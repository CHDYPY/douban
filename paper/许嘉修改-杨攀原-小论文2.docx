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黑体"/>
          <w:color w:val="auto"/>
          <w:sz w:val="32"/>
          <w:szCs w:val="32"/>
          <w:lang w:val="en-US" w:eastAsia="zh-CN"/>
          <w:rPrChange w:id="21" w:author="CCCF" w:date="2023-01-07T10:53:59Z">
            <w:rPr>
              <w:rFonts w:hint="default" w:ascii="黑体" w:hAnsi="黑体" w:eastAsia="黑体"/>
              <w:color w:val="auto"/>
              <w:sz w:val="32"/>
              <w:szCs w:val="32"/>
              <w:lang w:val="en-US" w:eastAsia="zh-CN"/>
            </w:rPr>
          </w:rPrChange>
        </w:rPr>
      </w:pPr>
      <w:del w:id="22" w:author="CCCF" w:date="2023-01-09T22:19:34Z">
        <w:r>
          <w:rPr>
            <w:rFonts w:hint="default" w:ascii="Times New Roman" w:hAnsi="Times New Roman" w:eastAsia="黑体"/>
            <w:color w:val="auto"/>
            <w:sz w:val="32"/>
            <w:szCs w:val="32"/>
            <w:lang w:val="en-US" w:eastAsia="zh-CN"/>
            <w:rPrChange w:id="23" w:author="CCCF" w:date="2023-01-07T10:53:59Z">
              <w:rPr>
                <w:rFonts w:hint="eastAsia" w:ascii="黑体" w:hAnsi="黑体" w:eastAsia="黑体"/>
                <w:color w:val="auto"/>
                <w:sz w:val="32"/>
                <w:szCs w:val="32"/>
                <w:lang w:val="en-US" w:eastAsia="zh-CN"/>
              </w:rPr>
            </w:rPrChange>
          </w:rPr>
          <w:delText>一</w:delText>
        </w:r>
      </w:del>
      <w:del w:id="24" w:author="CCCF" w:date="2023-01-09T22:19:34Z">
        <w:r>
          <w:rPr>
            <w:rFonts w:hint="default" w:ascii="Times New Roman" w:hAnsi="Times New Roman" w:eastAsia="黑体"/>
            <w:color w:val="auto"/>
            <w:sz w:val="32"/>
            <w:szCs w:val="32"/>
            <w:lang w:val="en-US" w:eastAsia="zh-CN"/>
            <w:rPrChange w:id="25" w:author="CCCF" w:date="2023-01-07T10:53:59Z">
              <w:rPr>
                <w:rFonts w:hint="eastAsia" w:ascii="黑体" w:hAnsi="黑体" w:eastAsia="黑体"/>
                <w:color w:val="auto"/>
                <w:sz w:val="32"/>
                <w:szCs w:val="32"/>
                <w:lang w:val="en-US" w:eastAsia="zh-CN"/>
              </w:rPr>
            </w:rPrChange>
          </w:rPr>
          <w:delText>种</w:delText>
        </w:r>
      </w:del>
      <w:r>
        <w:rPr>
          <w:rFonts w:hint="default" w:ascii="Times New Roman" w:hAnsi="Times New Roman" w:eastAsia="黑体"/>
          <w:color w:val="auto"/>
          <w:sz w:val="32"/>
          <w:szCs w:val="32"/>
          <w:lang w:val="en-US" w:eastAsia="zh-CN"/>
          <w:rPrChange w:id="26" w:author="CCCF" w:date="2023-01-07T10:53:59Z">
            <w:rPr>
              <w:rFonts w:hint="eastAsia" w:ascii="黑体" w:hAnsi="黑体" w:eastAsia="黑体"/>
              <w:color w:val="auto"/>
              <w:sz w:val="32"/>
              <w:szCs w:val="32"/>
              <w:lang w:val="en-US" w:eastAsia="zh-CN"/>
            </w:rPr>
          </w:rPrChange>
        </w:rPr>
        <w:t>基于评价能力的</w:t>
      </w:r>
      <w:del w:id="27" w:author="CCCF" w:date="2023-01-07T10:08:04Z">
        <w:r>
          <w:rPr>
            <w:rFonts w:hint="default" w:ascii="Times New Roman" w:hAnsi="Times New Roman" w:eastAsia="黑体"/>
            <w:color w:val="auto"/>
            <w:sz w:val="32"/>
            <w:szCs w:val="32"/>
            <w:lang w:val="en-US" w:eastAsia="zh-CN"/>
            <w:rPrChange w:id="28" w:author="CCCF" w:date="2023-01-07T10:53:59Z">
              <w:rPr>
                <w:rFonts w:hint="eastAsia" w:ascii="黑体" w:hAnsi="黑体" w:eastAsia="黑体"/>
                <w:color w:val="auto"/>
                <w:sz w:val="32"/>
                <w:szCs w:val="32"/>
                <w:lang w:val="en-US" w:eastAsia="zh-CN"/>
              </w:rPr>
            </w:rPrChange>
          </w:rPr>
          <w:delText>概率模型</w:delText>
        </w:r>
      </w:del>
      <w:r>
        <w:rPr>
          <w:rFonts w:hint="default" w:ascii="Times New Roman" w:hAnsi="Times New Roman" w:eastAsia="黑体"/>
          <w:color w:val="auto"/>
          <w:sz w:val="32"/>
          <w:szCs w:val="32"/>
          <w:lang w:val="en-US" w:eastAsia="zh-CN"/>
          <w:rPrChange w:id="29" w:author="CCCF" w:date="2023-01-07T10:53:59Z">
            <w:rPr>
              <w:rFonts w:hint="eastAsia" w:ascii="黑体" w:hAnsi="黑体" w:eastAsia="黑体"/>
              <w:color w:val="auto"/>
              <w:sz w:val="32"/>
              <w:szCs w:val="32"/>
              <w:lang w:val="en-US" w:eastAsia="zh-CN"/>
            </w:rPr>
          </w:rPrChange>
        </w:rPr>
        <w:t>同行</w:t>
      </w:r>
      <w:del w:id="30" w:author="CCCF" w:date="2023-01-07T10:08:10Z">
        <w:r>
          <w:rPr>
            <w:rFonts w:hint="default" w:ascii="Times New Roman" w:hAnsi="Times New Roman" w:eastAsia="黑体"/>
            <w:color w:val="auto"/>
            <w:sz w:val="32"/>
            <w:szCs w:val="32"/>
            <w:lang w:val="en-US" w:eastAsia="zh-CN"/>
            <w:rPrChange w:id="31" w:author="CCCF" w:date="2023-01-07T10:53:59Z">
              <w:rPr>
                <w:rFonts w:hint="default" w:ascii="黑体" w:hAnsi="黑体" w:eastAsia="黑体"/>
                <w:color w:val="auto"/>
                <w:sz w:val="32"/>
                <w:szCs w:val="32"/>
                <w:lang w:val="en-US" w:eastAsia="zh-CN"/>
              </w:rPr>
            </w:rPrChange>
          </w:rPr>
          <w:delText>评估</w:delText>
        </w:r>
      </w:del>
      <w:ins w:id="32" w:author="CCCF" w:date="2023-01-07T10:08:11Z">
        <w:r>
          <w:rPr>
            <w:rFonts w:hint="default" w:ascii="Times New Roman" w:hAnsi="Times New Roman" w:eastAsia="黑体"/>
            <w:color w:val="auto"/>
            <w:sz w:val="32"/>
            <w:szCs w:val="32"/>
            <w:lang w:val="en-US" w:eastAsia="zh-CN"/>
            <w:rPrChange w:id="33" w:author="CCCF" w:date="2023-01-07T10:53:59Z">
              <w:rPr>
                <w:rFonts w:hint="eastAsia" w:ascii="黑体" w:hAnsi="黑体" w:eastAsia="黑体"/>
                <w:color w:val="auto"/>
                <w:sz w:val="32"/>
                <w:szCs w:val="32"/>
                <w:lang w:val="en-US" w:eastAsia="zh-CN"/>
              </w:rPr>
            </w:rPrChange>
          </w:rPr>
          <w:t>互评</w:t>
        </w:r>
      </w:ins>
      <w:ins w:id="34" w:author="CCCF" w:date="2023-01-09T22:23:34Z">
        <w:r>
          <w:rPr>
            <w:rFonts w:hint="eastAsia" w:eastAsia="黑体"/>
            <w:color w:val="auto"/>
            <w:sz w:val="32"/>
            <w:szCs w:val="32"/>
            <w:lang w:val="en-US" w:eastAsia="zh-CN"/>
          </w:rPr>
          <w:t>概率</w:t>
        </w:r>
      </w:ins>
      <w:ins w:id="35" w:author="CCCF" w:date="2023-01-09T22:23:35Z">
        <w:r>
          <w:rPr>
            <w:rFonts w:hint="eastAsia" w:eastAsia="黑体"/>
            <w:color w:val="auto"/>
            <w:sz w:val="32"/>
            <w:szCs w:val="32"/>
            <w:lang w:val="en-US" w:eastAsia="zh-CN"/>
          </w:rPr>
          <w:t>图</w:t>
        </w:r>
      </w:ins>
      <w:ins w:id="36" w:author="CCCF" w:date="2023-01-09T22:23:36Z">
        <w:r>
          <w:rPr>
            <w:rFonts w:hint="eastAsia" w:eastAsia="黑体"/>
            <w:color w:val="auto"/>
            <w:sz w:val="32"/>
            <w:szCs w:val="32"/>
            <w:lang w:val="en-US" w:eastAsia="zh-CN"/>
          </w:rPr>
          <w:t>模型</w:t>
        </w:r>
      </w:ins>
      <w:del w:id="37" w:author="CCCF" w:date="2023-01-09T22:23:33Z">
        <w:r>
          <w:rPr>
            <w:rFonts w:hint="default" w:ascii="Times New Roman" w:hAnsi="Times New Roman" w:eastAsia="黑体"/>
            <w:color w:val="auto"/>
            <w:sz w:val="32"/>
            <w:szCs w:val="32"/>
            <w:lang w:val="en-US" w:eastAsia="zh-CN"/>
            <w:rPrChange w:id="38" w:author="CCCF" w:date="2023-01-07T10:53:59Z">
              <w:rPr>
                <w:rFonts w:hint="eastAsia" w:ascii="黑体" w:hAnsi="黑体" w:eastAsia="黑体"/>
                <w:color w:val="auto"/>
                <w:sz w:val="32"/>
                <w:szCs w:val="32"/>
                <w:lang w:val="en-US" w:eastAsia="zh-CN"/>
              </w:rPr>
            </w:rPrChange>
          </w:rPr>
          <w:delText>技</w:delText>
        </w:r>
      </w:del>
      <w:del w:id="39" w:author="CCCF" w:date="2023-01-09T22:23:33Z">
        <w:r>
          <w:rPr>
            <w:rFonts w:hint="default" w:ascii="Times New Roman" w:hAnsi="Times New Roman" w:eastAsia="黑体"/>
            <w:color w:val="auto"/>
            <w:sz w:val="32"/>
            <w:szCs w:val="32"/>
            <w:lang w:val="en-US" w:eastAsia="zh-CN"/>
            <w:rPrChange w:id="40" w:author="CCCF" w:date="2023-01-07T10:53:59Z">
              <w:rPr>
                <w:rFonts w:hint="eastAsia" w:ascii="黑体" w:hAnsi="黑体" w:eastAsia="黑体"/>
                <w:color w:val="auto"/>
                <w:sz w:val="32"/>
                <w:szCs w:val="32"/>
                <w:lang w:val="en-US" w:eastAsia="zh-CN"/>
              </w:rPr>
            </w:rPrChange>
          </w:rPr>
          <w:delText>术</w:delText>
        </w:r>
      </w:del>
    </w:p>
    <w:p>
      <w:pPr>
        <w:rPr>
          <w:ins w:id="41" w:author="CCCF" w:date="2023-01-07T10:24:44Z"/>
          <w:rFonts w:hint="default" w:eastAsia="黑体"/>
          <w:b/>
          <w:color w:val="auto"/>
          <w:sz w:val="32"/>
          <w:szCs w:val="32"/>
          <w:highlight w:val="none"/>
          <w:lang w:val="en-US" w:eastAsia="zh-CN"/>
        </w:rPr>
      </w:pPr>
      <w:ins w:id="42" w:author="CCCF" w:date="2023-01-09T22:23:44Z">
        <w:r>
          <w:rPr>
            <w:rFonts w:hint="eastAsia" w:eastAsia="黑体"/>
            <w:b/>
            <w:color w:val="auto"/>
            <w:sz w:val="32"/>
            <w:szCs w:val="32"/>
            <w:highlight w:val="none"/>
            <w:lang w:val="en-US" w:eastAsia="zh-CN"/>
          </w:rPr>
          <w:t>Pro</w:t>
        </w:r>
      </w:ins>
      <w:ins w:id="43" w:author="CCCF" w:date="2023-01-09T22:23:45Z">
        <w:r>
          <w:rPr>
            <w:rFonts w:hint="eastAsia" w:eastAsia="黑体"/>
            <w:b/>
            <w:color w:val="auto"/>
            <w:sz w:val="32"/>
            <w:szCs w:val="32"/>
            <w:highlight w:val="none"/>
            <w:lang w:val="en-US" w:eastAsia="zh-CN"/>
          </w:rPr>
          <w:t>b</w:t>
        </w:r>
      </w:ins>
      <w:ins w:id="44" w:author="CCCF" w:date="2023-01-09T22:23:46Z">
        <w:r>
          <w:rPr>
            <w:rFonts w:hint="eastAsia" w:eastAsia="黑体"/>
            <w:b/>
            <w:color w:val="auto"/>
            <w:sz w:val="32"/>
            <w:szCs w:val="32"/>
            <w:highlight w:val="none"/>
            <w:lang w:val="en-US" w:eastAsia="zh-CN"/>
          </w:rPr>
          <w:t>abilis</w:t>
        </w:r>
      </w:ins>
      <w:ins w:id="45" w:author="CCCF" w:date="2023-01-09T22:23:47Z">
        <w:r>
          <w:rPr>
            <w:rFonts w:hint="eastAsia" w:eastAsia="黑体"/>
            <w:b/>
            <w:color w:val="auto"/>
            <w:sz w:val="32"/>
            <w:szCs w:val="32"/>
            <w:highlight w:val="none"/>
            <w:lang w:val="en-US" w:eastAsia="zh-CN"/>
          </w:rPr>
          <w:t>tic</w:t>
        </w:r>
      </w:ins>
      <w:ins w:id="46" w:author="CCCF" w:date="2023-01-09T22:23:48Z">
        <w:r>
          <w:rPr>
            <w:rFonts w:hint="eastAsia" w:eastAsia="黑体"/>
            <w:b/>
            <w:color w:val="auto"/>
            <w:sz w:val="32"/>
            <w:szCs w:val="32"/>
            <w:highlight w:val="none"/>
            <w:lang w:val="en-US" w:eastAsia="zh-CN"/>
          </w:rPr>
          <w:t xml:space="preserve"> </w:t>
        </w:r>
      </w:ins>
      <w:ins w:id="47" w:author="CCCF" w:date="2023-01-09T22:23:49Z">
        <w:r>
          <w:rPr>
            <w:rFonts w:hint="eastAsia" w:eastAsia="黑体"/>
            <w:b/>
            <w:color w:val="auto"/>
            <w:sz w:val="32"/>
            <w:szCs w:val="32"/>
            <w:highlight w:val="none"/>
            <w:lang w:val="en-US" w:eastAsia="zh-CN"/>
          </w:rPr>
          <w:t>Grap</w:t>
        </w:r>
      </w:ins>
      <w:ins w:id="48" w:author="CCCF" w:date="2023-01-09T22:23:50Z">
        <w:r>
          <w:rPr>
            <w:rFonts w:hint="eastAsia" w:eastAsia="黑体"/>
            <w:b/>
            <w:color w:val="auto"/>
            <w:sz w:val="32"/>
            <w:szCs w:val="32"/>
            <w:highlight w:val="none"/>
            <w:lang w:val="en-US" w:eastAsia="zh-CN"/>
          </w:rPr>
          <w:t>h Mode</w:t>
        </w:r>
      </w:ins>
      <w:ins w:id="49" w:author="CCCF" w:date="2023-01-09T22:23:51Z">
        <w:r>
          <w:rPr>
            <w:rFonts w:hint="eastAsia" w:eastAsia="黑体"/>
            <w:b/>
            <w:color w:val="auto"/>
            <w:sz w:val="32"/>
            <w:szCs w:val="32"/>
            <w:highlight w:val="none"/>
            <w:lang w:val="en-US" w:eastAsia="zh-CN"/>
          </w:rPr>
          <w:t>ls</w:t>
        </w:r>
      </w:ins>
      <w:ins w:id="50" w:author="CCCF" w:date="2023-01-09T22:23:54Z">
        <w:r>
          <w:rPr>
            <w:rFonts w:hint="eastAsia" w:eastAsia="黑体"/>
            <w:b/>
            <w:color w:val="auto"/>
            <w:sz w:val="32"/>
            <w:szCs w:val="32"/>
            <w:highlight w:val="none"/>
            <w:lang w:val="en-US" w:eastAsia="zh-CN"/>
          </w:rPr>
          <w:t xml:space="preserve"> fo</w:t>
        </w:r>
      </w:ins>
      <w:ins w:id="51" w:author="CCCF" w:date="2023-01-09T22:23:55Z">
        <w:r>
          <w:rPr>
            <w:rFonts w:hint="eastAsia" w:eastAsia="黑体"/>
            <w:b/>
            <w:color w:val="auto"/>
            <w:sz w:val="32"/>
            <w:szCs w:val="32"/>
            <w:highlight w:val="none"/>
            <w:lang w:val="en-US" w:eastAsia="zh-CN"/>
          </w:rPr>
          <w:t>r Pee</w:t>
        </w:r>
      </w:ins>
      <w:ins w:id="52" w:author="CCCF" w:date="2023-01-09T22:23:56Z">
        <w:r>
          <w:rPr>
            <w:rFonts w:hint="eastAsia" w:eastAsia="黑体"/>
            <w:b/>
            <w:color w:val="auto"/>
            <w:sz w:val="32"/>
            <w:szCs w:val="32"/>
            <w:highlight w:val="none"/>
            <w:lang w:val="en-US" w:eastAsia="zh-CN"/>
          </w:rPr>
          <w:t>r A</w:t>
        </w:r>
      </w:ins>
      <w:ins w:id="53" w:author="CCCF" w:date="2023-01-09T22:23:57Z">
        <w:r>
          <w:rPr>
            <w:rFonts w:hint="eastAsia" w:eastAsia="黑体"/>
            <w:b/>
            <w:color w:val="auto"/>
            <w:sz w:val="32"/>
            <w:szCs w:val="32"/>
            <w:highlight w:val="none"/>
            <w:lang w:val="en-US" w:eastAsia="zh-CN"/>
          </w:rPr>
          <w:t>s</w:t>
        </w:r>
      </w:ins>
      <w:ins w:id="54" w:author="CCCF" w:date="2023-01-09T22:24:01Z">
        <w:r>
          <w:rPr>
            <w:rFonts w:hint="eastAsia" w:eastAsia="黑体"/>
            <w:b/>
            <w:color w:val="auto"/>
            <w:sz w:val="32"/>
            <w:szCs w:val="32"/>
            <w:highlight w:val="none"/>
            <w:lang w:val="en-US" w:eastAsia="zh-CN"/>
          </w:rPr>
          <w:t>ses</w:t>
        </w:r>
      </w:ins>
      <w:ins w:id="55" w:author="CCCF" w:date="2023-01-09T22:24:02Z">
        <w:r>
          <w:rPr>
            <w:rFonts w:hint="eastAsia" w:eastAsia="黑体"/>
            <w:b/>
            <w:color w:val="auto"/>
            <w:sz w:val="32"/>
            <w:szCs w:val="32"/>
            <w:highlight w:val="none"/>
            <w:lang w:val="en-US" w:eastAsia="zh-CN"/>
          </w:rPr>
          <w:t>sment</w:t>
        </w:r>
      </w:ins>
      <w:ins w:id="56" w:author="CCCF" w:date="2023-01-07T10:24:59Z">
        <w:r>
          <w:rPr>
            <w:rFonts w:hint="eastAsia" w:eastAsia="黑体"/>
            <w:b/>
            <w:color w:val="auto"/>
            <w:sz w:val="32"/>
            <w:szCs w:val="32"/>
            <w:highlight w:val="none"/>
            <w:lang w:val="en-US" w:eastAsia="zh-CN"/>
          </w:rPr>
          <w:t xml:space="preserve"> </w:t>
        </w:r>
      </w:ins>
      <w:ins w:id="57" w:author="CCCF" w:date="2023-01-07T10:25:02Z">
        <w:r>
          <w:rPr>
            <w:rFonts w:hint="eastAsia" w:eastAsia="黑体"/>
            <w:b/>
            <w:color w:val="auto"/>
            <w:sz w:val="32"/>
            <w:szCs w:val="32"/>
            <w:highlight w:val="none"/>
            <w:lang w:val="en-US" w:eastAsia="zh-CN"/>
          </w:rPr>
          <w:t>Based</w:t>
        </w:r>
      </w:ins>
      <w:ins w:id="58" w:author="CCCF" w:date="2023-01-07T10:25:03Z">
        <w:r>
          <w:rPr>
            <w:rFonts w:hint="eastAsia" w:eastAsia="黑体"/>
            <w:b/>
            <w:color w:val="auto"/>
            <w:sz w:val="32"/>
            <w:szCs w:val="32"/>
            <w:highlight w:val="none"/>
            <w:lang w:val="en-US" w:eastAsia="zh-CN"/>
          </w:rPr>
          <w:t xml:space="preserve"> on </w:t>
        </w:r>
      </w:ins>
      <w:ins w:id="59" w:author="CCCF" w:date="2023-01-07T10:30:33Z">
        <w:r>
          <w:rPr>
            <w:rFonts w:hint="eastAsia" w:eastAsia="黑体"/>
            <w:b/>
            <w:color w:val="auto"/>
            <w:sz w:val="32"/>
            <w:szCs w:val="32"/>
            <w:highlight w:val="none"/>
            <w:lang w:val="en-US" w:eastAsia="zh-CN"/>
          </w:rPr>
          <w:t>Gra</w:t>
        </w:r>
      </w:ins>
      <w:ins w:id="60" w:author="CCCF" w:date="2023-01-07T10:30:34Z">
        <w:r>
          <w:rPr>
            <w:rFonts w:hint="eastAsia" w:eastAsia="黑体"/>
            <w:b/>
            <w:color w:val="auto"/>
            <w:sz w:val="32"/>
            <w:szCs w:val="32"/>
            <w:highlight w:val="none"/>
            <w:lang w:val="en-US" w:eastAsia="zh-CN"/>
          </w:rPr>
          <w:t xml:space="preserve">ding </w:t>
        </w:r>
      </w:ins>
      <w:ins w:id="61" w:author="CCCF" w:date="2023-01-07T10:26:00Z">
        <w:r>
          <w:rPr>
            <w:rFonts w:hint="eastAsia" w:eastAsia="黑体"/>
            <w:b/>
            <w:color w:val="auto"/>
            <w:sz w:val="32"/>
            <w:szCs w:val="32"/>
            <w:highlight w:val="none"/>
            <w:lang w:val="en-US" w:eastAsia="zh-CN"/>
          </w:rPr>
          <w:t>A</w:t>
        </w:r>
      </w:ins>
      <w:ins w:id="62" w:author="CCCF" w:date="2023-01-07T10:25:55Z">
        <w:r>
          <w:rPr>
            <w:rFonts w:hint="eastAsia" w:eastAsia="黑体"/>
            <w:b/>
            <w:color w:val="auto"/>
            <w:sz w:val="32"/>
            <w:szCs w:val="32"/>
            <w:highlight w:val="none"/>
            <w:lang w:val="en-US" w:eastAsia="zh-CN"/>
          </w:rPr>
          <w:t>bility</w:t>
        </w:r>
      </w:ins>
    </w:p>
    <w:p>
      <w:pPr>
        <w:ind w:right="565" w:rightChars="269"/>
        <w:rPr>
          <w:rFonts w:ascii="Times New Roman" w:hAnsi="Times New Roman"/>
          <w:color w:val="auto"/>
          <w:szCs w:val="21"/>
          <w:rPrChange w:id="63" w:author="CCCF" w:date="2023-01-07T10:53:59Z">
            <w:rPr>
              <w:rFonts w:ascii="宋体" w:hAnsi="宋体"/>
              <w:color w:val="auto"/>
              <w:szCs w:val="21"/>
            </w:rPr>
          </w:rPrChange>
        </w:rPr>
      </w:pPr>
    </w:p>
    <w:p>
      <w:pPr>
        <w:adjustRightInd w:val="0"/>
        <w:snapToGrid w:val="0"/>
        <w:spacing w:line="360" w:lineRule="auto"/>
        <w:rPr>
          <w:rFonts w:hint="default" w:ascii="Times New Roman" w:hAnsi="Times New Roman"/>
          <w:color w:val="auto"/>
          <w:szCs w:val="21"/>
          <w:rPrChange w:id="64" w:author="CCCF" w:date="2023-01-07T10:53:59Z">
            <w:rPr>
              <w:rFonts w:hint="eastAsia" w:ascii="宋体" w:hAnsi="宋体"/>
              <w:color w:val="auto"/>
              <w:szCs w:val="21"/>
            </w:rPr>
          </w:rPrChange>
        </w:rPr>
      </w:pPr>
    </w:p>
    <w:p>
      <w:pPr>
        <w:adjustRightInd w:val="0"/>
        <w:snapToGrid w:val="0"/>
        <w:spacing w:line="360" w:lineRule="auto"/>
        <w:rPr>
          <w:del w:id="65" w:author="CCCF" w:date="2023-01-07T10:12:04Z"/>
          <w:color w:val="auto"/>
          <w:szCs w:val="21"/>
        </w:rPr>
      </w:pPr>
      <w:del w:id="66" w:author="CCCF" w:date="2023-01-07T10:12:04Z">
        <w:r>
          <w:rPr>
            <w:rFonts w:hint="default" w:hAnsi="Times New Roman"/>
            <w:color w:val="auto"/>
            <w:szCs w:val="21"/>
            <w:rPrChange w:id="67" w:author="CCCF" w:date="2023-01-07T10:53:59Z">
              <w:rPr>
                <w:rFonts w:hint="eastAsia" w:hAnsi="宋体"/>
                <w:color w:val="auto"/>
                <w:szCs w:val="21"/>
              </w:rPr>
            </w:rPrChange>
          </w:rPr>
          <w:delText>作者</w:delText>
        </w:r>
      </w:del>
    </w:p>
    <w:p>
      <w:pPr>
        <w:jc w:val="left"/>
        <w:rPr>
          <w:ins w:id="68" w:author="CCCF" w:date="2023-01-07T10:16:44Z"/>
          <w:rFonts w:hint="default" w:hAnsi="Times New Roman"/>
          <w:color w:val="auto"/>
          <w:szCs w:val="21"/>
          <w:lang w:val="en-US" w:eastAsia="zh-CN"/>
          <w:rPrChange w:id="69" w:author="CCCF" w:date="2023-01-07T10:53:59Z">
            <w:rPr>
              <w:ins w:id="70" w:author="CCCF" w:date="2023-01-07T10:16:44Z"/>
              <w:rFonts w:hint="default" w:hAnsi="宋体"/>
              <w:color w:val="auto"/>
              <w:szCs w:val="21"/>
              <w:lang w:val="en-US" w:eastAsia="zh-CN"/>
            </w:rPr>
          </w:rPrChange>
        </w:rPr>
      </w:pPr>
      <w:r>
        <w:rPr>
          <w:rFonts w:hint="default" w:hAnsi="Times New Roman"/>
          <w:color w:val="auto"/>
          <w:szCs w:val="21"/>
          <w:lang w:val="en-US" w:eastAsia="zh-CN"/>
          <w:rPrChange w:id="71" w:author="CCCF" w:date="2023-01-07T10:53:59Z">
            <w:rPr>
              <w:rFonts w:hint="eastAsia" w:hAnsi="宋体"/>
              <w:color w:val="auto"/>
              <w:szCs w:val="21"/>
              <w:lang w:val="en-US" w:eastAsia="zh-CN"/>
            </w:rPr>
          </w:rPrChange>
        </w:rPr>
        <w:t>许 嘉</w:t>
      </w:r>
      <w:ins w:id="72" w:author="CCCF" w:date="2023-01-07T10:22:37Z">
        <w:r>
          <w:rPr>
            <w:rFonts w:hint="default" w:hAnsi="Times New Roman"/>
            <w:color w:val="auto"/>
            <w:szCs w:val="21"/>
            <w:vertAlign w:val="superscript"/>
            <w:lang w:val="en-US" w:eastAsia="zh-CN"/>
            <w:rPrChange w:id="73" w:author="CCCF" w:date="2023-01-07T10:53:59Z">
              <w:rPr>
                <w:rFonts w:hint="eastAsia" w:hAnsi="宋体"/>
                <w:color w:val="auto"/>
                <w:szCs w:val="21"/>
                <w:vertAlign w:val="superscript"/>
                <w:lang w:val="en-US" w:eastAsia="zh-CN"/>
              </w:rPr>
            </w:rPrChange>
          </w:rPr>
          <w:t>1</w:t>
        </w:r>
      </w:ins>
      <w:ins w:id="74" w:author="CCCF" w:date="2023-01-08T16:16:48Z">
        <w:r>
          <w:rPr>
            <w:rFonts w:hint="eastAsia"/>
            <w:color w:val="auto"/>
            <w:szCs w:val="21"/>
            <w:vertAlign w:val="superscript"/>
            <w:lang w:val="en-US" w:eastAsia="zh-CN"/>
          </w:rPr>
          <w:t>,2,</w:t>
        </w:r>
      </w:ins>
      <w:ins w:id="75" w:author="CCCF" w:date="2023-01-08T16:16:49Z">
        <w:r>
          <w:rPr>
            <w:rFonts w:hint="eastAsia"/>
            <w:color w:val="auto"/>
            <w:szCs w:val="21"/>
            <w:vertAlign w:val="superscript"/>
            <w:lang w:val="en-US" w:eastAsia="zh-CN"/>
          </w:rPr>
          <w:t>3</w:t>
        </w:r>
      </w:ins>
      <w:r>
        <w:rPr>
          <w:rFonts w:hint="default" w:hAnsi="Times New Roman"/>
          <w:color w:val="auto"/>
          <w:szCs w:val="21"/>
          <w:lang w:val="en-US" w:eastAsia="zh-CN"/>
          <w:rPrChange w:id="76" w:author="CCCF" w:date="2023-01-07T10:53:59Z">
            <w:rPr>
              <w:rFonts w:hint="eastAsia" w:hAnsi="宋体"/>
              <w:color w:val="auto"/>
              <w:szCs w:val="21"/>
              <w:lang w:val="en-US" w:eastAsia="zh-CN"/>
            </w:rPr>
          </w:rPrChange>
        </w:rPr>
        <w:t>，杨攀原</w:t>
      </w:r>
      <w:ins w:id="77" w:author="CCCF" w:date="2023-01-07T10:22:36Z">
        <w:r>
          <w:rPr>
            <w:rFonts w:hint="default" w:hAnsi="Times New Roman"/>
            <w:color w:val="auto"/>
            <w:szCs w:val="21"/>
            <w:vertAlign w:val="superscript"/>
            <w:lang w:val="en-US" w:eastAsia="zh-CN"/>
            <w:rPrChange w:id="78" w:author="CCCF" w:date="2023-01-07T10:53:59Z">
              <w:rPr>
                <w:rFonts w:hint="eastAsia" w:hAnsi="宋体"/>
                <w:color w:val="auto"/>
                <w:szCs w:val="21"/>
                <w:vertAlign w:val="superscript"/>
                <w:lang w:val="en-US" w:eastAsia="zh-CN"/>
              </w:rPr>
            </w:rPrChange>
          </w:rPr>
          <w:t>1</w:t>
        </w:r>
      </w:ins>
      <w:r>
        <w:rPr>
          <w:rFonts w:hint="default" w:hAnsi="Times New Roman"/>
          <w:color w:val="auto"/>
          <w:szCs w:val="21"/>
          <w:lang w:val="en-US" w:eastAsia="zh-CN"/>
          <w:rPrChange w:id="79" w:author="CCCF" w:date="2023-01-07T10:53:59Z">
            <w:rPr>
              <w:rFonts w:hint="eastAsia" w:hAnsi="宋体"/>
              <w:color w:val="auto"/>
              <w:szCs w:val="21"/>
              <w:lang w:val="en-US" w:eastAsia="zh-CN"/>
            </w:rPr>
          </w:rPrChange>
        </w:rPr>
        <w:t>，吕 品</w:t>
      </w:r>
      <w:ins w:id="80" w:author="CCCF" w:date="2023-01-07T10:22:27Z">
        <w:r>
          <w:rPr>
            <w:rFonts w:hint="default" w:hAnsi="Times New Roman"/>
            <w:color w:val="auto"/>
            <w:szCs w:val="21"/>
            <w:vertAlign w:val="superscript"/>
            <w:lang w:val="en-US" w:eastAsia="zh-CN"/>
            <w:rPrChange w:id="81" w:author="CCCF" w:date="2023-01-07T10:53:59Z">
              <w:rPr>
                <w:rFonts w:hint="eastAsia" w:hAnsi="宋体"/>
                <w:color w:val="auto"/>
                <w:szCs w:val="21"/>
                <w:lang w:val="en-US" w:eastAsia="zh-CN"/>
              </w:rPr>
            </w:rPrChange>
          </w:rPr>
          <w:t>1</w:t>
        </w:r>
      </w:ins>
      <w:ins w:id="82" w:author="CCCF" w:date="2023-01-08T16:16:53Z">
        <w:r>
          <w:rPr>
            <w:rFonts w:hint="eastAsia"/>
            <w:color w:val="auto"/>
            <w:szCs w:val="21"/>
            <w:vertAlign w:val="superscript"/>
            <w:lang w:val="en-US" w:eastAsia="zh-CN"/>
          </w:rPr>
          <w:t>,2,</w:t>
        </w:r>
      </w:ins>
      <w:ins w:id="83" w:author="CCCF" w:date="2023-01-08T16:16:54Z">
        <w:r>
          <w:rPr>
            <w:rFonts w:hint="eastAsia"/>
            <w:color w:val="auto"/>
            <w:szCs w:val="21"/>
            <w:vertAlign w:val="superscript"/>
            <w:lang w:val="en-US" w:eastAsia="zh-CN"/>
          </w:rPr>
          <w:t>3</w:t>
        </w:r>
      </w:ins>
      <w:ins w:id="84" w:author="CCCF" w:date="2023-01-07T10:22:28Z">
        <w:r>
          <w:rPr>
            <w:rFonts w:hint="eastAsia"/>
            <w:color w:val="auto"/>
            <w:szCs w:val="21"/>
            <w:highlight w:val="none"/>
            <w:vertAlign w:val="superscript"/>
            <w:lang w:val="en-US" w:eastAsia="zh-CN"/>
          </w:rPr>
          <w:t>**</w:t>
        </w:r>
      </w:ins>
    </w:p>
    <w:p>
      <w:pPr>
        <w:jc w:val="left"/>
        <w:rPr>
          <w:ins w:id="85" w:author="CCCF" w:date="2023-01-07T10:16:52Z"/>
          <w:rFonts w:hint="default"/>
          <w:color w:val="auto"/>
          <w:szCs w:val="21"/>
          <w:highlight w:val="none"/>
          <w:vertAlign w:val="superscript"/>
          <w:lang w:val="en-US" w:eastAsia="zh-CN"/>
        </w:rPr>
      </w:pPr>
      <w:ins w:id="86" w:author="CCCF" w:date="2023-01-07T10:16:58Z">
        <w:r>
          <w:rPr>
            <w:rFonts w:hint="eastAsia"/>
            <w:color w:val="auto"/>
            <w:szCs w:val="21"/>
            <w:highlight w:val="none"/>
            <w:lang w:val="en-US" w:eastAsia="zh-CN"/>
          </w:rPr>
          <w:t>XU</w:t>
        </w:r>
      </w:ins>
      <w:ins w:id="87" w:author="CCCF" w:date="2023-01-07T10:16:59Z">
        <w:r>
          <w:rPr>
            <w:rFonts w:hint="eastAsia"/>
            <w:color w:val="auto"/>
            <w:szCs w:val="21"/>
            <w:highlight w:val="none"/>
            <w:lang w:val="en-US" w:eastAsia="zh-CN"/>
          </w:rPr>
          <w:t xml:space="preserve"> Jia</w:t>
        </w:r>
      </w:ins>
      <w:ins w:id="88" w:author="CCCF" w:date="2023-01-07T10:16:45Z">
        <w:r>
          <w:rPr>
            <w:rFonts w:hint="eastAsia"/>
            <w:color w:val="auto"/>
            <w:szCs w:val="21"/>
            <w:highlight w:val="none"/>
            <w:vertAlign w:val="superscript"/>
            <w:lang w:val="en-US" w:eastAsia="zh-CN"/>
          </w:rPr>
          <w:t>1</w:t>
        </w:r>
      </w:ins>
      <w:ins w:id="89" w:author="CCCF" w:date="2023-01-08T21:05:15Z">
        <w:r>
          <w:rPr>
            <w:rFonts w:hint="eastAsia"/>
            <w:color w:val="auto"/>
            <w:szCs w:val="21"/>
            <w:highlight w:val="none"/>
            <w:vertAlign w:val="superscript"/>
            <w:lang w:val="en-US" w:eastAsia="zh-CN"/>
          </w:rPr>
          <w:t>,</w:t>
        </w:r>
      </w:ins>
      <w:ins w:id="90" w:author="CCCF" w:date="2023-01-08T21:05:17Z">
        <w:r>
          <w:rPr>
            <w:rFonts w:hint="eastAsia"/>
            <w:color w:val="auto"/>
            <w:szCs w:val="21"/>
            <w:highlight w:val="none"/>
            <w:vertAlign w:val="superscript"/>
            <w:lang w:val="en-US" w:eastAsia="zh-CN"/>
          </w:rPr>
          <w:t>2,</w:t>
        </w:r>
      </w:ins>
      <w:ins w:id="91" w:author="CCCF" w:date="2023-01-08T21:05:18Z">
        <w:r>
          <w:rPr>
            <w:rFonts w:hint="eastAsia"/>
            <w:color w:val="auto"/>
            <w:szCs w:val="21"/>
            <w:highlight w:val="none"/>
            <w:vertAlign w:val="superscript"/>
            <w:lang w:val="en-US" w:eastAsia="zh-CN"/>
          </w:rPr>
          <w:t>3</w:t>
        </w:r>
      </w:ins>
      <w:ins w:id="92" w:author="CCCF" w:date="2023-01-07T10:16:45Z">
        <w:r>
          <w:rPr>
            <w:rFonts w:hint="eastAsia"/>
            <w:color w:val="auto"/>
            <w:szCs w:val="21"/>
            <w:highlight w:val="none"/>
            <w:lang w:eastAsia="zh-CN"/>
          </w:rPr>
          <w:t>，</w:t>
        </w:r>
      </w:ins>
      <w:ins w:id="93" w:author="CCCF" w:date="2023-01-07T10:17:21Z">
        <w:r>
          <w:rPr>
            <w:rFonts w:hint="eastAsia"/>
            <w:color w:val="auto"/>
            <w:szCs w:val="21"/>
            <w:highlight w:val="none"/>
            <w:lang w:val="en-US" w:eastAsia="zh-CN"/>
          </w:rPr>
          <w:t>Y</w:t>
        </w:r>
      </w:ins>
      <w:ins w:id="94" w:author="CCCF" w:date="2023-01-07T10:17:22Z">
        <w:r>
          <w:rPr>
            <w:rFonts w:hint="eastAsia"/>
            <w:color w:val="auto"/>
            <w:szCs w:val="21"/>
            <w:highlight w:val="none"/>
            <w:lang w:val="en-US" w:eastAsia="zh-CN"/>
          </w:rPr>
          <w:t>ANG</w:t>
        </w:r>
      </w:ins>
      <w:ins w:id="95" w:author="CCCF" w:date="2023-01-07T10:17:23Z">
        <w:r>
          <w:rPr>
            <w:rFonts w:hint="eastAsia"/>
            <w:color w:val="auto"/>
            <w:szCs w:val="21"/>
            <w:highlight w:val="none"/>
            <w:lang w:val="en-US" w:eastAsia="zh-CN"/>
          </w:rPr>
          <w:t xml:space="preserve"> Pan</w:t>
        </w:r>
      </w:ins>
      <w:ins w:id="96" w:author="CCCF" w:date="2023-01-07T10:17:27Z">
        <w:r>
          <w:rPr>
            <w:rFonts w:hint="eastAsia"/>
            <w:color w:val="auto"/>
            <w:szCs w:val="21"/>
            <w:highlight w:val="none"/>
            <w:lang w:val="en-US" w:eastAsia="zh-CN"/>
          </w:rPr>
          <w:t>-</w:t>
        </w:r>
      </w:ins>
      <w:ins w:id="97" w:author="CCCF" w:date="2023-01-07T10:17:24Z">
        <w:r>
          <w:rPr>
            <w:rFonts w:hint="eastAsia"/>
            <w:color w:val="auto"/>
            <w:szCs w:val="21"/>
            <w:highlight w:val="none"/>
            <w:lang w:val="en-US" w:eastAsia="zh-CN"/>
          </w:rPr>
          <w:t>yuan</w:t>
        </w:r>
      </w:ins>
      <w:ins w:id="98" w:author="CCCF" w:date="2023-01-07T10:16:45Z">
        <w:r>
          <w:rPr>
            <w:color w:val="auto"/>
            <w:szCs w:val="21"/>
            <w:highlight w:val="none"/>
            <w:vertAlign w:val="superscript"/>
          </w:rPr>
          <w:t>1</w:t>
        </w:r>
      </w:ins>
      <w:ins w:id="99" w:author="CCCF" w:date="2023-01-07T10:16:45Z">
        <w:r>
          <w:rPr>
            <w:color w:val="auto"/>
            <w:szCs w:val="21"/>
            <w:highlight w:val="none"/>
          </w:rPr>
          <w:t>，</w:t>
        </w:r>
      </w:ins>
      <w:ins w:id="100" w:author="CCCF" w:date="2023-01-07T10:16:45Z">
        <w:r>
          <w:rPr>
            <w:rFonts w:hint="eastAsia"/>
            <w:color w:val="auto"/>
            <w:szCs w:val="21"/>
            <w:highlight w:val="none"/>
            <w:lang w:val="en-US" w:eastAsia="zh-CN"/>
          </w:rPr>
          <w:t>LV Pin</w:t>
        </w:r>
      </w:ins>
      <w:ins w:id="101" w:author="CCCF" w:date="2023-01-07T10:16:45Z">
        <w:r>
          <w:rPr>
            <w:color w:val="auto"/>
            <w:szCs w:val="21"/>
            <w:highlight w:val="none"/>
            <w:vertAlign w:val="superscript"/>
          </w:rPr>
          <w:t>1</w:t>
        </w:r>
      </w:ins>
      <w:ins w:id="102" w:author="CCCF" w:date="2023-01-07T10:16:45Z">
        <w:r>
          <w:rPr>
            <w:rFonts w:hint="eastAsia"/>
            <w:color w:val="auto"/>
            <w:szCs w:val="21"/>
            <w:highlight w:val="none"/>
            <w:vertAlign w:val="superscript"/>
            <w:lang w:val="en-US" w:eastAsia="zh-CN"/>
          </w:rPr>
          <w:t>,2</w:t>
        </w:r>
      </w:ins>
      <w:ins w:id="103" w:author="CCCF" w:date="2023-01-08T21:05:10Z">
        <w:r>
          <w:rPr>
            <w:rFonts w:hint="eastAsia"/>
            <w:color w:val="auto"/>
            <w:szCs w:val="21"/>
            <w:highlight w:val="none"/>
            <w:vertAlign w:val="superscript"/>
            <w:lang w:val="en-US" w:eastAsia="zh-CN"/>
          </w:rPr>
          <w:t>,3</w:t>
        </w:r>
      </w:ins>
      <w:ins w:id="104" w:author="CCCF" w:date="2023-01-08T21:05:29Z">
        <w:r>
          <w:rPr>
            <w:rFonts w:hint="eastAsia"/>
            <w:color w:val="auto"/>
            <w:szCs w:val="21"/>
            <w:highlight w:val="none"/>
            <w:vertAlign w:val="superscript"/>
            <w:lang w:val="en-US" w:eastAsia="zh-CN"/>
          </w:rPr>
          <w:t>**</w:t>
        </w:r>
      </w:ins>
    </w:p>
    <w:p>
      <w:pPr>
        <w:jc w:val="left"/>
        <w:rPr>
          <w:rFonts w:hint="default"/>
          <w:color w:val="auto"/>
          <w:szCs w:val="21"/>
          <w:highlight w:val="none"/>
          <w:vertAlign w:val="superscript"/>
          <w:lang w:val="en-US" w:eastAsia="zh-CN"/>
        </w:rPr>
      </w:pPr>
    </w:p>
    <w:p>
      <w:pPr>
        <w:jc w:val="left"/>
        <w:rPr>
          <w:del w:id="105" w:author="CCCF" w:date="2023-01-07T10:12:00Z"/>
          <w:rFonts w:hAnsi="Times New Roman"/>
          <w:color w:val="auto"/>
          <w:szCs w:val="21"/>
          <w:rPrChange w:id="106" w:author="CCCF" w:date="2023-01-07T10:53:59Z">
            <w:rPr>
              <w:del w:id="107" w:author="CCCF" w:date="2023-01-07T10:12:00Z"/>
              <w:rFonts w:hAnsi="宋体"/>
              <w:color w:val="auto"/>
              <w:szCs w:val="21"/>
            </w:rPr>
          </w:rPrChange>
        </w:rPr>
      </w:pPr>
      <w:del w:id="108" w:author="CCCF" w:date="2023-01-07T10:12:00Z">
        <w:r>
          <w:rPr>
            <w:rFonts w:hAnsi="Times New Roman"/>
            <w:color w:val="auto"/>
            <w:szCs w:val="21"/>
            <w:rPrChange w:id="109" w:author="CCCF" w:date="2023-01-07T10:53:59Z">
              <w:rPr>
                <w:rFonts w:hAnsi="宋体"/>
                <w:color w:val="auto"/>
                <w:szCs w:val="21"/>
              </w:rPr>
            </w:rPrChange>
          </w:rPr>
          <w:delText>（</w:delText>
        </w:r>
      </w:del>
      <w:del w:id="110" w:author="CCCF" w:date="2023-01-07T10:12:00Z">
        <w:r>
          <w:rPr>
            <w:rFonts w:hint="eastAsia"/>
            <w:color w:val="auto"/>
            <w:szCs w:val="21"/>
          </w:rPr>
          <w:delText>作者单位</w:delText>
        </w:r>
      </w:del>
      <w:del w:id="111" w:author="CCCF" w:date="2023-01-07T10:12:00Z">
        <w:r>
          <w:rPr>
            <w:rFonts w:hAnsi="Times New Roman"/>
            <w:color w:val="auto"/>
            <w:szCs w:val="21"/>
            <w:rPrChange w:id="112" w:author="CCCF" w:date="2023-01-07T10:53:59Z">
              <w:rPr>
                <w:rFonts w:hAnsi="宋体"/>
                <w:color w:val="auto"/>
                <w:szCs w:val="21"/>
              </w:rPr>
            </w:rPrChange>
          </w:rPr>
          <w:delText>）</w:delText>
        </w:r>
      </w:del>
    </w:p>
    <w:p>
      <w:pPr>
        <w:jc w:val="both"/>
        <w:rPr>
          <w:del w:id="114" w:author="CCCF" w:date="2023-01-07T10:11:54Z"/>
          <w:rFonts w:ascii="Times New Roman" w:hAnsi="Times New Roman"/>
          <w:color w:val="auto"/>
          <w:szCs w:val="21"/>
          <w:rPrChange w:id="115" w:author="CCCF" w:date="2023-01-07T10:22:43Z">
            <w:rPr>
              <w:del w:id="116" w:author="CCCF" w:date="2023-01-07T10:11:54Z"/>
              <w:rFonts w:ascii="宋体" w:hAnsi="宋体"/>
              <w:color w:val="auto"/>
              <w:szCs w:val="21"/>
            </w:rPr>
          </w:rPrChange>
        </w:rPr>
        <w:pPrChange w:id="113" w:author="CCCF" w:date="2023-01-08T16:15:49Z">
          <w:pPr>
            <w:jc w:val="left"/>
          </w:pPr>
        </w:pPrChange>
      </w:pPr>
      <w:r>
        <w:rPr>
          <w:rFonts w:hint="default" w:ascii="Times New Roman" w:hAnsi="Times New Roman"/>
          <w:color w:val="auto"/>
          <w:szCs w:val="21"/>
          <w:rPrChange w:id="117" w:author="CCCF" w:date="2023-01-07T10:22:43Z">
            <w:rPr>
              <w:rFonts w:hint="eastAsia" w:ascii="宋体" w:hAnsi="宋体"/>
              <w:color w:val="auto"/>
              <w:szCs w:val="21"/>
            </w:rPr>
          </w:rPrChange>
        </w:rPr>
        <w:t>（</w:t>
      </w:r>
      <w:ins w:id="118" w:author="CCCF" w:date="2023-01-07T10:17:03Z">
        <w:r>
          <w:rPr>
            <w:rFonts w:hint="default" w:ascii="Times New Roman" w:hAnsi="Times New Roman"/>
            <w:color w:val="auto"/>
            <w:szCs w:val="21"/>
            <w:lang w:val="en-US" w:eastAsia="zh-CN"/>
            <w:rPrChange w:id="119" w:author="CCCF" w:date="2023-01-07T10:22:43Z">
              <w:rPr>
                <w:rFonts w:hint="eastAsia" w:ascii="宋体" w:hAnsi="宋体"/>
                <w:color w:val="auto"/>
                <w:szCs w:val="21"/>
                <w:lang w:val="en-US" w:eastAsia="zh-CN"/>
              </w:rPr>
            </w:rPrChange>
          </w:rPr>
          <w:t>1</w:t>
        </w:r>
      </w:ins>
      <w:ins w:id="120" w:author="CCCF" w:date="2023-01-07T10:17:08Z">
        <w:r>
          <w:rPr>
            <w:rFonts w:hint="default" w:ascii="Times New Roman" w:hAnsi="Times New Roman"/>
            <w:color w:val="auto"/>
            <w:szCs w:val="21"/>
            <w:lang w:val="en-US" w:eastAsia="zh-CN"/>
            <w:rPrChange w:id="121" w:author="CCCF" w:date="2023-01-07T10:22:43Z">
              <w:rPr>
                <w:rFonts w:hint="eastAsia" w:ascii="宋体" w:hAnsi="宋体"/>
                <w:color w:val="auto"/>
                <w:szCs w:val="21"/>
                <w:lang w:val="en-US" w:eastAsia="zh-CN"/>
              </w:rPr>
            </w:rPrChange>
          </w:rPr>
          <w:t xml:space="preserve">. </w:t>
        </w:r>
      </w:ins>
      <w:del w:id="122" w:author="CCCF" w:date="2023-01-07T10:11:53Z">
        <w:r>
          <w:rPr>
            <w:rFonts w:hint="default" w:ascii="Times New Roman" w:hAnsi="Times New Roman"/>
            <w:color w:val="auto"/>
            <w:szCs w:val="21"/>
            <w:rPrChange w:id="123" w:author="CCCF" w:date="2023-01-07T10:22:43Z">
              <w:rPr>
                <w:rFonts w:hint="eastAsia" w:ascii="宋体" w:hAnsi="宋体"/>
                <w:color w:val="auto"/>
                <w:szCs w:val="21"/>
              </w:rPr>
            </w:rPrChange>
          </w:rPr>
          <w:delText>单位从大到小，省市  邮编；两个</w:delText>
        </w:r>
      </w:del>
      <w:del w:id="124" w:author="CCCF" w:date="2023-01-07T10:11:53Z">
        <w:r>
          <w:rPr>
            <w:rFonts w:ascii="Times New Roman" w:hAnsi="Times New Roman"/>
            <w:color w:val="auto"/>
            <w:szCs w:val="21"/>
            <w:rPrChange w:id="125" w:author="CCCF" w:date="2023-01-07T10:22:43Z">
              <w:rPr>
                <w:rFonts w:ascii="宋体" w:hAnsi="宋体"/>
                <w:color w:val="auto"/>
                <w:szCs w:val="21"/>
              </w:rPr>
            </w:rPrChange>
          </w:rPr>
          <w:delText>单位之间用“</w:delText>
        </w:r>
      </w:del>
      <w:del w:id="126" w:author="CCCF" w:date="2023-01-07T10:11:53Z">
        <w:r>
          <w:rPr>
            <w:rFonts w:hint="default" w:ascii="Times New Roman" w:hAnsi="Times New Roman"/>
            <w:color w:val="auto"/>
            <w:szCs w:val="21"/>
            <w:rPrChange w:id="127" w:author="CCCF" w:date="2023-01-07T10:22:43Z">
              <w:rPr>
                <w:rFonts w:hint="eastAsia" w:ascii="宋体" w:hAnsi="宋体"/>
                <w:color w:val="auto"/>
                <w:szCs w:val="21"/>
              </w:rPr>
            </w:rPrChange>
          </w:rPr>
          <w:delText>；</w:delText>
        </w:r>
      </w:del>
      <w:del w:id="128" w:author="CCCF" w:date="2023-01-07T10:11:53Z">
        <w:r>
          <w:rPr>
            <w:rFonts w:ascii="Times New Roman" w:hAnsi="Times New Roman"/>
            <w:color w:val="auto"/>
            <w:szCs w:val="21"/>
            <w:rPrChange w:id="129" w:author="CCCF" w:date="2023-01-07T10:22:43Z">
              <w:rPr>
                <w:rFonts w:ascii="宋体" w:hAnsi="宋体"/>
                <w:color w:val="auto"/>
                <w:szCs w:val="21"/>
              </w:rPr>
            </w:rPrChange>
          </w:rPr>
          <w:delText>”</w:delText>
        </w:r>
      </w:del>
      <w:del w:id="130" w:author="CCCF" w:date="2023-01-07T10:11:53Z">
        <w:r>
          <w:rPr>
            <w:rFonts w:hint="default" w:ascii="Times New Roman" w:hAnsi="Times New Roman"/>
            <w:color w:val="auto"/>
            <w:szCs w:val="21"/>
            <w:rPrChange w:id="131" w:author="CCCF" w:date="2023-01-07T10:22:43Z">
              <w:rPr>
                <w:rFonts w:hint="eastAsia" w:ascii="宋体" w:hAnsi="宋体"/>
                <w:color w:val="auto"/>
                <w:szCs w:val="21"/>
              </w:rPr>
            </w:rPrChange>
          </w:rPr>
          <w:delText>隔开，例如</w:delText>
        </w:r>
      </w:del>
      <w:del w:id="132" w:author="CCCF" w:date="2023-01-07T10:11:54Z">
        <w:r>
          <w:rPr>
            <w:rFonts w:ascii="Times New Roman" w:hAnsi="Times New Roman"/>
            <w:color w:val="auto"/>
            <w:szCs w:val="21"/>
            <w:rPrChange w:id="133" w:author="CCCF" w:date="2023-01-07T10:22:43Z">
              <w:rPr>
                <w:rFonts w:ascii="宋体" w:hAnsi="宋体"/>
                <w:color w:val="auto"/>
                <w:szCs w:val="21"/>
              </w:rPr>
            </w:rPrChange>
          </w:rPr>
          <w:delText>：</w:delText>
        </w:r>
      </w:del>
    </w:p>
    <w:p>
      <w:pPr>
        <w:jc w:val="both"/>
        <w:rPr>
          <w:rFonts w:ascii="Times New Roman" w:hAnsi="Times New Roman"/>
          <w:color w:val="auto"/>
          <w:szCs w:val="21"/>
          <w:rPrChange w:id="135" w:author="CCCF" w:date="2023-01-07T10:22:43Z">
            <w:rPr>
              <w:rFonts w:ascii="宋体" w:hAnsi="宋体"/>
              <w:color w:val="auto"/>
              <w:szCs w:val="21"/>
            </w:rPr>
          </w:rPrChange>
        </w:rPr>
        <w:pPrChange w:id="134" w:author="CCCF" w:date="2023-01-08T16:15:49Z">
          <w:pPr>
            <w:jc w:val="left"/>
          </w:pPr>
        </w:pPrChange>
      </w:pPr>
      <w:r>
        <w:rPr>
          <w:rFonts w:hint="default" w:ascii="Times New Roman" w:hAnsi="Times New Roman"/>
          <w:color w:val="auto"/>
          <w:szCs w:val="21"/>
          <w:rPrChange w:id="136" w:author="CCCF" w:date="2023-01-07T10:22:43Z">
            <w:rPr>
              <w:rFonts w:hint="eastAsia" w:ascii="宋体" w:hAnsi="宋体"/>
              <w:color w:val="auto"/>
              <w:szCs w:val="21"/>
            </w:rPr>
          </w:rPrChange>
        </w:rPr>
        <w:t>广西</w:t>
      </w:r>
      <w:ins w:id="137" w:author="CCCF" w:date="2023-01-07T10:11:17Z">
        <w:r>
          <w:rPr>
            <w:rFonts w:hint="default" w:ascii="Times New Roman" w:hAnsi="Times New Roman"/>
            <w:color w:val="auto"/>
            <w:szCs w:val="21"/>
            <w:lang w:val="en-US" w:eastAsia="zh-CN"/>
            <w:rPrChange w:id="138" w:author="CCCF" w:date="2023-01-07T10:22:43Z">
              <w:rPr>
                <w:rFonts w:hint="eastAsia" w:ascii="宋体" w:hAnsi="宋体"/>
                <w:color w:val="auto"/>
                <w:szCs w:val="21"/>
                <w:lang w:val="en-US" w:eastAsia="zh-CN"/>
              </w:rPr>
            </w:rPrChange>
          </w:rPr>
          <w:t>大学</w:t>
        </w:r>
      </w:ins>
      <w:del w:id="139" w:author="CCCF" w:date="2023-01-07T10:11:16Z">
        <w:r>
          <w:rPr>
            <w:rFonts w:hint="default" w:ascii="Times New Roman" w:hAnsi="Times New Roman"/>
            <w:color w:val="auto"/>
            <w:szCs w:val="21"/>
            <w:rPrChange w:id="140" w:author="CCCF" w:date="2023-01-07T10:22:43Z">
              <w:rPr>
                <w:rFonts w:hint="eastAsia" w:ascii="宋体" w:hAnsi="宋体"/>
                <w:color w:val="auto"/>
                <w:szCs w:val="21"/>
              </w:rPr>
            </w:rPrChange>
          </w:rPr>
          <w:delText>科学院</w:delText>
        </w:r>
      </w:del>
      <w:r>
        <w:rPr>
          <w:rFonts w:hint="default" w:ascii="Times New Roman" w:hAnsi="Times New Roman"/>
          <w:color w:val="auto"/>
          <w:szCs w:val="21"/>
          <w:rPrChange w:id="141" w:author="CCCF" w:date="2023-01-07T10:22:43Z">
            <w:rPr>
              <w:rFonts w:hint="eastAsia" w:ascii="宋体" w:hAnsi="宋体"/>
              <w:color w:val="auto"/>
              <w:szCs w:val="21"/>
            </w:rPr>
          </w:rPrChange>
        </w:rPr>
        <w:t>,</w:t>
      </w:r>
      <w:del w:id="142" w:author="CCCF" w:date="2023-01-07T10:11:21Z">
        <w:r>
          <w:rPr>
            <w:rFonts w:hint="default" w:ascii="Times New Roman" w:hAnsi="Times New Roman"/>
            <w:color w:val="auto"/>
            <w:szCs w:val="21"/>
            <w:lang w:val="en-US"/>
            <w:rPrChange w:id="143" w:author="CCCF" w:date="2023-01-07T10:22:43Z">
              <w:rPr>
                <w:rFonts w:hint="default" w:ascii="宋体" w:hAnsi="宋体"/>
                <w:color w:val="auto"/>
                <w:szCs w:val="21"/>
                <w:lang w:val="en-US"/>
              </w:rPr>
            </w:rPrChange>
          </w:rPr>
          <w:delText>国家非粮生物质能源工程技术研究中心</w:delText>
        </w:r>
      </w:del>
      <w:ins w:id="144" w:author="CCCF" w:date="2023-01-07T10:11:23Z">
        <w:r>
          <w:rPr>
            <w:rFonts w:hint="default" w:ascii="Times New Roman" w:hAnsi="Times New Roman"/>
            <w:color w:val="auto"/>
            <w:szCs w:val="21"/>
            <w:lang w:val="en-US" w:eastAsia="zh-CN"/>
            <w:rPrChange w:id="145" w:author="CCCF" w:date="2023-01-07T10:22:43Z">
              <w:rPr>
                <w:rFonts w:hint="eastAsia" w:ascii="宋体" w:hAnsi="宋体"/>
                <w:color w:val="auto"/>
                <w:szCs w:val="21"/>
                <w:lang w:val="en-US" w:eastAsia="zh-CN"/>
              </w:rPr>
            </w:rPrChange>
          </w:rPr>
          <w:t>计算机与</w:t>
        </w:r>
      </w:ins>
      <w:ins w:id="146" w:author="CCCF" w:date="2023-01-07T10:11:25Z">
        <w:r>
          <w:rPr>
            <w:rFonts w:hint="default" w:ascii="Times New Roman" w:hAnsi="Times New Roman"/>
            <w:color w:val="auto"/>
            <w:szCs w:val="21"/>
            <w:lang w:val="en-US" w:eastAsia="zh-CN"/>
            <w:rPrChange w:id="147" w:author="CCCF" w:date="2023-01-07T10:22:43Z">
              <w:rPr>
                <w:rFonts w:hint="eastAsia" w:ascii="宋体" w:hAnsi="宋体"/>
                <w:color w:val="auto"/>
                <w:szCs w:val="21"/>
                <w:lang w:val="en-US" w:eastAsia="zh-CN"/>
              </w:rPr>
            </w:rPrChange>
          </w:rPr>
          <w:t>电子信息</w:t>
        </w:r>
      </w:ins>
      <w:ins w:id="148" w:author="CCCF" w:date="2023-01-07T10:11:26Z">
        <w:r>
          <w:rPr>
            <w:rFonts w:hint="default" w:ascii="Times New Roman" w:hAnsi="Times New Roman"/>
            <w:color w:val="auto"/>
            <w:szCs w:val="21"/>
            <w:lang w:val="en-US" w:eastAsia="zh-CN"/>
            <w:rPrChange w:id="149" w:author="CCCF" w:date="2023-01-07T10:22:43Z">
              <w:rPr>
                <w:rFonts w:hint="eastAsia" w:ascii="宋体" w:hAnsi="宋体"/>
                <w:color w:val="auto"/>
                <w:szCs w:val="21"/>
                <w:lang w:val="en-US" w:eastAsia="zh-CN"/>
              </w:rPr>
            </w:rPrChange>
          </w:rPr>
          <w:t>学院</w:t>
        </w:r>
      </w:ins>
      <w:r>
        <w:rPr>
          <w:rFonts w:hint="default" w:ascii="Times New Roman" w:hAnsi="Times New Roman"/>
          <w:color w:val="auto"/>
          <w:szCs w:val="21"/>
          <w:rPrChange w:id="150" w:author="CCCF" w:date="2023-01-07T10:22:43Z">
            <w:rPr>
              <w:rFonts w:hint="eastAsia" w:ascii="宋体" w:hAnsi="宋体"/>
              <w:color w:val="auto"/>
              <w:szCs w:val="21"/>
            </w:rPr>
          </w:rPrChange>
        </w:rPr>
        <w:t>，</w:t>
      </w:r>
      <w:del w:id="151" w:author="CCCF" w:date="2023-01-07T10:11:40Z">
        <w:r>
          <w:rPr>
            <w:rFonts w:hint="default" w:ascii="Times New Roman" w:hAnsi="Times New Roman"/>
            <w:color w:val="auto"/>
            <w:szCs w:val="21"/>
            <w:rPrChange w:id="152" w:author="CCCF" w:date="2023-01-07T10:22:43Z">
              <w:rPr>
                <w:rFonts w:hint="eastAsia" w:ascii="宋体" w:hAnsi="宋体"/>
                <w:color w:val="auto"/>
                <w:szCs w:val="21"/>
              </w:rPr>
            </w:rPrChange>
          </w:rPr>
          <w:delText>非粮生物质酶解国家重点实验室，广西生物炼制重点实验室</w:delText>
        </w:r>
      </w:del>
      <w:del w:id="153" w:author="CCCF" w:date="2023-01-07T10:11:41Z">
        <w:r>
          <w:rPr>
            <w:rFonts w:hint="default" w:ascii="Times New Roman" w:hAnsi="Times New Roman"/>
            <w:color w:val="auto"/>
            <w:szCs w:val="21"/>
            <w:rPrChange w:id="154" w:author="CCCF" w:date="2023-01-07T10:22:43Z">
              <w:rPr>
                <w:rFonts w:hint="eastAsia" w:ascii="宋体" w:hAnsi="宋体"/>
                <w:color w:val="auto"/>
                <w:szCs w:val="21"/>
              </w:rPr>
            </w:rPrChange>
          </w:rPr>
          <w:delText>，</w:delText>
        </w:r>
      </w:del>
      <w:r>
        <w:rPr>
          <w:rFonts w:hint="default" w:ascii="Times New Roman" w:hAnsi="Times New Roman"/>
          <w:color w:val="auto"/>
          <w:szCs w:val="21"/>
          <w:rPrChange w:id="155" w:author="CCCF" w:date="2023-01-07T10:22:43Z">
            <w:rPr>
              <w:rFonts w:hint="eastAsia" w:ascii="宋体" w:hAnsi="宋体"/>
              <w:color w:val="auto"/>
              <w:szCs w:val="21"/>
            </w:rPr>
          </w:rPrChange>
        </w:rPr>
        <w:t>广西南宁　53000</w:t>
      </w:r>
      <w:del w:id="156" w:author="CCCF" w:date="2023-01-07T10:11:44Z">
        <w:r>
          <w:rPr>
            <w:rFonts w:hint="default" w:ascii="Times New Roman" w:hAnsi="Times New Roman"/>
            <w:color w:val="auto"/>
            <w:szCs w:val="21"/>
            <w:lang w:val="en-US"/>
            <w:rPrChange w:id="157" w:author="CCCF" w:date="2023-01-07T10:22:43Z">
              <w:rPr>
                <w:rFonts w:hint="default" w:ascii="宋体" w:hAnsi="宋体"/>
                <w:color w:val="auto"/>
                <w:szCs w:val="21"/>
                <w:lang w:val="en-US"/>
              </w:rPr>
            </w:rPrChange>
          </w:rPr>
          <w:delText>7</w:delText>
        </w:r>
      </w:del>
      <w:ins w:id="158" w:author="CCCF" w:date="2023-01-07T10:11:44Z">
        <w:r>
          <w:rPr>
            <w:rFonts w:hint="default" w:ascii="Times New Roman" w:hAnsi="Times New Roman"/>
            <w:color w:val="auto"/>
            <w:szCs w:val="21"/>
            <w:lang w:val="en-US" w:eastAsia="zh-CN"/>
            <w:rPrChange w:id="159" w:author="CCCF" w:date="2023-01-07T10:22:43Z">
              <w:rPr>
                <w:rFonts w:hint="eastAsia" w:ascii="宋体" w:hAnsi="宋体"/>
                <w:color w:val="auto"/>
                <w:szCs w:val="21"/>
                <w:lang w:val="en-US" w:eastAsia="zh-CN"/>
              </w:rPr>
            </w:rPrChange>
          </w:rPr>
          <w:t>4</w:t>
        </w:r>
      </w:ins>
      <w:ins w:id="160" w:author="CCCF" w:date="2023-01-08T16:16:29Z">
        <w:r>
          <w:rPr>
            <w:rFonts w:hint="eastAsia"/>
            <w:color w:val="auto"/>
            <w:szCs w:val="21"/>
            <w:lang w:val="en-US" w:eastAsia="zh-CN"/>
          </w:rPr>
          <w:t xml:space="preserve">; </w:t>
        </w:r>
      </w:ins>
      <w:ins w:id="161" w:author="CCCF" w:date="2023-01-08T16:16:29Z">
        <w:r>
          <w:rPr>
            <w:rFonts w:hint="eastAsia"/>
            <w:color w:val="auto"/>
            <w:szCs w:val="21"/>
            <w:highlight w:val="none"/>
            <w:lang w:val="en-US" w:eastAsia="zh-CN"/>
          </w:rPr>
          <w:t xml:space="preserve">2. </w:t>
        </w:r>
      </w:ins>
      <w:ins w:id="162" w:author="CCCF" w:date="2023-01-08T16:20:02Z">
        <w:r>
          <w:rPr>
            <w:rFonts w:hint="eastAsia"/>
            <w:color w:val="auto"/>
            <w:szCs w:val="21"/>
            <w:highlight w:val="none"/>
            <w:lang w:val="en-US" w:eastAsia="zh-CN"/>
          </w:rPr>
          <w:t>广西大学</w:t>
        </w:r>
      </w:ins>
      <w:ins w:id="163" w:author="CCCF" w:date="2023-01-08T16:20:09Z">
        <w:r>
          <w:rPr>
            <w:rFonts w:hint="default" w:ascii="Times New Roman" w:hAnsi="Times New Roman"/>
            <w:color w:val="auto"/>
            <w:szCs w:val="21"/>
          </w:rPr>
          <w:t>,</w:t>
        </w:r>
      </w:ins>
      <w:ins w:id="164" w:author="CCCF" w:date="2023-01-08T16:20:03Z">
        <w:r>
          <w:rPr>
            <w:rFonts w:hint="eastAsia"/>
            <w:color w:val="auto"/>
            <w:szCs w:val="21"/>
            <w:highlight w:val="none"/>
            <w:lang w:val="en-US" w:eastAsia="zh-CN"/>
          </w:rPr>
          <w:t xml:space="preserve"> </w:t>
        </w:r>
      </w:ins>
      <w:ins w:id="165" w:author="CCCF" w:date="2023-01-08T16:16:29Z">
        <w:r>
          <w:rPr>
            <w:color w:val="auto"/>
            <w:szCs w:val="21"/>
            <w:highlight w:val="none"/>
          </w:rPr>
          <w:t>广西高校并行与分布式计算技术重点实验室，广西南宁 530004</w:t>
        </w:r>
      </w:ins>
      <w:ins w:id="166" w:author="CCCF" w:date="2023-01-08T16:16:40Z">
        <w:r>
          <w:rPr>
            <w:rFonts w:hint="default"/>
            <w:color w:val="auto"/>
            <w:szCs w:val="21"/>
            <w:highlight w:val="none"/>
            <w:lang w:val="en-US" w:eastAsia="zh-CN"/>
            <w:rPrChange w:id="167" w:author="CCCF" w:date="2023-01-08T16:19:52Z">
              <w:rPr>
                <w:rFonts w:hint="eastAsia"/>
                <w:color w:val="auto"/>
                <w:szCs w:val="21"/>
                <w:highlight w:val="none"/>
                <w:lang w:val="en-US" w:eastAsia="zh-CN"/>
              </w:rPr>
            </w:rPrChange>
          </w:rPr>
          <w:t>;</w:t>
        </w:r>
      </w:ins>
      <w:ins w:id="168" w:author="CCCF" w:date="2023-01-08T16:16:41Z">
        <w:r>
          <w:rPr>
            <w:rFonts w:hint="default"/>
            <w:color w:val="auto"/>
            <w:szCs w:val="21"/>
            <w:highlight w:val="none"/>
            <w:lang w:val="en-US" w:eastAsia="zh-CN"/>
            <w:rPrChange w:id="169" w:author="CCCF" w:date="2023-01-08T16:19:52Z">
              <w:rPr>
                <w:rFonts w:hint="eastAsia"/>
                <w:color w:val="auto"/>
                <w:szCs w:val="21"/>
                <w:highlight w:val="none"/>
                <w:lang w:val="en-US" w:eastAsia="zh-CN"/>
              </w:rPr>
            </w:rPrChange>
          </w:rPr>
          <w:t xml:space="preserve"> 3. </w:t>
        </w:r>
      </w:ins>
      <w:ins w:id="170" w:author="CCCF" w:date="2023-01-08T16:19:30Z">
        <w:r>
          <w:rPr>
            <w:rFonts w:hint="default" w:ascii="Times New Roman" w:eastAsia="宋体"/>
            <w:color w:val="auto"/>
            <w:szCs w:val="21"/>
            <w:rPrChange w:id="171" w:author="CCCF" w:date="2023-01-08T16:19:52Z">
              <w:rPr>
                <w:rFonts w:hint="eastAsia" w:ascii="楷体_GB2312" w:eastAsia="楷体_GB2312"/>
              </w:rPr>
            </w:rPrChange>
          </w:rPr>
          <w:t>广西大学</w:t>
        </w:r>
      </w:ins>
      <w:ins w:id="172" w:author="CCCF" w:date="2023-01-08T16:19:48Z">
        <w:r>
          <w:rPr>
            <w:rFonts w:hint="default" w:ascii="Times New Roman" w:eastAsia="宋体"/>
            <w:color w:val="auto"/>
            <w:szCs w:val="21"/>
            <w:lang w:val="en-US" w:eastAsia="zh-CN"/>
            <w:rPrChange w:id="173" w:author="CCCF" w:date="2023-01-08T16:19:52Z">
              <w:rPr>
                <w:rFonts w:hint="eastAsia" w:ascii="楷体_GB2312" w:eastAsia="楷体_GB2312"/>
                <w:lang w:val="en-US" w:eastAsia="zh-CN"/>
              </w:rPr>
            </w:rPrChange>
          </w:rPr>
          <w:t xml:space="preserve">, </w:t>
        </w:r>
      </w:ins>
      <w:ins w:id="174" w:author="CCCF" w:date="2023-01-08T16:19:30Z">
        <w:r>
          <w:rPr>
            <w:rFonts w:hint="default" w:ascii="Times New Roman" w:eastAsia="宋体"/>
            <w:color w:val="auto"/>
            <w:szCs w:val="21"/>
            <w:rPrChange w:id="175" w:author="CCCF" w:date="2023-01-08T16:19:52Z">
              <w:rPr>
                <w:rFonts w:hint="eastAsia" w:ascii="楷体_GB2312" w:eastAsia="楷体_GB2312"/>
              </w:rPr>
            </w:rPrChange>
          </w:rPr>
          <w:t xml:space="preserve">广西多媒体通信网络技术重点实验室，广西南宁 </w:t>
        </w:r>
      </w:ins>
      <w:ins w:id="176" w:author="CCCF" w:date="2023-01-08T16:19:30Z">
        <w:r>
          <w:rPr>
            <w:rFonts w:hint="default"/>
            <w:bCs w:val="0"/>
            <w:iCs w:val="0"/>
            <w:color w:val="auto"/>
            <w:szCs w:val="21"/>
            <w:rPrChange w:id="177" w:author="CCCF" w:date="2023-01-08T16:19:52Z">
              <w:rPr>
                <w:rFonts w:hint="eastAsia"/>
                <w:bCs/>
                <w:iCs/>
              </w:rPr>
            </w:rPrChange>
          </w:rPr>
          <w:t>530004</w:t>
        </w:r>
      </w:ins>
      <w:del w:id="178" w:author="CCCF" w:date="2023-01-07T10:11:58Z">
        <w:r>
          <w:rPr>
            <w:rFonts w:hint="default" w:ascii="Times New Roman" w:hAnsi="Times New Roman"/>
            <w:color w:val="auto"/>
            <w:szCs w:val="21"/>
            <w:rPrChange w:id="179" w:author="CCCF" w:date="2023-01-08T16:19:52Z">
              <w:rPr>
                <w:rFonts w:hint="eastAsia" w:ascii="宋体" w:hAnsi="宋体"/>
                <w:color w:val="auto"/>
                <w:szCs w:val="21"/>
              </w:rPr>
            </w:rPrChange>
          </w:rPr>
          <w:delText>；</w:delText>
        </w:r>
      </w:del>
      <w:del w:id="180" w:author="CCCF" w:date="2023-01-07T10:11:58Z">
        <w:r>
          <w:rPr>
            <w:rFonts w:ascii="Times New Roman" w:hAnsi="Times New Roman"/>
            <w:color w:val="auto"/>
            <w:szCs w:val="21"/>
            <w:rPrChange w:id="181" w:author="CCCF" w:date="2023-01-08T16:19:52Z">
              <w:rPr>
                <w:rFonts w:ascii="宋体" w:hAnsi="宋体"/>
                <w:color w:val="auto"/>
                <w:szCs w:val="21"/>
              </w:rPr>
            </w:rPrChange>
          </w:rPr>
          <w:delText>广西科学生命科学与技术学院，</w:delText>
        </w:r>
      </w:del>
      <w:del w:id="182" w:author="CCCF" w:date="2023-01-07T10:11:58Z">
        <w:r>
          <w:rPr>
            <w:rFonts w:hint="default" w:ascii="Times New Roman" w:hAnsi="Times New Roman"/>
            <w:color w:val="auto"/>
            <w:szCs w:val="21"/>
            <w:rPrChange w:id="183" w:author="CCCF" w:date="2023-01-08T16:19:52Z">
              <w:rPr>
                <w:rFonts w:hint="eastAsia" w:ascii="宋体" w:hAnsi="宋体"/>
                <w:color w:val="auto"/>
                <w:szCs w:val="21"/>
              </w:rPr>
            </w:rPrChange>
          </w:rPr>
          <w:delText>广西南宁　53000</w:delText>
        </w:r>
      </w:del>
      <w:del w:id="184" w:author="CCCF" w:date="2023-01-07T10:11:58Z">
        <w:r>
          <w:rPr>
            <w:rFonts w:ascii="Times New Roman" w:hAnsi="Times New Roman"/>
            <w:color w:val="auto"/>
            <w:szCs w:val="21"/>
            <w:rPrChange w:id="185" w:author="CCCF" w:date="2023-01-08T16:19:52Z">
              <w:rPr>
                <w:rFonts w:ascii="宋体" w:hAnsi="宋体"/>
                <w:color w:val="auto"/>
                <w:szCs w:val="21"/>
              </w:rPr>
            </w:rPrChange>
          </w:rPr>
          <w:delText>4</w:delText>
        </w:r>
      </w:del>
      <w:r>
        <w:rPr>
          <w:rFonts w:hint="default" w:ascii="Times New Roman" w:hAnsi="Times New Roman"/>
          <w:color w:val="auto"/>
          <w:szCs w:val="21"/>
          <w:rPrChange w:id="186" w:author="CCCF" w:date="2023-01-08T16:19:52Z">
            <w:rPr>
              <w:rFonts w:hint="eastAsia" w:ascii="宋体" w:hAnsi="宋体"/>
              <w:color w:val="auto"/>
              <w:szCs w:val="21"/>
            </w:rPr>
          </w:rPrChange>
        </w:rPr>
        <w:t>）</w:t>
      </w:r>
    </w:p>
    <w:p>
      <w:pPr>
        <w:numPr>
          <w:ilvl w:val="0"/>
          <w:numId w:val="1"/>
          <w:ins w:id="188" w:author="CCCF" w:date="2023-01-08T16:17:15Z"/>
        </w:numPr>
        <w:rPr>
          <w:ins w:id="189" w:author="CCCF" w:date="2023-01-07T10:15:51Z"/>
          <w:color w:val="auto"/>
          <w:szCs w:val="21"/>
          <w:highlight w:val="none"/>
        </w:rPr>
        <w:pPrChange w:id="187" w:author="CCCF" w:date="2023-01-08T16:17:15Z">
          <w:pPr/>
        </w:pPrChange>
      </w:pPr>
      <w:ins w:id="190" w:author="CCCF" w:date="2023-01-07T10:16:23Z">
        <w:r>
          <w:rPr>
            <w:rFonts w:hint="eastAsia"/>
            <w:color w:val="auto"/>
            <w:szCs w:val="21"/>
            <w:highlight w:val="none"/>
            <w:lang w:val="en-US" w:eastAsia="zh-CN"/>
          </w:rPr>
          <w:t>Guangxi Un</w:t>
        </w:r>
      </w:ins>
      <w:ins w:id="191" w:author="CCCF" w:date="2023-01-07T10:16:24Z">
        <w:r>
          <w:rPr>
            <w:rFonts w:hint="eastAsia"/>
            <w:color w:val="auto"/>
            <w:szCs w:val="21"/>
            <w:highlight w:val="none"/>
            <w:lang w:val="en-US" w:eastAsia="zh-CN"/>
          </w:rPr>
          <w:t>iversity</w:t>
        </w:r>
      </w:ins>
      <w:ins w:id="192" w:author="CCCF" w:date="2023-01-07T10:16:25Z">
        <w:r>
          <w:rPr>
            <w:rFonts w:hint="eastAsia"/>
            <w:color w:val="auto"/>
            <w:szCs w:val="21"/>
            <w:highlight w:val="none"/>
            <w:lang w:val="en-US" w:eastAsia="zh-CN"/>
          </w:rPr>
          <w:t xml:space="preserve">, </w:t>
        </w:r>
      </w:ins>
      <w:ins w:id="193" w:author="CCCF" w:date="2023-01-07T10:15:51Z">
        <w:r>
          <w:rPr>
            <w:color w:val="auto"/>
            <w:szCs w:val="21"/>
            <w:highlight w:val="none"/>
          </w:rPr>
          <w:t xml:space="preserve">School of Computer, Electronics and Information, Nanning 530004, </w:t>
        </w:r>
      </w:ins>
      <w:ins w:id="194" w:author="CCCF" w:date="2023-01-08T16:21:16Z">
        <w:r>
          <w:rPr>
            <w:rFonts w:hint="eastAsia"/>
            <w:color w:val="auto"/>
            <w:szCs w:val="21"/>
            <w:highlight w:val="none"/>
            <w:lang w:val="en-US" w:eastAsia="zh-CN"/>
          </w:rPr>
          <w:t>Nanning</w:t>
        </w:r>
      </w:ins>
      <w:ins w:id="195" w:author="CCCF" w:date="2023-01-08T16:21:17Z">
        <w:r>
          <w:rPr>
            <w:rFonts w:hint="eastAsia"/>
            <w:color w:val="auto"/>
            <w:szCs w:val="21"/>
            <w:highlight w:val="none"/>
            <w:lang w:val="en-US" w:eastAsia="zh-CN"/>
          </w:rPr>
          <w:t>, G</w:t>
        </w:r>
      </w:ins>
      <w:ins w:id="196" w:author="CCCF" w:date="2023-01-08T16:21:18Z">
        <w:r>
          <w:rPr>
            <w:rFonts w:hint="eastAsia"/>
            <w:color w:val="auto"/>
            <w:szCs w:val="21"/>
            <w:highlight w:val="none"/>
            <w:lang w:val="en-US" w:eastAsia="zh-CN"/>
          </w:rPr>
          <w:t>uangxi</w:t>
        </w:r>
      </w:ins>
      <w:ins w:id="197" w:author="CCCF" w:date="2023-01-08T16:21:19Z">
        <w:r>
          <w:rPr>
            <w:rFonts w:hint="eastAsia"/>
            <w:color w:val="auto"/>
            <w:szCs w:val="21"/>
            <w:highlight w:val="none"/>
            <w:lang w:val="en-US" w:eastAsia="zh-CN"/>
          </w:rPr>
          <w:t>,</w:t>
        </w:r>
      </w:ins>
      <w:ins w:id="198" w:author="CCCF" w:date="2023-01-08T16:21:20Z">
        <w:r>
          <w:rPr>
            <w:rFonts w:hint="eastAsia"/>
            <w:color w:val="auto"/>
            <w:szCs w:val="21"/>
            <w:highlight w:val="none"/>
            <w:lang w:val="en-US" w:eastAsia="zh-CN"/>
          </w:rPr>
          <w:t xml:space="preserve"> </w:t>
        </w:r>
      </w:ins>
      <w:ins w:id="199" w:author="CCCF" w:date="2023-01-08T16:21:21Z">
        <w:r>
          <w:rPr>
            <w:rFonts w:hint="eastAsia"/>
            <w:color w:val="auto"/>
            <w:szCs w:val="21"/>
            <w:highlight w:val="none"/>
            <w:lang w:val="en-US" w:eastAsia="zh-CN"/>
          </w:rPr>
          <w:t>53</w:t>
        </w:r>
      </w:ins>
      <w:ins w:id="200" w:author="CCCF" w:date="2023-01-08T16:21:22Z">
        <w:r>
          <w:rPr>
            <w:rFonts w:hint="eastAsia"/>
            <w:color w:val="auto"/>
            <w:szCs w:val="21"/>
            <w:highlight w:val="none"/>
            <w:lang w:val="en-US" w:eastAsia="zh-CN"/>
          </w:rPr>
          <w:t>000</w:t>
        </w:r>
      </w:ins>
      <w:ins w:id="201" w:author="CCCF" w:date="2023-01-08T16:21:23Z">
        <w:r>
          <w:rPr>
            <w:rFonts w:hint="eastAsia"/>
            <w:color w:val="auto"/>
            <w:szCs w:val="21"/>
            <w:highlight w:val="none"/>
            <w:lang w:val="en-US" w:eastAsia="zh-CN"/>
          </w:rPr>
          <w:t>4</w:t>
        </w:r>
      </w:ins>
      <w:ins w:id="202" w:author="CCCF" w:date="2023-01-08T16:15:30Z">
        <w:r>
          <w:rPr>
            <w:rFonts w:hint="eastAsia"/>
            <w:color w:val="auto"/>
            <w:szCs w:val="21"/>
            <w:highlight w:val="none"/>
            <w:lang w:val="en-US" w:eastAsia="zh-CN"/>
          </w:rPr>
          <w:t xml:space="preserve">; </w:t>
        </w:r>
      </w:ins>
      <w:ins w:id="203" w:author="CCCF" w:date="2023-01-08T16:15:44Z">
        <w:r>
          <w:rPr>
            <w:rFonts w:hint="eastAsia"/>
            <w:color w:val="auto"/>
            <w:szCs w:val="21"/>
            <w:highlight w:val="none"/>
            <w:lang w:val="en-US" w:eastAsia="zh-CN"/>
          </w:rPr>
          <w:t>2.</w:t>
        </w:r>
      </w:ins>
      <w:ins w:id="204" w:author="CCCF" w:date="2023-01-08T16:20:19Z">
        <w:r>
          <w:rPr>
            <w:rFonts w:hint="eastAsia"/>
            <w:color w:val="auto"/>
            <w:szCs w:val="21"/>
            <w:highlight w:val="none"/>
            <w:lang w:val="en-US" w:eastAsia="zh-CN"/>
          </w:rPr>
          <w:t xml:space="preserve"> </w:t>
        </w:r>
      </w:ins>
      <w:ins w:id="205" w:author="CCCF" w:date="2023-01-08T16:20:20Z">
        <w:r>
          <w:rPr>
            <w:rFonts w:hint="eastAsia"/>
            <w:color w:val="auto"/>
            <w:szCs w:val="21"/>
            <w:highlight w:val="none"/>
            <w:lang w:val="en-US" w:eastAsia="zh-CN"/>
          </w:rPr>
          <w:t>Guangxi</w:t>
        </w:r>
      </w:ins>
      <w:ins w:id="206" w:author="CCCF" w:date="2023-01-08T16:20:21Z">
        <w:r>
          <w:rPr>
            <w:rFonts w:hint="eastAsia"/>
            <w:color w:val="auto"/>
            <w:szCs w:val="21"/>
            <w:highlight w:val="none"/>
            <w:lang w:val="en-US" w:eastAsia="zh-CN"/>
          </w:rPr>
          <w:t xml:space="preserve"> U</w:t>
        </w:r>
      </w:ins>
      <w:ins w:id="207" w:author="CCCF" w:date="2023-01-08T16:20:22Z">
        <w:r>
          <w:rPr>
            <w:rFonts w:hint="eastAsia"/>
            <w:color w:val="auto"/>
            <w:szCs w:val="21"/>
            <w:highlight w:val="none"/>
            <w:lang w:val="en-US" w:eastAsia="zh-CN"/>
          </w:rPr>
          <w:t>niver</w:t>
        </w:r>
      </w:ins>
      <w:ins w:id="208" w:author="CCCF" w:date="2023-01-08T16:20:23Z">
        <w:r>
          <w:rPr>
            <w:rFonts w:hint="eastAsia"/>
            <w:color w:val="auto"/>
            <w:szCs w:val="21"/>
            <w:highlight w:val="none"/>
            <w:lang w:val="en-US" w:eastAsia="zh-CN"/>
          </w:rPr>
          <w:t>sity,</w:t>
        </w:r>
      </w:ins>
      <w:ins w:id="209" w:author="CCCF" w:date="2023-01-08T16:15:31Z">
        <w:r>
          <w:rPr>
            <w:rFonts w:hint="eastAsia"/>
            <w:color w:val="auto"/>
            <w:szCs w:val="21"/>
            <w:highlight w:val="none"/>
          </w:rPr>
          <w:t xml:space="preserve"> </w:t>
        </w:r>
      </w:ins>
      <w:ins w:id="210" w:author="CCCF" w:date="2023-01-08T16:15:31Z">
        <w:r>
          <w:rPr>
            <w:color w:val="auto"/>
            <w:szCs w:val="21"/>
            <w:highlight w:val="none"/>
          </w:rPr>
          <w:t>Guangxi Colleges and Universities Key Laboratory of Parallel and Distributed Computing Technology, Nanning</w:t>
        </w:r>
      </w:ins>
      <w:ins w:id="211" w:author="CCCF" w:date="2023-01-08T16:21:05Z">
        <w:r>
          <w:rPr>
            <w:rFonts w:hint="eastAsia"/>
            <w:color w:val="auto"/>
            <w:szCs w:val="21"/>
            <w:highlight w:val="none"/>
            <w:lang w:val="en-US" w:eastAsia="zh-CN"/>
          </w:rPr>
          <w:t>,</w:t>
        </w:r>
      </w:ins>
      <w:ins w:id="212" w:author="CCCF" w:date="2023-01-08T16:21:06Z">
        <w:r>
          <w:rPr>
            <w:rFonts w:hint="eastAsia"/>
            <w:color w:val="auto"/>
            <w:szCs w:val="21"/>
            <w:highlight w:val="none"/>
            <w:lang w:val="en-US" w:eastAsia="zh-CN"/>
          </w:rPr>
          <w:t xml:space="preserve"> Guang</w:t>
        </w:r>
      </w:ins>
      <w:ins w:id="213" w:author="CCCF" w:date="2023-01-08T16:21:07Z">
        <w:r>
          <w:rPr>
            <w:rFonts w:hint="eastAsia"/>
            <w:color w:val="auto"/>
            <w:szCs w:val="21"/>
            <w:highlight w:val="none"/>
            <w:lang w:val="en-US" w:eastAsia="zh-CN"/>
          </w:rPr>
          <w:t>xi,</w:t>
        </w:r>
      </w:ins>
      <w:ins w:id="214" w:author="CCCF" w:date="2023-01-08T16:15:31Z">
        <w:r>
          <w:rPr>
            <w:color w:val="auto"/>
            <w:szCs w:val="21"/>
            <w:highlight w:val="none"/>
          </w:rPr>
          <w:t xml:space="preserve"> 530004, China</w:t>
        </w:r>
      </w:ins>
      <w:ins w:id="215" w:author="CCCF" w:date="2023-01-08T16:20:27Z">
        <w:r>
          <w:rPr>
            <w:rFonts w:hint="eastAsia"/>
            <w:color w:val="auto"/>
            <w:szCs w:val="21"/>
            <w:highlight w:val="none"/>
            <w:lang w:val="en-US" w:eastAsia="zh-CN"/>
          </w:rPr>
          <w:t>;</w:t>
        </w:r>
      </w:ins>
      <w:ins w:id="216" w:author="CCCF" w:date="2023-01-08T16:20:28Z">
        <w:r>
          <w:rPr>
            <w:rFonts w:hint="eastAsia"/>
            <w:color w:val="auto"/>
            <w:szCs w:val="21"/>
            <w:highlight w:val="none"/>
            <w:lang w:val="en-US" w:eastAsia="zh-CN"/>
          </w:rPr>
          <w:t xml:space="preserve"> 3.</w:t>
        </w:r>
      </w:ins>
      <w:ins w:id="217" w:author="CCCF" w:date="2023-01-08T16:20:29Z">
        <w:r>
          <w:rPr>
            <w:rFonts w:hint="eastAsia"/>
            <w:color w:val="auto"/>
            <w:szCs w:val="21"/>
            <w:highlight w:val="none"/>
            <w:lang w:val="en-US" w:eastAsia="zh-CN"/>
          </w:rPr>
          <w:t xml:space="preserve"> </w:t>
        </w:r>
      </w:ins>
      <w:ins w:id="218" w:author="CCCF" w:date="2023-01-08T16:20:30Z">
        <w:r>
          <w:rPr>
            <w:rFonts w:hint="eastAsia"/>
            <w:color w:val="auto"/>
            <w:szCs w:val="21"/>
            <w:highlight w:val="none"/>
            <w:lang w:val="en-US" w:eastAsia="zh-CN"/>
          </w:rPr>
          <w:t>Gua</w:t>
        </w:r>
      </w:ins>
      <w:ins w:id="219" w:author="CCCF" w:date="2023-01-08T16:20:31Z">
        <w:r>
          <w:rPr>
            <w:rFonts w:hint="eastAsia"/>
            <w:color w:val="auto"/>
            <w:szCs w:val="21"/>
            <w:highlight w:val="none"/>
            <w:lang w:val="en-US" w:eastAsia="zh-CN"/>
          </w:rPr>
          <w:t>ngxi</w:t>
        </w:r>
      </w:ins>
      <w:ins w:id="220" w:author="CCCF" w:date="2023-01-08T16:20:32Z">
        <w:r>
          <w:rPr>
            <w:rFonts w:hint="eastAsia"/>
            <w:color w:val="auto"/>
            <w:szCs w:val="21"/>
            <w:highlight w:val="none"/>
            <w:lang w:val="en-US" w:eastAsia="zh-CN"/>
          </w:rPr>
          <w:t xml:space="preserve"> Unive</w:t>
        </w:r>
      </w:ins>
      <w:ins w:id="221" w:author="CCCF" w:date="2023-01-08T16:20:33Z">
        <w:r>
          <w:rPr>
            <w:rFonts w:hint="eastAsia"/>
            <w:color w:val="auto"/>
            <w:szCs w:val="21"/>
            <w:highlight w:val="none"/>
            <w:lang w:val="en-US" w:eastAsia="zh-CN"/>
          </w:rPr>
          <w:t xml:space="preserve">rsity, </w:t>
        </w:r>
      </w:ins>
      <w:ins w:id="222" w:author="CCCF" w:date="2023-01-08T16:20:52Z">
        <w:r>
          <w:rPr/>
          <w:t>Guangxi Key Laboratory of Multimedia Communications and Network Technology</w:t>
        </w:r>
      </w:ins>
      <w:ins w:id="223" w:author="CCCF" w:date="2023-01-08T16:20:55Z">
        <w:r>
          <w:rPr>
            <w:rFonts w:hint="eastAsia"/>
            <w:lang w:val="en-US" w:eastAsia="zh-CN"/>
          </w:rPr>
          <w:t>,</w:t>
        </w:r>
      </w:ins>
      <w:ins w:id="224" w:author="CCCF" w:date="2023-01-08T16:20:56Z">
        <w:r>
          <w:rPr>
            <w:rFonts w:hint="eastAsia"/>
            <w:lang w:val="en-US" w:eastAsia="zh-CN"/>
          </w:rPr>
          <w:t xml:space="preserve"> Na</w:t>
        </w:r>
      </w:ins>
      <w:ins w:id="225" w:author="CCCF" w:date="2023-01-08T16:20:57Z">
        <w:r>
          <w:rPr>
            <w:rFonts w:hint="eastAsia"/>
            <w:lang w:val="en-US" w:eastAsia="zh-CN"/>
          </w:rPr>
          <w:t>nning</w:t>
        </w:r>
      </w:ins>
      <w:ins w:id="226" w:author="CCCF" w:date="2023-01-08T16:20:58Z">
        <w:r>
          <w:rPr>
            <w:rFonts w:hint="eastAsia"/>
            <w:lang w:val="en-US" w:eastAsia="zh-CN"/>
          </w:rPr>
          <w:t xml:space="preserve">, </w:t>
        </w:r>
      </w:ins>
      <w:ins w:id="227" w:author="CCCF" w:date="2023-01-08T16:21:00Z">
        <w:r>
          <w:rPr>
            <w:rFonts w:hint="eastAsia"/>
            <w:lang w:val="en-US" w:eastAsia="zh-CN"/>
          </w:rPr>
          <w:t>Guangxi</w:t>
        </w:r>
      </w:ins>
      <w:ins w:id="228" w:author="CCCF" w:date="2023-01-08T16:21:01Z">
        <w:r>
          <w:rPr>
            <w:rFonts w:hint="eastAsia"/>
            <w:lang w:val="en-US" w:eastAsia="zh-CN"/>
          </w:rPr>
          <w:t>, 5</w:t>
        </w:r>
      </w:ins>
      <w:ins w:id="229" w:author="CCCF" w:date="2023-01-08T16:21:02Z">
        <w:r>
          <w:rPr>
            <w:rFonts w:hint="eastAsia"/>
            <w:lang w:val="en-US" w:eastAsia="zh-CN"/>
          </w:rPr>
          <w:t>3000</w:t>
        </w:r>
      </w:ins>
      <w:ins w:id="230" w:author="CCCF" w:date="2023-01-08T16:21:03Z">
        <w:r>
          <w:rPr>
            <w:rFonts w:hint="eastAsia"/>
            <w:lang w:val="en-US" w:eastAsia="zh-CN"/>
          </w:rPr>
          <w:t>4</w:t>
        </w:r>
      </w:ins>
      <w:ins w:id="231" w:author="CCCF" w:date="2023-01-07T10:15:51Z">
        <w:r>
          <w:rPr>
            <w:color w:val="auto"/>
            <w:szCs w:val="21"/>
            <w:highlight w:val="none"/>
          </w:rPr>
          <w:t>)</w:t>
        </w:r>
      </w:ins>
    </w:p>
    <w:p>
      <w:pPr>
        <w:adjustRightInd w:val="0"/>
        <w:snapToGrid w:val="0"/>
        <w:spacing w:line="360" w:lineRule="auto"/>
        <w:rPr>
          <w:rFonts w:hint="eastAsia"/>
          <w:color w:val="auto"/>
          <w:sz w:val="24"/>
        </w:rPr>
      </w:pPr>
    </w:p>
    <w:p>
      <w:pPr>
        <w:ind w:left="567" w:leftChars="270" w:right="565" w:rightChars="269"/>
        <w:rPr>
          <w:rFonts w:hint="default" w:ascii="Times New Roman" w:hAnsi="Times New Roman" w:eastAsia="宋体"/>
          <w:color w:val="auto"/>
          <w:szCs w:val="21"/>
          <w:lang w:eastAsia="zh-CN"/>
          <w:rPrChange w:id="232" w:author="CCCF" w:date="2023-01-07T10:53:59Z">
            <w:rPr>
              <w:rFonts w:hint="eastAsia" w:ascii="宋体" w:hAnsi="宋体" w:eastAsia="宋体"/>
              <w:color w:val="auto"/>
              <w:szCs w:val="21"/>
              <w:lang w:eastAsia="zh-CN"/>
            </w:rPr>
          </w:rPrChange>
        </w:rPr>
      </w:pPr>
      <w:r>
        <w:rPr>
          <w:rFonts w:hint="default" w:ascii="Times New Roman" w:hAnsi="Times New Roman" w:eastAsia="黑体"/>
          <w:color w:val="auto"/>
          <w:szCs w:val="21"/>
          <w:rPrChange w:id="233" w:author="CCCF" w:date="2023-01-07T10:53:59Z">
            <w:rPr>
              <w:rFonts w:hint="eastAsia" w:ascii="黑体" w:hAnsi="黑体" w:eastAsia="黑体"/>
              <w:color w:val="auto"/>
              <w:szCs w:val="21"/>
            </w:rPr>
          </w:rPrChange>
        </w:rPr>
        <w:t>摘要：</w:t>
      </w:r>
      <w:r>
        <w:rPr>
          <w:rFonts w:hint="default" w:ascii="Times New Roman" w:hAnsi="Times New Roman"/>
          <w:color w:val="auto"/>
          <w:szCs w:val="21"/>
          <w:lang w:val="en-US" w:eastAsia="zh-CN"/>
          <w:rPrChange w:id="234" w:author="CCCF" w:date="2023-01-07T10:53:59Z">
            <w:rPr>
              <w:rFonts w:hint="eastAsia" w:ascii="宋体" w:hAnsi="宋体"/>
              <w:color w:val="auto"/>
              <w:szCs w:val="21"/>
              <w:lang w:val="en-US" w:eastAsia="zh-CN"/>
            </w:rPr>
          </w:rPrChange>
        </w:rPr>
        <w:t>得益于</w:t>
      </w:r>
      <w:r>
        <w:rPr>
          <w:rFonts w:hint="default" w:ascii="Times New Roman" w:hAnsi="Times New Roman" w:cs="Times New Roman"/>
          <w:color w:val="auto"/>
          <w:szCs w:val="21"/>
        </w:rPr>
        <w:t>MOOC</w:t>
      </w:r>
      <w:r>
        <w:rPr>
          <w:rFonts w:hint="default" w:ascii="Times New Roman" w:hAnsi="Times New Roman"/>
          <w:color w:val="auto"/>
          <w:szCs w:val="21"/>
          <w:rPrChange w:id="235" w:author="CCCF" w:date="2023-01-07T10:53:59Z">
            <w:rPr>
              <w:rFonts w:hint="eastAsia" w:ascii="宋体" w:hAnsi="宋体"/>
              <w:color w:val="auto"/>
              <w:szCs w:val="21"/>
            </w:rPr>
          </w:rPrChange>
        </w:rPr>
        <w:t>平台</w:t>
      </w:r>
      <w:r>
        <w:rPr>
          <w:rFonts w:hint="default" w:ascii="Times New Roman" w:hAnsi="Times New Roman"/>
          <w:color w:val="auto"/>
          <w:szCs w:val="21"/>
          <w:lang w:val="en-US" w:eastAsia="zh-CN"/>
          <w:rPrChange w:id="236" w:author="CCCF" w:date="2023-01-07T10:53:59Z">
            <w:rPr>
              <w:rFonts w:hint="eastAsia" w:ascii="宋体" w:hAnsi="宋体"/>
              <w:color w:val="auto"/>
              <w:szCs w:val="21"/>
              <w:lang w:val="en-US" w:eastAsia="zh-CN"/>
            </w:rPr>
          </w:rPrChange>
        </w:rPr>
        <w:t>的</w:t>
      </w:r>
      <w:r>
        <w:rPr>
          <w:rFonts w:hint="default" w:ascii="Times New Roman" w:hAnsi="Times New Roman"/>
          <w:color w:val="auto"/>
          <w:szCs w:val="21"/>
          <w:rPrChange w:id="237" w:author="CCCF" w:date="2023-01-07T10:53:59Z">
            <w:rPr>
              <w:rFonts w:hint="eastAsia" w:ascii="宋体" w:hAnsi="宋体"/>
              <w:color w:val="auto"/>
              <w:szCs w:val="21"/>
            </w:rPr>
          </w:rPrChange>
        </w:rPr>
        <w:t>大规模</w:t>
      </w:r>
      <w:r>
        <w:rPr>
          <w:rFonts w:hint="default" w:ascii="Times New Roman" w:hAnsi="Times New Roman"/>
          <w:color w:val="auto"/>
          <w:szCs w:val="21"/>
          <w:lang w:val="en-US" w:eastAsia="zh-CN"/>
          <w:rPrChange w:id="238" w:author="CCCF" w:date="2023-01-07T10:53:59Z">
            <w:rPr>
              <w:rFonts w:hint="eastAsia" w:ascii="宋体" w:hAnsi="宋体"/>
              <w:color w:val="auto"/>
              <w:szCs w:val="21"/>
              <w:lang w:val="en-US" w:eastAsia="zh-CN"/>
            </w:rPr>
          </w:rPrChange>
        </w:rPr>
        <w:t>兴起，开放式</w:t>
      </w:r>
      <w:r>
        <w:rPr>
          <w:rFonts w:hint="default" w:ascii="Times New Roman" w:hAnsi="Times New Roman"/>
          <w:color w:val="auto"/>
          <w:szCs w:val="21"/>
          <w:rPrChange w:id="239" w:author="CCCF" w:date="2023-01-07T10:53:59Z">
            <w:rPr>
              <w:rFonts w:hint="eastAsia" w:ascii="宋体" w:hAnsi="宋体"/>
              <w:color w:val="auto"/>
              <w:szCs w:val="21"/>
            </w:rPr>
          </w:rPrChange>
        </w:rPr>
        <w:t>作业的同行互评</w:t>
      </w:r>
      <w:r>
        <w:rPr>
          <w:rFonts w:hint="default" w:ascii="Times New Roman" w:hAnsi="Times New Roman"/>
          <w:color w:val="auto"/>
          <w:szCs w:val="21"/>
          <w:lang w:val="en-US" w:eastAsia="zh-CN"/>
          <w:rPrChange w:id="240" w:author="CCCF" w:date="2023-01-07T10:53:59Z">
            <w:rPr>
              <w:rFonts w:hint="eastAsia" w:ascii="宋体" w:hAnsi="宋体"/>
              <w:color w:val="auto"/>
              <w:szCs w:val="21"/>
              <w:lang w:val="en-US" w:eastAsia="zh-CN"/>
            </w:rPr>
          </w:rPrChange>
        </w:rPr>
        <w:t>分数汇总问题成为了教育领域研究的热点</w:t>
      </w:r>
      <w:r>
        <w:rPr>
          <w:rFonts w:hint="default" w:ascii="Times New Roman" w:hAnsi="Times New Roman"/>
          <w:color w:val="auto"/>
          <w:szCs w:val="21"/>
          <w:lang w:eastAsia="zh-CN"/>
          <w:rPrChange w:id="241" w:author="CCCF" w:date="2023-01-07T10:53:59Z">
            <w:rPr>
              <w:rFonts w:hint="eastAsia" w:ascii="宋体" w:hAnsi="宋体"/>
              <w:color w:val="auto"/>
              <w:szCs w:val="21"/>
              <w:lang w:eastAsia="zh-CN"/>
            </w:rPr>
          </w:rPrChange>
        </w:rPr>
        <w:t>。</w:t>
      </w:r>
      <w:r>
        <w:rPr>
          <w:rFonts w:hint="default" w:ascii="Times New Roman" w:hAnsi="Times New Roman"/>
          <w:color w:val="auto"/>
          <w:szCs w:val="21"/>
          <w:lang w:val="en-US" w:eastAsia="zh-CN"/>
          <w:rPrChange w:id="242" w:author="CCCF" w:date="2023-01-07T10:53:59Z">
            <w:rPr>
              <w:rFonts w:hint="eastAsia" w:ascii="宋体" w:hAnsi="宋体"/>
              <w:color w:val="auto"/>
              <w:szCs w:val="21"/>
              <w:lang w:val="en-US" w:eastAsia="zh-CN"/>
            </w:rPr>
          </w:rPrChange>
        </w:rPr>
        <w:t>为了提高同行互评汇总技术的准确性，本文提出了两种基于评价能力的同行互评汇总模型</w:t>
      </w:r>
      <w:r>
        <w:rPr>
          <w:rFonts w:hint="default" w:ascii="Times New Roman" w:hAnsi="Times New Roman" w:cs="Times New Roman"/>
          <w:i/>
          <w:iCs/>
          <w:color w:val="auto"/>
          <w:szCs w:val="21"/>
          <w:lang w:val="en-US" w:eastAsia="zh-CN"/>
        </w:rPr>
        <w:t>RPG</w:t>
      </w:r>
      <w:r>
        <w:rPr>
          <w:rFonts w:hint="default" w:ascii="Times New Roman" w:hAnsi="Times New Roman" w:cs="Times New Roman"/>
          <w:color w:val="auto"/>
          <w:szCs w:val="21"/>
          <w:vertAlign w:val="subscript"/>
          <w:lang w:val="en-US" w:eastAsia="zh-CN"/>
        </w:rPr>
        <w:t>6</w:t>
      </w:r>
      <w:r>
        <w:rPr>
          <w:rFonts w:hint="default" w:ascii="Times New Roman" w:hAnsi="Times New Roman" w:cs="Times New Roman"/>
          <w:color w:val="auto"/>
          <w:szCs w:val="21"/>
          <w:lang w:val="en-US" w:eastAsia="zh-CN"/>
        </w:rPr>
        <w:t>和</w:t>
      </w:r>
      <w:r>
        <w:rPr>
          <w:rFonts w:hint="default" w:ascii="Times New Roman" w:hAnsi="Times New Roman" w:cs="Times New Roman"/>
          <w:i/>
          <w:iCs/>
          <w:color w:val="auto"/>
          <w:szCs w:val="21"/>
          <w:lang w:val="en-US" w:eastAsia="zh-CN"/>
        </w:rPr>
        <w:t>RPG</w:t>
      </w:r>
      <w:r>
        <w:rPr>
          <w:rFonts w:hint="default" w:ascii="Times New Roman" w:hAnsi="Times New Roman" w:cs="Times New Roman"/>
          <w:color w:val="auto"/>
          <w:szCs w:val="21"/>
          <w:vertAlign w:val="subscript"/>
          <w:lang w:val="en-US" w:eastAsia="zh-CN"/>
        </w:rPr>
        <w:t>7</w:t>
      </w:r>
      <w:r>
        <w:rPr>
          <w:rFonts w:hint="default" w:ascii="Times New Roman" w:hAnsi="Times New Roman"/>
          <w:color w:val="auto"/>
          <w:szCs w:val="21"/>
          <w:lang w:val="en-US" w:eastAsia="zh-CN"/>
          <w:rPrChange w:id="243" w:author="CCCF" w:date="2023-01-07T10:53:59Z">
            <w:rPr>
              <w:rFonts w:hint="eastAsia" w:ascii="宋体" w:hAnsi="宋体"/>
              <w:color w:val="auto"/>
              <w:szCs w:val="21"/>
              <w:lang w:val="en-US" w:eastAsia="zh-CN"/>
            </w:rPr>
          </w:rPrChange>
        </w:rPr>
        <w:t>，并且提出一种方法来量化评价者的评价能力，从而根据评价能力对评价</w:t>
      </w:r>
      <w:r>
        <w:rPr>
          <w:rFonts w:hint="default" w:ascii="Times New Roman" w:hAnsi="Times New Roman"/>
          <w:color w:val="auto"/>
          <w:szCs w:val="21"/>
          <w:rPrChange w:id="244" w:author="CCCF" w:date="2023-01-07T10:53:59Z">
            <w:rPr>
              <w:rFonts w:hint="eastAsia" w:ascii="宋体" w:hAnsi="宋体"/>
              <w:color w:val="auto"/>
              <w:szCs w:val="21"/>
            </w:rPr>
          </w:rPrChange>
        </w:rPr>
        <w:t>者的可靠性进行建模</w:t>
      </w:r>
      <w:r>
        <w:rPr>
          <w:rFonts w:hint="default" w:ascii="Times New Roman" w:hAnsi="Times New Roman"/>
          <w:color w:val="auto"/>
          <w:szCs w:val="21"/>
          <w:lang w:eastAsia="zh-CN"/>
          <w:rPrChange w:id="245" w:author="CCCF" w:date="2023-01-07T10:53:59Z">
            <w:rPr>
              <w:rFonts w:hint="eastAsia" w:ascii="宋体" w:hAnsi="宋体"/>
              <w:color w:val="auto"/>
              <w:szCs w:val="21"/>
              <w:lang w:eastAsia="zh-CN"/>
            </w:rPr>
          </w:rPrChange>
        </w:rPr>
        <w:t>，</w:t>
      </w:r>
      <w:r>
        <w:rPr>
          <w:rFonts w:hint="default" w:ascii="Times New Roman" w:hAnsi="Times New Roman"/>
          <w:color w:val="auto"/>
          <w:szCs w:val="21"/>
          <w:lang w:val="en-US" w:eastAsia="zh-CN"/>
          <w:rPrChange w:id="246" w:author="CCCF" w:date="2023-01-07T10:53:59Z">
            <w:rPr>
              <w:rFonts w:hint="eastAsia" w:ascii="宋体" w:hAnsi="宋体"/>
              <w:color w:val="auto"/>
              <w:szCs w:val="21"/>
              <w:lang w:val="en-US" w:eastAsia="zh-CN"/>
            </w:rPr>
          </w:rPrChange>
        </w:rPr>
        <w:t>结合与</w:t>
      </w:r>
      <w:r>
        <w:rPr>
          <w:rFonts w:hint="default" w:ascii="Times New Roman" w:hAnsi="Times New Roman"/>
          <w:color w:val="auto"/>
          <w:szCs w:val="21"/>
          <w:rPrChange w:id="247" w:author="CCCF" w:date="2023-01-07T10:53:59Z">
            <w:rPr>
              <w:rFonts w:hint="eastAsia" w:ascii="宋体" w:hAnsi="宋体"/>
              <w:color w:val="auto"/>
              <w:szCs w:val="21"/>
            </w:rPr>
          </w:rPrChange>
        </w:rPr>
        <w:t>评价者偏见的建模</w:t>
      </w:r>
      <w:r>
        <w:rPr>
          <w:rFonts w:hint="default" w:ascii="Times New Roman" w:hAnsi="Times New Roman"/>
          <w:color w:val="auto"/>
          <w:szCs w:val="21"/>
          <w:lang w:eastAsia="zh-CN"/>
          <w:rPrChange w:id="248" w:author="CCCF" w:date="2023-01-07T10:53:59Z">
            <w:rPr>
              <w:rFonts w:hint="eastAsia" w:ascii="宋体" w:hAnsi="宋体"/>
              <w:color w:val="auto"/>
              <w:szCs w:val="21"/>
              <w:lang w:eastAsia="zh-CN"/>
            </w:rPr>
          </w:rPrChange>
        </w:rPr>
        <w:t>，</w:t>
      </w:r>
      <w:r>
        <w:rPr>
          <w:rFonts w:hint="default" w:ascii="Times New Roman" w:hAnsi="Times New Roman"/>
          <w:color w:val="auto"/>
          <w:szCs w:val="21"/>
          <w:lang w:val="en-US" w:eastAsia="zh-CN"/>
          <w:rPrChange w:id="249" w:author="CCCF" w:date="2023-01-07T10:53:59Z">
            <w:rPr>
              <w:rFonts w:hint="eastAsia" w:ascii="宋体" w:hAnsi="宋体"/>
              <w:color w:val="auto"/>
              <w:szCs w:val="21"/>
              <w:lang w:val="en-US" w:eastAsia="zh-CN"/>
            </w:rPr>
          </w:rPrChange>
        </w:rPr>
        <w:t>我们估计出开放式作业的真实分数。最后在真实的课堂环境中将我们的模型与传统模型进行了比较</w:t>
      </w:r>
      <w:r>
        <w:rPr>
          <w:rFonts w:hint="default" w:ascii="Times New Roman" w:hAnsi="Times New Roman"/>
          <w:color w:val="auto"/>
          <w:szCs w:val="21"/>
          <w:rPrChange w:id="250" w:author="CCCF" w:date="2023-01-07T10:53:59Z">
            <w:rPr>
              <w:rFonts w:hint="eastAsia" w:ascii="宋体" w:hAnsi="宋体"/>
              <w:color w:val="auto"/>
              <w:szCs w:val="21"/>
            </w:rPr>
          </w:rPrChange>
        </w:rPr>
        <w:t>，</w:t>
      </w:r>
      <w:r>
        <w:rPr>
          <w:rFonts w:hint="default" w:ascii="Times New Roman" w:hAnsi="Times New Roman"/>
          <w:color w:val="auto"/>
          <w:szCs w:val="21"/>
          <w:lang w:val="en-US" w:eastAsia="zh-CN"/>
          <w:rPrChange w:id="251" w:author="CCCF" w:date="2023-01-07T10:53:59Z">
            <w:rPr>
              <w:rFonts w:hint="eastAsia" w:ascii="宋体" w:hAnsi="宋体"/>
              <w:color w:val="auto"/>
              <w:szCs w:val="21"/>
              <w:lang w:val="en-US" w:eastAsia="zh-CN"/>
            </w:rPr>
          </w:rPrChange>
        </w:rPr>
        <w:t>实验结果表明，我们的模型估计的分数更加接近真实的分数</w:t>
      </w:r>
      <w:r>
        <w:rPr>
          <w:rFonts w:hint="default" w:ascii="Times New Roman" w:hAnsi="Times New Roman"/>
          <w:color w:val="auto"/>
          <w:szCs w:val="21"/>
          <w:lang w:eastAsia="zh-CN"/>
          <w:rPrChange w:id="252" w:author="CCCF" w:date="2023-01-07T10:53:59Z">
            <w:rPr>
              <w:rFonts w:hint="eastAsia" w:ascii="宋体" w:hAnsi="宋体"/>
              <w:color w:val="auto"/>
              <w:szCs w:val="21"/>
              <w:lang w:eastAsia="zh-CN"/>
            </w:rPr>
          </w:rPrChange>
        </w:rPr>
        <w:t>。</w:t>
      </w:r>
    </w:p>
    <w:p>
      <w:pPr>
        <w:ind w:left="567" w:leftChars="270" w:right="565" w:rightChars="269"/>
        <w:rPr>
          <w:rFonts w:hint="eastAsia"/>
          <w:color w:val="auto"/>
          <w:szCs w:val="21"/>
        </w:rPr>
      </w:pPr>
      <w:r>
        <w:rPr>
          <w:rFonts w:ascii="Times New Roman" w:hAnsi="Times New Roman" w:eastAsia="黑体"/>
          <w:color w:val="auto"/>
          <w:szCs w:val="21"/>
          <w:rPrChange w:id="253" w:author="CCCF" w:date="2023-01-07T10:53:59Z">
            <w:rPr>
              <w:rFonts w:ascii="黑体" w:hAnsi="黑体" w:eastAsia="黑体"/>
              <w:color w:val="auto"/>
              <w:szCs w:val="21"/>
            </w:rPr>
          </w:rPrChange>
        </w:rPr>
        <w:t>关键词：</w:t>
      </w:r>
      <w:del w:id="254" w:author="CCCF" w:date="2023-01-08T21:03:07Z">
        <w:r>
          <w:rPr>
            <w:rFonts w:hint="default" w:ascii="Times New Roman" w:hAnsi="Times New Roman"/>
            <w:color w:val="auto"/>
            <w:szCs w:val="21"/>
            <w:lang w:val="en-US" w:eastAsia="zh-CN"/>
            <w:rPrChange w:id="255" w:author="CCCF" w:date="2023-01-07T10:53:59Z">
              <w:rPr>
                <w:rFonts w:hint="eastAsia" w:ascii="宋体" w:hAnsi="宋体"/>
                <w:color w:val="auto"/>
                <w:szCs w:val="21"/>
                <w:lang w:val="en-US" w:eastAsia="zh-CN"/>
              </w:rPr>
            </w:rPrChange>
          </w:rPr>
          <w:delText>教育</w:delText>
        </w:r>
      </w:del>
      <w:ins w:id="256" w:author="CCCF" w:date="2023-01-08T21:03:08Z">
        <w:r>
          <w:rPr>
            <w:rFonts w:hint="eastAsia" w:cs="Times New Roman"/>
            <w:color w:val="auto"/>
            <w:szCs w:val="21"/>
            <w:lang w:val="en-US" w:eastAsia="zh-CN"/>
          </w:rPr>
          <w:t>MOOC</w:t>
        </w:r>
      </w:ins>
      <w:ins w:id="257" w:author="CCCF" w:date="2023-01-08T21:03:09Z">
        <w:r>
          <w:rPr>
            <w:rFonts w:hint="eastAsia" w:cs="Times New Roman"/>
            <w:color w:val="auto"/>
            <w:szCs w:val="21"/>
            <w:lang w:val="en-US" w:eastAsia="zh-CN"/>
          </w:rPr>
          <w:t>平台</w:t>
        </w:r>
      </w:ins>
      <w:r>
        <w:rPr>
          <w:rFonts w:hint="default" w:ascii="Times New Roman" w:hAnsi="Times New Roman"/>
          <w:color w:val="auto"/>
          <w:szCs w:val="21"/>
          <w:lang w:val="en-US" w:eastAsia="zh-CN"/>
          <w:rPrChange w:id="258" w:author="CCCF" w:date="2023-01-07T10:53:59Z">
            <w:rPr>
              <w:rFonts w:hint="eastAsia" w:ascii="宋体" w:hAnsi="宋体"/>
              <w:color w:val="auto"/>
              <w:szCs w:val="21"/>
              <w:lang w:val="en-US" w:eastAsia="zh-CN"/>
            </w:rPr>
          </w:rPrChange>
        </w:rPr>
        <w:t xml:space="preserve"> 同行互评 基数估计 </w:t>
      </w:r>
      <w:del w:id="259" w:author="CCCF" w:date="2023-01-08T21:02:13Z">
        <w:r>
          <w:rPr>
            <w:rFonts w:hint="default" w:ascii="Times New Roman" w:hAnsi="Times New Roman"/>
            <w:color w:val="auto"/>
            <w:szCs w:val="21"/>
            <w:lang w:val="en-US" w:eastAsia="zh-CN"/>
            <w:rPrChange w:id="260" w:author="CCCF" w:date="2023-01-07T10:53:59Z">
              <w:rPr>
                <w:rFonts w:hint="eastAsia" w:ascii="宋体" w:hAnsi="宋体"/>
                <w:color w:val="auto"/>
                <w:szCs w:val="21"/>
                <w:lang w:val="en-US" w:eastAsia="zh-CN"/>
              </w:rPr>
            </w:rPrChange>
          </w:rPr>
          <w:delText>概率模型</w:delText>
        </w:r>
      </w:del>
      <w:ins w:id="261" w:author="CCCF" w:date="2023-01-08T21:02:13Z">
        <w:r>
          <w:rPr>
            <w:rFonts w:hint="eastAsia"/>
            <w:color w:val="auto"/>
            <w:szCs w:val="21"/>
            <w:lang w:val="en-US" w:eastAsia="zh-CN"/>
          </w:rPr>
          <w:t>概率图模型</w:t>
        </w:r>
      </w:ins>
      <w:r>
        <w:rPr>
          <w:rFonts w:hint="default" w:ascii="Times New Roman" w:hAnsi="Times New Roman"/>
          <w:color w:val="auto"/>
          <w:szCs w:val="21"/>
          <w:lang w:val="en-US" w:eastAsia="zh-CN"/>
          <w:rPrChange w:id="262" w:author="CCCF" w:date="2023-01-07T10:53:59Z">
            <w:rPr>
              <w:rFonts w:hint="eastAsia" w:ascii="宋体" w:hAnsi="宋体"/>
              <w:color w:val="auto"/>
              <w:szCs w:val="21"/>
              <w:lang w:val="en-US" w:eastAsia="zh-CN"/>
            </w:rPr>
          </w:rPrChange>
        </w:rPr>
        <w:t xml:space="preserve"> 评价能力</w:t>
      </w:r>
    </w:p>
    <w:p>
      <w:pPr>
        <w:ind w:left="567" w:leftChars="270" w:right="565" w:rightChars="269"/>
        <w:rPr>
          <w:ins w:id="263" w:author="CCCF" w:date="2023-01-08T16:14:55Z"/>
          <w:rFonts w:hint="default" w:ascii="Times New Roman" w:hAnsi="Times New Roman" w:eastAsia="黑体"/>
          <w:color w:val="auto"/>
          <w:szCs w:val="21"/>
        </w:rPr>
      </w:pPr>
      <w:ins w:id="264" w:author="CCCF" w:date="2023-01-08T16:14:54Z">
        <w:r>
          <w:rPr>
            <w:rFonts w:hAnsi="黑体" w:eastAsia="黑体"/>
            <w:color w:val="auto"/>
            <w:szCs w:val="21"/>
            <w:highlight w:val="none"/>
          </w:rPr>
          <w:t>中图分类号：</w:t>
        </w:r>
      </w:ins>
      <w:ins w:id="265" w:author="CCCF" w:date="2023-01-08T16:14:54Z">
        <w:r>
          <w:rPr>
            <w:rFonts w:eastAsia="黑体"/>
            <w:color w:val="auto"/>
            <w:szCs w:val="21"/>
            <w:highlight w:val="none"/>
          </w:rPr>
          <w:t>TP391</w:t>
        </w:r>
      </w:ins>
      <w:ins w:id="266" w:author="CCCF" w:date="2023-01-08T16:22:38Z">
        <w:r>
          <w:rPr>
            <w:rFonts w:hint="eastAsia" w:eastAsia="黑体"/>
            <w:color w:val="auto"/>
            <w:szCs w:val="21"/>
            <w:highlight w:val="none"/>
            <w:lang w:val="en-US" w:eastAsia="zh-CN"/>
          </w:rPr>
          <w:t>.</w:t>
        </w:r>
      </w:ins>
      <w:ins w:id="267" w:author="CCCF" w:date="2023-01-08T16:22:39Z">
        <w:r>
          <w:rPr>
            <w:rFonts w:hint="eastAsia" w:eastAsia="黑体"/>
            <w:color w:val="auto"/>
            <w:szCs w:val="21"/>
            <w:highlight w:val="none"/>
            <w:lang w:val="en-US" w:eastAsia="zh-CN"/>
          </w:rPr>
          <w:t>1</w:t>
        </w:r>
      </w:ins>
      <w:ins w:id="268" w:author="CCCF" w:date="2023-01-08T16:14:54Z">
        <w:r>
          <w:rPr>
            <w:rFonts w:eastAsia="黑体"/>
            <w:color w:val="auto"/>
            <w:szCs w:val="21"/>
            <w:highlight w:val="none"/>
          </w:rPr>
          <w:t xml:space="preserve">     </w:t>
        </w:r>
      </w:ins>
      <w:ins w:id="269" w:author="CCCF" w:date="2023-01-08T16:14:54Z">
        <w:r>
          <w:rPr>
            <w:rFonts w:hAnsi="黑体" w:eastAsia="黑体"/>
            <w:color w:val="auto"/>
            <w:szCs w:val="21"/>
            <w:highlight w:val="none"/>
          </w:rPr>
          <w:t>文献标志码：</w:t>
        </w:r>
      </w:ins>
      <w:ins w:id="270" w:author="CCCF" w:date="2023-01-08T16:14:54Z">
        <w:r>
          <w:rPr>
            <w:rFonts w:eastAsia="黑体"/>
            <w:color w:val="auto"/>
            <w:szCs w:val="21"/>
            <w:highlight w:val="none"/>
          </w:rPr>
          <w:t xml:space="preserve">A         </w:t>
        </w:r>
      </w:ins>
      <w:ins w:id="271" w:author="CCCF" w:date="2023-01-08T16:14:54Z">
        <w:r>
          <w:rPr>
            <w:rFonts w:hAnsi="黑体" w:eastAsia="黑体"/>
            <w:color w:val="auto"/>
            <w:szCs w:val="21"/>
            <w:highlight w:val="none"/>
          </w:rPr>
          <w:t>文章编号：</w:t>
        </w:r>
      </w:ins>
      <w:del w:id="272" w:author="CCCF" w:date="2023-01-08T16:14:54Z">
        <w:r>
          <w:rPr>
            <w:rFonts w:hint="default" w:ascii="Times New Roman" w:hAnsi="Times New Roman" w:eastAsia="黑体"/>
            <w:color w:val="auto"/>
            <w:szCs w:val="21"/>
            <w:rPrChange w:id="273" w:author="CCCF" w:date="2023-01-07T10:53:59Z">
              <w:rPr>
                <w:rFonts w:hint="eastAsia" w:ascii="黑体" w:hAnsi="黑体" w:eastAsia="黑体"/>
                <w:color w:val="auto"/>
                <w:szCs w:val="21"/>
              </w:rPr>
            </w:rPrChange>
          </w:rPr>
          <w:delText>中图分类号：</w:delText>
        </w:r>
      </w:del>
    </w:p>
    <w:p>
      <w:pPr>
        <w:ind w:left="567" w:leftChars="270" w:right="565" w:rightChars="269"/>
        <w:rPr>
          <w:ins w:id="274" w:author="CCCF" w:date="2023-01-08T16:14:41Z"/>
          <w:rFonts w:hint="default" w:ascii="Times New Roman" w:hAnsi="Times New Roman" w:eastAsia="黑体"/>
          <w:color w:val="auto"/>
          <w:szCs w:val="21"/>
        </w:rPr>
      </w:pPr>
    </w:p>
    <w:p>
      <w:pPr>
        <w:ind w:left="567" w:leftChars="270" w:right="565" w:rightChars="269"/>
        <w:rPr>
          <w:ins w:id="275" w:author="CCCF" w:date="2023-01-08T21:02:34Z"/>
          <w:rFonts w:hint="eastAsia"/>
          <w:color w:val="auto"/>
          <w:szCs w:val="21"/>
          <w:highlight w:val="none"/>
          <w:lang w:val="en-US" w:eastAsia="zh-CN"/>
        </w:rPr>
      </w:pPr>
      <w:ins w:id="276" w:author="CCCF" w:date="2023-01-08T16:14:42Z">
        <w:r>
          <w:rPr>
            <w:b/>
            <w:color w:val="auto"/>
            <w:szCs w:val="21"/>
            <w:highlight w:val="none"/>
          </w:rPr>
          <w:t>Abstract:</w:t>
        </w:r>
      </w:ins>
      <w:ins w:id="277" w:author="CCCF" w:date="2023-01-08T16:14:42Z">
        <w:r>
          <w:rPr>
            <w:rFonts w:hint="eastAsia"/>
            <w:color w:val="auto"/>
            <w:szCs w:val="21"/>
            <w:highlight w:val="none"/>
          </w:rPr>
          <w:t xml:space="preserve"> </w:t>
        </w:r>
      </w:ins>
      <w:ins w:id="278" w:author="CCCF" w:date="2023-01-08T16:14:42Z">
        <w:r>
          <w:rPr>
            <w:rFonts w:hint="eastAsia"/>
            <w:color w:val="auto"/>
            <w:szCs w:val="21"/>
            <w:highlight w:val="none"/>
            <w:lang w:val="en-US" w:eastAsia="zh-CN"/>
          </w:rPr>
          <w:t>Continuous aggregation query processing over data streams, which returns aggregated information of tuples within a certain time window, is one of vital operations for analyzing and mining data streams. It supports many important applications, including event tracing, financial analysis and network monitoring. Distributed parallel computing improves the efficiency of data stream query processing, but causes prominent out-of-order</w:t>
        </w:r>
      </w:ins>
    </w:p>
    <w:p>
      <w:pPr>
        <w:ind w:left="567" w:leftChars="270" w:right="565" w:rightChars="269"/>
        <w:rPr>
          <w:ins w:id="279" w:author="CCCF" w:date="2023-01-08T21:02:34Z"/>
          <w:rFonts w:hint="default" w:eastAsia="宋体"/>
          <w:color w:val="auto"/>
          <w:szCs w:val="21"/>
          <w:highlight w:val="none"/>
          <w:lang w:val="en-US" w:eastAsia="zh-CN"/>
        </w:rPr>
      </w:pPr>
      <w:ins w:id="280" w:author="CCCF" w:date="2023-01-08T21:02:34Z">
        <w:r>
          <w:rPr>
            <w:b/>
            <w:color w:val="auto"/>
            <w:szCs w:val="21"/>
            <w:highlight w:val="none"/>
          </w:rPr>
          <w:t>Key words</w:t>
        </w:r>
      </w:ins>
      <w:ins w:id="281" w:author="CCCF" w:date="2023-01-08T21:02:34Z">
        <w:r>
          <w:rPr>
            <w:rFonts w:hint="eastAsia"/>
            <w:b/>
            <w:color w:val="auto"/>
            <w:szCs w:val="21"/>
            <w:highlight w:val="none"/>
            <w:lang w:eastAsia="zh-CN"/>
          </w:rPr>
          <w:t>：</w:t>
        </w:r>
      </w:ins>
      <w:ins w:id="282" w:author="CCCF" w:date="2023-01-08T21:03:17Z">
        <w:r>
          <w:rPr>
            <w:rFonts w:hint="eastAsia"/>
            <w:color w:val="auto"/>
            <w:szCs w:val="21"/>
            <w:highlight w:val="none"/>
            <w:lang w:val="en-US" w:eastAsia="zh-CN"/>
          </w:rPr>
          <w:t xml:space="preserve">MOOC </w:t>
        </w:r>
      </w:ins>
      <w:ins w:id="283" w:author="CCCF" w:date="2023-01-08T21:03:19Z">
        <w:r>
          <w:rPr>
            <w:rFonts w:hint="eastAsia"/>
            <w:color w:val="auto"/>
            <w:szCs w:val="21"/>
            <w:highlight w:val="none"/>
            <w:lang w:val="en-US" w:eastAsia="zh-CN"/>
          </w:rPr>
          <w:t>platform</w:t>
        </w:r>
      </w:ins>
      <w:ins w:id="284" w:author="CCCF" w:date="2023-01-08T21:02:34Z">
        <w:r>
          <w:rPr>
            <w:rFonts w:hint="eastAsia"/>
            <w:color w:val="auto"/>
            <w:szCs w:val="21"/>
            <w:highlight w:val="none"/>
          </w:rPr>
          <w:t xml:space="preserve">; </w:t>
        </w:r>
      </w:ins>
      <w:ins w:id="285" w:author="CCCF" w:date="2023-01-08T21:03:26Z">
        <w:r>
          <w:rPr>
            <w:rFonts w:hint="eastAsia"/>
            <w:color w:val="auto"/>
            <w:szCs w:val="21"/>
            <w:highlight w:val="none"/>
            <w:lang w:val="en-US" w:eastAsia="zh-CN"/>
          </w:rPr>
          <w:t>Peer</w:t>
        </w:r>
      </w:ins>
      <w:ins w:id="286" w:author="CCCF" w:date="2023-01-08T21:03:27Z">
        <w:r>
          <w:rPr>
            <w:rFonts w:hint="eastAsia"/>
            <w:color w:val="auto"/>
            <w:szCs w:val="21"/>
            <w:highlight w:val="none"/>
            <w:lang w:val="en-US" w:eastAsia="zh-CN"/>
          </w:rPr>
          <w:t xml:space="preserve"> </w:t>
        </w:r>
      </w:ins>
      <w:ins w:id="287" w:author="CCCF" w:date="2023-01-08T21:03:32Z">
        <w:r>
          <w:rPr>
            <w:rFonts w:hint="eastAsia"/>
            <w:color w:val="auto"/>
            <w:szCs w:val="21"/>
            <w:highlight w:val="none"/>
            <w:lang w:val="en-US" w:eastAsia="zh-CN"/>
          </w:rPr>
          <w:t>assessment</w:t>
        </w:r>
      </w:ins>
      <w:ins w:id="288" w:author="CCCF" w:date="2023-01-08T21:02:34Z">
        <w:r>
          <w:rPr>
            <w:rFonts w:hint="eastAsia"/>
            <w:color w:val="auto"/>
            <w:szCs w:val="21"/>
            <w:highlight w:val="none"/>
            <w:lang w:val="en-US" w:eastAsia="zh-CN"/>
          </w:rPr>
          <w:t xml:space="preserve">; </w:t>
        </w:r>
      </w:ins>
      <w:ins w:id="289" w:author="CCCF" w:date="2023-01-08T21:07:31Z">
        <w:r>
          <w:rPr>
            <w:rFonts w:hint="eastAsia" w:ascii="Times New Roman" w:hAnsi="Times New Roman" w:cs="Times New Roman"/>
            <w:color w:val="auto"/>
            <w:sz w:val="21"/>
            <w:szCs w:val="21"/>
            <w:highlight w:val="none"/>
            <w:lang w:eastAsia="zh-CN"/>
          </w:rPr>
          <w:t>C</w:t>
        </w:r>
      </w:ins>
      <w:ins w:id="290" w:author="CCCF" w:date="2023-01-08T21:07:24Z">
        <w:r>
          <w:rPr>
            <w:rFonts w:hint="eastAsia" w:ascii="Times New Roman" w:hAnsi="Times New Roman" w:eastAsia="宋体" w:cs="Times New Roman"/>
            <w:color w:val="auto"/>
            <w:sz w:val="21"/>
            <w:szCs w:val="21"/>
            <w:highlight w:val="none"/>
            <w:rPrChange w:id="291" w:author="CCCF" w:date="2023-01-08T21:07:29Z">
              <w:rPr>
                <w:rFonts w:ascii="宋体" w:hAnsi="宋体" w:eastAsia="宋体" w:cs="宋体"/>
                <w:sz w:val="24"/>
                <w:szCs w:val="24"/>
              </w:rPr>
            </w:rPrChange>
          </w:rPr>
          <w:t>ardinal</w:t>
        </w:r>
      </w:ins>
      <w:ins w:id="292" w:author="CCCF" w:date="2023-01-08T21:07:26Z">
        <w:r>
          <w:rPr>
            <w:rFonts w:hint="eastAsia" w:ascii="Times New Roman" w:hAnsi="Times New Roman" w:cs="Times New Roman"/>
            <w:color w:val="auto"/>
            <w:sz w:val="21"/>
            <w:szCs w:val="21"/>
            <w:highlight w:val="none"/>
            <w:lang w:val="en-US" w:eastAsia="zh-CN"/>
            <w:rPrChange w:id="293" w:author="CCCF" w:date="2023-01-08T21:07:29Z">
              <w:rPr>
                <w:rFonts w:hint="eastAsia" w:ascii="宋体" w:hAnsi="宋体" w:cs="宋体"/>
                <w:sz w:val="24"/>
                <w:szCs w:val="24"/>
                <w:lang w:val="en-US" w:eastAsia="zh-CN"/>
              </w:rPr>
            </w:rPrChange>
          </w:rPr>
          <w:t xml:space="preserve"> </w:t>
        </w:r>
      </w:ins>
      <w:ins w:id="294" w:author="CCCF" w:date="2023-01-08T21:03:42Z">
        <w:r>
          <w:rPr>
            <w:rFonts w:hint="eastAsia"/>
            <w:color w:val="auto"/>
            <w:szCs w:val="21"/>
            <w:highlight w:val="none"/>
            <w:lang w:val="en-US" w:eastAsia="zh-CN"/>
          </w:rPr>
          <w:t>esti</w:t>
        </w:r>
      </w:ins>
      <w:ins w:id="295" w:author="CCCF" w:date="2023-01-08T21:03:43Z">
        <w:r>
          <w:rPr>
            <w:rFonts w:hint="eastAsia"/>
            <w:color w:val="auto"/>
            <w:szCs w:val="21"/>
            <w:highlight w:val="none"/>
            <w:lang w:val="en-US" w:eastAsia="zh-CN"/>
          </w:rPr>
          <w:t>mation</w:t>
        </w:r>
      </w:ins>
      <w:ins w:id="296" w:author="CCCF" w:date="2023-01-08T21:02:34Z">
        <w:r>
          <w:rPr>
            <w:rFonts w:hint="eastAsia"/>
            <w:color w:val="auto"/>
            <w:szCs w:val="21"/>
            <w:highlight w:val="none"/>
            <w:lang w:val="en-US" w:eastAsia="zh-CN"/>
          </w:rPr>
          <w:t xml:space="preserve">; </w:t>
        </w:r>
      </w:ins>
      <w:ins w:id="297" w:author="CCCF" w:date="2023-01-08T21:04:29Z">
        <w:r>
          <w:rPr>
            <w:rFonts w:hint="eastAsia"/>
            <w:color w:val="auto"/>
            <w:szCs w:val="21"/>
            <w:highlight w:val="none"/>
            <w:lang w:val="en-US" w:eastAsia="zh-CN"/>
          </w:rPr>
          <w:t>Probabilistic</w:t>
        </w:r>
      </w:ins>
      <w:ins w:id="298" w:author="CCCF" w:date="2023-01-08T21:04:33Z">
        <w:r>
          <w:rPr>
            <w:rFonts w:hint="eastAsia"/>
            <w:color w:val="auto"/>
            <w:szCs w:val="21"/>
            <w:highlight w:val="none"/>
            <w:lang w:val="en-US" w:eastAsia="zh-CN"/>
          </w:rPr>
          <w:t xml:space="preserve"> </w:t>
        </w:r>
      </w:ins>
      <w:ins w:id="299" w:author="CCCF" w:date="2023-01-08T21:04:38Z">
        <w:r>
          <w:rPr>
            <w:rFonts w:hint="eastAsia"/>
            <w:color w:val="auto"/>
            <w:szCs w:val="21"/>
            <w:highlight w:val="none"/>
            <w:lang w:val="en-US" w:eastAsia="zh-CN"/>
          </w:rPr>
          <w:t>graph</w:t>
        </w:r>
      </w:ins>
      <w:ins w:id="300" w:author="CCCF" w:date="2023-01-08T21:04:39Z">
        <w:r>
          <w:rPr>
            <w:rFonts w:hint="eastAsia"/>
            <w:color w:val="auto"/>
            <w:szCs w:val="21"/>
            <w:highlight w:val="none"/>
            <w:lang w:val="en-US" w:eastAsia="zh-CN"/>
          </w:rPr>
          <w:t xml:space="preserve"> mode</w:t>
        </w:r>
      </w:ins>
      <w:ins w:id="301" w:author="CCCF" w:date="2023-01-08T21:04:40Z">
        <w:r>
          <w:rPr>
            <w:rFonts w:hint="eastAsia"/>
            <w:color w:val="auto"/>
            <w:szCs w:val="21"/>
            <w:highlight w:val="none"/>
            <w:lang w:val="en-US" w:eastAsia="zh-CN"/>
          </w:rPr>
          <w:t xml:space="preserve">l; </w:t>
        </w:r>
      </w:ins>
      <w:ins w:id="302" w:author="CCCF" w:date="2023-01-08T21:04:51Z">
        <w:r>
          <w:rPr>
            <w:rFonts w:hint="eastAsia"/>
            <w:color w:val="auto"/>
            <w:szCs w:val="21"/>
            <w:highlight w:val="none"/>
            <w:lang w:val="en-US" w:eastAsia="zh-CN"/>
          </w:rPr>
          <w:t>G</w:t>
        </w:r>
      </w:ins>
      <w:ins w:id="303" w:author="CCCF" w:date="2023-01-08T21:04:44Z">
        <w:r>
          <w:rPr>
            <w:rFonts w:hint="eastAsia"/>
            <w:color w:val="auto"/>
            <w:szCs w:val="21"/>
            <w:highlight w:val="none"/>
            <w:lang w:val="en-US" w:eastAsia="zh-CN"/>
          </w:rPr>
          <w:t>ra</w:t>
        </w:r>
      </w:ins>
      <w:ins w:id="304" w:author="CCCF" w:date="2023-01-08T21:04:46Z">
        <w:r>
          <w:rPr>
            <w:rFonts w:hint="eastAsia"/>
            <w:color w:val="auto"/>
            <w:szCs w:val="21"/>
            <w:highlight w:val="none"/>
            <w:lang w:val="en-US" w:eastAsia="zh-CN"/>
          </w:rPr>
          <w:t>ding ab</w:t>
        </w:r>
      </w:ins>
      <w:ins w:id="305" w:author="CCCF" w:date="2023-01-08T21:04:47Z">
        <w:r>
          <w:rPr>
            <w:rFonts w:hint="eastAsia"/>
            <w:color w:val="auto"/>
            <w:szCs w:val="21"/>
            <w:highlight w:val="none"/>
            <w:lang w:val="en-US" w:eastAsia="zh-CN"/>
          </w:rPr>
          <w:t>ility</w:t>
        </w:r>
      </w:ins>
    </w:p>
    <w:p>
      <w:pPr>
        <w:ind w:left="567" w:leftChars="270" w:right="565" w:rightChars="269"/>
        <w:rPr>
          <w:rFonts w:hint="eastAsia" w:ascii="Times New Roman" w:hAnsi="Times New Roman" w:eastAsia="宋体"/>
          <w:color w:val="auto"/>
          <w:szCs w:val="21"/>
          <w:highlight w:val="none"/>
          <w:rPrChange w:id="306" w:author="CCCF" w:date="2023-01-07T10:53:59Z">
            <w:rPr>
              <w:rFonts w:ascii="黑体" w:hAnsi="黑体" w:eastAsia="黑体"/>
              <w:color w:val="auto"/>
              <w:szCs w:val="21"/>
            </w:rPr>
          </w:rPrChange>
        </w:rPr>
      </w:pP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rFonts w:hint="eastAsia" w:eastAsia="宋体"/>
          <w:color w:val="auto"/>
          <w:sz w:val="18"/>
          <w:szCs w:val="18"/>
          <w:lang w:eastAsia="zh-CN"/>
        </w:rPr>
      </w:pPr>
      <w:r>
        <w:rPr>
          <w:rFonts w:hint="default" w:hAnsi="Times New Roman"/>
          <w:color w:val="auto"/>
          <w:sz w:val="18"/>
          <w:szCs w:val="18"/>
          <w:rPrChange w:id="307" w:author="CCCF" w:date="2023-01-07T10:21:54Z">
            <w:rPr>
              <w:rFonts w:hint="eastAsia" w:hAnsi="宋体"/>
              <w:color w:val="auto"/>
              <w:sz w:val="18"/>
              <w:szCs w:val="18"/>
            </w:rPr>
          </w:rPrChange>
        </w:rPr>
        <w:t>*</w:t>
      </w:r>
      <w:r>
        <w:rPr>
          <w:rFonts w:hAnsi="Times New Roman"/>
          <w:color w:val="auto"/>
          <w:sz w:val="18"/>
          <w:szCs w:val="18"/>
          <w:rPrChange w:id="308" w:author="CCCF" w:date="2023-01-07T10:21:54Z">
            <w:rPr>
              <w:rFonts w:hAnsi="宋体"/>
              <w:color w:val="auto"/>
              <w:sz w:val="18"/>
              <w:szCs w:val="18"/>
            </w:rPr>
          </w:rPrChange>
        </w:rPr>
        <w:t>基金项目</w:t>
      </w:r>
      <w:ins w:id="309" w:author="CCCF" w:date="2023-01-07T10:21:32Z">
        <w:r>
          <w:rPr>
            <w:rFonts w:hint="default" w:hAnsi="Times New Roman"/>
            <w:color w:val="auto"/>
            <w:sz w:val="18"/>
            <w:szCs w:val="18"/>
            <w:lang w:eastAsia="zh-CN"/>
            <w:rPrChange w:id="310" w:author="CCCF" w:date="2023-01-07T10:21:54Z">
              <w:rPr>
                <w:rFonts w:hint="eastAsia" w:hAnsi="宋体"/>
                <w:color w:val="auto"/>
                <w:sz w:val="18"/>
                <w:szCs w:val="18"/>
                <w:lang w:eastAsia="zh-CN"/>
              </w:rPr>
            </w:rPrChange>
          </w:rPr>
          <w:t>：</w:t>
        </w:r>
      </w:ins>
      <w:ins w:id="311" w:author="CCCF" w:date="2023-01-07T10:21:33Z">
        <w:r>
          <w:rPr>
            <w:sz w:val="18"/>
            <w:szCs w:val="18"/>
            <w:highlight w:val="none"/>
          </w:rPr>
          <w:t>国家自然科学基金资助项目（</w:t>
        </w:r>
      </w:ins>
      <w:ins w:id="312" w:author="CCCF" w:date="2023-01-07T10:21:33Z">
        <w:r>
          <w:rPr>
            <w:rFonts w:hint="eastAsia"/>
            <w:sz w:val="18"/>
            <w:szCs w:val="18"/>
            <w:highlight w:val="none"/>
            <w:lang w:val="en-US" w:eastAsia="zh-CN"/>
          </w:rPr>
          <w:t>61402494</w:t>
        </w:r>
      </w:ins>
      <w:ins w:id="313" w:author="CCCF" w:date="2023-01-07T10:21:33Z">
        <w:r>
          <w:rPr>
            <w:sz w:val="18"/>
            <w:szCs w:val="18"/>
            <w:highlight w:val="none"/>
          </w:rPr>
          <w:t>），</w:t>
        </w:r>
      </w:ins>
      <w:ins w:id="314" w:author="CCCF" w:date="2023-01-07T10:21:33Z">
        <w:r>
          <w:rPr>
            <w:rFonts w:hint="eastAsia"/>
            <w:sz w:val="18"/>
            <w:szCs w:val="18"/>
            <w:highlight w:val="none"/>
          </w:rPr>
          <w:t>广西高等教育本科教学改革工程项目重点项目</w:t>
        </w:r>
      </w:ins>
      <w:ins w:id="315" w:author="CCCF" w:date="2023-01-07T10:21:33Z">
        <w:r>
          <w:rPr>
            <w:rFonts w:hint="eastAsia"/>
            <w:sz w:val="18"/>
            <w:szCs w:val="18"/>
            <w:highlight w:val="none"/>
            <w:lang w:eastAsia="zh-CN"/>
          </w:rPr>
          <w:t>（</w:t>
        </w:r>
      </w:ins>
      <w:ins w:id="316" w:author="CCCF" w:date="2023-01-07T10:21:33Z">
        <w:r>
          <w:rPr>
            <w:rFonts w:hint="eastAsia"/>
            <w:sz w:val="18"/>
            <w:szCs w:val="18"/>
            <w:highlight w:val="none"/>
          </w:rPr>
          <w:t>2017JGZ10</w:t>
        </w:r>
      </w:ins>
      <w:ins w:id="317" w:author="CCCF" w:date="2023-01-07T10:21:33Z">
        <w:r>
          <w:rPr>
            <w:rFonts w:hint="eastAsia"/>
            <w:sz w:val="18"/>
            <w:szCs w:val="18"/>
            <w:highlight w:val="none"/>
            <w:lang w:eastAsia="zh-CN"/>
          </w:rPr>
          <w:t>），</w:t>
        </w:r>
      </w:ins>
      <w:ins w:id="318" w:author="CCCF" w:date="2023-01-07T10:21:33Z">
        <w:r>
          <w:rPr>
            <w:sz w:val="18"/>
            <w:szCs w:val="18"/>
            <w:highlight w:val="none"/>
          </w:rPr>
          <w:t>广西大学科研基金资助项目</w:t>
        </w:r>
      </w:ins>
      <w:ins w:id="319" w:author="CCCF" w:date="2023-01-07T10:21:33Z">
        <w:r>
          <w:rPr>
            <w:rFonts w:hint="eastAsia"/>
            <w:sz w:val="18"/>
            <w:szCs w:val="18"/>
            <w:highlight w:val="none"/>
            <w:lang w:eastAsia="zh-CN"/>
          </w:rPr>
          <w:t>（XGZ141182、XGZ150322），广西研究生教育创新计划资助项目（YCSW2018036）</w:t>
        </w:r>
      </w:ins>
    </w:p>
    <w:p>
      <w:pPr>
        <w:rPr>
          <w:rFonts w:ascii="Times New Roman" w:hAnsi="Times New Roman"/>
          <w:color w:val="auto"/>
          <w:sz w:val="18"/>
          <w:szCs w:val="18"/>
          <w:rPrChange w:id="320" w:author="CCCF" w:date="2023-01-07T10:21:54Z">
            <w:rPr>
              <w:rFonts w:ascii="宋体" w:hAnsi="宋体"/>
              <w:color w:val="auto"/>
              <w:sz w:val="18"/>
              <w:szCs w:val="18"/>
            </w:rPr>
          </w:rPrChange>
        </w:rPr>
      </w:pPr>
      <w:r>
        <w:rPr>
          <w:rFonts w:hint="default" w:ascii="Times New Roman" w:hAnsi="Times New Roman"/>
          <w:b/>
          <w:bCs/>
          <w:color w:val="auto"/>
          <w:sz w:val="18"/>
          <w:szCs w:val="18"/>
          <w:rPrChange w:id="321" w:author="CCCF" w:date="2023-01-07T10:21:54Z">
            <w:rPr>
              <w:rFonts w:hint="eastAsia" w:ascii="宋体" w:hAnsi="宋体"/>
              <w:b/>
              <w:bCs/>
              <w:color w:val="auto"/>
              <w:sz w:val="18"/>
              <w:szCs w:val="18"/>
            </w:rPr>
          </w:rPrChange>
        </w:rPr>
        <w:t>【作者简介】</w:t>
      </w:r>
    </w:p>
    <w:p>
      <w:pPr>
        <w:rPr>
          <w:ins w:id="322" w:author="CCCF" w:date="2023-01-07T10:14:09Z"/>
          <w:rFonts w:hint="eastAsia" w:hAnsi="Times New Roman" w:eastAsia="宋体"/>
          <w:color w:val="auto"/>
          <w:sz w:val="18"/>
          <w:szCs w:val="18"/>
          <w:lang w:val="en-US" w:eastAsia="zh-CN"/>
          <w:rPrChange w:id="323" w:author="CCCF" w:date="2023-01-07T10:21:54Z">
            <w:rPr>
              <w:ins w:id="324" w:author="CCCF" w:date="2023-01-07T10:14:09Z"/>
              <w:rFonts w:hint="eastAsia" w:hAnsi="宋体" w:eastAsia="宋体"/>
              <w:color w:val="auto"/>
              <w:sz w:val="18"/>
              <w:szCs w:val="18"/>
              <w:lang w:val="en-US" w:eastAsia="zh-CN"/>
            </w:rPr>
          </w:rPrChange>
        </w:rPr>
      </w:pPr>
      <w:del w:id="325" w:author="CCCF" w:date="2023-01-07T10:12:40Z">
        <w:r>
          <w:rPr>
            <w:rFonts w:hint="default" w:hAnsi="Times New Roman"/>
            <w:color w:val="auto"/>
            <w:sz w:val="18"/>
            <w:szCs w:val="18"/>
            <w:lang w:val="en-US"/>
            <w:rPrChange w:id="326" w:author="CCCF" w:date="2023-01-07T10:21:54Z">
              <w:rPr>
                <w:rFonts w:hint="default" w:hAnsi="宋体"/>
                <w:color w:val="auto"/>
                <w:sz w:val="18"/>
                <w:szCs w:val="18"/>
                <w:lang w:val="en-US"/>
              </w:rPr>
            </w:rPrChange>
          </w:rPr>
          <w:delText xml:space="preserve">第一作者 </w:delText>
        </w:r>
      </w:del>
      <w:ins w:id="327" w:author="CCCF" w:date="2023-01-07T10:12:41Z">
        <w:r>
          <w:rPr>
            <w:rFonts w:hint="default" w:hAnsi="Times New Roman"/>
            <w:color w:val="auto"/>
            <w:sz w:val="18"/>
            <w:szCs w:val="18"/>
            <w:lang w:val="en-US" w:eastAsia="zh-CN"/>
            <w:rPrChange w:id="328" w:author="CCCF" w:date="2023-01-07T10:21:54Z">
              <w:rPr>
                <w:rFonts w:hint="eastAsia" w:hAnsi="宋体"/>
                <w:color w:val="auto"/>
                <w:sz w:val="18"/>
                <w:szCs w:val="18"/>
                <w:lang w:val="en-US" w:eastAsia="zh-CN"/>
              </w:rPr>
            </w:rPrChange>
          </w:rPr>
          <w:t>许嘉</w:t>
        </w:r>
      </w:ins>
      <w:r>
        <w:rPr>
          <w:rFonts w:hint="default" w:hAnsi="Times New Roman"/>
          <w:color w:val="auto"/>
          <w:sz w:val="18"/>
          <w:szCs w:val="18"/>
          <w:rPrChange w:id="329" w:author="CCCF" w:date="2023-01-07T10:21:54Z">
            <w:rPr>
              <w:rFonts w:hint="eastAsia" w:hAnsi="宋体"/>
              <w:color w:val="auto"/>
              <w:sz w:val="18"/>
              <w:szCs w:val="18"/>
            </w:rPr>
          </w:rPrChange>
        </w:rPr>
        <w:t>(</w:t>
      </w:r>
      <w:del w:id="330" w:author="CCCF" w:date="2023-01-07T10:12:44Z">
        <w:r>
          <w:rPr>
            <w:rFonts w:hint="default" w:hAnsi="Times New Roman"/>
            <w:color w:val="auto"/>
            <w:sz w:val="18"/>
            <w:szCs w:val="18"/>
            <w:lang w:val="en-US"/>
            <w:rPrChange w:id="331" w:author="CCCF" w:date="2023-01-07T10:21:54Z">
              <w:rPr>
                <w:rFonts w:hint="default" w:hAnsi="宋体"/>
                <w:color w:val="auto"/>
                <w:sz w:val="18"/>
                <w:szCs w:val="18"/>
                <w:lang w:val="en-US"/>
              </w:rPr>
            </w:rPrChange>
          </w:rPr>
          <w:delText>出生年</w:delText>
        </w:r>
      </w:del>
      <w:ins w:id="332" w:author="CCCF" w:date="2023-01-07T10:12:44Z">
        <w:r>
          <w:rPr>
            <w:rFonts w:hint="default" w:hAnsi="Times New Roman"/>
            <w:color w:val="auto"/>
            <w:sz w:val="18"/>
            <w:szCs w:val="18"/>
            <w:lang w:val="en-US" w:eastAsia="zh-CN"/>
            <w:rPrChange w:id="333" w:author="CCCF" w:date="2023-01-07T10:21:54Z">
              <w:rPr>
                <w:rFonts w:hint="eastAsia" w:hAnsi="宋体"/>
                <w:color w:val="auto"/>
                <w:sz w:val="18"/>
                <w:szCs w:val="18"/>
                <w:lang w:val="en-US" w:eastAsia="zh-CN"/>
              </w:rPr>
            </w:rPrChange>
          </w:rPr>
          <w:t>198</w:t>
        </w:r>
      </w:ins>
      <w:ins w:id="334" w:author="CCCF" w:date="2023-01-07T10:12:45Z">
        <w:r>
          <w:rPr>
            <w:rFonts w:hint="default" w:hAnsi="Times New Roman"/>
            <w:color w:val="auto"/>
            <w:sz w:val="18"/>
            <w:szCs w:val="18"/>
            <w:lang w:val="en-US" w:eastAsia="zh-CN"/>
            <w:rPrChange w:id="335" w:author="CCCF" w:date="2023-01-07T10:21:54Z">
              <w:rPr>
                <w:rFonts w:hint="eastAsia" w:hAnsi="宋体"/>
                <w:color w:val="auto"/>
                <w:sz w:val="18"/>
                <w:szCs w:val="18"/>
                <w:lang w:val="en-US" w:eastAsia="zh-CN"/>
              </w:rPr>
            </w:rPrChange>
          </w:rPr>
          <w:t>4</w:t>
        </w:r>
      </w:ins>
      <w:r>
        <w:rPr>
          <w:rFonts w:hint="default" w:hAnsi="Times New Roman"/>
          <w:color w:val="auto"/>
          <w:sz w:val="18"/>
          <w:szCs w:val="18"/>
          <w:rPrChange w:id="336" w:author="CCCF" w:date="2023-01-07T10:21:54Z">
            <w:rPr>
              <w:rFonts w:hint="eastAsia" w:hAnsi="宋体"/>
              <w:color w:val="auto"/>
              <w:sz w:val="18"/>
              <w:szCs w:val="18"/>
            </w:rPr>
          </w:rPrChange>
        </w:rPr>
        <w:t>—)，</w:t>
      </w:r>
      <w:del w:id="337" w:author="CCCF" w:date="2023-01-07T10:12:52Z">
        <w:r>
          <w:rPr>
            <w:rFonts w:hint="default" w:hAnsi="Times New Roman"/>
            <w:color w:val="auto"/>
            <w:sz w:val="18"/>
            <w:szCs w:val="18"/>
            <w:lang w:val="en-US"/>
            <w:rPrChange w:id="338" w:author="CCCF" w:date="2023-01-07T10:21:54Z">
              <w:rPr>
                <w:rFonts w:hint="default" w:hAnsi="宋体"/>
                <w:color w:val="auto"/>
                <w:sz w:val="18"/>
                <w:szCs w:val="18"/>
                <w:lang w:val="en-US"/>
              </w:rPr>
            </w:rPrChange>
          </w:rPr>
          <w:delText>性别</w:delText>
        </w:r>
      </w:del>
      <w:ins w:id="339" w:author="CCCF" w:date="2023-01-07T10:12:52Z">
        <w:r>
          <w:rPr>
            <w:rFonts w:hint="default" w:hAnsi="Times New Roman"/>
            <w:color w:val="auto"/>
            <w:sz w:val="18"/>
            <w:szCs w:val="18"/>
            <w:lang w:val="en-US" w:eastAsia="zh-CN"/>
            <w:rPrChange w:id="340" w:author="CCCF" w:date="2023-01-07T10:21:54Z">
              <w:rPr>
                <w:rFonts w:hint="eastAsia" w:hAnsi="宋体"/>
                <w:color w:val="auto"/>
                <w:sz w:val="18"/>
                <w:szCs w:val="18"/>
                <w:lang w:val="en-US" w:eastAsia="zh-CN"/>
              </w:rPr>
            </w:rPrChange>
          </w:rPr>
          <w:t>女</w:t>
        </w:r>
      </w:ins>
      <w:r>
        <w:rPr>
          <w:rFonts w:hint="default" w:hAnsi="Times New Roman"/>
          <w:color w:val="auto"/>
          <w:sz w:val="18"/>
          <w:szCs w:val="18"/>
          <w:rPrChange w:id="341" w:author="CCCF" w:date="2023-01-07T10:21:54Z">
            <w:rPr>
              <w:rFonts w:hint="eastAsia" w:hAnsi="宋体"/>
              <w:color w:val="auto"/>
              <w:sz w:val="18"/>
              <w:szCs w:val="18"/>
            </w:rPr>
          </w:rPrChange>
        </w:rPr>
        <w:t>，</w:t>
      </w:r>
      <w:del w:id="342" w:author="CCCF" w:date="2023-01-07T10:12:47Z">
        <w:r>
          <w:rPr>
            <w:rFonts w:hint="default" w:hAnsi="Times New Roman"/>
            <w:color w:val="auto"/>
            <w:sz w:val="18"/>
            <w:szCs w:val="18"/>
            <w:lang w:val="en-US"/>
            <w:rPrChange w:id="343" w:author="CCCF" w:date="2023-01-07T10:21:54Z">
              <w:rPr>
                <w:rFonts w:hint="default" w:hAnsi="宋体"/>
                <w:color w:val="auto"/>
                <w:sz w:val="18"/>
                <w:szCs w:val="18"/>
                <w:lang w:val="en-US"/>
              </w:rPr>
            </w:rPrChange>
          </w:rPr>
          <w:delText>职称</w:delText>
        </w:r>
      </w:del>
      <w:ins w:id="344" w:author="CCCF" w:date="2023-01-07T10:12:48Z">
        <w:r>
          <w:rPr>
            <w:rFonts w:hint="default" w:hAnsi="Times New Roman"/>
            <w:color w:val="auto"/>
            <w:sz w:val="18"/>
            <w:szCs w:val="18"/>
            <w:lang w:val="en-US" w:eastAsia="zh-CN"/>
            <w:rPrChange w:id="345" w:author="CCCF" w:date="2023-01-07T10:21:54Z">
              <w:rPr>
                <w:rFonts w:hint="eastAsia" w:hAnsi="宋体"/>
                <w:color w:val="auto"/>
                <w:sz w:val="18"/>
                <w:szCs w:val="18"/>
                <w:lang w:val="en-US" w:eastAsia="zh-CN"/>
              </w:rPr>
            </w:rPrChange>
          </w:rPr>
          <w:t>副教授</w:t>
        </w:r>
      </w:ins>
      <w:r>
        <w:rPr>
          <w:rFonts w:hint="default" w:hAnsi="Times New Roman"/>
          <w:color w:val="auto"/>
          <w:sz w:val="18"/>
          <w:szCs w:val="18"/>
          <w:rPrChange w:id="346" w:author="CCCF" w:date="2023-01-07T10:21:54Z">
            <w:rPr>
              <w:rFonts w:hint="eastAsia" w:hAnsi="宋体"/>
              <w:color w:val="auto"/>
              <w:sz w:val="18"/>
              <w:szCs w:val="18"/>
            </w:rPr>
          </w:rPrChange>
        </w:rPr>
        <w:t>，</w:t>
      </w:r>
      <w:ins w:id="347" w:author="CCCF" w:date="2023-01-07T10:20:35Z">
        <w:r>
          <w:rPr>
            <w:rFonts w:hint="default" w:hAnsi="Times New Roman"/>
            <w:color w:val="auto"/>
            <w:sz w:val="18"/>
            <w:szCs w:val="18"/>
            <w:lang w:val="en-US" w:eastAsia="zh-CN"/>
            <w:rPrChange w:id="348" w:author="CCCF" w:date="2023-01-07T10:21:54Z">
              <w:rPr>
                <w:rFonts w:hint="eastAsia" w:hAnsi="宋体"/>
                <w:color w:val="auto"/>
                <w:sz w:val="18"/>
                <w:szCs w:val="18"/>
                <w:lang w:val="en-US" w:eastAsia="zh-CN"/>
              </w:rPr>
            </w:rPrChange>
          </w:rPr>
          <w:t>硕士生</w:t>
        </w:r>
      </w:ins>
      <w:ins w:id="349" w:author="CCCF" w:date="2023-01-07T10:20:36Z">
        <w:r>
          <w:rPr>
            <w:rFonts w:hint="default" w:hAnsi="Times New Roman"/>
            <w:color w:val="auto"/>
            <w:sz w:val="18"/>
            <w:szCs w:val="18"/>
            <w:lang w:val="en-US" w:eastAsia="zh-CN"/>
            <w:rPrChange w:id="350" w:author="CCCF" w:date="2023-01-07T10:21:54Z">
              <w:rPr>
                <w:rFonts w:hint="eastAsia" w:hAnsi="宋体"/>
                <w:color w:val="auto"/>
                <w:sz w:val="18"/>
                <w:szCs w:val="18"/>
                <w:lang w:val="en-US" w:eastAsia="zh-CN"/>
              </w:rPr>
            </w:rPrChange>
          </w:rPr>
          <w:t>导师</w:t>
        </w:r>
      </w:ins>
      <w:ins w:id="351" w:author="CCCF" w:date="2023-01-07T10:20:37Z">
        <w:r>
          <w:rPr>
            <w:rFonts w:hint="default" w:hAnsi="Times New Roman"/>
            <w:color w:val="auto"/>
            <w:sz w:val="18"/>
            <w:szCs w:val="18"/>
            <w:lang w:val="en-US" w:eastAsia="zh-CN"/>
            <w:rPrChange w:id="352" w:author="CCCF" w:date="2023-01-07T10:21:54Z">
              <w:rPr>
                <w:rFonts w:hint="eastAsia" w:hAnsi="宋体"/>
                <w:color w:val="auto"/>
                <w:sz w:val="18"/>
                <w:szCs w:val="18"/>
                <w:lang w:val="en-US" w:eastAsia="zh-CN"/>
              </w:rPr>
            </w:rPrChange>
          </w:rPr>
          <w:t>，</w:t>
        </w:r>
      </w:ins>
      <w:r>
        <w:rPr>
          <w:rFonts w:hint="default" w:hAnsi="Times New Roman"/>
          <w:color w:val="auto"/>
          <w:sz w:val="18"/>
          <w:szCs w:val="18"/>
          <w:rPrChange w:id="353" w:author="CCCF" w:date="2023-01-07T10:21:54Z">
            <w:rPr>
              <w:rFonts w:hint="eastAsia" w:hAnsi="宋体"/>
              <w:color w:val="auto"/>
              <w:sz w:val="18"/>
              <w:szCs w:val="18"/>
            </w:rPr>
          </w:rPrChange>
        </w:rPr>
        <w:t>主要从事</w:t>
      </w:r>
      <w:del w:id="354" w:author="CCCF" w:date="2023-01-07T10:12:58Z">
        <w:r>
          <w:rPr>
            <w:rFonts w:hint="default" w:hAnsi="Times New Roman"/>
            <w:color w:val="auto"/>
            <w:sz w:val="18"/>
            <w:szCs w:val="18"/>
            <w:lang w:val="en-US"/>
            <w:rPrChange w:id="355" w:author="CCCF" w:date="2023-01-07T10:21:54Z">
              <w:rPr>
                <w:rFonts w:hint="default" w:hAnsi="宋体"/>
                <w:color w:val="auto"/>
                <w:sz w:val="18"/>
                <w:szCs w:val="18"/>
                <w:lang w:val="en-US"/>
              </w:rPr>
            </w:rPrChange>
          </w:rPr>
          <w:delText>研究方向</w:delText>
        </w:r>
      </w:del>
      <w:ins w:id="356" w:author="CCCF" w:date="2023-01-07T10:12:59Z">
        <w:r>
          <w:rPr>
            <w:rFonts w:hint="default" w:hAnsi="Times New Roman"/>
            <w:color w:val="auto"/>
            <w:sz w:val="18"/>
            <w:szCs w:val="18"/>
            <w:lang w:val="en-US" w:eastAsia="zh-CN"/>
            <w:rPrChange w:id="357" w:author="CCCF" w:date="2023-01-07T10:21:54Z">
              <w:rPr>
                <w:rFonts w:hint="eastAsia" w:hAnsi="宋体"/>
                <w:color w:val="auto"/>
                <w:sz w:val="18"/>
                <w:szCs w:val="18"/>
                <w:lang w:val="en-US" w:eastAsia="zh-CN"/>
              </w:rPr>
            </w:rPrChange>
          </w:rPr>
          <w:t>教育</w:t>
        </w:r>
      </w:ins>
      <w:ins w:id="358" w:author="CCCF" w:date="2023-01-07T10:13:00Z">
        <w:r>
          <w:rPr>
            <w:rFonts w:hint="default" w:hAnsi="Times New Roman"/>
            <w:color w:val="auto"/>
            <w:sz w:val="18"/>
            <w:szCs w:val="18"/>
            <w:lang w:val="en-US" w:eastAsia="zh-CN"/>
            <w:rPrChange w:id="359" w:author="CCCF" w:date="2023-01-07T10:21:54Z">
              <w:rPr>
                <w:rFonts w:hint="eastAsia" w:hAnsi="宋体"/>
                <w:color w:val="auto"/>
                <w:sz w:val="18"/>
                <w:szCs w:val="18"/>
                <w:lang w:val="en-US" w:eastAsia="zh-CN"/>
              </w:rPr>
            </w:rPrChange>
          </w:rPr>
          <w:t>大数据</w:t>
        </w:r>
      </w:ins>
      <w:ins w:id="360" w:author="CCCF" w:date="2023-01-07T10:13:01Z">
        <w:r>
          <w:rPr>
            <w:rFonts w:hint="default" w:hAnsi="Times New Roman"/>
            <w:color w:val="auto"/>
            <w:sz w:val="18"/>
            <w:szCs w:val="18"/>
            <w:lang w:val="en-US" w:eastAsia="zh-CN"/>
            <w:rPrChange w:id="361" w:author="CCCF" w:date="2023-01-07T10:21:54Z">
              <w:rPr>
                <w:rFonts w:hint="eastAsia" w:hAnsi="宋体"/>
                <w:color w:val="auto"/>
                <w:sz w:val="18"/>
                <w:szCs w:val="18"/>
                <w:lang w:val="en-US" w:eastAsia="zh-CN"/>
              </w:rPr>
            </w:rPrChange>
          </w:rPr>
          <w:t>分析挖掘</w:t>
        </w:r>
      </w:ins>
      <w:ins w:id="362" w:author="CCCF" w:date="2023-01-07T10:13:11Z">
        <w:r>
          <w:rPr>
            <w:rFonts w:hint="default" w:hAnsi="Times New Roman"/>
            <w:color w:val="auto"/>
            <w:sz w:val="18"/>
            <w:szCs w:val="18"/>
            <w:lang w:val="en-US" w:eastAsia="zh-CN"/>
            <w:rPrChange w:id="363" w:author="CCCF" w:date="2023-01-07T10:21:54Z">
              <w:rPr>
                <w:rFonts w:hint="eastAsia" w:hAnsi="宋体"/>
                <w:color w:val="auto"/>
                <w:sz w:val="18"/>
                <w:szCs w:val="18"/>
                <w:lang w:val="en-US" w:eastAsia="zh-CN"/>
              </w:rPr>
            </w:rPrChange>
          </w:rPr>
          <w:t>和</w:t>
        </w:r>
      </w:ins>
      <w:ins w:id="364" w:author="CCCF" w:date="2023-01-07T10:13:12Z">
        <w:r>
          <w:rPr>
            <w:rFonts w:hint="default" w:hAnsi="Times New Roman"/>
            <w:color w:val="auto"/>
            <w:sz w:val="18"/>
            <w:szCs w:val="18"/>
            <w:lang w:val="en-US" w:eastAsia="zh-CN"/>
            <w:rPrChange w:id="365" w:author="CCCF" w:date="2023-01-07T10:21:54Z">
              <w:rPr>
                <w:rFonts w:hint="eastAsia" w:hAnsi="宋体"/>
                <w:color w:val="auto"/>
                <w:sz w:val="18"/>
                <w:szCs w:val="18"/>
                <w:lang w:val="en-US" w:eastAsia="zh-CN"/>
              </w:rPr>
            </w:rPrChange>
          </w:rPr>
          <w:t>数据</w:t>
        </w:r>
      </w:ins>
      <w:ins w:id="366" w:author="CCCF" w:date="2023-01-07T10:13:13Z">
        <w:r>
          <w:rPr>
            <w:rFonts w:hint="default" w:hAnsi="Times New Roman"/>
            <w:color w:val="auto"/>
            <w:sz w:val="18"/>
            <w:szCs w:val="18"/>
            <w:lang w:val="en-US" w:eastAsia="zh-CN"/>
            <w:rPrChange w:id="367" w:author="CCCF" w:date="2023-01-07T10:21:54Z">
              <w:rPr>
                <w:rFonts w:hint="eastAsia" w:hAnsi="宋体"/>
                <w:color w:val="auto"/>
                <w:sz w:val="18"/>
                <w:szCs w:val="18"/>
                <w:lang w:val="en-US" w:eastAsia="zh-CN"/>
              </w:rPr>
            </w:rPrChange>
          </w:rPr>
          <w:t>管理技术</w:t>
        </w:r>
      </w:ins>
      <w:ins w:id="368" w:author="CCCF" w:date="2023-01-07T10:14:00Z">
        <w:r>
          <w:rPr>
            <w:rFonts w:hint="default" w:hAnsi="Times New Roman"/>
            <w:color w:val="auto"/>
            <w:sz w:val="18"/>
            <w:szCs w:val="18"/>
            <w:lang w:val="en-US" w:eastAsia="zh-CN"/>
            <w:rPrChange w:id="369" w:author="CCCF" w:date="2023-01-07T10:21:54Z">
              <w:rPr>
                <w:rFonts w:hint="eastAsia" w:hAnsi="宋体"/>
                <w:color w:val="auto"/>
                <w:sz w:val="18"/>
                <w:szCs w:val="18"/>
                <w:lang w:val="en-US" w:eastAsia="zh-CN"/>
              </w:rPr>
            </w:rPrChange>
          </w:rPr>
          <w:t>等</w:t>
        </w:r>
      </w:ins>
      <w:ins w:id="370" w:author="CCCF" w:date="2023-01-07T10:13:05Z">
        <w:r>
          <w:rPr>
            <w:rFonts w:hint="default" w:hAnsi="Times New Roman"/>
            <w:color w:val="auto"/>
            <w:sz w:val="18"/>
            <w:szCs w:val="18"/>
            <w:lang w:val="en-US" w:eastAsia="zh-CN"/>
            <w:rPrChange w:id="371" w:author="CCCF" w:date="2023-01-07T10:21:54Z">
              <w:rPr>
                <w:rFonts w:hint="eastAsia" w:hAnsi="宋体"/>
                <w:color w:val="auto"/>
                <w:sz w:val="18"/>
                <w:szCs w:val="18"/>
                <w:lang w:val="en-US" w:eastAsia="zh-CN"/>
              </w:rPr>
            </w:rPrChange>
          </w:rPr>
          <w:t>领域</w:t>
        </w:r>
      </w:ins>
      <w:ins w:id="372" w:author="CCCF" w:date="2023-01-07T10:14:01Z">
        <w:r>
          <w:rPr>
            <w:rFonts w:hint="default" w:hAnsi="Times New Roman"/>
            <w:color w:val="auto"/>
            <w:sz w:val="18"/>
            <w:szCs w:val="18"/>
            <w:lang w:val="en-US" w:eastAsia="zh-CN"/>
            <w:rPrChange w:id="373" w:author="CCCF" w:date="2023-01-07T10:21:54Z">
              <w:rPr>
                <w:rFonts w:hint="eastAsia" w:hAnsi="宋体"/>
                <w:color w:val="auto"/>
                <w:sz w:val="18"/>
                <w:szCs w:val="18"/>
                <w:lang w:val="en-US" w:eastAsia="zh-CN"/>
              </w:rPr>
            </w:rPrChange>
          </w:rPr>
          <w:t>的</w:t>
        </w:r>
      </w:ins>
      <w:ins w:id="374" w:author="CCCF" w:date="2023-01-07T10:14:02Z">
        <w:r>
          <w:rPr>
            <w:rFonts w:hint="default" w:hAnsi="Times New Roman"/>
            <w:color w:val="auto"/>
            <w:sz w:val="18"/>
            <w:szCs w:val="18"/>
            <w:lang w:val="en-US" w:eastAsia="zh-CN"/>
            <w:rPrChange w:id="375" w:author="CCCF" w:date="2023-01-07T10:21:54Z">
              <w:rPr>
                <w:rFonts w:hint="eastAsia" w:hAnsi="宋体"/>
                <w:color w:val="auto"/>
                <w:sz w:val="18"/>
                <w:szCs w:val="18"/>
                <w:lang w:val="en-US" w:eastAsia="zh-CN"/>
              </w:rPr>
            </w:rPrChange>
          </w:rPr>
          <w:t>研究</w:t>
        </w:r>
      </w:ins>
      <w:r>
        <w:rPr>
          <w:rFonts w:hint="default" w:hAnsi="Times New Roman"/>
          <w:color w:val="auto"/>
          <w:sz w:val="18"/>
          <w:szCs w:val="18"/>
          <w:rPrChange w:id="376" w:author="CCCF" w:date="2023-01-07T10:21:54Z">
            <w:rPr>
              <w:rFonts w:hint="eastAsia" w:hAnsi="宋体"/>
              <w:color w:val="auto"/>
              <w:sz w:val="18"/>
              <w:szCs w:val="18"/>
            </w:rPr>
          </w:rPrChange>
        </w:rPr>
        <w:t>。</w:t>
      </w:r>
      <w:ins w:id="377" w:author="CCCF" w:date="2023-01-07T10:23:42Z">
        <w:r>
          <w:rPr>
            <w:rFonts w:hint="eastAsia"/>
            <w:color w:val="auto"/>
            <w:sz w:val="18"/>
            <w:szCs w:val="18"/>
            <w:lang w:val="en-US" w:eastAsia="zh-CN"/>
          </w:rPr>
          <w:t>杨攀原</w:t>
        </w:r>
      </w:ins>
      <w:ins w:id="378" w:author="CCCF" w:date="2023-01-07T10:23:44Z">
        <w:r>
          <w:rPr>
            <w:rFonts w:hint="eastAsia"/>
            <w:color w:val="auto"/>
            <w:sz w:val="18"/>
            <w:szCs w:val="18"/>
            <w:highlight w:val="none"/>
            <w:lang w:val="en-US" w:eastAsia="zh-CN"/>
            <w:rPrChange w:id="379" w:author="CCCF" w:date="2023-01-07T10:53:09Z">
              <w:rPr>
                <w:rFonts w:hint="eastAsia"/>
                <w:color w:val="auto"/>
                <w:sz w:val="18"/>
                <w:szCs w:val="18"/>
                <w:lang w:val="en-US" w:eastAsia="zh-CN"/>
              </w:rPr>
            </w:rPrChange>
          </w:rPr>
          <w:t>(</w:t>
        </w:r>
      </w:ins>
      <w:ins w:id="380" w:author="CCCF" w:date="2023-01-07T10:52:40Z">
        <w:r>
          <w:rPr>
            <w:rFonts w:hint="eastAsia"/>
            <w:color w:val="auto"/>
            <w:sz w:val="18"/>
            <w:szCs w:val="18"/>
            <w:highlight w:val="none"/>
            <w:lang w:val="en-US" w:eastAsia="zh-CN"/>
            <w:rPrChange w:id="381" w:author="CCCF" w:date="2023-01-07T10:53:09Z">
              <w:rPr>
                <w:rFonts w:hint="eastAsia"/>
                <w:color w:val="auto"/>
                <w:sz w:val="18"/>
                <w:szCs w:val="18"/>
                <w:highlight w:val="yellow"/>
                <w:lang w:val="en-US" w:eastAsia="zh-CN"/>
              </w:rPr>
            </w:rPrChange>
          </w:rPr>
          <w:t>1998</w:t>
        </w:r>
      </w:ins>
      <w:ins w:id="382" w:author="CCCF" w:date="2023-01-07T10:52:49Z">
        <w:r>
          <w:rPr>
            <w:rFonts w:hint="default" w:hAnsi="Times New Roman"/>
            <w:color w:val="auto"/>
            <w:sz w:val="18"/>
            <w:szCs w:val="18"/>
            <w:highlight w:val="none"/>
            <w:rPrChange w:id="383" w:author="CCCF" w:date="2023-01-07T10:53:59Z">
              <w:rPr>
                <w:rFonts w:hint="default" w:hAnsi="Times New Roman"/>
                <w:color w:val="auto"/>
                <w:sz w:val="18"/>
                <w:szCs w:val="18"/>
              </w:rPr>
            </w:rPrChange>
          </w:rPr>
          <w:t>—</w:t>
        </w:r>
      </w:ins>
      <w:ins w:id="384" w:author="CCCF" w:date="2023-01-07T10:23:44Z">
        <w:r>
          <w:rPr>
            <w:rFonts w:hint="eastAsia"/>
            <w:color w:val="auto"/>
            <w:sz w:val="18"/>
            <w:szCs w:val="18"/>
            <w:highlight w:val="none"/>
            <w:lang w:val="en-US" w:eastAsia="zh-CN"/>
            <w:rPrChange w:id="385" w:author="CCCF" w:date="2023-01-07T10:53:09Z">
              <w:rPr>
                <w:rFonts w:hint="eastAsia"/>
                <w:color w:val="auto"/>
                <w:sz w:val="18"/>
                <w:szCs w:val="18"/>
                <w:lang w:val="en-US" w:eastAsia="zh-CN"/>
              </w:rPr>
            </w:rPrChange>
          </w:rPr>
          <w:t>)</w:t>
        </w:r>
      </w:ins>
      <w:ins w:id="386" w:author="CCCF" w:date="2023-01-07T10:23:46Z">
        <w:r>
          <w:rPr>
            <w:rFonts w:hint="eastAsia"/>
            <w:color w:val="auto"/>
            <w:sz w:val="18"/>
            <w:szCs w:val="18"/>
            <w:lang w:val="en-US" w:eastAsia="zh-CN"/>
          </w:rPr>
          <w:t>，</w:t>
        </w:r>
      </w:ins>
      <w:ins w:id="387" w:author="CCCF" w:date="2023-01-07T10:23:48Z">
        <w:r>
          <w:rPr>
            <w:rFonts w:hint="eastAsia"/>
            <w:color w:val="auto"/>
            <w:sz w:val="18"/>
            <w:szCs w:val="18"/>
            <w:lang w:val="en-US" w:eastAsia="zh-CN"/>
          </w:rPr>
          <w:t>男，</w:t>
        </w:r>
      </w:ins>
      <w:ins w:id="388" w:author="CCCF" w:date="2023-01-07T10:23:51Z">
        <w:r>
          <w:rPr>
            <w:rFonts w:hint="eastAsia"/>
            <w:color w:val="auto"/>
            <w:sz w:val="18"/>
            <w:szCs w:val="18"/>
            <w:lang w:val="en-US" w:eastAsia="zh-CN"/>
          </w:rPr>
          <w:t>硕士</w:t>
        </w:r>
      </w:ins>
      <w:ins w:id="389" w:author="CCCF" w:date="2023-01-07T10:23:52Z">
        <w:r>
          <w:rPr>
            <w:rFonts w:hint="eastAsia"/>
            <w:color w:val="auto"/>
            <w:sz w:val="18"/>
            <w:szCs w:val="18"/>
            <w:lang w:val="en-US" w:eastAsia="zh-CN"/>
          </w:rPr>
          <w:t>研究生</w:t>
        </w:r>
      </w:ins>
      <w:ins w:id="390" w:author="CCCF" w:date="2023-01-07T10:23:53Z">
        <w:r>
          <w:rPr>
            <w:rFonts w:hint="eastAsia"/>
            <w:color w:val="auto"/>
            <w:sz w:val="18"/>
            <w:szCs w:val="18"/>
            <w:lang w:val="en-US" w:eastAsia="zh-CN"/>
          </w:rPr>
          <w:t>，</w:t>
        </w:r>
      </w:ins>
      <w:ins w:id="391" w:author="CCCF" w:date="2023-01-07T10:23:55Z">
        <w:r>
          <w:rPr>
            <w:rFonts w:hint="eastAsia"/>
            <w:color w:val="auto"/>
            <w:sz w:val="18"/>
            <w:szCs w:val="18"/>
            <w:lang w:val="en-US" w:eastAsia="zh-CN"/>
          </w:rPr>
          <w:t>主要</w:t>
        </w:r>
      </w:ins>
      <w:ins w:id="392" w:author="CCCF" w:date="2023-01-07T10:23:58Z">
        <w:r>
          <w:rPr>
            <w:rFonts w:hint="eastAsia"/>
            <w:color w:val="auto"/>
            <w:sz w:val="18"/>
            <w:szCs w:val="18"/>
            <w:lang w:val="en-US" w:eastAsia="zh-CN"/>
          </w:rPr>
          <w:t>从事</w:t>
        </w:r>
      </w:ins>
      <w:ins w:id="393" w:author="CCCF" w:date="2023-01-08T16:14:04Z">
        <w:r>
          <w:rPr>
            <w:rFonts w:hint="eastAsia"/>
            <w:color w:val="auto"/>
            <w:sz w:val="18"/>
            <w:szCs w:val="18"/>
            <w:lang w:val="en-US" w:eastAsia="zh-CN"/>
          </w:rPr>
          <w:t>同行</w:t>
        </w:r>
      </w:ins>
      <w:ins w:id="394" w:author="CCCF" w:date="2023-01-08T16:14:05Z">
        <w:r>
          <w:rPr>
            <w:rFonts w:hint="eastAsia"/>
            <w:color w:val="auto"/>
            <w:sz w:val="18"/>
            <w:szCs w:val="18"/>
            <w:lang w:val="en-US" w:eastAsia="zh-CN"/>
          </w:rPr>
          <w:t>互评</w:t>
        </w:r>
      </w:ins>
      <w:ins w:id="395" w:author="CCCF" w:date="2023-01-08T16:14:08Z">
        <w:r>
          <w:rPr>
            <w:rFonts w:hint="eastAsia"/>
            <w:color w:val="auto"/>
            <w:sz w:val="18"/>
            <w:szCs w:val="18"/>
            <w:lang w:val="en-US" w:eastAsia="zh-CN"/>
          </w:rPr>
          <w:t>理论</w:t>
        </w:r>
      </w:ins>
      <w:ins w:id="396" w:author="CCCF" w:date="2023-01-08T16:14:10Z">
        <w:r>
          <w:rPr>
            <w:rFonts w:hint="eastAsia"/>
            <w:color w:val="auto"/>
            <w:sz w:val="18"/>
            <w:szCs w:val="18"/>
            <w:lang w:val="en-US" w:eastAsia="zh-CN"/>
          </w:rPr>
          <w:t>和</w:t>
        </w:r>
      </w:ins>
      <w:ins w:id="397" w:author="CCCF" w:date="2023-01-08T16:14:11Z">
        <w:r>
          <w:rPr>
            <w:rFonts w:hint="eastAsia"/>
            <w:color w:val="auto"/>
            <w:sz w:val="18"/>
            <w:szCs w:val="18"/>
            <w:lang w:val="en-US" w:eastAsia="zh-CN"/>
          </w:rPr>
          <w:t>系统的</w:t>
        </w:r>
      </w:ins>
      <w:ins w:id="398" w:author="CCCF" w:date="2023-01-08T16:14:12Z">
        <w:r>
          <w:rPr>
            <w:rFonts w:hint="eastAsia"/>
            <w:color w:val="auto"/>
            <w:sz w:val="18"/>
            <w:szCs w:val="18"/>
            <w:lang w:val="en-US" w:eastAsia="zh-CN"/>
          </w:rPr>
          <w:t>研究</w:t>
        </w:r>
      </w:ins>
      <w:ins w:id="399" w:author="CCCF" w:date="2023-01-07T10:23:54Z">
        <w:r>
          <w:rPr>
            <w:rFonts w:hint="eastAsia"/>
            <w:color w:val="auto"/>
            <w:sz w:val="18"/>
            <w:szCs w:val="18"/>
            <w:lang w:val="en-US" w:eastAsia="zh-CN"/>
          </w:rPr>
          <w:t>。</w:t>
        </w:r>
      </w:ins>
      <w:ins w:id="400" w:author="CCCF" w:date="2023-01-07T10:19:37Z">
        <w:r>
          <w:rPr>
            <w:rFonts w:hint="default" w:hAnsi="Times New Roman"/>
            <w:color w:val="auto"/>
            <w:sz w:val="18"/>
            <w:szCs w:val="18"/>
            <w:lang w:val="en-US" w:eastAsia="zh-CN"/>
            <w:rPrChange w:id="401" w:author="CCCF" w:date="2023-01-07T10:21:54Z">
              <w:rPr>
                <w:rFonts w:hint="eastAsia" w:hAnsi="宋体"/>
                <w:color w:val="auto"/>
                <w:sz w:val="18"/>
                <w:szCs w:val="18"/>
                <w:lang w:val="en-US" w:eastAsia="zh-CN"/>
              </w:rPr>
            </w:rPrChange>
          </w:rPr>
          <w:t>吕品</w:t>
        </w:r>
      </w:ins>
      <w:ins w:id="402" w:author="CCCF" w:date="2023-01-07T10:23:36Z">
        <w:r>
          <w:rPr>
            <w:rFonts w:ascii="Times New Roman" w:hAnsi="Times New Roman"/>
            <w:sz w:val="18"/>
            <w:szCs w:val="18"/>
            <w:highlight w:val="none"/>
          </w:rPr>
          <w:t>(19</w:t>
        </w:r>
      </w:ins>
      <w:ins w:id="403" w:author="CCCF" w:date="2023-01-07T10:23:36Z">
        <w:r>
          <w:rPr>
            <w:rFonts w:hint="default" w:ascii="Times New Roman" w:hAnsi="Times New Roman"/>
            <w:sz w:val="18"/>
            <w:szCs w:val="18"/>
            <w:highlight w:val="none"/>
            <w:lang w:val="en-US" w:eastAsia="zh-CN"/>
          </w:rPr>
          <w:t>83</w:t>
        </w:r>
      </w:ins>
      <w:ins w:id="404" w:author="CCCF" w:date="2023-01-07T10:23:36Z">
        <w:r>
          <w:rPr>
            <w:rFonts w:hint="default" w:ascii="Times New Roman" w:hAnsi="Times New Roman"/>
            <w:color w:val="auto"/>
            <w:sz w:val="18"/>
            <w:szCs w:val="18"/>
          </w:rPr>
          <w:t>—</w:t>
        </w:r>
      </w:ins>
      <w:ins w:id="405" w:author="CCCF" w:date="2023-01-07T10:23:36Z">
        <w:r>
          <w:rPr>
            <w:rFonts w:ascii="Times New Roman" w:hAnsi="Times New Roman"/>
            <w:sz w:val="18"/>
            <w:szCs w:val="18"/>
            <w:highlight w:val="none"/>
          </w:rPr>
          <w:t>)，</w:t>
        </w:r>
      </w:ins>
      <w:ins w:id="406" w:author="CCCF" w:date="2023-01-07T10:23:36Z">
        <w:r>
          <w:rPr>
            <w:rFonts w:hint="default" w:ascii="Times New Roman" w:hAnsi="Times New Roman"/>
            <w:sz w:val="18"/>
            <w:szCs w:val="18"/>
            <w:highlight w:val="none"/>
            <w:lang w:val="en-US" w:eastAsia="zh-CN"/>
          </w:rPr>
          <w:t>男</w:t>
        </w:r>
      </w:ins>
      <w:ins w:id="407" w:author="CCCF" w:date="2023-01-07T10:23:36Z">
        <w:r>
          <w:rPr>
            <w:rFonts w:ascii="Times New Roman" w:hAnsi="Times New Roman"/>
            <w:sz w:val="18"/>
            <w:szCs w:val="18"/>
            <w:highlight w:val="none"/>
          </w:rPr>
          <w:t>，</w:t>
        </w:r>
      </w:ins>
      <w:ins w:id="408" w:author="CCCF" w:date="2023-01-07T10:23:36Z">
        <w:r>
          <w:rPr>
            <w:rFonts w:hint="default" w:ascii="Times New Roman" w:hAnsi="Times New Roman"/>
            <w:sz w:val="18"/>
            <w:szCs w:val="18"/>
            <w:highlight w:val="none"/>
            <w:lang w:eastAsia="zh-CN"/>
          </w:rPr>
          <w:t>副</w:t>
        </w:r>
      </w:ins>
      <w:ins w:id="409" w:author="CCCF" w:date="2023-01-07T10:23:36Z">
        <w:r>
          <w:rPr>
            <w:rFonts w:hint="default" w:ascii="Times New Roman" w:hAnsi="Times New Roman"/>
            <w:sz w:val="18"/>
            <w:szCs w:val="18"/>
            <w:highlight w:val="none"/>
            <w:lang w:val="en-US" w:eastAsia="zh-CN"/>
          </w:rPr>
          <w:t>研究员</w:t>
        </w:r>
      </w:ins>
      <w:ins w:id="410" w:author="CCCF" w:date="2023-01-07T10:23:36Z">
        <w:r>
          <w:rPr>
            <w:rFonts w:ascii="Times New Roman" w:hAnsi="Times New Roman"/>
            <w:sz w:val="18"/>
            <w:szCs w:val="18"/>
            <w:highlight w:val="none"/>
          </w:rPr>
          <w:t>，</w:t>
        </w:r>
      </w:ins>
      <w:ins w:id="411" w:author="CCCF" w:date="2023-01-07T10:23:36Z">
        <w:r>
          <w:rPr>
            <w:rFonts w:hint="default" w:ascii="Times New Roman" w:hAnsi="Times New Roman" w:cs="Times New Roman"/>
            <w:sz w:val="18"/>
            <w:szCs w:val="18"/>
            <w:highlight w:val="none"/>
            <w:lang w:eastAsia="zh-CN"/>
          </w:rPr>
          <w:t>硕士</w:t>
        </w:r>
      </w:ins>
      <w:ins w:id="412" w:author="CCCF" w:date="2023-01-07T10:23:36Z">
        <w:r>
          <w:rPr>
            <w:rFonts w:hint="default" w:ascii="Times New Roman" w:hAnsi="Times New Roman" w:cs="Times New Roman"/>
            <w:sz w:val="18"/>
            <w:szCs w:val="18"/>
            <w:highlight w:val="none"/>
          </w:rPr>
          <w:t>生</w:t>
        </w:r>
      </w:ins>
      <w:ins w:id="413" w:author="CCCF" w:date="2023-01-07T10:23:36Z">
        <w:r>
          <w:rPr>
            <w:rFonts w:hint="default" w:ascii="Times New Roman" w:hAnsi="Times New Roman"/>
            <w:sz w:val="18"/>
            <w:szCs w:val="18"/>
            <w:highlight w:val="none"/>
          </w:rPr>
          <w:t>导师，</w:t>
        </w:r>
      </w:ins>
      <w:ins w:id="414" w:author="CCCF" w:date="2023-01-07T10:23:36Z">
        <w:r>
          <w:rPr>
            <w:rFonts w:ascii="Times New Roman" w:hAnsi="Times New Roman"/>
            <w:sz w:val="18"/>
            <w:szCs w:val="18"/>
            <w:highlight w:val="none"/>
          </w:rPr>
          <w:t>主要从事</w:t>
        </w:r>
      </w:ins>
      <w:ins w:id="415" w:author="CCCF" w:date="2023-01-07T10:23:36Z">
        <w:r>
          <w:rPr>
            <w:rFonts w:hint="default" w:ascii="Times New Roman" w:hAnsi="Times New Roman"/>
            <w:sz w:val="18"/>
            <w:szCs w:val="18"/>
            <w:highlight w:val="none"/>
            <w:lang w:val="en-US" w:eastAsia="zh-CN"/>
          </w:rPr>
          <w:t>物联网和智慧教育</w:t>
        </w:r>
      </w:ins>
      <w:ins w:id="416" w:author="CCCF" w:date="2023-01-07T10:23:36Z">
        <w:r>
          <w:rPr>
            <w:rFonts w:ascii="Times New Roman" w:hAnsi="Times New Roman"/>
            <w:sz w:val="18"/>
            <w:szCs w:val="18"/>
            <w:highlight w:val="none"/>
          </w:rPr>
          <w:t>领域</w:t>
        </w:r>
      </w:ins>
      <w:ins w:id="417" w:author="CCCF" w:date="2023-01-07T10:23:36Z">
        <w:r>
          <w:rPr>
            <w:rFonts w:hint="default" w:ascii="Times New Roman" w:hAnsi="Times New Roman"/>
            <w:sz w:val="18"/>
            <w:szCs w:val="18"/>
            <w:highlight w:val="none"/>
            <w:lang w:eastAsia="zh-CN"/>
          </w:rPr>
          <w:t>的</w:t>
        </w:r>
      </w:ins>
      <w:ins w:id="418" w:author="CCCF" w:date="2023-01-07T10:23:36Z">
        <w:r>
          <w:rPr>
            <w:rFonts w:ascii="Times New Roman" w:hAnsi="Times New Roman"/>
            <w:sz w:val="18"/>
            <w:szCs w:val="18"/>
            <w:highlight w:val="none"/>
          </w:rPr>
          <w:t>研究</w:t>
        </w:r>
      </w:ins>
      <w:ins w:id="419" w:author="CCCF" w:date="2023-01-07T10:23:39Z">
        <w:r>
          <w:rPr>
            <w:rFonts w:hint="default" w:ascii="Times New Roman" w:hAnsi="Times New Roman"/>
            <w:sz w:val="18"/>
            <w:szCs w:val="18"/>
            <w:highlight w:val="none"/>
            <w:lang w:eastAsia="zh-CN"/>
            <w:rPrChange w:id="420" w:author="CCCF" w:date="2023-01-07T10:53:59Z">
              <w:rPr>
                <w:rFonts w:hint="eastAsia" w:ascii="Times New Roman" w:hAnsi="Times New Roman"/>
                <w:sz w:val="18"/>
                <w:szCs w:val="18"/>
                <w:highlight w:val="none"/>
                <w:lang w:eastAsia="zh-CN"/>
              </w:rPr>
            </w:rPrChange>
          </w:rPr>
          <w:t>。</w:t>
        </w:r>
      </w:ins>
    </w:p>
    <w:p>
      <w:pPr>
        <w:rPr>
          <w:del w:id="421" w:author="CCCF" w:date="2023-01-07T10:14:08Z"/>
          <w:rFonts w:hint="default" w:hAnsi="Times New Roman"/>
          <w:color w:val="auto"/>
          <w:sz w:val="18"/>
          <w:szCs w:val="18"/>
          <w:rPrChange w:id="422" w:author="CCCF" w:date="2023-01-07T10:21:54Z">
            <w:rPr>
              <w:del w:id="423" w:author="CCCF" w:date="2023-01-07T10:14:08Z"/>
              <w:rFonts w:hint="eastAsia" w:hAnsi="宋体"/>
              <w:color w:val="auto"/>
              <w:sz w:val="18"/>
              <w:szCs w:val="18"/>
            </w:rPr>
          </w:rPrChange>
        </w:rPr>
      </w:pPr>
      <w:del w:id="424" w:author="CCCF" w:date="2023-01-07T10:14:08Z">
        <w:r>
          <w:rPr>
            <w:rFonts w:hint="default" w:hAnsi="Times New Roman"/>
            <w:color w:val="auto"/>
            <w:sz w:val="18"/>
            <w:szCs w:val="18"/>
            <w:rPrChange w:id="425" w:author="CCCF" w:date="2023-01-07T10:21:54Z">
              <w:rPr>
                <w:rFonts w:hint="eastAsia" w:hAnsi="宋体"/>
                <w:color w:val="auto"/>
                <w:sz w:val="18"/>
                <w:szCs w:val="18"/>
              </w:rPr>
            </w:rPrChange>
          </w:rPr>
          <w:delText>（我刊</w:delText>
        </w:r>
      </w:del>
      <w:del w:id="426" w:author="CCCF" w:date="2023-01-07T10:14:08Z">
        <w:r>
          <w:rPr>
            <w:rFonts w:hAnsi="Times New Roman"/>
            <w:color w:val="auto"/>
            <w:sz w:val="18"/>
            <w:szCs w:val="18"/>
            <w:rPrChange w:id="427" w:author="CCCF" w:date="2023-01-07T10:21:54Z">
              <w:rPr>
                <w:rFonts w:hAnsi="宋体"/>
                <w:color w:val="auto"/>
                <w:sz w:val="18"/>
                <w:szCs w:val="18"/>
              </w:rPr>
            </w:rPrChange>
          </w:rPr>
          <w:delText>不接受共同第一作者。</w:delText>
        </w:r>
      </w:del>
      <w:del w:id="428" w:author="CCCF" w:date="2023-01-07T10:14:08Z">
        <w:r>
          <w:rPr>
            <w:rFonts w:hint="default" w:hAnsi="Times New Roman"/>
            <w:color w:val="auto"/>
            <w:sz w:val="18"/>
            <w:szCs w:val="18"/>
            <w:rPrChange w:id="429" w:author="CCCF" w:date="2023-01-07T10:21:54Z">
              <w:rPr>
                <w:rFonts w:hint="eastAsia" w:hAnsi="宋体"/>
                <w:color w:val="auto"/>
                <w:sz w:val="18"/>
                <w:szCs w:val="18"/>
              </w:rPr>
            </w:rPrChange>
          </w:rPr>
          <w:delText>）</w:delText>
        </w:r>
      </w:del>
    </w:p>
    <w:p>
      <w:pPr>
        <w:rPr>
          <w:rFonts w:hAnsi="Times New Roman"/>
          <w:color w:val="auto"/>
          <w:sz w:val="18"/>
          <w:szCs w:val="18"/>
          <w:rPrChange w:id="430" w:author="CCCF" w:date="2023-01-07T10:21:54Z">
            <w:rPr>
              <w:rFonts w:hAnsi="宋体"/>
              <w:color w:val="auto"/>
              <w:sz w:val="18"/>
              <w:szCs w:val="18"/>
            </w:rPr>
          </w:rPrChange>
        </w:rPr>
      </w:pPr>
      <w:r>
        <w:rPr>
          <w:rFonts w:hint="default" w:hAnsi="Times New Roman"/>
          <w:color w:val="auto"/>
          <w:sz w:val="18"/>
          <w:szCs w:val="18"/>
          <w:rPrChange w:id="431" w:author="CCCF" w:date="2023-01-07T10:21:54Z">
            <w:rPr>
              <w:rFonts w:hint="eastAsia" w:hAnsi="宋体"/>
              <w:color w:val="auto"/>
              <w:sz w:val="18"/>
              <w:szCs w:val="18"/>
            </w:rPr>
          </w:rPrChange>
        </w:rPr>
        <w:t>【**通信作者】</w:t>
      </w:r>
    </w:p>
    <w:p>
      <w:pPr>
        <w:pStyle w:val="25"/>
        <w:spacing w:line="360" w:lineRule="auto"/>
        <w:ind w:left="0" w:leftChars="0" w:right="565" w:rightChars="269" w:firstLine="0" w:firstLineChars="0"/>
        <w:rPr>
          <w:rFonts w:hint="default" w:ascii="Times New Roman" w:hAnsi="Times New Roman"/>
          <w:color w:val="auto"/>
          <w:kern w:val="0"/>
          <w:szCs w:val="21"/>
          <w:rPrChange w:id="433" w:author="CCCF" w:date="2023-01-07T10:21:54Z">
            <w:rPr>
              <w:rFonts w:hint="eastAsia"/>
              <w:color w:val="auto"/>
              <w:kern w:val="0"/>
              <w:szCs w:val="21"/>
            </w:rPr>
          </w:rPrChange>
        </w:rPr>
        <w:pPrChange w:id="432" w:author="CCCF" w:date="2023-01-07T10:21:36Z">
          <w:pPr>
            <w:ind w:left="567" w:leftChars="270" w:right="565" w:rightChars="269"/>
          </w:pPr>
        </w:pPrChange>
      </w:pPr>
      <w:del w:id="434" w:author="CCCF" w:date="2023-01-07T10:19:57Z">
        <w:r>
          <w:rPr>
            <w:rFonts w:hint="default" w:ascii="Times New Roman" w:hAnsi="Times New Roman"/>
            <w:color w:val="auto"/>
            <w:sz w:val="18"/>
            <w:szCs w:val="18"/>
            <w:rPrChange w:id="435" w:author="CCCF" w:date="2023-01-07T10:21:54Z">
              <w:rPr>
                <w:rFonts w:hint="eastAsia" w:hAnsi="宋体"/>
                <w:color w:val="auto"/>
                <w:sz w:val="18"/>
                <w:szCs w:val="18"/>
              </w:rPr>
            </w:rPrChange>
          </w:rPr>
          <w:delText>姓名 (出生年—)，性别，职称（需</w:delText>
        </w:r>
      </w:del>
      <w:del w:id="436" w:author="CCCF" w:date="2023-01-07T10:19:57Z">
        <w:r>
          <w:rPr>
            <w:rFonts w:ascii="Times New Roman" w:hAnsi="Times New Roman"/>
            <w:color w:val="auto"/>
            <w:sz w:val="18"/>
            <w:szCs w:val="18"/>
            <w:rPrChange w:id="437" w:author="CCCF" w:date="2023-01-07T10:21:54Z">
              <w:rPr>
                <w:rFonts w:hAnsi="宋体"/>
                <w:color w:val="auto"/>
                <w:sz w:val="18"/>
                <w:szCs w:val="18"/>
              </w:rPr>
            </w:rPrChange>
          </w:rPr>
          <w:delText>与第一作者同级或更高</w:delText>
        </w:r>
      </w:del>
      <w:del w:id="438" w:author="CCCF" w:date="2023-01-07T10:19:57Z">
        <w:r>
          <w:rPr>
            <w:rFonts w:hint="default" w:ascii="Times New Roman" w:hAnsi="Times New Roman"/>
            <w:color w:val="auto"/>
            <w:sz w:val="18"/>
            <w:szCs w:val="18"/>
            <w:rPrChange w:id="439" w:author="CCCF" w:date="2023-01-07T10:21:54Z">
              <w:rPr>
                <w:rFonts w:hint="eastAsia" w:hAnsi="宋体"/>
                <w:color w:val="auto"/>
                <w:sz w:val="18"/>
                <w:szCs w:val="18"/>
              </w:rPr>
            </w:rPrChange>
          </w:rPr>
          <w:delText>），主要从事研究方向，E-mail：</w:delText>
        </w:r>
      </w:del>
      <w:ins w:id="440" w:author="CCCF" w:date="2023-01-07T10:20:13Z">
        <w:r>
          <w:rPr>
            <w:rFonts w:hint="default" w:ascii="Times New Roman" w:hAnsi="Times New Roman"/>
            <w:color w:val="auto"/>
            <w:sz w:val="18"/>
            <w:szCs w:val="18"/>
            <w:lang w:val="en-US" w:eastAsia="zh-CN"/>
            <w:rPrChange w:id="441" w:author="CCCF" w:date="2023-01-07T10:21:54Z">
              <w:rPr>
                <w:rFonts w:hint="eastAsia" w:hAnsi="宋体"/>
                <w:color w:val="auto"/>
                <w:sz w:val="18"/>
                <w:szCs w:val="18"/>
                <w:lang w:val="en-US" w:eastAsia="zh-CN"/>
              </w:rPr>
            </w:rPrChange>
          </w:rPr>
          <w:t>吕品</w:t>
        </w:r>
      </w:ins>
      <w:ins w:id="442" w:author="CCCF" w:date="2023-01-07T10:19:58Z">
        <w:r>
          <w:rPr>
            <w:rFonts w:ascii="Times New Roman" w:hAnsi="Times New Roman"/>
            <w:sz w:val="18"/>
            <w:szCs w:val="18"/>
            <w:highlight w:val="none"/>
            <w:rPrChange w:id="443" w:author="CCCF" w:date="2023-01-07T10:21:54Z">
              <w:rPr>
                <w:sz w:val="18"/>
                <w:szCs w:val="18"/>
                <w:highlight w:val="none"/>
              </w:rPr>
            </w:rPrChange>
          </w:rPr>
          <w:t>(19</w:t>
        </w:r>
      </w:ins>
      <w:ins w:id="444" w:author="CCCF" w:date="2023-01-07T10:19:58Z">
        <w:r>
          <w:rPr>
            <w:rFonts w:hint="default" w:ascii="Times New Roman" w:hAnsi="Times New Roman"/>
            <w:sz w:val="18"/>
            <w:szCs w:val="18"/>
            <w:highlight w:val="none"/>
            <w:lang w:val="en-US" w:eastAsia="zh-CN"/>
            <w:rPrChange w:id="445" w:author="CCCF" w:date="2023-01-07T10:21:54Z">
              <w:rPr>
                <w:rFonts w:hint="default"/>
                <w:sz w:val="18"/>
                <w:szCs w:val="18"/>
                <w:highlight w:val="none"/>
                <w:lang w:val="en-US" w:eastAsia="zh-CN"/>
              </w:rPr>
            </w:rPrChange>
          </w:rPr>
          <w:t>8</w:t>
        </w:r>
      </w:ins>
      <w:ins w:id="446" w:author="CCCF" w:date="2023-01-07T10:20:15Z">
        <w:r>
          <w:rPr>
            <w:rFonts w:hint="default" w:ascii="Times New Roman" w:hAnsi="Times New Roman"/>
            <w:sz w:val="18"/>
            <w:szCs w:val="18"/>
            <w:highlight w:val="none"/>
            <w:lang w:val="en-US" w:eastAsia="zh-CN"/>
            <w:rPrChange w:id="447" w:author="CCCF" w:date="2023-01-07T10:21:54Z">
              <w:rPr>
                <w:rFonts w:hint="eastAsia"/>
                <w:sz w:val="18"/>
                <w:szCs w:val="18"/>
                <w:highlight w:val="none"/>
                <w:lang w:val="en-US" w:eastAsia="zh-CN"/>
              </w:rPr>
            </w:rPrChange>
          </w:rPr>
          <w:t>3</w:t>
        </w:r>
      </w:ins>
      <w:ins w:id="448" w:author="CCCF" w:date="2023-01-07T10:20:02Z">
        <w:r>
          <w:rPr>
            <w:rFonts w:hint="default" w:ascii="Times New Roman" w:hAnsi="Times New Roman"/>
            <w:color w:val="auto"/>
            <w:sz w:val="18"/>
            <w:szCs w:val="18"/>
            <w:rPrChange w:id="449" w:author="CCCF" w:date="2023-01-07T10:21:54Z">
              <w:rPr>
                <w:rFonts w:hint="eastAsia" w:hAnsi="宋体"/>
                <w:color w:val="auto"/>
                <w:sz w:val="18"/>
                <w:szCs w:val="18"/>
              </w:rPr>
            </w:rPrChange>
          </w:rPr>
          <w:t>—</w:t>
        </w:r>
      </w:ins>
      <w:ins w:id="450" w:author="CCCF" w:date="2023-01-07T10:19:58Z">
        <w:r>
          <w:rPr>
            <w:rFonts w:ascii="Times New Roman" w:hAnsi="Times New Roman"/>
            <w:sz w:val="18"/>
            <w:szCs w:val="18"/>
            <w:highlight w:val="none"/>
            <w:rPrChange w:id="451" w:author="CCCF" w:date="2023-01-07T10:21:54Z">
              <w:rPr>
                <w:sz w:val="18"/>
                <w:szCs w:val="18"/>
                <w:highlight w:val="none"/>
              </w:rPr>
            </w:rPrChange>
          </w:rPr>
          <w:t>)，</w:t>
        </w:r>
      </w:ins>
      <w:ins w:id="452" w:author="CCCF" w:date="2023-01-07T10:20:19Z">
        <w:r>
          <w:rPr>
            <w:rFonts w:hint="default" w:ascii="Times New Roman" w:hAnsi="Times New Roman"/>
            <w:sz w:val="18"/>
            <w:szCs w:val="18"/>
            <w:highlight w:val="none"/>
            <w:lang w:val="en-US" w:eastAsia="zh-CN"/>
            <w:rPrChange w:id="453" w:author="CCCF" w:date="2023-01-07T10:21:54Z">
              <w:rPr>
                <w:rFonts w:hint="eastAsia"/>
                <w:sz w:val="18"/>
                <w:szCs w:val="18"/>
                <w:highlight w:val="none"/>
                <w:lang w:val="en-US" w:eastAsia="zh-CN"/>
              </w:rPr>
            </w:rPrChange>
          </w:rPr>
          <w:t>男</w:t>
        </w:r>
      </w:ins>
      <w:ins w:id="454" w:author="CCCF" w:date="2023-01-07T10:19:58Z">
        <w:r>
          <w:rPr>
            <w:rFonts w:ascii="Times New Roman" w:hAnsi="Times New Roman"/>
            <w:sz w:val="18"/>
            <w:szCs w:val="18"/>
            <w:highlight w:val="none"/>
            <w:rPrChange w:id="455" w:author="CCCF" w:date="2023-01-07T10:21:54Z">
              <w:rPr>
                <w:sz w:val="18"/>
                <w:szCs w:val="18"/>
                <w:highlight w:val="none"/>
              </w:rPr>
            </w:rPrChange>
          </w:rPr>
          <w:t>，</w:t>
        </w:r>
      </w:ins>
      <w:ins w:id="456" w:author="CCCF" w:date="2023-01-07T10:19:58Z">
        <w:r>
          <w:rPr>
            <w:rFonts w:hint="default" w:ascii="Times New Roman" w:hAnsi="Times New Roman"/>
            <w:sz w:val="18"/>
            <w:szCs w:val="18"/>
            <w:highlight w:val="none"/>
            <w:lang w:eastAsia="zh-CN"/>
            <w:rPrChange w:id="457" w:author="CCCF" w:date="2023-01-07T10:21:54Z">
              <w:rPr>
                <w:rFonts w:hint="default"/>
                <w:sz w:val="18"/>
                <w:szCs w:val="18"/>
                <w:highlight w:val="none"/>
                <w:lang w:eastAsia="zh-CN"/>
              </w:rPr>
            </w:rPrChange>
          </w:rPr>
          <w:t>副</w:t>
        </w:r>
      </w:ins>
      <w:ins w:id="458" w:author="CCCF" w:date="2023-01-07T10:20:23Z">
        <w:r>
          <w:rPr>
            <w:rFonts w:hint="default" w:ascii="Times New Roman" w:hAnsi="Times New Roman"/>
            <w:sz w:val="18"/>
            <w:szCs w:val="18"/>
            <w:highlight w:val="none"/>
            <w:lang w:val="en-US" w:eastAsia="zh-CN"/>
            <w:rPrChange w:id="459" w:author="CCCF" w:date="2023-01-07T10:21:54Z">
              <w:rPr>
                <w:rFonts w:hint="eastAsia"/>
                <w:sz w:val="18"/>
                <w:szCs w:val="18"/>
                <w:highlight w:val="none"/>
                <w:lang w:val="en-US" w:eastAsia="zh-CN"/>
              </w:rPr>
            </w:rPrChange>
          </w:rPr>
          <w:t>研究</w:t>
        </w:r>
      </w:ins>
      <w:ins w:id="460" w:author="CCCF" w:date="2023-01-07T10:20:30Z">
        <w:r>
          <w:rPr>
            <w:rFonts w:hint="default" w:ascii="Times New Roman" w:hAnsi="Times New Roman"/>
            <w:sz w:val="18"/>
            <w:szCs w:val="18"/>
            <w:highlight w:val="none"/>
            <w:lang w:val="en-US" w:eastAsia="zh-CN"/>
            <w:rPrChange w:id="461" w:author="CCCF" w:date="2023-01-07T10:21:54Z">
              <w:rPr>
                <w:rFonts w:hint="eastAsia"/>
                <w:sz w:val="18"/>
                <w:szCs w:val="18"/>
                <w:highlight w:val="none"/>
                <w:lang w:val="en-US" w:eastAsia="zh-CN"/>
              </w:rPr>
            </w:rPrChange>
          </w:rPr>
          <w:t>员</w:t>
        </w:r>
      </w:ins>
      <w:ins w:id="462" w:author="CCCF" w:date="2023-01-07T10:19:58Z">
        <w:r>
          <w:rPr>
            <w:rFonts w:ascii="Times New Roman" w:hAnsi="Times New Roman"/>
            <w:sz w:val="18"/>
            <w:szCs w:val="18"/>
            <w:highlight w:val="none"/>
            <w:rPrChange w:id="463" w:author="CCCF" w:date="2023-01-07T10:21:54Z">
              <w:rPr>
                <w:sz w:val="18"/>
                <w:szCs w:val="18"/>
                <w:highlight w:val="none"/>
              </w:rPr>
            </w:rPrChange>
          </w:rPr>
          <w:t>，</w:t>
        </w:r>
      </w:ins>
      <w:ins w:id="464" w:author="CCCF" w:date="2023-01-07T10:19:58Z">
        <w:r>
          <w:rPr>
            <w:rFonts w:hint="default" w:ascii="Times New Roman" w:hAnsi="Times New Roman" w:cs="Times New Roman"/>
            <w:sz w:val="18"/>
            <w:szCs w:val="18"/>
            <w:highlight w:val="none"/>
            <w:lang w:eastAsia="zh-CN"/>
            <w:rPrChange w:id="465" w:author="CCCF" w:date="2023-01-07T10:21:54Z">
              <w:rPr>
                <w:rFonts w:hint="default"/>
                <w:sz w:val="18"/>
                <w:szCs w:val="18"/>
                <w:highlight w:val="none"/>
                <w:lang w:eastAsia="zh-CN"/>
              </w:rPr>
            </w:rPrChange>
          </w:rPr>
          <w:t>硕士</w:t>
        </w:r>
      </w:ins>
      <w:ins w:id="466" w:author="CCCF" w:date="2023-01-07T10:19:58Z">
        <w:r>
          <w:rPr>
            <w:rFonts w:hint="default" w:ascii="Times New Roman" w:hAnsi="Times New Roman" w:cs="Times New Roman"/>
            <w:sz w:val="18"/>
            <w:szCs w:val="18"/>
            <w:highlight w:val="none"/>
            <w:rPrChange w:id="467" w:author="CCCF" w:date="2023-01-07T10:21:54Z">
              <w:rPr>
                <w:rFonts w:hint="eastAsia"/>
                <w:sz w:val="18"/>
                <w:szCs w:val="18"/>
                <w:highlight w:val="none"/>
              </w:rPr>
            </w:rPrChange>
          </w:rPr>
          <w:t>生</w:t>
        </w:r>
      </w:ins>
      <w:ins w:id="468" w:author="CCCF" w:date="2023-01-07T10:19:58Z">
        <w:r>
          <w:rPr>
            <w:rFonts w:hint="default" w:ascii="Times New Roman" w:hAnsi="Times New Roman"/>
            <w:sz w:val="18"/>
            <w:szCs w:val="18"/>
            <w:highlight w:val="none"/>
            <w:rPrChange w:id="469" w:author="CCCF" w:date="2023-01-07T10:21:54Z">
              <w:rPr>
                <w:rFonts w:hint="eastAsia"/>
                <w:sz w:val="18"/>
                <w:szCs w:val="18"/>
                <w:highlight w:val="none"/>
              </w:rPr>
            </w:rPrChange>
          </w:rPr>
          <w:t>导师，</w:t>
        </w:r>
      </w:ins>
      <w:ins w:id="470" w:author="CCCF" w:date="2023-01-07T10:19:58Z">
        <w:r>
          <w:rPr>
            <w:rFonts w:ascii="Times New Roman" w:hAnsi="Times New Roman"/>
            <w:sz w:val="18"/>
            <w:szCs w:val="18"/>
            <w:highlight w:val="none"/>
            <w:rPrChange w:id="471" w:author="CCCF" w:date="2023-01-07T10:21:54Z">
              <w:rPr>
                <w:sz w:val="18"/>
                <w:szCs w:val="18"/>
                <w:highlight w:val="none"/>
              </w:rPr>
            </w:rPrChange>
          </w:rPr>
          <w:t>主要从事</w:t>
        </w:r>
      </w:ins>
      <w:ins w:id="472" w:author="CCCF" w:date="2023-01-07T10:20:53Z">
        <w:r>
          <w:rPr>
            <w:rFonts w:hint="default" w:ascii="Times New Roman" w:hAnsi="Times New Roman"/>
            <w:sz w:val="18"/>
            <w:szCs w:val="18"/>
            <w:highlight w:val="none"/>
            <w:lang w:val="en-US" w:eastAsia="zh-CN"/>
            <w:rPrChange w:id="473" w:author="CCCF" w:date="2023-01-07T10:21:54Z">
              <w:rPr>
                <w:rFonts w:hint="eastAsia"/>
                <w:sz w:val="18"/>
                <w:szCs w:val="18"/>
                <w:highlight w:val="none"/>
                <w:lang w:val="en-US" w:eastAsia="zh-CN"/>
              </w:rPr>
            </w:rPrChange>
          </w:rPr>
          <w:t>物联网</w:t>
        </w:r>
      </w:ins>
      <w:ins w:id="474" w:author="CCCF" w:date="2023-01-07T10:20:56Z">
        <w:r>
          <w:rPr>
            <w:rFonts w:hint="default" w:ascii="Times New Roman" w:hAnsi="Times New Roman"/>
            <w:sz w:val="18"/>
            <w:szCs w:val="18"/>
            <w:highlight w:val="none"/>
            <w:lang w:val="en-US" w:eastAsia="zh-CN"/>
            <w:rPrChange w:id="475" w:author="CCCF" w:date="2023-01-07T10:21:54Z">
              <w:rPr>
                <w:rFonts w:hint="eastAsia"/>
                <w:sz w:val="18"/>
                <w:szCs w:val="18"/>
                <w:highlight w:val="none"/>
                <w:lang w:val="en-US" w:eastAsia="zh-CN"/>
              </w:rPr>
            </w:rPrChange>
          </w:rPr>
          <w:t>和</w:t>
        </w:r>
      </w:ins>
      <w:ins w:id="476" w:author="CCCF" w:date="2023-01-07T10:20:59Z">
        <w:r>
          <w:rPr>
            <w:rFonts w:hint="default" w:ascii="Times New Roman" w:hAnsi="Times New Roman"/>
            <w:sz w:val="18"/>
            <w:szCs w:val="18"/>
            <w:highlight w:val="none"/>
            <w:lang w:val="en-US" w:eastAsia="zh-CN"/>
            <w:rPrChange w:id="477" w:author="CCCF" w:date="2023-01-07T10:21:54Z">
              <w:rPr>
                <w:rFonts w:hint="eastAsia"/>
                <w:sz w:val="18"/>
                <w:szCs w:val="18"/>
                <w:highlight w:val="none"/>
                <w:lang w:val="en-US" w:eastAsia="zh-CN"/>
              </w:rPr>
            </w:rPrChange>
          </w:rPr>
          <w:t>智慧</w:t>
        </w:r>
      </w:ins>
      <w:ins w:id="478" w:author="CCCF" w:date="2023-01-07T10:21:00Z">
        <w:r>
          <w:rPr>
            <w:rFonts w:hint="default" w:ascii="Times New Roman" w:hAnsi="Times New Roman"/>
            <w:sz w:val="18"/>
            <w:szCs w:val="18"/>
            <w:highlight w:val="none"/>
            <w:lang w:val="en-US" w:eastAsia="zh-CN"/>
            <w:rPrChange w:id="479" w:author="CCCF" w:date="2023-01-07T10:21:54Z">
              <w:rPr>
                <w:rFonts w:hint="eastAsia"/>
                <w:sz w:val="18"/>
                <w:szCs w:val="18"/>
                <w:highlight w:val="none"/>
                <w:lang w:val="en-US" w:eastAsia="zh-CN"/>
              </w:rPr>
            </w:rPrChange>
          </w:rPr>
          <w:t>教育</w:t>
        </w:r>
      </w:ins>
      <w:ins w:id="480" w:author="CCCF" w:date="2023-01-07T10:19:58Z">
        <w:r>
          <w:rPr>
            <w:rFonts w:ascii="Times New Roman" w:hAnsi="Times New Roman"/>
            <w:sz w:val="18"/>
            <w:szCs w:val="18"/>
            <w:highlight w:val="none"/>
            <w:rPrChange w:id="481" w:author="CCCF" w:date="2023-01-07T10:21:54Z">
              <w:rPr>
                <w:sz w:val="18"/>
                <w:szCs w:val="18"/>
                <w:highlight w:val="none"/>
              </w:rPr>
            </w:rPrChange>
          </w:rPr>
          <w:t>领域</w:t>
        </w:r>
      </w:ins>
      <w:ins w:id="482" w:author="CCCF" w:date="2023-01-07T10:19:58Z">
        <w:r>
          <w:rPr>
            <w:rFonts w:hint="default" w:ascii="Times New Roman" w:hAnsi="Times New Roman"/>
            <w:sz w:val="18"/>
            <w:szCs w:val="18"/>
            <w:highlight w:val="none"/>
            <w:lang w:eastAsia="zh-CN"/>
            <w:rPrChange w:id="483" w:author="CCCF" w:date="2023-01-07T10:21:54Z">
              <w:rPr>
                <w:rFonts w:hint="eastAsia"/>
                <w:sz w:val="18"/>
                <w:szCs w:val="18"/>
                <w:highlight w:val="none"/>
                <w:lang w:eastAsia="zh-CN"/>
              </w:rPr>
            </w:rPrChange>
          </w:rPr>
          <w:t>的</w:t>
        </w:r>
      </w:ins>
      <w:ins w:id="484" w:author="CCCF" w:date="2023-01-07T10:19:58Z">
        <w:r>
          <w:rPr>
            <w:rFonts w:ascii="Times New Roman" w:hAnsi="Times New Roman"/>
            <w:sz w:val="18"/>
            <w:szCs w:val="18"/>
            <w:highlight w:val="none"/>
            <w:rPrChange w:id="485" w:author="CCCF" w:date="2023-01-07T10:21:54Z">
              <w:rPr>
                <w:sz w:val="18"/>
                <w:szCs w:val="18"/>
                <w:highlight w:val="none"/>
              </w:rPr>
            </w:rPrChange>
          </w:rPr>
          <w:t>研究。E-mail：</w:t>
        </w:r>
      </w:ins>
      <w:ins w:id="486" w:author="CCCF" w:date="2023-01-07T10:21:08Z">
        <w:r>
          <w:rPr>
            <w:rFonts w:hint="default" w:ascii="Times New Roman" w:hAnsi="Times New Roman"/>
            <w:sz w:val="18"/>
            <w:szCs w:val="18"/>
            <w:highlight w:val="none"/>
            <w:lang w:val="en-US" w:eastAsia="zh-CN"/>
            <w:rPrChange w:id="487" w:author="CCCF" w:date="2023-01-07T10:21:54Z">
              <w:rPr>
                <w:rFonts w:hint="eastAsia"/>
                <w:sz w:val="18"/>
                <w:szCs w:val="18"/>
                <w:highlight w:val="none"/>
                <w:lang w:val="en-US" w:eastAsia="zh-CN"/>
              </w:rPr>
            </w:rPrChange>
          </w:rPr>
          <w:t>lvpin</w:t>
        </w:r>
      </w:ins>
      <w:ins w:id="488" w:author="CCCF" w:date="2023-01-07T10:19:58Z">
        <w:r>
          <w:rPr>
            <w:rFonts w:ascii="Times New Roman" w:hAnsi="Times New Roman"/>
            <w:sz w:val="18"/>
            <w:szCs w:val="18"/>
            <w:highlight w:val="none"/>
            <w:rPrChange w:id="489" w:author="CCCF" w:date="2023-01-07T10:21:54Z">
              <w:rPr>
                <w:sz w:val="18"/>
                <w:szCs w:val="18"/>
                <w:highlight w:val="none"/>
              </w:rPr>
            </w:rPrChange>
          </w:rPr>
          <w:t>@gxu.edu.cn</w:t>
        </w:r>
      </w:ins>
    </w:p>
    <w:p>
      <w:pPr>
        <w:pStyle w:val="25"/>
        <w:spacing w:line="360" w:lineRule="auto"/>
        <w:ind w:firstLine="0" w:firstLineChars="0"/>
        <w:rPr>
          <w:ins w:id="490" w:author="Administrator" w:date="2023-01-14T22:28:55Z"/>
          <w:rFonts w:ascii="Times New Roman" w:hAnsi="Times New Roman"/>
          <w:b/>
          <w:color w:val="auto"/>
          <w:sz w:val="28"/>
          <w:szCs w:val="28"/>
        </w:rPr>
        <w:sectPr>
          <w:footerReference r:id="rId7" w:type="default"/>
          <w:footerReference r:id="rId8" w:type="even"/>
          <w:pgSz w:w="11906" w:h="16838"/>
          <w:pgMar w:top="1440" w:right="1416" w:bottom="1440" w:left="1560" w:header="851" w:footer="992" w:gutter="0"/>
          <w:cols w:space="425" w:num="1"/>
          <w:docGrid w:type="lines" w:linePitch="312" w:charSpace="0"/>
        </w:sectPr>
      </w:pPr>
    </w:p>
    <w:p>
      <w:pPr>
        <w:pStyle w:val="25"/>
        <w:spacing w:line="360" w:lineRule="auto"/>
        <w:ind w:firstLine="0" w:firstLineChars="0"/>
        <w:rPr>
          <w:del w:id="491" w:author="CCCF" w:date="2023-01-07T10:21:28Z"/>
          <w:rFonts w:ascii="Times New Roman" w:hAnsi="Times New Roman"/>
          <w:b/>
          <w:color w:val="auto"/>
          <w:sz w:val="28"/>
          <w:szCs w:val="28"/>
        </w:rPr>
      </w:pPr>
    </w:p>
    <w:p>
      <w:pPr>
        <w:pStyle w:val="25"/>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5"/>
        <w:rPr>
          <w:rFonts w:hint="default" w:ascii="Times New Roman" w:hAnsi="Times New Roman"/>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5"/>
        <w:rPr>
          <w:rFonts w:hint="default" w:ascii="Times New Roman" w:hAnsi="Times New Roman"/>
          <w:color w:val="auto"/>
          <w:szCs w:val="21"/>
          <w:lang w:val="en-US" w:eastAsia="zh-CN"/>
        </w:rPr>
      </w:pPr>
      <w:del w:id="492" w:author="CCCF" w:date="2023-01-08T16:24:45Z">
        <w:r>
          <w:rPr>
            <w:rFonts w:hint="default" w:ascii="Times New Roman" w:hAnsi="Times New Roman"/>
            <w:color w:val="auto"/>
            <w:szCs w:val="21"/>
            <w:lang w:val="en-US" w:eastAsia="zh-CN"/>
          </w:rPr>
          <w:delText>随着</w:delText>
        </w:r>
      </w:del>
      <w:ins w:id="493" w:author="CCCF" w:date="2023-01-08T16:24:47Z">
        <w:r>
          <w:rPr>
            <w:rFonts w:hint="eastAsia" w:ascii="Times New Roman" w:hAnsi="Times New Roman"/>
            <w:color w:val="auto"/>
            <w:szCs w:val="21"/>
            <w:lang w:val="en-US" w:eastAsia="zh-CN"/>
          </w:rPr>
          <w:t>近年来，</w:t>
        </w:r>
      </w:ins>
      <w:ins w:id="494" w:author="CCCF" w:date="2023-01-08T16:27:57Z">
        <w:r>
          <w:rPr>
            <w:rFonts w:hint="eastAsia" w:ascii="Times New Roman" w:hAnsi="Times New Roman"/>
            <w:color w:val="auto"/>
            <w:szCs w:val="21"/>
            <w:lang w:val="en-US" w:eastAsia="zh-CN"/>
          </w:rPr>
          <w:t>随着</w:t>
        </w:r>
      </w:ins>
      <w:r>
        <w:rPr>
          <w:rFonts w:hint="default" w:ascii="Times New Roman" w:hAnsi="Times New Roman"/>
          <w:color w:val="auto"/>
          <w:szCs w:val="21"/>
          <w:lang w:val="en-US" w:eastAsia="zh-CN"/>
        </w:rPr>
        <w:t>大规模</w:t>
      </w:r>
      <w:ins w:id="495" w:author="CCCF" w:date="2023-01-08T16:27:40Z">
        <w:r>
          <w:rPr>
            <w:rFonts w:hint="default" w:ascii="Times New Roman" w:hAnsi="Times New Roman"/>
            <w:color w:val="auto"/>
            <w:szCs w:val="21"/>
            <w:lang w:val="en-US" w:eastAsia="zh-CN"/>
          </w:rPr>
          <w:t>开放</w:t>
        </w:r>
      </w:ins>
      <w:ins w:id="496" w:author="CCCF" w:date="2023-01-08T16:27:43Z">
        <w:r>
          <w:rPr>
            <w:rFonts w:hint="eastAsia" w:ascii="Times New Roman" w:hAnsi="Times New Roman"/>
            <w:color w:val="auto"/>
            <w:szCs w:val="21"/>
            <w:lang w:val="en-US" w:eastAsia="zh-CN"/>
          </w:rPr>
          <w:t>式</w:t>
        </w:r>
      </w:ins>
      <w:del w:id="497" w:author="CCCF" w:date="2023-01-08T16:23:53Z">
        <w:r>
          <w:rPr>
            <w:rFonts w:hint="default" w:ascii="Times New Roman" w:hAnsi="Times New Roman"/>
            <w:color w:val="auto"/>
            <w:szCs w:val="21"/>
            <w:lang w:val="en-US" w:eastAsia="zh-CN"/>
          </w:rPr>
          <w:delText>的开放</w:delText>
        </w:r>
      </w:del>
      <w:r>
        <w:rPr>
          <w:rFonts w:hint="default" w:ascii="Times New Roman" w:hAnsi="Times New Roman"/>
          <w:color w:val="auto"/>
          <w:szCs w:val="21"/>
          <w:lang w:val="en-US" w:eastAsia="zh-CN"/>
        </w:rPr>
        <w:t>在线课程（</w:t>
      </w:r>
      <w:ins w:id="498" w:author="CCCF" w:date="2023-01-08T16:26:26Z">
        <w:r>
          <w:rPr>
            <w:rFonts w:ascii="Times New Roman" w:hAnsi="Times New Roman" w:eastAsia="宋体" w:cs="Times New Roman"/>
            <w:color w:val="auto"/>
            <w:sz w:val="21"/>
            <w:szCs w:val="21"/>
            <w:rPrChange w:id="499" w:author="CCCF" w:date="2023-01-08T16:26:34Z">
              <w:rPr>
                <w:rFonts w:ascii="宋体" w:hAnsi="宋体" w:eastAsia="宋体" w:cs="宋体"/>
                <w:sz w:val="24"/>
                <w:szCs w:val="24"/>
              </w:rPr>
            </w:rPrChange>
          </w:rPr>
          <w:t>Massive Open Online Course</w:t>
        </w:r>
      </w:ins>
      <w:ins w:id="500" w:author="CCCF" w:date="2023-01-08T16:26:27Z">
        <w:r>
          <w:rPr>
            <w:rFonts w:hint="default" w:ascii="Times New Roman" w:hAnsi="Times New Roman" w:cs="Times New Roman"/>
            <w:color w:val="auto"/>
            <w:sz w:val="21"/>
            <w:szCs w:val="21"/>
            <w:lang w:eastAsia="zh-CN"/>
            <w:rPrChange w:id="501" w:author="CCCF" w:date="2023-01-08T16:26:34Z">
              <w:rPr>
                <w:rFonts w:hint="eastAsia" w:ascii="宋体" w:hAnsi="宋体" w:cs="宋体"/>
                <w:sz w:val="24"/>
                <w:szCs w:val="24"/>
                <w:lang w:eastAsia="zh-CN"/>
              </w:rPr>
            </w:rPrChange>
          </w:rPr>
          <w:t>，</w:t>
        </w:r>
      </w:ins>
      <w:r>
        <w:rPr>
          <w:rFonts w:hint="default" w:ascii="Times New Roman" w:hAnsi="Times New Roman" w:cs="Times New Roman"/>
          <w:color w:val="auto"/>
          <w:szCs w:val="21"/>
          <w:lang w:val="en-US" w:eastAsia="zh-CN"/>
        </w:rPr>
        <w:t>MOOC</w:t>
      </w:r>
      <w:r>
        <w:rPr>
          <w:rFonts w:hint="default" w:ascii="Times New Roman" w:hAnsi="Times New Roman"/>
          <w:color w:val="auto"/>
          <w:szCs w:val="21"/>
          <w:lang w:val="en-US" w:eastAsia="zh-CN"/>
        </w:rPr>
        <w:t>）</w:t>
      </w:r>
      <w:del w:id="502" w:author="CCCF" w:date="2023-01-08T16:24:04Z">
        <w:r>
          <w:rPr>
            <w:rFonts w:hint="default" w:ascii="Times New Roman" w:hAnsi="Times New Roman"/>
            <w:color w:val="auto"/>
            <w:szCs w:val="21"/>
            <w:lang w:val="en-US" w:eastAsia="zh-CN"/>
          </w:rPr>
          <w:delText>等</w:delText>
        </w:r>
      </w:del>
      <w:ins w:id="503" w:author="CCCF" w:date="2023-01-08T16:24:06Z">
        <w:r>
          <w:rPr>
            <w:rFonts w:hint="eastAsia" w:ascii="Times New Roman" w:hAnsi="Times New Roman"/>
            <w:color w:val="auto"/>
            <w:szCs w:val="21"/>
            <w:lang w:val="en-US" w:eastAsia="zh-CN"/>
          </w:rPr>
          <w:t>平台</w:t>
        </w:r>
      </w:ins>
      <w:ins w:id="504" w:author="CCCF" w:date="2023-01-08T16:28:01Z">
        <w:r>
          <w:rPr>
            <w:rFonts w:hint="eastAsia" w:ascii="Times New Roman" w:hAnsi="Times New Roman"/>
            <w:color w:val="auto"/>
            <w:szCs w:val="21"/>
            <w:lang w:val="en-US" w:eastAsia="zh-CN"/>
          </w:rPr>
          <w:t>的</w:t>
        </w:r>
      </w:ins>
      <w:del w:id="505" w:author="CCCF" w:date="2023-01-08T16:27:50Z">
        <w:r>
          <w:rPr>
            <w:rFonts w:hint="default" w:ascii="Times New Roman" w:hAnsi="Times New Roman"/>
            <w:color w:val="auto"/>
            <w:szCs w:val="21"/>
            <w:lang w:val="en-US" w:eastAsia="zh-CN"/>
          </w:rPr>
          <w:delText>在线教育平台</w:delText>
        </w:r>
      </w:del>
      <w:del w:id="506" w:author="CCCF" w:date="2023-01-08T16:27:51Z">
        <w:r>
          <w:rPr>
            <w:rFonts w:hint="default" w:ascii="Times New Roman" w:hAnsi="Times New Roman"/>
            <w:color w:val="auto"/>
            <w:szCs w:val="21"/>
            <w:lang w:val="en-US" w:eastAsia="zh-CN"/>
          </w:rPr>
          <w:delText>逐渐</w:delText>
        </w:r>
      </w:del>
      <w:r>
        <w:rPr>
          <w:rFonts w:hint="default" w:ascii="Times New Roman" w:hAnsi="Times New Roman"/>
          <w:color w:val="auto"/>
          <w:szCs w:val="21"/>
          <w:lang w:val="en-US" w:eastAsia="zh-CN"/>
        </w:rPr>
        <w:t>兴起，越来越多</w:t>
      </w:r>
      <w:del w:id="507" w:author="CCCF" w:date="2023-01-08T16:28:19Z">
        <w:r>
          <w:rPr>
            <w:rFonts w:hint="default" w:ascii="Times New Roman" w:hAnsi="Times New Roman"/>
            <w:color w:val="auto"/>
            <w:szCs w:val="21"/>
            <w:lang w:val="en-US" w:eastAsia="zh-CN"/>
          </w:rPr>
          <w:delText>的</w:delText>
        </w:r>
      </w:del>
      <w:r>
        <w:rPr>
          <w:rFonts w:hint="default" w:ascii="Times New Roman" w:hAnsi="Times New Roman"/>
          <w:color w:val="auto"/>
          <w:szCs w:val="21"/>
          <w:lang w:val="en-US" w:eastAsia="zh-CN"/>
        </w:rPr>
        <w:t>学生</w:t>
      </w:r>
      <w:del w:id="508" w:author="CCCF" w:date="2023-01-08T16:28:12Z">
        <w:r>
          <w:rPr>
            <w:rFonts w:hint="default" w:ascii="Times New Roman" w:hAnsi="Times New Roman"/>
            <w:color w:val="auto"/>
            <w:szCs w:val="21"/>
            <w:lang w:val="en-US" w:eastAsia="zh-CN"/>
          </w:rPr>
          <w:delText>加入了这些平台</w:delText>
        </w:r>
      </w:del>
      <w:del w:id="509" w:author="CCCF" w:date="2023-01-08T16:28:21Z">
        <w:r>
          <w:rPr>
            <w:rFonts w:hint="default" w:ascii="Times New Roman" w:hAnsi="Times New Roman"/>
            <w:color w:val="auto"/>
            <w:szCs w:val="21"/>
            <w:lang w:val="en-US" w:eastAsia="zh-CN"/>
          </w:rPr>
          <w:delText>，</w:delText>
        </w:r>
      </w:del>
      <w:r>
        <w:rPr>
          <w:rFonts w:hint="default" w:ascii="Times New Roman" w:hAnsi="Times New Roman"/>
          <w:color w:val="auto"/>
          <w:szCs w:val="21"/>
          <w:lang w:val="en-US" w:eastAsia="zh-CN"/>
        </w:rPr>
        <w:t>利用其提供的高质量</w:t>
      </w:r>
      <w:del w:id="510" w:author="CCCF" w:date="2023-01-08T16:28:40Z">
        <w:r>
          <w:rPr>
            <w:rFonts w:hint="default" w:ascii="Times New Roman" w:hAnsi="Times New Roman"/>
            <w:color w:val="auto"/>
            <w:szCs w:val="21"/>
            <w:lang w:val="en-US" w:eastAsia="zh-CN"/>
          </w:rPr>
          <w:delText>免费</w:delText>
        </w:r>
      </w:del>
      <w:r>
        <w:rPr>
          <w:rFonts w:hint="default" w:ascii="Times New Roman" w:hAnsi="Times New Roman"/>
          <w:color w:val="auto"/>
          <w:szCs w:val="21"/>
          <w:lang w:val="en-US" w:eastAsia="zh-CN"/>
        </w:rPr>
        <w:t>教育资源完成</w:t>
      </w:r>
      <w:ins w:id="511" w:author="CCCF" w:date="2023-01-08T16:28:28Z">
        <w:r>
          <w:rPr>
            <w:rFonts w:hint="eastAsia" w:ascii="Times New Roman" w:hAnsi="Times New Roman"/>
            <w:color w:val="auto"/>
            <w:szCs w:val="21"/>
            <w:lang w:val="en-US" w:eastAsia="zh-CN"/>
          </w:rPr>
          <w:t>了</w:t>
        </w:r>
      </w:ins>
      <w:ins w:id="512" w:author="CCCF" w:date="2023-01-08T16:29:24Z">
        <w:r>
          <w:rPr>
            <w:rFonts w:hint="eastAsia" w:ascii="Times New Roman" w:hAnsi="Times New Roman"/>
            <w:color w:val="auto"/>
            <w:szCs w:val="21"/>
            <w:lang w:val="en-US" w:eastAsia="zh-CN"/>
          </w:rPr>
          <w:t>课程</w:t>
        </w:r>
      </w:ins>
      <w:ins w:id="513" w:author="CCCF" w:date="2023-01-08T16:29:25Z">
        <w:r>
          <w:rPr>
            <w:rFonts w:hint="eastAsia" w:ascii="Times New Roman" w:hAnsi="Times New Roman"/>
            <w:color w:val="auto"/>
            <w:szCs w:val="21"/>
            <w:lang w:val="en-US" w:eastAsia="zh-CN"/>
          </w:rPr>
          <w:t>学习</w:t>
        </w:r>
      </w:ins>
      <w:del w:id="514" w:author="CCCF" w:date="2023-01-08T16:29:23Z">
        <w:r>
          <w:rPr>
            <w:rFonts w:hint="default" w:ascii="Times New Roman" w:hAnsi="Times New Roman"/>
            <w:color w:val="auto"/>
            <w:szCs w:val="21"/>
            <w:lang w:val="en-US" w:eastAsia="zh-CN"/>
          </w:rPr>
          <w:delText>学业</w:delText>
        </w:r>
      </w:del>
      <w:r>
        <w:rPr>
          <w:rFonts w:hint="default" w:ascii="Times New Roman" w:hAnsi="Times New Roman"/>
          <w:color w:val="auto"/>
          <w:szCs w:val="21"/>
          <w:lang w:val="en-US" w:eastAsia="zh-CN"/>
        </w:rPr>
        <w:t>。一门优秀的</w:t>
      </w:r>
      <w:del w:id="515" w:author="CCCF" w:date="2023-01-08T16:29:30Z">
        <w:r>
          <w:rPr>
            <w:rFonts w:hint="default" w:ascii="Times New Roman" w:hAnsi="Times New Roman"/>
            <w:color w:val="auto"/>
            <w:szCs w:val="21"/>
            <w:lang w:val="en-US" w:eastAsia="zh-CN"/>
          </w:rPr>
          <w:delText>在线</w:delText>
        </w:r>
      </w:del>
      <w:ins w:id="516" w:author="CCCF" w:date="2023-01-08T16:29:31Z">
        <w:r>
          <w:rPr>
            <w:rFonts w:hint="eastAsia" w:ascii="Times New Roman" w:hAnsi="Times New Roman"/>
            <w:color w:val="auto"/>
            <w:szCs w:val="21"/>
            <w:lang w:val="en-US" w:eastAsia="zh-CN"/>
          </w:rPr>
          <w:t>MOOC</w:t>
        </w:r>
      </w:ins>
      <w:r>
        <w:rPr>
          <w:rFonts w:hint="default" w:ascii="Times New Roman" w:hAnsi="Times New Roman"/>
          <w:color w:val="auto"/>
          <w:szCs w:val="21"/>
          <w:lang w:val="en-US" w:eastAsia="zh-CN"/>
        </w:rPr>
        <w:t>课程</w:t>
      </w:r>
      <w:ins w:id="517" w:author="CCCF" w:date="2023-01-08T16:29:36Z">
        <w:r>
          <w:rPr>
            <w:rFonts w:hint="eastAsia" w:ascii="Times New Roman" w:hAnsi="Times New Roman"/>
            <w:color w:val="auto"/>
            <w:szCs w:val="21"/>
            <w:lang w:val="en-US" w:eastAsia="zh-CN"/>
          </w:rPr>
          <w:t>可能</w:t>
        </w:r>
      </w:ins>
      <w:r>
        <w:rPr>
          <w:rFonts w:hint="default" w:ascii="Times New Roman" w:hAnsi="Times New Roman"/>
          <w:color w:val="auto"/>
          <w:szCs w:val="21"/>
          <w:lang w:val="en-US" w:eastAsia="zh-CN"/>
        </w:rPr>
        <w:t>拥有数万参与者，</w:t>
      </w:r>
      <w:ins w:id="518" w:author="CCCF" w:date="2023-01-08T16:29:46Z">
        <w:r>
          <w:rPr>
            <w:rFonts w:hint="eastAsia" w:ascii="Times New Roman" w:hAnsi="Times New Roman"/>
            <w:color w:val="auto"/>
            <w:szCs w:val="21"/>
            <w:lang w:val="en-US" w:eastAsia="zh-CN"/>
          </w:rPr>
          <w:t>这</w:t>
        </w:r>
      </w:ins>
      <w:ins w:id="519" w:author="CCCF" w:date="2023-01-08T16:29:47Z">
        <w:r>
          <w:rPr>
            <w:rFonts w:hint="eastAsia" w:ascii="Times New Roman" w:hAnsi="Times New Roman"/>
            <w:color w:val="auto"/>
            <w:szCs w:val="21"/>
            <w:lang w:val="en-US" w:eastAsia="zh-CN"/>
          </w:rPr>
          <w:t>无疑</w:t>
        </w:r>
      </w:ins>
      <w:del w:id="520" w:author="CCCF" w:date="2023-01-08T16:29:43Z">
        <w:r>
          <w:rPr>
            <w:rFonts w:hint="default" w:ascii="Times New Roman" w:hAnsi="Times New Roman"/>
            <w:color w:val="auto"/>
            <w:szCs w:val="21"/>
            <w:lang w:val="en-US" w:eastAsia="zh-CN"/>
          </w:rPr>
          <w:delText>这</w:delText>
        </w:r>
      </w:del>
      <w:r>
        <w:rPr>
          <w:rFonts w:hint="default" w:ascii="Times New Roman" w:hAnsi="Times New Roman"/>
          <w:color w:val="auto"/>
          <w:szCs w:val="21"/>
          <w:lang w:val="en-US" w:eastAsia="zh-CN"/>
        </w:rPr>
        <w:t>给平台</w:t>
      </w:r>
      <w:del w:id="521" w:author="CCCF" w:date="2023-01-08T16:29:50Z">
        <w:r>
          <w:rPr>
            <w:rFonts w:hint="default" w:ascii="Times New Roman" w:hAnsi="Times New Roman"/>
            <w:color w:val="auto"/>
            <w:szCs w:val="21"/>
            <w:lang w:val="en-US" w:eastAsia="zh-CN"/>
          </w:rPr>
          <w:delText>的</w:delText>
        </w:r>
      </w:del>
      <w:r>
        <w:rPr>
          <w:rFonts w:hint="default" w:ascii="Times New Roman" w:hAnsi="Times New Roman"/>
          <w:color w:val="auto"/>
          <w:szCs w:val="21"/>
          <w:lang w:val="en-US" w:eastAsia="zh-CN"/>
        </w:rPr>
        <w:t>教师</w:t>
      </w:r>
      <w:ins w:id="522" w:author="CCCF" w:date="2023-01-08T16:29:52Z">
        <w:r>
          <w:rPr>
            <w:rFonts w:hint="eastAsia" w:ascii="Times New Roman" w:hAnsi="Times New Roman"/>
            <w:color w:val="auto"/>
            <w:szCs w:val="21"/>
            <w:lang w:val="en-US" w:eastAsia="zh-CN"/>
          </w:rPr>
          <w:t>批改</w:t>
        </w:r>
      </w:ins>
      <w:ins w:id="523" w:author="CCCF" w:date="2023-01-08T16:29:56Z">
        <w:r>
          <w:rPr>
            <w:rFonts w:hint="eastAsia" w:ascii="Times New Roman" w:hAnsi="Times New Roman"/>
            <w:color w:val="auto"/>
            <w:szCs w:val="21"/>
            <w:lang w:val="en-US" w:eastAsia="zh-CN"/>
          </w:rPr>
          <w:t>主观题作业</w:t>
        </w:r>
      </w:ins>
      <w:ins w:id="524" w:author="CCCF" w:date="2023-01-08T16:35:57Z">
        <w:r>
          <w:rPr>
            <w:rFonts w:hint="eastAsia" w:ascii="Times New Roman" w:hAnsi="Times New Roman"/>
            <w:color w:val="auto"/>
            <w:szCs w:val="21"/>
            <w:lang w:val="en-US" w:eastAsia="zh-CN"/>
          </w:rPr>
          <w:t>（</w:t>
        </w:r>
      </w:ins>
      <w:ins w:id="525" w:author="CCCF" w:date="2023-01-08T16:35:58Z">
        <w:r>
          <w:rPr>
            <w:rFonts w:hint="eastAsia" w:ascii="Times New Roman" w:hAnsi="Times New Roman"/>
            <w:color w:val="auto"/>
            <w:szCs w:val="21"/>
            <w:lang w:val="en-US" w:eastAsia="zh-CN"/>
          </w:rPr>
          <w:t>例如</w:t>
        </w:r>
      </w:ins>
      <w:ins w:id="526" w:author="CCCF" w:date="2023-01-08T16:36:00Z">
        <w:r>
          <w:rPr>
            <w:rFonts w:hint="eastAsia" w:ascii="Times New Roman" w:hAnsi="Times New Roman"/>
            <w:color w:val="auto"/>
            <w:szCs w:val="21"/>
            <w:lang w:val="en-US" w:eastAsia="zh-CN"/>
          </w:rPr>
          <w:t>简答题</w:t>
        </w:r>
      </w:ins>
      <w:ins w:id="527" w:author="CCCF" w:date="2023-01-08T16:36:20Z">
        <w:r>
          <w:rPr>
            <w:rFonts w:hint="eastAsia" w:ascii="Times New Roman" w:hAnsi="Times New Roman"/>
            <w:color w:val="auto"/>
            <w:szCs w:val="21"/>
            <w:lang w:val="en-US" w:eastAsia="zh-CN"/>
          </w:rPr>
          <w:t>、</w:t>
        </w:r>
      </w:ins>
      <w:ins w:id="528" w:author="CCCF" w:date="2023-01-08T16:36:03Z">
        <w:r>
          <w:rPr>
            <w:rFonts w:hint="eastAsia" w:ascii="Times New Roman" w:hAnsi="Times New Roman"/>
            <w:color w:val="auto"/>
            <w:szCs w:val="21"/>
            <w:lang w:val="en-US" w:eastAsia="zh-CN"/>
          </w:rPr>
          <w:t>作文题</w:t>
        </w:r>
      </w:ins>
      <w:ins w:id="529" w:author="CCCF" w:date="2023-01-08T16:35:57Z">
        <w:r>
          <w:rPr>
            <w:rFonts w:hint="eastAsia" w:ascii="Times New Roman" w:hAnsi="Times New Roman"/>
            <w:color w:val="auto"/>
            <w:szCs w:val="21"/>
            <w:lang w:val="en-US" w:eastAsia="zh-CN"/>
          </w:rPr>
          <w:t>）</w:t>
        </w:r>
      </w:ins>
      <w:del w:id="530" w:author="CCCF" w:date="2023-01-08T16:29:52Z">
        <w:r>
          <w:rPr>
            <w:rFonts w:hint="default" w:ascii="Times New Roman" w:hAnsi="Times New Roman"/>
            <w:color w:val="auto"/>
            <w:szCs w:val="21"/>
            <w:lang w:val="en-US" w:eastAsia="zh-CN"/>
          </w:rPr>
          <w:delText>们</w:delText>
        </w:r>
      </w:del>
      <w:r>
        <w:rPr>
          <w:rFonts w:hint="default" w:ascii="Times New Roman" w:hAnsi="Times New Roman"/>
          <w:color w:val="auto"/>
          <w:szCs w:val="21"/>
          <w:lang w:val="en-US" w:eastAsia="zh-CN"/>
        </w:rPr>
        <w:t>带来了巨大</w:t>
      </w:r>
      <w:del w:id="531" w:author="CCCF" w:date="2023-01-08T16:30:07Z">
        <w:r>
          <w:rPr>
            <w:rFonts w:hint="default" w:ascii="Times New Roman" w:hAnsi="Times New Roman"/>
            <w:color w:val="auto"/>
            <w:szCs w:val="21"/>
            <w:lang w:val="en-US" w:eastAsia="zh-CN"/>
          </w:rPr>
          <w:delText>的</w:delText>
        </w:r>
      </w:del>
      <w:r>
        <w:rPr>
          <w:rFonts w:hint="default" w:ascii="Times New Roman" w:hAnsi="Times New Roman"/>
          <w:color w:val="auto"/>
          <w:szCs w:val="21"/>
          <w:lang w:val="en-US" w:eastAsia="zh-CN"/>
        </w:rPr>
        <w:t>挑战</w:t>
      </w:r>
      <w:ins w:id="532" w:author="CCCF" w:date="2023-01-08T16:36:35Z">
        <w:r>
          <w:rPr>
            <w:rFonts w:hint="default" w:ascii="Times New Roman" w:hAnsi="Times New Roman"/>
            <w:color w:val="auto"/>
            <w:szCs w:val="21"/>
            <w:vertAlign w:val="superscript"/>
            <w:lang w:val="en-US" w:eastAsia="zh-CN"/>
          </w:rPr>
          <w:fldChar w:fldCharType="begin"/>
        </w:r>
      </w:ins>
      <w:ins w:id="533" w:author="CCCF" w:date="2023-01-08T16:36:35Z">
        <w:r>
          <w:rPr>
            <w:rFonts w:hint="default" w:ascii="Times New Roman" w:hAnsi="Times New Roman"/>
            <w:color w:val="auto"/>
            <w:szCs w:val="21"/>
            <w:vertAlign w:val="superscript"/>
            <w:lang w:val="en-US" w:eastAsia="zh-CN"/>
          </w:rPr>
          <w:instrText xml:space="preserve"> REF _Ref29648 \r \h </w:instrText>
        </w:r>
      </w:ins>
      <w:ins w:id="534" w:author="CCCF" w:date="2023-01-08T16:36:35Z">
        <w:r>
          <w:rPr>
            <w:rFonts w:hint="default" w:ascii="Times New Roman" w:hAnsi="Times New Roman"/>
            <w:color w:val="auto"/>
            <w:szCs w:val="21"/>
            <w:vertAlign w:val="superscript"/>
            <w:lang w:val="en-US" w:eastAsia="zh-CN"/>
          </w:rPr>
          <w:fldChar w:fldCharType="separate"/>
        </w:r>
      </w:ins>
      <w:ins w:id="535" w:author="CCCF" w:date="2023-01-08T16:36:35Z">
        <w:r>
          <w:rPr>
            <w:rFonts w:hint="default" w:ascii="Times New Roman" w:hAnsi="Times New Roman"/>
            <w:color w:val="auto"/>
            <w:szCs w:val="21"/>
            <w:vertAlign w:val="superscript"/>
            <w:lang w:val="en-US" w:eastAsia="zh-CN"/>
          </w:rPr>
          <w:t>[1]</w:t>
        </w:r>
      </w:ins>
      <w:ins w:id="536" w:author="CCCF" w:date="2023-01-08T16:36:35Z">
        <w:r>
          <w:rPr>
            <w:rFonts w:hint="default" w:ascii="Times New Roman" w:hAnsi="Times New Roman"/>
            <w:color w:val="auto"/>
            <w:szCs w:val="21"/>
            <w:vertAlign w:val="superscript"/>
            <w:lang w:val="en-US" w:eastAsia="zh-CN"/>
          </w:rPr>
          <w:fldChar w:fldCharType="end"/>
        </w:r>
      </w:ins>
      <w:ins w:id="537" w:author="CCCF" w:date="2023-01-08T16:35:42Z">
        <w:r>
          <w:rPr>
            <w:rFonts w:hint="eastAsia" w:ascii="Times New Roman" w:hAnsi="Times New Roman"/>
            <w:color w:val="auto"/>
            <w:szCs w:val="21"/>
            <w:lang w:val="en-US" w:eastAsia="zh-CN"/>
          </w:rPr>
          <w:t>，</w:t>
        </w:r>
      </w:ins>
      <w:ins w:id="538" w:author="CCCF" w:date="2023-01-08T16:35:43Z">
        <w:r>
          <w:rPr>
            <w:rFonts w:hint="eastAsia" w:ascii="Times New Roman" w:hAnsi="Times New Roman"/>
            <w:color w:val="auto"/>
            <w:szCs w:val="21"/>
            <w:lang w:val="en-US" w:eastAsia="zh-CN"/>
          </w:rPr>
          <w:t>因为</w:t>
        </w:r>
      </w:ins>
      <w:ins w:id="539" w:author="CCCF" w:date="2023-01-08T16:35:44Z">
        <w:r>
          <w:rPr>
            <w:rFonts w:hint="eastAsia" w:ascii="Times New Roman" w:hAnsi="Times New Roman"/>
            <w:color w:val="auto"/>
            <w:szCs w:val="21"/>
            <w:lang w:val="en-US" w:eastAsia="zh-CN"/>
          </w:rPr>
          <w:t>主观题作业</w:t>
        </w:r>
      </w:ins>
      <w:ins w:id="540" w:author="CCCF" w:date="2023-01-08T16:35:46Z">
        <w:r>
          <w:rPr>
            <w:rFonts w:hint="eastAsia" w:ascii="Times New Roman" w:hAnsi="Times New Roman"/>
            <w:color w:val="auto"/>
            <w:szCs w:val="21"/>
            <w:lang w:val="en-US" w:eastAsia="zh-CN"/>
          </w:rPr>
          <w:t>通常</w:t>
        </w:r>
      </w:ins>
      <w:ins w:id="541" w:author="CCCF" w:date="2023-01-08T16:35:47Z">
        <w:r>
          <w:rPr>
            <w:rFonts w:hint="eastAsia" w:ascii="Times New Roman" w:hAnsi="Times New Roman"/>
            <w:color w:val="auto"/>
            <w:szCs w:val="21"/>
            <w:lang w:val="en-US" w:eastAsia="zh-CN"/>
          </w:rPr>
          <w:t>没有</w:t>
        </w:r>
      </w:ins>
      <w:ins w:id="542" w:author="CCCF" w:date="2023-01-08T16:35:48Z">
        <w:r>
          <w:rPr>
            <w:rFonts w:hint="eastAsia" w:ascii="Times New Roman" w:hAnsi="Times New Roman"/>
            <w:color w:val="auto"/>
            <w:szCs w:val="21"/>
            <w:lang w:val="en-US" w:eastAsia="zh-CN"/>
          </w:rPr>
          <w:t>标准</w:t>
        </w:r>
      </w:ins>
      <w:ins w:id="543" w:author="CCCF" w:date="2023-01-08T16:35:49Z">
        <w:r>
          <w:rPr>
            <w:rFonts w:hint="eastAsia" w:ascii="Times New Roman" w:hAnsi="Times New Roman"/>
            <w:color w:val="auto"/>
            <w:szCs w:val="21"/>
            <w:lang w:val="en-US" w:eastAsia="zh-CN"/>
          </w:rPr>
          <w:t>答案</w:t>
        </w:r>
      </w:ins>
      <w:del w:id="544" w:author="CCCF" w:date="2023-01-08T16:30:04Z">
        <w:r>
          <w:rPr>
            <w:rFonts w:hint="default" w:ascii="Times New Roman" w:hAnsi="Times New Roman"/>
            <w:color w:val="auto"/>
            <w:szCs w:val="21"/>
            <w:lang w:val="en-US" w:eastAsia="zh-CN"/>
          </w:rPr>
          <w:delText>：他们需要对大量的作业进行批改</w:delText>
        </w:r>
      </w:del>
      <w:r>
        <w:rPr>
          <w:rFonts w:hint="default" w:ascii="Times New Roman" w:hAnsi="Times New Roman"/>
          <w:color w:val="auto"/>
          <w:szCs w:val="21"/>
          <w:lang w:val="en-US" w:eastAsia="zh-CN"/>
        </w:rPr>
        <w:t>。</w:t>
      </w:r>
      <w:del w:id="545" w:author="CCCF" w:date="2023-01-08T16:36:45Z">
        <w:r>
          <w:rPr>
            <w:rFonts w:hint="default" w:ascii="Times New Roman" w:hAnsi="Times New Roman"/>
            <w:color w:val="auto"/>
            <w:szCs w:val="21"/>
            <w:lang w:val="en-US" w:eastAsia="zh-CN"/>
          </w:rPr>
          <w:delText>尽管对于那些客观作业，例如选择题、判断题来说，自动化批改很容易实现，但是对于那些没有标准答案的开放式作业，例如简答题、作文题来说，目前还没有统一、有效的自动评分技术</w:delText>
        </w:r>
      </w:del>
      <w:del w:id="546" w:author="CCCF" w:date="2023-01-08T16:36:45Z">
        <w:r>
          <w:rPr>
            <w:rFonts w:hint="default" w:ascii="Times New Roman" w:hAnsi="Times New Roman"/>
            <w:color w:val="auto"/>
            <w:szCs w:val="21"/>
            <w:vertAlign w:val="superscript"/>
            <w:lang w:val="en-US" w:eastAsia="zh-CN"/>
          </w:rPr>
          <w:fldChar w:fldCharType="begin"/>
        </w:r>
      </w:del>
      <w:del w:id="547" w:author="CCCF" w:date="2023-01-08T16:36:45Z">
        <w:r>
          <w:rPr>
            <w:rFonts w:hint="default" w:ascii="Times New Roman" w:hAnsi="Times New Roman"/>
            <w:color w:val="auto"/>
            <w:szCs w:val="21"/>
            <w:vertAlign w:val="superscript"/>
            <w:lang w:val="en-US" w:eastAsia="zh-CN"/>
          </w:rPr>
          <w:delInstrText xml:space="preserve"> REF _Ref29648 \r \h </w:delInstrText>
        </w:r>
      </w:del>
      <w:del w:id="548" w:author="CCCF" w:date="2023-01-08T16:36:45Z">
        <w:r>
          <w:rPr>
            <w:rFonts w:hint="default" w:ascii="Times New Roman" w:hAnsi="Times New Roman"/>
            <w:color w:val="auto"/>
            <w:szCs w:val="21"/>
            <w:vertAlign w:val="superscript"/>
            <w:lang w:val="en-US" w:eastAsia="zh-CN"/>
          </w:rPr>
          <w:fldChar w:fldCharType="separate"/>
        </w:r>
      </w:del>
      <w:del w:id="549" w:author="CCCF" w:date="2023-01-08T16:36:45Z">
        <w:r>
          <w:rPr>
            <w:rFonts w:hint="default" w:ascii="Times New Roman" w:hAnsi="Times New Roman"/>
            <w:color w:val="auto"/>
            <w:szCs w:val="21"/>
            <w:vertAlign w:val="superscript"/>
            <w:lang w:val="en-US" w:eastAsia="zh-CN"/>
          </w:rPr>
          <w:delText>[1]</w:delText>
        </w:r>
      </w:del>
      <w:del w:id="550" w:author="CCCF" w:date="2023-01-08T16:36:45Z">
        <w:r>
          <w:rPr>
            <w:rFonts w:hint="default" w:ascii="Times New Roman" w:hAnsi="Times New Roman"/>
            <w:color w:val="auto"/>
            <w:szCs w:val="21"/>
            <w:vertAlign w:val="superscript"/>
            <w:lang w:val="en-US" w:eastAsia="zh-CN"/>
          </w:rPr>
          <w:fldChar w:fldCharType="end"/>
        </w:r>
      </w:del>
      <w:del w:id="551" w:author="CCCF" w:date="2023-01-08T16:36:45Z">
        <w:r>
          <w:rPr>
            <w:rFonts w:hint="default" w:ascii="Times New Roman" w:hAnsi="Times New Roman"/>
            <w:color w:val="auto"/>
            <w:szCs w:val="21"/>
            <w:lang w:val="en-US" w:eastAsia="zh-CN"/>
          </w:rPr>
          <w:delText>。</w:delText>
        </w:r>
      </w:del>
      <w:r>
        <w:rPr>
          <w:rFonts w:hint="default" w:ascii="Times New Roman" w:hAnsi="Times New Roman"/>
          <w:color w:val="auto"/>
          <w:szCs w:val="21"/>
          <w:lang w:val="en-US" w:eastAsia="zh-CN"/>
        </w:rPr>
        <w:t>考虑到</w:t>
      </w:r>
      <w:del w:id="552" w:author="CCCF" w:date="2023-01-08T16:36:53Z">
        <w:r>
          <w:rPr>
            <w:rFonts w:hint="default" w:ascii="Times New Roman" w:hAnsi="Times New Roman"/>
            <w:color w:val="auto"/>
            <w:szCs w:val="21"/>
            <w:lang w:val="en-US" w:eastAsia="zh-CN"/>
          </w:rPr>
          <w:delText>开放式</w:delText>
        </w:r>
      </w:del>
      <w:ins w:id="553" w:author="CCCF" w:date="2023-01-08T16:36:54Z">
        <w:r>
          <w:rPr>
            <w:rFonts w:hint="eastAsia" w:ascii="Times New Roman" w:hAnsi="Times New Roman"/>
            <w:color w:val="auto"/>
            <w:szCs w:val="21"/>
            <w:lang w:val="en-US" w:eastAsia="zh-CN"/>
          </w:rPr>
          <w:t>主观题</w:t>
        </w:r>
      </w:ins>
      <w:r>
        <w:rPr>
          <w:rFonts w:hint="default" w:ascii="Times New Roman" w:hAnsi="Times New Roman"/>
          <w:color w:val="auto"/>
          <w:szCs w:val="21"/>
          <w:lang w:val="en-US" w:eastAsia="zh-CN"/>
        </w:rPr>
        <w:t>作业对</w:t>
      </w:r>
      <w:del w:id="554" w:author="CCCF" w:date="2023-01-08T16:37:02Z">
        <w:r>
          <w:rPr>
            <w:rFonts w:hint="default" w:ascii="Times New Roman" w:hAnsi="Times New Roman"/>
            <w:color w:val="auto"/>
            <w:szCs w:val="21"/>
            <w:lang w:val="en-US" w:eastAsia="zh-CN"/>
          </w:rPr>
          <w:delText>提高</w:delText>
        </w:r>
      </w:del>
      <w:ins w:id="555" w:author="CCCF" w:date="2023-01-08T16:37:03Z">
        <w:r>
          <w:rPr>
            <w:rFonts w:hint="eastAsia" w:ascii="Times New Roman" w:hAnsi="Times New Roman"/>
            <w:color w:val="auto"/>
            <w:szCs w:val="21"/>
            <w:lang w:val="en-US" w:eastAsia="zh-CN"/>
          </w:rPr>
          <w:t>培养</w:t>
        </w:r>
      </w:ins>
      <w:r>
        <w:rPr>
          <w:rFonts w:hint="default" w:ascii="Times New Roman" w:hAnsi="Times New Roman"/>
          <w:color w:val="auto"/>
          <w:szCs w:val="21"/>
          <w:lang w:val="en-US" w:eastAsia="zh-CN"/>
        </w:rPr>
        <w:t>学生创新思维能力和语言组织能力至关重要</w:t>
      </w:r>
      <w:r>
        <w:rPr>
          <w:rFonts w:hint="default" w:ascii="Times New Roman" w:hAnsi="Times New Roman"/>
          <w:color w:val="auto"/>
          <w:szCs w:val="21"/>
          <w:vertAlign w:val="superscript"/>
          <w:lang w:val="en-US" w:eastAsia="zh-CN"/>
        </w:rPr>
        <w:fldChar w:fldCharType="begin"/>
      </w:r>
      <w:r>
        <w:rPr>
          <w:rFonts w:hint="default" w:ascii="Times New Roman" w:hAnsi="Times New Roman"/>
          <w:color w:val="auto"/>
          <w:szCs w:val="21"/>
          <w:vertAlign w:val="superscript"/>
          <w:lang w:val="en-US" w:eastAsia="zh-CN"/>
        </w:rPr>
        <w:instrText xml:space="preserve"> REF _Ref29681 \r \h </w:instrText>
      </w:r>
      <w:r>
        <w:rPr>
          <w:rFonts w:hint="default" w:ascii="Times New Roman" w:hAnsi="Times New Roman"/>
          <w:color w:val="auto"/>
          <w:szCs w:val="21"/>
          <w:vertAlign w:val="superscript"/>
          <w:lang w:val="en-US" w:eastAsia="zh-CN"/>
        </w:rPr>
        <w:fldChar w:fldCharType="separate"/>
      </w:r>
      <w:r>
        <w:rPr>
          <w:rFonts w:hint="default" w:ascii="Times New Roman" w:hAnsi="Times New Roman"/>
          <w:color w:val="auto"/>
          <w:szCs w:val="21"/>
          <w:vertAlign w:val="superscript"/>
          <w:lang w:val="en-US" w:eastAsia="zh-CN"/>
        </w:rPr>
        <w:t>[2]</w:t>
      </w:r>
      <w:r>
        <w:rPr>
          <w:rFonts w:hint="default" w:ascii="Times New Roman" w:hAnsi="Times New Roman"/>
          <w:color w:val="auto"/>
          <w:szCs w:val="21"/>
          <w:vertAlign w:val="superscript"/>
          <w:lang w:val="en-US" w:eastAsia="zh-CN"/>
        </w:rPr>
        <w:fldChar w:fldCharType="end"/>
      </w:r>
      <w:r>
        <w:rPr>
          <w:rFonts w:hint="default" w:ascii="Times New Roman" w:hAnsi="Times New Roman"/>
          <w:color w:val="auto"/>
          <w:szCs w:val="21"/>
          <w:lang w:val="en-US" w:eastAsia="zh-CN"/>
        </w:rPr>
        <w:t>，</w:t>
      </w:r>
      <w:r>
        <w:rPr>
          <w:rFonts w:hint="eastAsia" w:ascii="Times New Roman" w:hAnsi="Times New Roman"/>
          <w:color w:val="auto"/>
          <w:szCs w:val="21"/>
          <w:lang w:val="en-US" w:eastAsia="zh-CN"/>
        </w:rPr>
        <w:t>目前主流的MOOC平台，包括</w:t>
      </w:r>
      <w:r>
        <w:rPr>
          <w:rFonts w:hint="default" w:ascii="Times New Roman" w:hAnsi="Times New Roman" w:cs="Times New Roman"/>
          <w:color w:val="auto"/>
          <w:szCs w:val="21"/>
          <w:lang w:val="en-US" w:eastAsia="zh-CN"/>
        </w:rPr>
        <w:t>Coursera</w:t>
      </w:r>
      <w:del w:id="556" w:author="Administrator" w:date="2023-01-12T12:04:59Z">
        <w:commentRangeStart w:id="0"/>
        <w:r>
          <w:rPr>
            <w:rFonts w:hint="default" w:ascii="Times New Roman" w:hAnsi="Times New Roman" w:cs="Times New Roman"/>
            <w:color w:val="000000" w:themeColor="text1"/>
            <w:szCs w:val="21"/>
            <w:vertAlign w:val="superscript"/>
            <w:lang w:val="en-US" w:eastAsia="zh-CN"/>
            <w:rPrChange w:id="557" w:author="Administrator" w:date="2023-01-12T12:05:14Z">
              <w:rPr>
                <w:rFonts w:hint="default" w:ascii="Times New Roman" w:hAnsi="Times New Roman" w:cs="Times New Roman"/>
                <w:color w:val="auto"/>
                <w:szCs w:val="21"/>
                <w:lang w:val="en-US" w:eastAsia="zh-CN"/>
              </w:rPr>
            </w:rPrChange>
            <w14:textFill>
              <w14:solidFill>
                <w14:schemeClr w14:val="tx1"/>
              </w14:solidFill>
            </w14:textFill>
          </w:rPr>
          <w:delText>1</w:delText>
        </w:r>
      </w:del>
      <w:ins w:id="559" w:author="Administrator" w:date="2023-01-12T12:04:35Z">
        <w:r>
          <w:rPr>
            <w:rFonts w:hint="default" w:ascii="Times New Roman" w:hAnsi="Times New Roman" w:cs="Times New Roman"/>
            <w:color w:val="000000" w:themeColor="text1"/>
            <w:szCs w:val="21"/>
            <w:vertAlign w:val="superscript"/>
            <w:lang w:val="en-US" w:eastAsia="zh-CN"/>
            <w:rPrChange w:id="560" w:author="Administrator" w:date="2023-01-12T12:05:14Z">
              <w:rPr>
                <w:rStyle w:val="17"/>
                <w:rFonts w:hint="default" w:ascii="Times New Roman" w:hAnsi="Times New Roman" w:cs="Times New Roman"/>
                <w:color w:val="auto"/>
                <w:szCs w:val="21"/>
                <w:lang w:val="en-US" w:eastAsia="zh-CN"/>
              </w:rPr>
            </w:rPrChange>
            <w14:textFill>
              <w14:solidFill>
                <w14:schemeClr w14:val="tx1"/>
              </w14:solidFill>
            </w14:textFill>
          </w:rPr>
          <w:footnoteReference w:id="0"/>
        </w:r>
        <w:commentRangeEnd w:id="0"/>
      </w:ins>
      <w:r>
        <w:rPr>
          <w:rFonts w:ascii="Times New Roman" w:hAnsi="Times New Roman"/>
          <w:color w:val="auto"/>
          <w:szCs w:val="21"/>
          <w:vertAlign w:val="superscript"/>
          <w:rPrChange w:id="562" w:author="Administrator" w:date="2023-01-12T12:04:56Z">
            <w:rPr/>
          </w:rPrChange>
        </w:rPr>
        <w:commentReference w:id="0"/>
      </w:r>
      <w:r>
        <w:rPr>
          <w:rFonts w:hint="default" w:ascii="Times New Roman" w:hAnsi="Times New Roman" w:cs="Times New Roman"/>
          <w:color w:val="auto"/>
          <w:szCs w:val="21"/>
          <w:lang w:val="en-US" w:eastAsia="zh-CN"/>
        </w:rPr>
        <w:t>、edX</w:t>
      </w:r>
      <w:ins w:id="563" w:author="Administrator" w:date="2023-01-12T12:05:21Z">
        <w:r>
          <w:rPr>
            <w:rStyle w:val="17"/>
            <w:rFonts w:hint="default" w:ascii="Times New Roman" w:hAnsi="Times New Roman" w:cs="Times New Roman"/>
            <w:color w:val="auto"/>
            <w:szCs w:val="21"/>
            <w:lang w:val="en-US" w:eastAsia="zh-CN"/>
          </w:rPr>
          <w:footnoteReference w:id="1"/>
        </w:r>
      </w:ins>
      <w:del w:id="564" w:author="Administrator" w:date="2023-01-12T12:08:11Z">
        <w:r>
          <w:rPr>
            <w:rFonts w:hint="default" w:ascii="Times New Roman" w:hAnsi="Times New Roman" w:cs="Times New Roman"/>
            <w:color w:val="auto"/>
            <w:szCs w:val="21"/>
            <w:vertAlign w:val="baseline"/>
            <w:lang w:val="en-US" w:eastAsia="zh-CN"/>
            <w:rPrChange w:id="565" w:author="Administrator" w:date="2023-01-12T12:08:20Z">
              <w:rPr>
                <w:rFonts w:hint="default" w:ascii="Times New Roman" w:hAnsi="Times New Roman" w:cs="Times New Roman"/>
                <w:color w:val="auto"/>
                <w:szCs w:val="21"/>
                <w:lang w:val="en-US" w:eastAsia="zh-CN"/>
              </w:rPr>
            </w:rPrChange>
          </w:rPr>
          <w:delText>2</w:delText>
        </w:r>
      </w:del>
      <w:del w:id="567" w:author="Administrator" w:date="2023-01-12T12:08:11Z">
        <w:r>
          <w:rPr>
            <w:rFonts w:hint="default" w:ascii="Times New Roman" w:hAnsi="Times New Roman" w:cs="Times New Roman"/>
            <w:color w:val="auto"/>
            <w:szCs w:val="21"/>
            <w:vertAlign w:val="baseline"/>
            <w:lang w:val="en-US" w:eastAsia="zh-CN"/>
            <w:rPrChange w:id="568" w:author="Administrator" w:date="2023-01-12T12:08:20Z">
              <w:rPr>
                <w:rFonts w:hint="default" w:ascii="Times New Roman" w:hAnsi="Times New Roman" w:cs="Times New Roman"/>
                <w:color w:val="auto"/>
                <w:szCs w:val="21"/>
                <w:lang w:val="en-US" w:eastAsia="zh-CN"/>
              </w:rPr>
            </w:rPrChange>
          </w:rPr>
          <w:delText>和</w:delText>
        </w:r>
      </w:del>
      <w:ins w:id="570" w:author="CCCF" w:date="2023-01-08T20:22:49Z">
        <w:del w:id="571" w:author="Administrator" w:date="2023-01-12T12:08:11Z">
          <w:r>
            <w:rPr>
              <w:rFonts w:hint="default" w:ascii="Times New Roman" w:hAnsi="Times New Roman" w:cs="Times New Roman"/>
              <w:color w:val="auto"/>
              <w:szCs w:val="21"/>
              <w:vertAlign w:val="baseline"/>
              <w:lang w:val="en-US" w:eastAsia="zh-CN"/>
              <w:rPrChange w:id="572" w:author="Administrator" w:date="2023-01-12T12:08:20Z">
                <w:rPr>
                  <w:rFonts w:hint="default" w:ascii="Times New Roman" w:hAnsi="Times New Roman" w:cs="Times New Roman"/>
                  <w:color w:val="auto"/>
                  <w:szCs w:val="21"/>
                  <w:lang w:val="en-US" w:eastAsia="zh-CN"/>
                </w:rPr>
              </w:rPrChange>
            </w:rPr>
            <w:delText>、</w:delText>
          </w:r>
        </w:del>
      </w:ins>
      <w:ins w:id="575" w:author="Administrator" w:date="2023-01-12T12:08:34Z">
        <w:r>
          <w:rPr>
            <w:rFonts w:hint="eastAsia" w:ascii="Times New Roman" w:hAnsi="Times New Roman" w:cs="Times New Roman"/>
            <w:color w:val="auto"/>
            <w:szCs w:val="21"/>
            <w:vertAlign w:val="baseline"/>
            <w:lang w:val="en-US" w:eastAsia="zh-CN"/>
          </w:rPr>
          <w:t>和</w:t>
        </w:r>
      </w:ins>
      <w:r>
        <w:rPr>
          <w:rFonts w:hint="default" w:ascii="Times New Roman" w:hAnsi="Times New Roman" w:cs="Times New Roman"/>
          <w:color w:val="auto"/>
          <w:szCs w:val="21"/>
          <w:lang w:val="en-US" w:eastAsia="zh-CN"/>
        </w:rPr>
        <w:t>ICourse</w:t>
      </w:r>
      <w:del w:id="576" w:author="Administrator" w:date="2023-01-12T12:05:35Z">
        <w:r>
          <w:rPr>
            <w:rFonts w:hint="default" w:ascii="Times New Roman" w:hAnsi="Times New Roman" w:cs="Times New Roman"/>
            <w:color w:val="auto"/>
            <w:szCs w:val="21"/>
            <w:vertAlign w:val="superscript"/>
            <w:lang w:val="en-US" w:eastAsia="zh-CN"/>
            <w:rPrChange w:id="577" w:author="CCCF" w:date="2023-01-08T16:40:18Z">
              <w:rPr>
                <w:rFonts w:hint="default" w:ascii="Times New Roman" w:hAnsi="Times New Roman" w:cs="Times New Roman"/>
                <w:color w:val="auto"/>
                <w:szCs w:val="21"/>
                <w:lang w:val="en-US" w:eastAsia="zh-CN"/>
              </w:rPr>
            </w:rPrChange>
          </w:rPr>
          <w:delText>3</w:delText>
        </w:r>
      </w:del>
      <w:ins w:id="579" w:author="Administrator" w:date="2023-01-12T12:05:30Z">
        <w:r>
          <w:rPr>
            <w:rStyle w:val="17"/>
            <w:rFonts w:hint="default" w:ascii="Times New Roman" w:hAnsi="Times New Roman" w:cs="Times New Roman"/>
            <w:color w:val="auto"/>
            <w:szCs w:val="21"/>
            <w:lang w:val="en-US" w:eastAsia="zh-CN"/>
          </w:rPr>
          <w:footnoteReference w:id="2"/>
        </w:r>
      </w:ins>
      <w:del w:id="580" w:author="Administrator" w:date="2023-01-12T12:08:41Z">
        <w:r>
          <w:rPr>
            <w:rFonts w:hint="eastAsia" w:ascii="Times New Roman" w:hAnsi="Times New Roman"/>
            <w:color w:val="auto"/>
            <w:szCs w:val="21"/>
            <w:lang w:val="en-US" w:eastAsia="zh-CN"/>
          </w:rPr>
          <w:delText>，</w:delText>
        </w:r>
      </w:del>
      <w:ins w:id="581" w:author="CCCF" w:date="2023-01-08T20:22:59Z">
        <w:del w:id="582" w:author="Administrator" w:date="2023-01-12T12:08:41Z">
          <w:r>
            <w:rPr>
              <w:rFonts w:hint="eastAsia" w:ascii="Times New Roman" w:hAnsi="Times New Roman"/>
              <w:color w:val="auto"/>
              <w:szCs w:val="21"/>
              <w:lang w:val="en-US" w:eastAsia="zh-CN"/>
            </w:rPr>
            <w:delText>和</w:delText>
          </w:r>
        </w:del>
      </w:ins>
      <w:ins w:id="583" w:author="CCCF" w:date="2023-01-08T20:23:00Z">
        <w:del w:id="584" w:author="Administrator" w:date="2023-01-12T12:08:41Z">
          <w:r>
            <w:rPr>
              <w:rFonts w:hint="eastAsia" w:ascii="Times New Roman" w:hAnsi="Times New Roman"/>
              <w:color w:val="auto"/>
              <w:szCs w:val="21"/>
              <w:lang w:val="en-US" w:eastAsia="zh-CN"/>
            </w:rPr>
            <w:delText>中国</w:delText>
          </w:r>
        </w:del>
      </w:ins>
      <w:ins w:id="585" w:author="CCCF" w:date="2023-01-08T20:23:02Z">
        <w:del w:id="586" w:author="Administrator" w:date="2023-01-12T12:08:41Z">
          <w:r>
            <w:rPr>
              <w:rFonts w:hint="eastAsia" w:ascii="Times New Roman" w:hAnsi="Times New Roman"/>
              <w:color w:val="auto"/>
              <w:szCs w:val="21"/>
              <w:lang w:val="en-US" w:eastAsia="zh-CN"/>
            </w:rPr>
            <w:delText>大学MOOC</w:delText>
          </w:r>
        </w:del>
      </w:ins>
      <w:ins w:id="587" w:author="CCCF" w:date="2023-01-08T20:23:12Z">
        <w:del w:id="588" w:author="Administrator" w:date="2023-01-12T12:08:41Z">
          <w:r>
            <w:rPr>
              <w:rFonts w:hint="eastAsia" w:ascii="Times New Roman" w:hAnsi="Times New Roman"/>
              <w:color w:val="auto"/>
              <w:szCs w:val="21"/>
              <w:highlight w:val="yellow"/>
              <w:vertAlign w:val="superscript"/>
              <w:lang w:val="en-US" w:eastAsia="zh-CN"/>
              <w:rPrChange w:id="589" w:author="CCCF" w:date="2023-01-08T20:23:19Z">
                <w:rPr>
                  <w:rFonts w:hint="eastAsia" w:ascii="Times New Roman" w:hAnsi="Times New Roman"/>
                  <w:color w:val="auto"/>
                  <w:szCs w:val="21"/>
                  <w:lang w:val="en-US" w:eastAsia="zh-CN"/>
                </w:rPr>
              </w:rPrChange>
            </w:rPr>
            <w:delText>4</w:delText>
          </w:r>
        </w:del>
      </w:ins>
      <w:ins w:id="592" w:author="CCCF" w:date="2023-01-08T20:23:03Z">
        <w:r>
          <w:rPr>
            <w:rFonts w:hint="eastAsia" w:ascii="Times New Roman" w:hAnsi="Times New Roman"/>
            <w:color w:val="auto"/>
            <w:szCs w:val="21"/>
            <w:lang w:val="en-US" w:eastAsia="zh-CN"/>
          </w:rPr>
          <w:t>，</w:t>
        </w:r>
      </w:ins>
      <w:r>
        <w:rPr>
          <w:rFonts w:hint="eastAsia" w:ascii="Times New Roman" w:hAnsi="Times New Roman"/>
          <w:color w:val="auto"/>
          <w:szCs w:val="21"/>
          <w:lang w:val="en-US" w:eastAsia="zh-CN"/>
        </w:rPr>
        <w:t>都采用同行互评</w:t>
      </w:r>
      <w:ins w:id="593" w:author="CCCF" w:date="2023-01-08T16:40:46Z">
        <w:r>
          <w:rPr>
            <w:rFonts w:hint="eastAsia" w:ascii="Times New Roman" w:hAnsi="Times New Roman"/>
            <w:color w:val="auto"/>
            <w:szCs w:val="21"/>
            <w:lang w:val="en-US" w:eastAsia="zh-CN"/>
          </w:rPr>
          <w:t>（</w:t>
        </w:r>
      </w:ins>
      <w:ins w:id="594" w:author="CCCF" w:date="2023-01-08T16:40:49Z">
        <w:r>
          <w:rPr>
            <w:rFonts w:hint="eastAsia" w:ascii="Times New Roman" w:hAnsi="Times New Roman"/>
            <w:color w:val="auto"/>
            <w:szCs w:val="21"/>
            <w:lang w:val="en-US" w:eastAsia="zh-CN"/>
          </w:rPr>
          <w:t xml:space="preserve">Peer </w:t>
        </w:r>
      </w:ins>
      <w:ins w:id="595" w:author="CCCF" w:date="2023-01-08T16:40:58Z">
        <w:r>
          <w:rPr>
            <w:rFonts w:hint="eastAsia" w:ascii="Times New Roman" w:hAnsi="Times New Roman"/>
            <w:color w:val="auto"/>
            <w:szCs w:val="21"/>
            <w:lang w:val="en-US" w:eastAsia="zh-CN"/>
          </w:rPr>
          <w:t>Assess</w:t>
        </w:r>
      </w:ins>
      <w:ins w:id="596" w:author="CCCF" w:date="2023-01-08T16:40:59Z">
        <w:r>
          <w:rPr>
            <w:rFonts w:hint="eastAsia" w:ascii="Times New Roman" w:hAnsi="Times New Roman"/>
            <w:color w:val="auto"/>
            <w:szCs w:val="21"/>
            <w:lang w:val="en-US" w:eastAsia="zh-CN"/>
          </w:rPr>
          <w:t>ment</w:t>
        </w:r>
      </w:ins>
      <w:ins w:id="597" w:author="CCCF" w:date="2023-01-08T16:40:46Z">
        <w:r>
          <w:rPr>
            <w:rFonts w:hint="eastAsia" w:ascii="Times New Roman" w:hAnsi="Times New Roman"/>
            <w:color w:val="auto"/>
            <w:szCs w:val="21"/>
            <w:lang w:val="en-US" w:eastAsia="zh-CN"/>
          </w:rPr>
          <w:t>）</w:t>
        </w:r>
      </w:ins>
      <w:r>
        <w:rPr>
          <w:rFonts w:hint="eastAsia" w:ascii="Times New Roman" w:hAnsi="Times New Roman"/>
          <w:color w:val="auto"/>
          <w:szCs w:val="21"/>
          <w:lang w:val="en-US" w:eastAsia="zh-CN"/>
        </w:rPr>
        <w:t>的方法来帮助教师评估学生提交的</w:t>
      </w:r>
      <w:del w:id="598" w:author="CCCF" w:date="2023-01-08T16:41:09Z">
        <w:r>
          <w:rPr>
            <w:rFonts w:hint="default" w:ascii="Times New Roman" w:hAnsi="Times New Roman"/>
            <w:color w:val="auto"/>
            <w:szCs w:val="21"/>
            <w:lang w:val="en-US" w:eastAsia="zh-CN"/>
          </w:rPr>
          <w:delText>开放式</w:delText>
        </w:r>
      </w:del>
      <w:ins w:id="599" w:author="CCCF" w:date="2023-01-08T16:41:13Z">
        <w:r>
          <w:rPr>
            <w:rFonts w:hint="eastAsia" w:ascii="Times New Roman" w:hAnsi="Times New Roman"/>
            <w:color w:val="auto"/>
            <w:szCs w:val="21"/>
            <w:lang w:val="en-US" w:eastAsia="zh-CN"/>
          </w:rPr>
          <w:t>主观题</w:t>
        </w:r>
      </w:ins>
      <w:r>
        <w:rPr>
          <w:rFonts w:hint="eastAsia" w:ascii="Times New Roman" w:hAnsi="Times New Roman"/>
          <w:color w:val="auto"/>
          <w:szCs w:val="21"/>
          <w:lang w:val="en-US" w:eastAsia="zh-CN"/>
        </w:rPr>
        <w:t>作业。</w:t>
      </w:r>
      <w:del w:id="600" w:author="CCCF" w:date="2023-01-08T16:41:19Z">
        <w:r>
          <w:rPr>
            <w:rFonts w:hint="default" w:ascii="Times New Roman" w:hAnsi="Times New Roman"/>
            <w:color w:val="auto"/>
            <w:szCs w:val="21"/>
            <w:lang w:val="en-US" w:eastAsia="zh-CN"/>
          </w:rPr>
          <w:delText>同行互评</w:delText>
        </w:r>
      </w:del>
      <w:r>
        <w:rPr>
          <w:rFonts w:hint="default" w:ascii="Times New Roman" w:hAnsi="Times New Roman"/>
          <w:color w:val="auto"/>
          <w:szCs w:val="21"/>
          <w:lang w:val="en-US" w:eastAsia="zh-CN"/>
        </w:rPr>
        <w:t>与众包类似，</w:t>
      </w:r>
      <w:ins w:id="601" w:author="CCCF" w:date="2023-01-08T16:41:24Z">
        <w:r>
          <w:rPr>
            <w:rFonts w:hint="default" w:ascii="Times New Roman" w:hAnsi="Times New Roman"/>
            <w:color w:val="auto"/>
            <w:szCs w:val="21"/>
            <w:lang w:val="en-US" w:eastAsia="zh-CN"/>
          </w:rPr>
          <w:t>同行互评</w:t>
        </w:r>
      </w:ins>
      <w:del w:id="602" w:author="CCCF" w:date="2023-01-08T16:41:24Z">
        <w:r>
          <w:rPr>
            <w:rFonts w:hint="default" w:ascii="Times New Roman" w:hAnsi="Times New Roman"/>
            <w:color w:val="auto"/>
            <w:szCs w:val="21"/>
            <w:lang w:val="en-US" w:eastAsia="zh-CN"/>
          </w:rPr>
          <w:delText>它</w:delText>
        </w:r>
      </w:del>
      <w:r>
        <w:rPr>
          <w:rFonts w:hint="default" w:ascii="Times New Roman" w:hAnsi="Times New Roman"/>
          <w:color w:val="auto"/>
          <w:szCs w:val="21"/>
          <w:lang w:val="en-US" w:eastAsia="zh-CN"/>
        </w:rPr>
        <w:t>要求所有提交作业的学生</w:t>
      </w:r>
      <w:ins w:id="603" w:author="CCCF" w:date="2023-01-08T19:58:24Z">
        <w:r>
          <w:rPr>
            <w:rFonts w:hint="eastAsia" w:ascii="Times New Roman" w:hAnsi="Times New Roman"/>
            <w:color w:val="auto"/>
            <w:szCs w:val="21"/>
            <w:lang w:val="en-US" w:eastAsia="zh-CN"/>
          </w:rPr>
          <w:t>同时</w:t>
        </w:r>
      </w:ins>
      <w:del w:id="604" w:author="CCCF" w:date="2023-01-08T16:44:37Z">
        <w:r>
          <w:rPr>
            <w:rFonts w:hint="default" w:ascii="Times New Roman" w:hAnsi="Times New Roman"/>
            <w:color w:val="auto"/>
            <w:szCs w:val="21"/>
            <w:lang w:val="en-US" w:eastAsia="zh-CN"/>
          </w:rPr>
          <w:delText>扮演</w:delText>
        </w:r>
      </w:del>
      <w:ins w:id="605" w:author="CCCF" w:date="2023-01-08T16:43:31Z">
        <w:r>
          <w:rPr>
            <w:rFonts w:hint="eastAsia" w:ascii="Times New Roman" w:hAnsi="Times New Roman"/>
            <w:color w:val="auto"/>
            <w:szCs w:val="21"/>
            <w:lang w:val="en-US" w:eastAsia="zh-CN"/>
          </w:rPr>
          <w:t>担任</w:t>
        </w:r>
      </w:ins>
      <w:ins w:id="606" w:author="CCCF" w:date="2023-01-08T16:44:46Z">
        <w:r>
          <w:rPr>
            <w:rFonts w:hint="eastAsia" w:ascii="Times New Roman" w:hAnsi="Times New Roman"/>
            <w:color w:val="auto"/>
            <w:szCs w:val="21"/>
            <w:lang w:val="en-US" w:eastAsia="zh-CN"/>
          </w:rPr>
          <w:t>该</w:t>
        </w:r>
      </w:ins>
      <w:ins w:id="607" w:author="CCCF" w:date="2023-01-08T16:43:34Z">
        <w:r>
          <w:rPr>
            <w:rFonts w:hint="eastAsia" w:ascii="Times New Roman" w:hAnsi="Times New Roman"/>
            <w:color w:val="auto"/>
            <w:szCs w:val="21"/>
            <w:lang w:val="en-US" w:eastAsia="zh-CN"/>
          </w:rPr>
          <w:t>作业的</w:t>
        </w:r>
      </w:ins>
      <w:r>
        <w:rPr>
          <w:rFonts w:hint="default" w:ascii="Times New Roman" w:hAnsi="Times New Roman"/>
          <w:color w:val="auto"/>
          <w:szCs w:val="21"/>
          <w:lang w:val="en-US" w:eastAsia="zh-CN"/>
        </w:rPr>
        <w:t>同行评价者</w:t>
      </w:r>
      <w:ins w:id="608" w:author="CCCF" w:date="2023-01-08T20:13:44Z">
        <w:r>
          <w:rPr>
            <w:rFonts w:hint="eastAsia" w:ascii="Times New Roman" w:hAnsi="Times New Roman"/>
            <w:color w:val="auto"/>
            <w:szCs w:val="21"/>
            <w:lang w:val="en-US" w:eastAsia="zh-CN"/>
          </w:rPr>
          <w:t>。</w:t>
        </w:r>
      </w:ins>
      <w:ins w:id="609" w:author="CCCF" w:date="2023-01-08T20:13:45Z">
        <w:r>
          <w:rPr>
            <w:rFonts w:hint="eastAsia" w:ascii="Times New Roman" w:hAnsi="Times New Roman"/>
            <w:color w:val="auto"/>
            <w:szCs w:val="21"/>
            <w:lang w:val="en-US" w:eastAsia="zh-CN"/>
          </w:rPr>
          <w:t>具体而言，</w:t>
        </w:r>
      </w:ins>
      <w:ins w:id="610" w:author="CCCF" w:date="2023-01-08T20:13:48Z">
        <w:r>
          <w:rPr>
            <w:rFonts w:hint="eastAsia" w:ascii="Times New Roman" w:hAnsi="Times New Roman"/>
            <w:color w:val="auto"/>
            <w:szCs w:val="21"/>
            <w:lang w:val="en-US" w:eastAsia="zh-CN"/>
          </w:rPr>
          <w:t>每名</w:t>
        </w:r>
      </w:ins>
      <w:ins w:id="611" w:author="CCCF" w:date="2023-01-08T20:13:51Z">
        <w:r>
          <w:rPr>
            <w:rFonts w:hint="eastAsia" w:ascii="Times New Roman" w:hAnsi="Times New Roman"/>
            <w:color w:val="auto"/>
            <w:szCs w:val="21"/>
            <w:lang w:val="en-US" w:eastAsia="zh-CN"/>
          </w:rPr>
          <w:t>同行</w:t>
        </w:r>
      </w:ins>
      <w:ins w:id="612" w:author="CCCF" w:date="2023-01-08T20:13:53Z">
        <w:r>
          <w:rPr>
            <w:rFonts w:hint="eastAsia" w:ascii="Times New Roman" w:hAnsi="Times New Roman"/>
            <w:color w:val="auto"/>
            <w:szCs w:val="21"/>
            <w:lang w:val="en-US" w:eastAsia="zh-CN"/>
          </w:rPr>
          <w:t>评价者</w:t>
        </w:r>
      </w:ins>
      <w:ins w:id="613" w:author="CCCF" w:date="2023-01-08T20:13:57Z">
        <w:r>
          <w:rPr>
            <w:rFonts w:hint="eastAsia" w:ascii="Times New Roman" w:hAnsi="Times New Roman"/>
            <w:color w:val="auto"/>
            <w:szCs w:val="21"/>
            <w:lang w:val="en-US" w:eastAsia="zh-CN"/>
          </w:rPr>
          <w:t>首先</w:t>
        </w:r>
      </w:ins>
      <w:ins w:id="614" w:author="CCCF" w:date="2023-01-08T20:13:54Z">
        <w:r>
          <w:rPr>
            <w:rFonts w:hint="eastAsia" w:ascii="Times New Roman" w:hAnsi="Times New Roman"/>
            <w:color w:val="auto"/>
            <w:szCs w:val="21"/>
            <w:lang w:val="en-US" w:eastAsia="zh-CN"/>
          </w:rPr>
          <w:t>被要求</w:t>
        </w:r>
      </w:ins>
      <w:del w:id="615" w:author="CCCF" w:date="2023-01-08T20:13:43Z">
        <w:r>
          <w:rPr>
            <w:rFonts w:hint="default" w:ascii="Times New Roman" w:hAnsi="Times New Roman"/>
            <w:color w:val="auto"/>
            <w:szCs w:val="21"/>
            <w:lang w:val="en-US" w:eastAsia="zh-CN"/>
          </w:rPr>
          <w:delText>，</w:delText>
        </w:r>
      </w:del>
      <w:ins w:id="616" w:author="CCCF" w:date="2023-01-08T16:43:48Z">
        <w:r>
          <w:rPr>
            <w:rFonts w:hint="eastAsia" w:ascii="Times New Roman" w:hAnsi="Times New Roman"/>
            <w:color w:val="auto"/>
            <w:szCs w:val="21"/>
            <w:lang w:val="en-US" w:eastAsia="zh-CN"/>
          </w:rPr>
          <w:t>基于</w:t>
        </w:r>
      </w:ins>
      <w:del w:id="617" w:author="CCCF" w:date="2023-01-08T16:43:47Z">
        <w:r>
          <w:rPr>
            <w:rFonts w:hint="default" w:ascii="Times New Roman" w:hAnsi="Times New Roman"/>
            <w:color w:val="auto"/>
            <w:szCs w:val="21"/>
            <w:lang w:val="en-US" w:eastAsia="zh-CN"/>
          </w:rPr>
          <w:delText>根据</w:delText>
        </w:r>
      </w:del>
      <w:r>
        <w:rPr>
          <w:rFonts w:hint="default" w:ascii="Times New Roman" w:hAnsi="Times New Roman"/>
          <w:color w:val="auto"/>
          <w:szCs w:val="21"/>
          <w:lang w:val="en-US" w:eastAsia="zh-CN"/>
        </w:rPr>
        <w:t>教师提供的评分</w:t>
      </w:r>
      <w:del w:id="618" w:author="CCCF" w:date="2023-01-08T20:55:32Z">
        <w:r>
          <w:rPr>
            <w:rFonts w:hint="default" w:ascii="Times New Roman" w:hAnsi="Times New Roman"/>
            <w:color w:val="auto"/>
            <w:szCs w:val="21"/>
            <w:lang w:val="en-US" w:eastAsia="zh-CN"/>
          </w:rPr>
          <w:delText>细则</w:delText>
        </w:r>
      </w:del>
      <w:ins w:id="619" w:author="CCCF" w:date="2023-01-08T20:55:33Z">
        <w:r>
          <w:rPr>
            <w:rFonts w:hint="eastAsia" w:ascii="Times New Roman" w:hAnsi="Times New Roman"/>
            <w:color w:val="auto"/>
            <w:szCs w:val="21"/>
            <w:lang w:val="en-US" w:eastAsia="zh-CN"/>
          </w:rPr>
          <w:t>指导</w:t>
        </w:r>
      </w:ins>
      <w:ins w:id="620" w:author="CCCF" w:date="2023-01-08T19:58:43Z">
        <w:r>
          <w:rPr>
            <w:rFonts w:hint="eastAsia" w:ascii="Times New Roman" w:hAnsi="Times New Roman"/>
            <w:color w:val="auto"/>
            <w:szCs w:val="21"/>
            <w:lang w:val="en-US" w:eastAsia="zh-CN"/>
          </w:rPr>
          <w:t>并</w:t>
        </w:r>
      </w:ins>
      <w:del w:id="621" w:author="CCCF" w:date="2023-01-08T16:43:59Z">
        <w:r>
          <w:rPr>
            <w:rFonts w:hint="default" w:ascii="Times New Roman" w:hAnsi="Times New Roman"/>
            <w:color w:val="auto"/>
            <w:szCs w:val="21"/>
            <w:lang w:val="en-US" w:eastAsia="zh-CN"/>
          </w:rPr>
          <w:delText>，</w:delText>
        </w:r>
      </w:del>
      <w:r>
        <w:rPr>
          <w:rFonts w:hint="default" w:ascii="Times New Roman" w:hAnsi="Times New Roman"/>
          <w:color w:val="auto"/>
          <w:szCs w:val="21"/>
          <w:lang w:val="en-US" w:eastAsia="zh-CN"/>
        </w:rPr>
        <w:t>以匿名的方式对</w:t>
      </w:r>
      <w:ins w:id="622" w:author="CCCF" w:date="2023-01-08T16:44:10Z">
        <w:r>
          <w:rPr>
            <w:rFonts w:hint="eastAsia" w:ascii="Times New Roman" w:hAnsi="Times New Roman"/>
            <w:color w:val="auto"/>
            <w:szCs w:val="21"/>
            <w:lang w:val="en-US" w:eastAsia="zh-CN"/>
          </w:rPr>
          <w:t>分配</w:t>
        </w:r>
      </w:ins>
      <w:ins w:id="623" w:author="CCCF" w:date="2023-01-08T16:44:11Z">
        <w:r>
          <w:rPr>
            <w:rFonts w:hint="eastAsia" w:ascii="Times New Roman" w:hAnsi="Times New Roman"/>
            <w:color w:val="auto"/>
            <w:szCs w:val="21"/>
            <w:lang w:val="en-US" w:eastAsia="zh-CN"/>
          </w:rPr>
          <w:t>给</w:t>
        </w:r>
      </w:ins>
      <w:ins w:id="624" w:author="CCCF" w:date="2023-01-08T16:44:13Z">
        <w:r>
          <w:rPr>
            <w:rFonts w:hint="eastAsia" w:ascii="Times New Roman" w:hAnsi="Times New Roman"/>
            <w:color w:val="auto"/>
            <w:szCs w:val="21"/>
            <w:lang w:val="en-US" w:eastAsia="zh-CN"/>
          </w:rPr>
          <w:t>其</w:t>
        </w:r>
      </w:ins>
      <w:del w:id="625" w:author="CCCF" w:date="2023-01-08T16:44:07Z">
        <w:r>
          <w:rPr>
            <w:rFonts w:hint="default" w:ascii="Times New Roman" w:hAnsi="Times New Roman"/>
            <w:color w:val="auto"/>
            <w:szCs w:val="21"/>
            <w:lang w:val="en-US" w:eastAsia="zh-CN"/>
          </w:rPr>
          <w:delText>所有提交</w:delText>
        </w:r>
      </w:del>
      <w:r>
        <w:rPr>
          <w:rFonts w:hint="default" w:ascii="Times New Roman" w:hAnsi="Times New Roman"/>
          <w:color w:val="auto"/>
          <w:szCs w:val="21"/>
          <w:lang w:val="en-US" w:eastAsia="zh-CN"/>
        </w:rPr>
        <w:t>的作业进行评价</w:t>
      </w:r>
      <w:del w:id="626" w:author="CCCF" w:date="2023-01-08T20:14:11Z">
        <w:r>
          <w:rPr>
            <w:rFonts w:hint="default" w:ascii="Times New Roman" w:hAnsi="Times New Roman"/>
            <w:color w:val="auto"/>
            <w:szCs w:val="21"/>
            <w:lang w:val="en-US" w:eastAsia="zh-CN"/>
          </w:rPr>
          <w:delText>。</w:delText>
        </w:r>
      </w:del>
      <w:ins w:id="627" w:author="CCCF" w:date="2023-01-08T20:14:11Z">
        <w:r>
          <w:rPr>
            <w:rFonts w:hint="eastAsia" w:ascii="Times New Roman" w:hAnsi="Times New Roman"/>
            <w:color w:val="auto"/>
            <w:szCs w:val="21"/>
            <w:lang w:val="en-US" w:eastAsia="zh-CN"/>
          </w:rPr>
          <w:t>，</w:t>
        </w:r>
      </w:ins>
      <w:ins w:id="628" w:author="CCCF" w:date="2023-01-08T20:14:24Z">
        <w:r>
          <w:rPr>
            <w:rFonts w:hint="eastAsia" w:ascii="Times New Roman" w:hAnsi="Times New Roman"/>
            <w:color w:val="auto"/>
            <w:szCs w:val="21"/>
            <w:lang w:val="en-US" w:eastAsia="zh-CN"/>
          </w:rPr>
          <w:t>之后</w:t>
        </w:r>
      </w:ins>
      <w:del w:id="629" w:author="CCCF" w:date="2023-01-08T19:58:53Z">
        <w:r>
          <w:rPr>
            <w:rFonts w:hint="default" w:ascii="Times New Roman" w:hAnsi="Times New Roman"/>
            <w:color w:val="auto"/>
            <w:szCs w:val="21"/>
            <w:lang w:val="en-US" w:eastAsia="zh-CN"/>
          </w:rPr>
          <w:delText>最后</w:delText>
        </w:r>
      </w:del>
      <w:ins w:id="630" w:author="CCCF" w:date="2023-01-08T19:58:53Z">
        <w:r>
          <w:rPr>
            <w:rFonts w:hint="eastAsia" w:ascii="Times New Roman" w:hAnsi="Times New Roman"/>
            <w:color w:val="auto"/>
            <w:szCs w:val="21"/>
            <w:lang w:val="en-US" w:eastAsia="zh-CN"/>
          </w:rPr>
          <w:t>通过</w:t>
        </w:r>
      </w:ins>
      <w:ins w:id="631" w:author="CCCF" w:date="2023-01-08T19:59:11Z">
        <w:r>
          <w:rPr>
            <w:rFonts w:hint="eastAsia" w:ascii="Times New Roman" w:hAnsi="Times New Roman"/>
            <w:color w:val="auto"/>
            <w:szCs w:val="21"/>
            <w:lang w:val="en-US" w:eastAsia="zh-CN"/>
          </w:rPr>
          <w:t>汇总</w:t>
        </w:r>
      </w:ins>
      <w:del w:id="632" w:author="CCCF" w:date="2023-01-08T19:59:09Z">
        <w:r>
          <w:rPr>
            <w:rFonts w:hint="default" w:ascii="Times New Roman" w:hAnsi="Times New Roman"/>
            <w:color w:val="auto"/>
            <w:szCs w:val="21"/>
            <w:lang w:val="en-US" w:eastAsia="zh-CN"/>
          </w:rPr>
          <w:delText>将</w:delText>
        </w:r>
      </w:del>
      <w:r>
        <w:rPr>
          <w:rFonts w:hint="default" w:ascii="Times New Roman" w:hAnsi="Times New Roman"/>
          <w:color w:val="auto"/>
          <w:szCs w:val="21"/>
          <w:lang w:val="en-US" w:eastAsia="zh-CN"/>
        </w:rPr>
        <w:t>每份作业的所有评价结果</w:t>
      </w:r>
      <w:ins w:id="633" w:author="CCCF" w:date="2023-01-08T19:59:23Z">
        <w:r>
          <w:rPr>
            <w:rFonts w:hint="eastAsia" w:ascii="Times New Roman" w:hAnsi="Times New Roman"/>
            <w:color w:val="auto"/>
            <w:szCs w:val="21"/>
            <w:lang w:val="en-US" w:eastAsia="zh-CN"/>
          </w:rPr>
          <w:t>即</w:t>
        </w:r>
      </w:ins>
      <w:ins w:id="634" w:author="CCCF" w:date="2023-01-08T20:14:29Z">
        <w:r>
          <w:rPr>
            <w:rFonts w:hint="eastAsia" w:ascii="Times New Roman" w:hAnsi="Times New Roman"/>
            <w:color w:val="auto"/>
            <w:szCs w:val="21"/>
            <w:lang w:val="en-US" w:eastAsia="zh-CN"/>
          </w:rPr>
          <w:t>可</w:t>
        </w:r>
      </w:ins>
      <w:del w:id="635" w:author="CCCF" w:date="2023-01-08T19:59:21Z">
        <w:r>
          <w:rPr>
            <w:rFonts w:hint="default" w:ascii="Times New Roman" w:hAnsi="Times New Roman"/>
            <w:color w:val="auto"/>
            <w:szCs w:val="21"/>
            <w:lang w:val="en-US" w:eastAsia="zh-CN"/>
          </w:rPr>
          <w:delText>进行汇总</w:delText>
        </w:r>
      </w:del>
      <w:del w:id="636" w:author="CCCF" w:date="2023-01-08T19:59:24Z">
        <w:r>
          <w:rPr>
            <w:rFonts w:hint="default" w:ascii="Times New Roman" w:hAnsi="Times New Roman"/>
            <w:color w:val="auto"/>
            <w:szCs w:val="21"/>
            <w:lang w:val="en-US" w:eastAsia="zh-CN"/>
          </w:rPr>
          <w:delText>，</w:delText>
        </w:r>
      </w:del>
      <w:r>
        <w:rPr>
          <w:rFonts w:hint="default" w:ascii="Times New Roman" w:hAnsi="Times New Roman"/>
          <w:color w:val="auto"/>
          <w:szCs w:val="21"/>
          <w:lang w:val="en-US" w:eastAsia="zh-CN"/>
        </w:rPr>
        <w:t>得到</w:t>
      </w:r>
      <w:ins w:id="637" w:author="CCCF" w:date="2023-01-08T19:59:52Z">
        <w:r>
          <w:rPr>
            <w:rFonts w:hint="eastAsia" w:ascii="Times New Roman" w:hAnsi="Times New Roman"/>
            <w:color w:val="auto"/>
            <w:szCs w:val="21"/>
            <w:lang w:val="en-US" w:eastAsia="zh-CN"/>
          </w:rPr>
          <w:t>该</w:t>
        </w:r>
      </w:ins>
      <w:del w:id="638" w:author="CCCF" w:date="2023-01-08T19:59:49Z">
        <w:r>
          <w:rPr>
            <w:rFonts w:hint="default" w:ascii="Times New Roman" w:hAnsi="Times New Roman"/>
            <w:color w:val="auto"/>
            <w:szCs w:val="21"/>
            <w:lang w:val="en-US" w:eastAsia="zh-CN"/>
          </w:rPr>
          <w:delText>每份</w:delText>
        </w:r>
      </w:del>
      <w:r>
        <w:rPr>
          <w:rFonts w:hint="default" w:ascii="Times New Roman" w:hAnsi="Times New Roman"/>
          <w:color w:val="auto"/>
          <w:szCs w:val="21"/>
          <w:lang w:val="en-US" w:eastAsia="zh-CN"/>
        </w:rPr>
        <w:t>作业</w:t>
      </w:r>
      <w:ins w:id="639" w:author="CCCF" w:date="2023-01-08T19:59:54Z">
        <w:r>
          <w:rPr>
            <w:rFonts w:hint="eastAsia" w:ascii="Times New Roman" w:hAnsi="Times New Roman"/>
            <w:color w:val="auto"/>
            <w:szCs w:val="21"/>
            <w:lang w:val="en-US" w:eastAsia="zh-CN"/>
          </w:rPr>
          <w:t>的</w:t>
        </w:r>
      </w:ins>
      <w:r>
        <w:rPr>
          <w:rFonts w:hint="default" w:ascii="Times New Roman" w:hAnsi="Times New Roman"/>
          <w:color w:val="auto"/>
          <w:szCs w:val="21"/>
          <w:lang w:val="en-US" w:eastAsia="zh-CN"/>
        </w:rPr>
        <w:t>最终评价</w:t>
      </w:r>
      <w:ins w:id="640" w:author="CCCF" w:date="2023-01-08T20:15:52Z">
        <w:r>
          <w:rPr>
            <w:rFonts w:hint="eastAsia" w:ascii="Times New Roman" w:hAnsi="Times New Roman"/>
            <w:color w:val="auto"/>
            <w:szCs w:val="21"/>
            <w:lang w:val="en-US" w:eastAsia="zh-CN"/>
          </w:rPr>
          <w:t>结果</w:t>
        </w:r>
      </w:ins>
      <w:r>
        <w:rPr>
          <w:rFonts w:hint="default" w:ascii="Times New Roman" w:hAnsi="Times New Roman"/>
          <w:color w:val="auto"/>
          <w:szCs w:val="21"/>
          <w:lang w:val="en-US" w:eastAsia="zh-CN"/>
        </w:rPr>
        <w:t>。</w:t>
      </w:r>
      <w:del w:id="641" w:author="CCCF" w:date="2023-01-08T20:14:39Z">
        <w:r>
          <w:rPr>
            <w:rFonts w:hint="default" w:ascii="Times New Roman" w:hAnsi="Times New Roman"/>
            <w:color w:val="auto"/>
            <w:szCs w:val="21"/>
            <w:lang w:val="en-US" w:eastAsia="zh-CN"/>
          </w:rPr>
          <w:delText>其中，</w:delText>
        </w:r>
      </w:del>
      <w:ins w:id="642" w:author="CCCF" w:date="2023-01-08T20:14:40Z">
        <w:r>
          <w:rPr>
            <w:rFonts w:hint="eastAsia" w:ascii="Times New Roman" w:hAnsi="Times New Roman"/>
            <w:color w:val="auto"/>
            <w:szCs w:val="21"/>
            <w:lang w:val="en-US" w:eastAsia="zh-CN"/>
          </w:rPr>
          <w:t>当下</w:t>
        </w:r>
      </w:ins>
      <w:del w:id="643" w:author="CCCF" w:date="2023-01-08T20:14:50Z">
        <w:r>
          <w:rPr>
            <w:rFonts w:hint="default" w:ascii="Times New Roman" w:hAnsi="Times New Roman"/>
            <w:color w:val="auto"/>
            <w:szCs w:val="21"/>
            <w:lang w:val="en-US" w:eastAsia="zh-CN"/>
          </w:rPr>
          <w:delText>使</w:delText>
        </w:r>
      </w:del>
      <w:del w:id="644" w:author="CCCF" w:date="2023-01-08T20:14:54Z">
        <w:r>
          <w:rPr>
            <w:rFonts w:hint="default" w:ascii="Times New Roman" w:hAnsi="Times New Roman"/>
            <w:color w:val="auto"/>
            <w:szCs w:val="21"/>
            <w:lang w:val="en-US" w:eastAsia="zh-CN"/>
          </w:rPr>
          <w:delText>用</w:delText>
        </w:r>
      </w:del>
      <w:ins w:id="645" w:author="CCCF" w:date="2023-01-08T20:14:56Z">
        <w:r>
          <w:rPr>
            <w:rFonts w:hint="eastAsia" w:ascii="Times New Roman" w:hAnsi="Times New Roman"/>
            <w:color w:val="auto"/>
            <w:szCs w:val="21"/>
            <w:lang w:val="en-US" w:eastAsia="zh-CN"/>
          </w:rPr>
          <w:t>使用</w:t>
        </w:r>
      </w:ins>
      <w:r>
        <w:rPr>
          <w:rFonts w:hint="default" w:ascii="Times New Roman" w:hAnsi="Times New Roman"/>
          <w:color w:val="auto"/>
          <w:szCs w:val="21"/>
          <w:lang w:val="en-US" w:eastAsia="zh-CN"/>
        </w:rPr>
        <w:t>最为广泛的同行互评技术是基数估计技术，</w:t>
      </w:r>
      <w:ins w:id="646" w:author="CCCF" w:date="2023-01-08T20:17:35Z">
        <w:r>
          <w:rPr>
            <w:rFonts w:hint="eastAsia" w:ascii="Times New Roman" w:hAnsi="Times New Roman"/>
            <w:color w:val="auto"/>
            <w:szCs w:val="21"/>
            <w:lang w:val="en-US" w:eastAsia="zh-CN"/>
          </w:rPr>
          <w:t>即</w:t>
        </w:r>
      </w:ins>
      <w:ins w:id="647" w:author="CCCF" w:date="2023-01-08T20:16:05Z">
        <w:r>
          <w:rPr>
            <w:rFonts w:hint="eastAsia" w:ascii="Times New Roman" w:hAnsi="Times New Roman"/>
            <w:color w:val="auto"/>
            <w:szCs w:val="21"/>
            <w:lang w:val="en-US" w:eastAsia="zh-CN"/>
          </w:rPr>
          <w:t>要求</w:t>
        </w:r>
      </w:ins>
      <w:del w:id="648" w:author="CCCF" w:date="2023-01-08T20:15:59Z">
        <w:r>
          <w:rPr>
            <w:rFonts w:hint="default" w:ascii="Times New Roman" w:hAnsi="Times New Roman"/>
            <w:color w:val="auto"/>
            <w:szCs w:val="21"/>
            <w:lang w:val="en-US" w:eastAsia="zh-CN"/>
          </w:rPr>
          <w:delText>即</w:delText>
        </w:r>
      </w:del>
      <w:r>
        <w:rPr>
          <w:rFonts w:hint="default" w:ascii="Times New Roman" w:hAnsi="Times New Roman"/>
          <w:color w:val="auto"/>
          <w:szCs w:val="21"/>
          <w:lang w:val="en-US" w:eastAsia="zh-CN"/>
        </w:rPr>
        <w:t>同行评价者</w:t>
      </w:r>
      <w:del w:id="649" w:author="CCCF" w:date="2023-01-08T20:16:26Z">
        <w:r>
          <w:rPr>
            <w:rFonts w:hint="default" w:ascii="Times New Roman" w:hAnsi="Times New Roman"/>
            <w:color w:val="auto"/>
            <w:szCs w:val="21"/>
            <w:lang w:val="en-US" w:eastAsia="zh-CN"/>
          </w:rPr>
          <w:delText>必须</w:delText>
        </w:r>
      </w:del>
      <w:ins w:id="650" w:author="CCCF" w:date="2023-01-08T20:16:27Z">
        <w:r>
          <w:rPr>
            <w:rFonts w:hint="eastAsia" w:ascii="Times New Roman" w:hAnsi="Times New Roman"/>
            <w:color w:val="auto"/>
            <w:szCs w:val="21"/>
            <w:lang w:val="en-US" w:eastAsia="zh-CN"/>
          </w:rPr>
          <w:t>针对</w:t>
        </w:r>
      </w:ins>
      <w:ins w:id="651" w:author="CCCF" w:date="2023-01-08T20:16:15Z">
        <w:r>
          <w:rPr>
            <w:rFonts w:hint="eastAsia" w:ascii="Times New Roman" w:hAnsi="Times New Roman"/>
            <w:color w:val="auto"/>
            <w:szCs w:val="21"/>
            <w:lang w:val="en-US" w:eastAsia="zh-CN"/>
          </w:rPr>
          <w:t>每份</w:t>
        </w:r>
      </w:ins>
      <w:ins w:id="652" w:author="CCCF" w:date="2023-01-08T20:15:10Z">
        <w:r>
          <w:rPr>
            <w:rFonts w:hint="eastAsia" w:ascii="Times New Roman" w:hAnsi="Times New Roman"/>
            <w:color w:val="auto"/>
            <w:szCs w:val="21"/>
            <w:lang w:val="en-US" w:eastAsia="zh-CN"/>
          </w:rPr>
          <w:t>待评价</w:t>
        </w:r>
      </w:ins>
      <w:del w:id="653" w:author="CCCF" w:date="2023-01-08T20:16:18Z">
        <w:r>
          <w:rPr>
            <w:rFonts w:hint="default" w:ascii="Times New Roman" w:hAnsi="Times New Roman"/>
            <w:color w:val="auto"/>
            <w:szCs w:val="21"/>
            <w:lang w:val="en-US" w:eastAsia="zh-CN"/>
          </w:rPr>
          <w:delText>给每份</w:delText>
        </w:r>
      </w:del>
      <w:del w:id="654" w:author="CCCF" w:date="2023-01-08T20:16:20Z">
        <w:r>
          <w:rPr>
            <w:rFonts w:hint="default" w:ascii="Times New Roman" w:hAnsi="Times New Roman"/>
            <w:color w:val="auto"/>
            <w:szCs w:val="21"/>
            <w:lang w:val="en-US" w:eastAsia="zh-CN"/>
          </w:rPr>
          <w:delText>评价</w:delText>
        </w:r>
      </w:del>
      <w:r>
        <w:rPr>
          <w:rFonts w:hint="default" w:ascii="Times New Roman" w:hAnsi="Times New Roman"/>
          <w:color w:val="auto"/>
          <w:szCs w:val="21"/>
          <w:lang w:val="en-US" w:eastAsia="zh-CN"/>
        </w:rPr>
        <w:t>作业</w:t>
      </w:r>
      <w:ins w:id="655" w:author="CCCF" w:date="2023-01-08T20:16:32Z">
        <w:r>
          <w:rPr>
            <w:rFonts w:hint="eastAsia" w:ascii="Times New Roman" w:hAnsi="Times New Roman"/>
            <w:color w:val="auto"/>
            <w:szCs w:val="21"/>
            <w:lang w:val="en-US" w:eastAsia="zh-CN"/>
          </w:rPr>
          <w:t>给出</w:t>
        </w:r>
      </w:ins>
      <w:r>
        <w:rPr>
          <w:rFonts w:hint="default" w:ascii="Times New Roman" w:hAnsi="Times New Roman"/>
          <w:color w:val="auto"/>
          <w:szCs w:val="21"/>
          <w:lang w:val="en-US" w:eastAsia="zh-CN"/>
        </w:rPr>
        <w:t>一个数值型的分数。除了能够减少教师的</w:t>
      </w:r>
      <w:ins w:id="656" w:author="CCCF" w:date="2023-01-08T20:17:43Z">
        <w:r>
          <w:rPr>
            <w:rFonts w:hint="eastAsia" w:ascii="Times New Roman" w:hAnsi="Times New Roman"/>
            <w:color w:val="auto"/>
            <w:szCs w:val="21"/>
            <w:lang w:val="en-US" w:eastAsia="zh-CN"/>
          </w:rPr>
          <w:t>评判</w:t>
        </w:r>
      </w:ins>
      <w:r>
        <w:rPr>
          <w:rFonts w:hint="default" w:ascii="Times New Roman" w:hAnsi="Times New Roman"/>
          <w:color w:val="auto"/>
          <w:szCs w:val="21"/>
          <w:lang w:val="en-US" w:eastAsia="zh-CN"/>
        </w:rPr>
        <w:t>工作量之外，同行互评还</w:t>
      </w:r>
      <w:del w:id="657" w:author="CCCF" w:date="2023-01-08T20:17:53Z">
        <w:r>
          <w:rPr>
            <w:rFonts w:hint="default" w:ascii="Times New Roman" w:hAnsi="Times New Roman"/>
            <w:color w:val="auto"/>
            <w:szCs w:val="21"/>
            <w:lang w:val="en-US" w:eastAsia="zh-CN"/>
          </w:rPr>
          <w:delText>可以带来</w:delText>
        </w:r>
      </w:del>
      <w:ins w:id="658" w:author="CCCF" w:date="2023-01-08T20:17:56Z">
        <w:r>
          <w:rPr>
            <w:rFonts w:hint="eastAsia" w:ascii="Times New Roman" w:hAnsi="Times New Roman"/>
            <w:color w:val="auto"/>
            <w:szCs w:val="21"/>
            <w:lang w:val="en-US" w:eastAsia="zh-CN"/>
          </w:rPr>
          <w:t>具备</w:t>
        </w:r>
      </w:ins>
      <w:del w:id="659" w:author="CCCF" w:date="2023-01-08T20:18:01Z">
        <w:r>
          <w:rPr>
            <w:rFonts w:hint="default" w:ascii="Times New Roman" w:hAnsi="Times New Roman"/>
            <w:color w:val="auto"/>
            <w:szCs w:val="21"/>
            <w:lang w:val="en-US" w:eastAsia="zh-CN"/>
          </w:rPr>
          <w:delText>其他</w:delText>
        </w:r>
      </w:del>
      <w:ins w:id="660" w:author="CCCF" w:date="2023-01-08T20:18:02Z">
        <w:r>
          <w:rPr>
            <w:rFonts w:hint="eastAsia" w:ascii="Times New Roman" w:hAnsi="Times New Roman"/>
            <w:color w:val="auto"/>
            <w:szCs w:val="21"/>
            <w:lang w:val="en-US" w:eastAsia="zh-CN"/>
          </w:rPr>
          <w:t>许多</w:t>
        </w:r>
      </w:ins>
      <w:del w:id="661" w:author="CCCF" w:date="2023-01-08T20:18:04Z">
        <w:r>
          <w:rPr>
            <w:rFonts w:hint="default" w:ascii="Times New Roman" w:hAnsi="Times New Roman"/>
            <w:color w:val="auto"/>
            <w:szCs w:val="21"/>
            <w:lang w:val="en-US" w:eastAsia="zh-CN"/>
          </w:rPr>
          <w:delText>的</w:delText>
        </w:r>
      </w:del>
      <w:r>
        <w:rPr>
          <w:rFonts w:hint="default" w:ascii="Times New Roman" w:hAnsi="Times New Roman"/>
          <w:color w:val="auto"/>
          <w:szCs w:val="21"/>
          <w:lang w:val="en-US" w:eastAsia="zh-CN"/>
        </w:rPr>
        <w:t>教育价值，</w:t>
      </w:r>
      <w:ins w:id="662" w:author="CCCF" w:date="2023-01-08T20:18:07Z">
        <w:r>
          <w:rPr>
            <w:rFonts w:hint="eastAsia" w:ascii="Times New Roman" w:hAnsi="Times New Roman"/>
            <w:color w:val="auto"/>
            <w:szCs w:val="21"/>
            <w:lang w:val="en-US" w:eastAsia="zh-CN"/>
          </w:rPr>
          <w:t>例如</w:t>
        </w:r>
      </w:ins>
      <w:ins w:id="663" w:author="CCCF" w:date="2023-01-08T20:18:08Z">
        <w:r>
          <w:rPr>
            <w:rFonts w:hint="eastAsia" w:ascii="Times New Roman" w:hAnsi="Times New Roman"/>
            <w:color w:val="auto"/>
            <w:szCs w:val="21"/>
            <w:lang w:val="en-US" w:eastAsia="zh-CN"/>
          </w:rPr>
          <w:t>其</w:t>
        </w:r>
      </w:ins>
      <w:r>
        <w:rPr>
          <w:rFonts w:hint="default" w:ascii="Times New Roman" w:hAnsi="Times New Roman"/>
          <w:color w:val="auto"/>
          <w:szCs w:val="21"/>
          <w:lang w:val="en-US" w:eastAsia="zh-CN"/>
        </w:rPr>
        <w:t>可以激发学生的学习兴趣</w:t>
      </w:r>
      <w:r>
        <w:rPr>
          <w:rFonts w:hint="default" w:ascii="Times New Roman" w:hAnsi="Times New Roman"/>
          <w:color w:val="auto"/>
          <w:szCs w:val="21"/>
          <w:vertAlign w:val="superscript"/>
          <w:lang w:val="en-US" w:eastAsia="zh-CN"/>
        </w:rPr>
        <w:fldChar w:fldCharType="begin"/>
      </w:r>
      <w:r>
        <w:rPr>
          <w:rFonts w:hint="default" w:ascii="Times New Roman" w:hAnsi="Times New Roman"/>
          <w:color w:val="auto"/>
          <w:szCs w:val="21"/>
          <w:vertAlign w:val="superscript"/>
          <w:lang w:val="en-US" w:eastAsia="zh-CN"/>
        </w:rPr>
        <w:instrText xml:space="preserve"> REF _Ref29903 \r \h </w:instrText>
      </w:r>
      <w:r>
        <w:rPr>
          <w:rFonts w:hint="default" w:ascii="Times New Roman" w:hAnsi="Times New Roman"/>
          <w:color w:val="auto"/>
          <w:szCs w:val="21"/>
          <w:vertAlign w:val="superscript"/>
          <w:lang w:val="en-US" w:eastAsia="zh-CN"/>
        </w:rPr>
        <w:fldChar w:fldCharType="separate"/>
      </w:r>
      <w:r>
        <w:rPr>
          <w:rFonts w:hint="default" w:ascii="Times New Roman" w:hAnsi="Times New Roman"/>
          <w:color w:val="auto"/>
          <w:szCs w:val="21"/>
          <w:vertAlign w:val="superscript"/>
          <w:lang w:val="en-US" w:eastAsia="zh-CN"/>
        </w:rPr>
        <w:t>[3]</w:t>
      </w:r>
      <w:r>
        <w:rPr>
          <w:rFonts w:hint="default" w:ascii="Times New Roman" w:hAnsi="Times New Roman"/>
          <w:color w:val="auto"/>
          <w:szCs w:val="21"/>
          <w:vertAlign w:val="superscript"/>
          <w:lang w:val="en-US" w:eastAsia="zh-CN"/>
        </w:rPr>
        <w:fldChar w:fldCharType="end"/>
      </w:r>
      <w:del w:id="664" w:author="CCCF" w:date="2023-01-08T20:18:25Z">
        <w:r>
          <w:rPr>
            <w:rFonts w:hint="default" w:ascii="Times New Roman" w:hAnsi="Times New Roman"/>
            <w:color w:val="auto"/>
            <w:szCs w:val="21"/>
            <w:lang w:val="en-US" w:eastAsia="zh-CN"/>
          </w:rPr>
          <w:delText>，</w:delText>
        </w:r>
      </w:del>
      <w:ins w:id="665" w:author="CCCF" w:date="2023-01-08T20:18:25Z">
        <w:r>
          <w:rPr>
            <w:rFonts w:hint="eastAsia" w:ascii="Times New Roman" w:hAnsi="Times New Roman"/>
            <w:color w:val="auto"/>
            <w:szCs w:val="21"/>
            <w:lang w:val="en-US" w:eastAsia="zh-CN"/>
          </w:rPr>
          <w:t>、</w:t>
        </w:r>
      </w:ins>
      <w:ins w:id="666" w:author="CCCF" w:date="2023-01-08T20:18:14Z">
        <w:r>
          <w:rPr>
            <w:rFonts w:hint="eastAsia" w:ascii="Times New Roman" w:hAnsi="Times New Roman"/>
            <w:color w:val="auto"/>
            <w:szCs w:val="21"/>
            <w:lang w:val="en-US" w:eastAsia="zh-CN"/>
          </w:rPr>
          <w:t>可以</w:t>
        </w:r>
      </w:ins>
      <w:del w:id="667" w:author="CCCF" w:date="2023-01-08T20:18:16Z">
        <w:r>
          <w:rPr>
            <w:rFonts w:hint="default" w:ascii="Times New Roman" w:hAnsi="Times New Roman"/>
            <w:color w:val="auto"/>
            <w:szCs w:val="21"/>
            <w:lang w:val="en-US" w:eastAsia="zh-CN"/>
          </w:rPr>
          <w:delText>加强</w:delText>
        </w:r>
      </w:del>
      <w:ins w:id="668" w:author="CCCF" w:date="2023-01-08T20:18:17Z">
        <w:r>
          <w:rPr>
            <w:rFonts w:hint="eastAsia" w:ascii="Times New Roman" w:hAnsi="Times New Roman"/>
            <w:color w:val="auto"/>
            <w:szCs w:val="21"/>
            <w:lang w:val="en-US" w:eastAsia="zh-CN"/>
          </w:rPr>
          <w:t>增强</w:t>
        </w:r>
      </w:ins>
      <w:r>
        <w:rPr>
          <w:rFonts w:hint="default" w:ascii="Times New Roman" w:hAnsi="Times New Roman"/>
          <w:color w:val="auto"/>
          <w:szCs w:val="21"/>
          <w:lang w:val="en-US" w:eastAsia="zh-CN"/>
        </w:rPr>
        <w:t>学生的课程参与</w:t>
      </w:r>
      <w:ins w:id="669" w:author="CCCF" w:date="2023-01-08T20:18:20Z">
        <w:r>
          <w:rPr>
            <w:rFonts w:hint="eastAsia" w:ascii="Times New Roman" w:hAnsi="Times New Roman"/>
            <w:color w:val="auto"/>
            <w:szCs w:val="21"/>
            <w:lang w:val="en-US" w:eastAsia="zh-CN"/>
          </w:rPr>
          <w:t>度</w:t>
        </w:r>
      </w:ins>
      <w:r>
        <w:rPr>
          <w:rFonts w:hint="default" w:ascii="Times New Roman" w:hAnsi="Times New Roman"/>
          <w:color w:val="auto"/>
          <w:szCs w:val="21"/>
          <w:vertAlign w:val="superscript"/>
          <w:lang w:val="en-US" w:eastAsia="zh-CN"/>
        </w:rPr>
        <w:fldChar w:fldCharType="begin"/>
      </w:r>
      <w:r>
        <w:rPr>
          <w:rFonts w:hint="default" w:ascii="Times New Roman" w:hAnsi="Times New Roman"/>
          <w:color w:val="auto"/>
          <w:szCs w:val="21"/>
          <w:vertAlign w:val="superscript"/>
          <w:lang w:val="en-US" w:eastAsia="zh-CN"/>
        </w:rPr>
        <w:instrText xml:space="preserve"> REF _Ref29932 \r \h </w:instrText>
      </w:r>
      <w:r>
        <w:rPr>
          <w:rFonts w:hint="default" w:ascii="Times New Roman" w:hAnsi="Times New Roman"/>
          <w:color w:val="auto"/>
          <w:szCs w:val="21"/>
          <w:vertAlign w:val="superscript"/>
          <w:lang w:val="en-US" w:eastAsia="zh-CN"/>
        </w:rPr>
        <w:fldChar w:fldCharType="separate"/>
      </w:r>
      <w:r>
        <w:rPr>
          <w:rFonts w:hint="default" w:ascii="Times New Roman" w:hAnsi="Times New Roman"/>
          <w:color w:val="auto"/>
          <w:szCs w:val="21"/>
          <w:vertAlign w:val="superscript"/>
          <w:lang w:val="en-US" w:eastAsia="zh-CN"/>
        </w:rPr>
        <w:t>[4]</w:t>
      </w:r>
      <w:r>
        <w:rPr>
          <w:rFonts w:hint="default" w:ascii="Times New Roman" w:hAnsi="Times New Roman"/>
          <w:color w:val="auto"/>
          <w:szCs w:val="21"/>
          <w:vertAlign w:val="superscript"/>
          <w:lang w:val="en-US" w:eastAsia="zh-CN"/>
        </w:rPr>
        <w:fldChar w:fldCharType="end"/>
      </w:r>
      <w:del w:id="670" w:author="CCCF" w:date="2023-01-08T20:18:28Z">
        <w:r>
          <w:rPr>
            <w:rFonts w:hint="default" w:ascii="Times New Roman" w:hAnsi="Times New Roman"/>
            <w:color w:val="auto"/>
            <w:szCs w:val="21"/>
            <w:lang w:val="en-US" w:eastAsia="zh-CN"/>
          </w:rPr>
          <w:delText>，</w:delText>
        </w:r>
      </w:del>
      <w:ins w:id="671" w:author="CCCF" w:date="2023-01-08T20:18:28Z">
        <w:r>
          <w:rPr>
            <w:rFonts w:hint="eastAsia" w:ascii="Times New Roman" w:hAnsi="Times New Roman"/>
            <w:color w:val="auto"/>
            <w:szCs w:val="21"/>
            <w:lang w:val="en-US" w:eastAsia="zh-CN"/>
          </w:rPr>
          <w:t>、</w:t>
        </w:r>
      </w:ins>
      <w:ins w:id="672" w:author="CCCF" w:date="2023-01-08T20:18:23Z">
        <w:r>
          <w:rPr>
            <w:rFonts w:hint="eastAsia" w:ascii="Times New Roman" w:hAnsi="Times New Roman"/>
            <w:color w:val="auto"/>
            <w:szCs w:val="21"/>
            <w:lang w:val="en-US" w:eastAsia="zh-CN"/>
          </w:rPr>
          <w:t>还可以</w:t>
        </w:r>
      </w:ins>
      <w:r>
        <w:rPr>
          <w:rFonts w:hint="default" w:ascii="Times New Roman" w:hAnsi="Times New Roman"/>
          <w:color w:val="auto"/>
          <w:szCs w:val="21"/>
          <w:lang w:val="en-US" w:eastAsia="zh-CN"/>
        </w:rPr>
        <w:t>提高学生的责任感</w:t>
      </w:r>
      <w:r>
        <w:rPr>
          <w:rFonts w:hint="default" w:ascii="Times New Roman" w:hAnsi="Times New Roman"/>
          <w:color w:val="auto"/>
          <w:szCs w:val="21"/>
          <w:vertAlign w:val="superscript"/>
          <w:lang w:val="en-US" w:eastAsia="zh-CN"/>
        </w:rPr>
        <w:fldChar w:fldCharType="begin"/>
      </w:r>
      <w:r>
        <w:rPr>
          <w:rFonts w:hint="default" w:ascii="Times New Roman" w:hAnsi="Times New Roman"/>
          <w:color w:val="auto"/>
          <w:szCs w:val="21"/>
          <w:vertAlign w:val="superscript"/>
          <w:lang w:val="en-US" w:eastAsia="zh-CN"/>
        </w:rPr>
        <w:instrText xml:space="preserve"> REF _Ref29952 \r \h </w:instrText>
      </w:r>
      <w:r>
        <w:rPr>
          <w:rFonts w:hint="default" w:ascii="Times New Roman" w:hAnsi="Times New Roman"/>
          <w:color w:val="auto"/>
          <w:szCs w:val="21"/>
          <w:vertAlign w:val="superscript"/>
          <w:lang w:val="en-US" w:eastAsia="zh-CN"/>
        </w:rPr>
        <w:fldChar w:fldCharType="separate"/>
      </w:r>
      <w:r>
        <w:rPr>
          <w:rFonts w:hint="default" w:ascii="Times New Roman" w:hAnsi="Times New Roman"/>
          <w:color w:val="auto"/>
          <w:szCs w:val="21"/>
          <w:vertAlign w:val="superscript"/>
          <w:lang w:val="en-US" w:eastAsia="zh-CN"/>
        </w:rPr>
        <w:t>[5]</w:t>
      </w:r>
      <w:r>
        <w:rPr>
          <w:rFonts w:hint="default" w:ascii="Times New Roman" w:hAnsi="Times New Roman"/>
          <w:color w:val="auto"/>
          <w:szCs w:val="21"/>
          <w:vertAlign w:val="superscript"/>
          <w:lang w:val="en-US" w:eastAsia="zh-CN"/>
        </w:rPr>
        <w:fldChar w:fldCharType="end"/>
      </w:r>
      <w:r>
        <w:rPr>
          <w:rFonts w:hint="default" w:ascii="Times New Roman" w:hAnsi="Times New Roman"/>
          <w:color w:val="auto"/>
          <w:szCs w:val="21"/>
          <w:lang w:val="en-US" w:eastAsia="zh-CN"/>
        </w:rPr>
        <w:t>。</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cs="Times New Roman"/>
          <w:color w:val="auto"/>
          <w:szCs w:val="21"/>
          <w:lang w:val="en-US" w:eastAsia="zh-CN"/>
        </w:rPr>
        <w:pPrChange w:id="673" w:author="CCCF" w:date="2023-01-09T22:39:53Z">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pPr>
        </w:pPrChange>
      </w:pPr>
      <w:r>
        <w:rPr>
          <w:rFonts w:hint="default" w:ascii="Times New Roman" w:hAnsi="Times New Roman"/>
          <w:color w:val="auto"/>
          <w:szCs w:val="21"/>
          <w:lang w:val="en-US" w:eastAsia="zh-CN"/>
        </w:rPr>
        <w:t>同行互评</w:t>
      </w:r>
      <w:ins w:id="674" w:author="CCCF" w:date="2023-01-08T20:18:47Z">
        <w:r>
          <w:rPr>
            <w:rFonts w:hint="eastAsia"/>
            <w:color w:val="auto"/>
            <w:szCs w:val="21"/>
            <w:lang w:val="en-US" w:eastAsia="zh-CN"/>
          </w:rPr>
          <w:t>研究</w:t>
        </w:r>
      </w:ins>
      <w:ins w:id="675" w:author="CCCF" w:date="2023-01-08T20:18:48Z">
        <w:r>
          <w:rPr>
            <w:rFonts w:hint="eastAsia"/>
            <w:color w:val="auto"/>
            <w:szCs w:val="21"/>
            <w:lang w:val="en-US" w:eastAsia="zh-CN"/>
          </w:rPr>
          <w:t>领域</w:t>
        </w:r>
      </w:ins>
      <w:ins w:id="676" w:author="CCCF" w:date="2023-01-08T20:18:49Z">
        <w:r>
          <w:rPr>
            <w:rFonts w:hint="eastAsia"/>
            <w:color w:val="auto"/>
            <w:szCs w:val="21"/>
            <w:lang w:val="en-US" w:eastAsia="zh-CN"/>
          </w:rPr>
          <w:t>中的</w:t>
        </w:r>
      </w:ins>
      <w:ins w:id="677" w:author="CCCF" w:date="2023-01-08T20:18:50Z">
        <w:r>
          <w:rPr>
            <w:rFonts w:hint="eastAsia"/>
            <w:color w:val="auto"/>
            <w:szCs w:val="21"/>
            <w:lang w:val="en-US" w:eastAsia="zh-CN"/>
          </w:rPr>
          <w:t>重要</w:t>
        </w:r>
      </w:ins>
      <w:ins w:id="678" w:author="CCCF" w:date="2023-01-08T20:19:00Z">
        <w:r>
          <w:rPr>
            <w:rFonts w:hint="eastAsia"/>
            <w:color w:val="auto"/>
            <w:szCs w:val="21"/>
            <w:lang w:val="en-US" w:eastAsia="zh-CN"/>
          </w:rPr>
          <w:t>研究</w:t>
        </w:r>
      </w:ins>
      <w:ins w:id="679" w:author="CCCF" w:date="2023-01-08T20:18:51Z">
        <w:r>
          <w:rPr>
            <w:rFonts w:hint="eastAsia"/>
            <w:color w:val="auto"/>
            <w:szCs w:val="21"/>
            <w:lang w:val="en-US" w:eastAsia="zh-CN"/>
          </w:rPr>
          <w:t>问题</w:t>
        </w:r>
      </w:ins>
      <w:del w:id="680" w:author="CCCF" w:date="2023-01-08T20:19:01Z">
        <w:r>
          <w:rPr>
            <w:rFonts w:hint="default" w:ascii="Times New Roman" w:hAnsi="Times New Roman"/>
            <w:color w:val="auto"/>
            <w:szCs w:val="21"/>
            <w:lang w:val="en-US" w:eastAsia="zh-CN"/>
          </w:rPr>
          <w:delText>的</w:delText>
        </w:r>
      </w:del>
      <w:del w:id="681" w:author="CCCF" w:date="2023-01-08T20:19:02Z">
        <w:r>
          <w:rPr>
            <w:rFonts w:hint="eastAsia" w:ascii="Times New Roman" w:hAnsi="Times New Roman"/>
            <w:color w:val="auto"/>
            <w:szCs w:val="21"/>
            <w:lang w:val="en-US" w:eastAsia="zh-CN"/>
          </w:rPr>
          <w:delText>最主</w:delText>
        </w:r>
      </w:del>
      <w:del w:id="682" w:author="CCCF" w:date="2023-01-08T20:19:03Z">
        <w:r>
          <w:rPr>
            <w:rFonts w:hint="eastAsia" w:ascii="Times New Roman" w:hAnsi="Times New Roman"/>
            <w:color w:val="auto"/>
            <w:szCs w:val="21"/>
            <w:lang w:val="en-US" w:eastAsia="zh-CN"/>
          </w:rPr>
          <w:delText>要的研究问题</w:delText>
        </w:r>
      </w:del>
      <w:del w:id="683" w:author="CCCF" w:date="2023-01-08T20:19:08Z">
        <w:r>
          <w:rPr>
            <w:rFonts w:hint="default" w:ascii="Times New Roman" w:hAnsi="Times New Roman"/>
            <w:color w:val="auto"/>
            <w:szCs w:val="21"/>
            <w:lang w:val="en-US" w:eastAsia="zh-CN"/>
          </w:rPr>
          <w:delText>之一</w:delText>
        </w:r>
      </w:del>
      <w:r>
        <w:rPr>
          <w:rFonts w:hint="default" w:ascii="Times New Roman" w:hAnsi="Times New Roman"/>
          <w:color w:val="auto"/>
          <w:szCs w:val="21"/>
          <w:lang w:val="en-US" w:eastAsia="zh-CN"/>
        </w:rPr>
        <w:t>是</w:t>
      </w:r>
      <w:ins w:id="684" w:author="CCCF" w:date="2023-01-08T20:21:10Z">
        <w:r>
          <w:rPr>
            <w:rFonts w:hint="eastAsia"/>
            <w:color w:val="auto"/>
            <w:szCs w:val="21"/>
            <w:lang w:val="en-US" w:eastAsia="zh-CN"/>
          </w:rPr>
          <w:t>如何</w:t>
        </w:r>
      </w:ins>
      <w:ins w:id="685" w:author="CCCF" w:date="2023-01-08T20:21:12Z">
        <w:r>
          <w:rPr>
            <w:rFonts w:hint="eastAsia"/>
            <w:color w:val="auto"/>
            <w:szCs w:val="21"/>
            <w:lang w:val="en-US" w:eastAsia="zh-CN"/>
          </w:rPr>
          <w:t>汇总</w:t>
        </w:r>
      </w:ins>
      <w:ins w:id="686" w:author="CCCF" w:date="2023-01-08T20:20:18Z">
        <w:r>
          <w:rPr>
            <w:rFonts w:hint="default" w:ascii="Times New Roman" w:hAnsi="Times New Roman"/>
            <w:color w:val="auto"/>
            <w:szCs w:val="21"/>
            <w:lang w:val="en-US" w:eastAsia="zh-CN"/>
          </w:rPr>
          <w:t>每份作业</w:t>
        </w:r>
      </w:ins>
      <w:ins w:id="687" w:author="CCCF" w:date="2023-01-08T20:21:15Z">
        <w:r>
          <w:rPr>
            <w:rFonts w:hint="eastAsia" w:ascii="Times New Roman" w:hAnsi="Times New Roman"/>
            <w:color w:val="auto"/>
            <w:szCs w:val="21"/>
            <w:lang w:val="en-US" w:eastAsia="zh-CN"/>
          </w:rPr>
          <w:t>的</w:t>
        </w:r>
      </w:ins>
      <w:ins w:id="688" w:author="CCCF" w:date="2023-01-08T20:20:18Z">
        <w:r>
          <w:rPr>
            <w:rFonts w:hint="default" w:ascii="Times New Roman" w:hAnsi="Times New Roman"/>
            <w:color w:val="auto"/>
            <w:szCs w:val="21"/>
            <w:lang w:val="en-US" w:eastAsia="zh-CN"/>
          </w:rPr>
          <w:t>所有</w:t>
        </w:r>
      </w:ins>
      <w:ins w:id="689" w:author="CCCF" w:date="2023-01-08T20:21:29Z">
        <w:r>
          <w:rPr>
            <w:rFonts w:hint="eastAsia" w:ascii="Times New Roman" w:hAnsi="Times New Roman"/>
            <w:color w:val="auto"/>
            <w:szCs w:val="21"/>
            <w:lang w:val="en-US" w:eastAsia="zh-CN"/>
          </w:rPr>
          <w:t>同行</w:t>
        </w:r>
      </w:ins>
      <w:ins w:id="690" w:author="CCCF" w:date="2023-01-08T20:20:18Z">
        <w:r>
          <w:rPr>
            <w:rFonts w:hint="default" w:ascii="Times New Roman" w:hAnsi="Times New Roman"/>
            <w:color w:val="auto"/>
            <w:szCs w:val="21"/>
            <w:lang w:val="en-US" w:eastAsia="zh-CN"/>
          </w:rPr>
          <w:t>评价</w:t>
        </w:r>
      </w:ins>
      <w:ins w:id="691" w:author="CCCF" w:date="2023-01-08T20:20:25Z">
        <w:r>
          <w:rPr>
            <w:rFonts w:hint="eastAsia" w:ascii="Times New Roman" w:hAnsi="Times New Roman"/>
            <w:color w:val="auto"/>
            <w:szCs w:val="21"/>
            <w:lang w:val="en-US" w:eastAsia="zh-CN"/>
          </w:rPr>
          <w:t>分数</w:t>
        </w:r>
      </w:ins>
      <w:del w:id="692" w:author="CCCF" w:date="2023-01-08T20:21:18Z">
        <w:r>
          <w:rPr>
            <w:rFonts w:hint="default" w:ascii="Times New Roman" w:hAnsi="Times New Roman"/>
            <w:color w:val="auto"/>
            <w:szCs w:val="21"/>
            <w:lang w:val="en-US" w:eastAsia="zh-CN"/>
          </w:rPr>
          <w:delText>同行互评的分数汇总方式</w:delText>
        </w:r>
      </w:del>
      <w:ins w:id="693" w:author="CCCF" w:date="2023-01-08T20:21:58Z">
        <w:r>
          <w:rPr>
            <w:rFonts w:hint="eastAsia"/>
            <w:color w:val="auto"/>
            <w:szCs w:val="21"/>
            <w:lang w:val="en-US" w:eastAsia="zh-CN"/>
          </w:rPr>
          <w:t>从而</w:t>
        </w:r>
      </w:ins>
      <w:ins w:id="694" w:author="CCCF" w:date="2023-01-08T20:22:13Z">
        <w:r>
          <w:rPr>
            <w:rFonts w:hint="eastAsia"/>
            <w:color w:val="auto"/>
            <w:szCs w:val="21"/>
            <w:lang w:val="en-US" w:eastAsia="zh-CN"/>
          </w:rPr>
          <w:t>使</w:t>
        </w:r>
      </w:ins>
      <w:ins w:id="695" w:author="CCCF" w:date="2023-01-08T20:22:14Z">
        <w:r>
          <w:rPr>
            <w:rFonts w:hint="eastAsia"/>
            <w:color w:val="auto"/>
            <w:szCs w:val="21"/>
            <w:lang w:val="en-US" w:eastAsia="zh-CN"/>
          </w:rPr>
          <w:t>汇总</w:t>
        </w:r>
      </w:ins>
      <w:ins w:id="696" w:author="CCCF" w:date="2023-01-08T20:22:32Z">
        <w:r>
          <w:rPr>
            <w:rFonts w:hint="eastAsia"/>
            <w:color w:val="auto"/>
            <w:szCs w:val="21"/>
            <w:lang w:val="en-US" w:eastAsia="zh-CN"/>
          </w:rPr>
          <w:t>结果</w:t>
        </w:r>
      </w:ins>
      <w:del w:id="697" w:author="CCCF" w:date="2023-01-08T20:21:57Z">
        <w:r>
          <w:rPr>
            <w:rFonts w:hint="default" w:ascii="Times New Roman" w:hAnsi="Times New Roman"/>
            <w:color w:val="auto"/>
            <w:szCs w:val="21"/>
            <w:lang w:val="en-US" w:eastAsia="zh-CN"/>
          </w:rPr>
          <w:delText>，即根据同行评价者的对作业评分集合，得到</w:delText>
        </w:r>
      </w:del>
      <w:r>
        <w:rPr>
          <w:rFonts w:hint="default" w:ascii="Times New Roman" w:hAnsi="Times New Roman"/>
          <w:color w:val="auto"/>
          <w:szCs w:val="21"/>
          <w:lang w:val="en-US" w:eastAsia="zh-CN"/>
        </w:rPr>
        <w:t>尽可能接近该作业的真实分数</w:t>
      </w:r>
      <w:del w:id="698" w:author="CCCF" w:date="2023-01-08T20:22:37Z">
        <w:r>
          <w:rPr>
            <w:rFonts w:hint="default" w:ascii="Times New Roman" w:hAnsi="Times New Roman"/>
            <w:color w:val="auto"/>
            <w:szCs w:val="21"/>
            <w:lang w:val="en-US" w:eastAsia="zh-CN"/>
          </w:rPr>
          <w:delText>的结果</w:delText>
        </w:r>
      </w:del>
      <w:r>
        <w:rPr>
          <w:rFonts w:hint="default" w:ascii="Times New Roman" w:hAnsi="Times New Roman"/>
          <w:color w:val="auto"/>
          <w:szCs w:val="21"/>
          <w:lang w:val="en-US" w:eastAsia="zh-CN"/>
        </w:rPr>
        <w:t>。目前，大多数</w:t>
      </w:r>
      <w:del w:id="699" w:author="CCCF" w:date="2023-01-08T20:22:41Z">
        <w:r>
          <w:rPr>
            <w:rFonts w:hint="default" w:ascii="Times New Roman" w:hAnsi="Times New Roman"/>
            <w:color w:val="auto"/>
            <w:szCs w:val="21"/>
            <w:lang w:val="en-US" w:eastAsia="zh-CN"/>
          </w:rPr>
          <w:delText>的</w:delText>
        </w:r>
      </w:del>
      <w:r>
        <w:rPr>
          <w:rFonts w:hint="default" w:ascii="Times New Roman" w:hAnsi="Times New Roman" w:cs="Times New Roman"/>
          <w:color w:val="auto"/>
          <w:szCs w:val="21"/>
          <w:lang w:val="en-US" w:eastAsia="zh-CN"/>
        </w:rPr>
        <w:t>MOOC</w:t>
      </w:r>
      <w:r>
        <w:rPr>
          <w:rFonts w:hint="default" w:ascii="Times New Roman" w:hAnsi="Times New Roman"/>
          <w:color w:val="auto"/>
          <w:szCs w:val="21"/>
          <w:lang w:val="en-US" w:eastAsia="zh-CN"/>
        </w:rPr>
        <w:t>平台</w:t>
      </w:r>
      <w:r>
        <w:rPr>
          <w:rFonts w:hint="default" w:ascii="Times New Roman" w:hAnsi="Times New Roman" w:eastAsia="宋体" w:cs="Times New Roman"/>
          <w:color w:val="auto"/>
          <w:kern w:val="2"/>
          <w:sz w:val="21"/>
          <w:szCs w:val="21"/>
          <w:lang w:val="en-US" w:eastAsia="zh-CN" w:bidi="ar-SA"/>
        </w:rPr>
        <w:t>（例如Coursera和中国大学M</w:t>
      </w:r>
      <w:r>
        <w:rPr>
          <w:rFonts w:hint="eastAsia" w:cs="Times New Roman"/>
          <w:color w:val="auto"/>
          <w:kern w:val="2"/>
          <w:sz w:val="21"/>
          <w:szCs w:val="21"/>
          <w:lang w:val="en-US" w:eastAsia="zh-CN" w:bidi="ar-SA"/>
        </w:rPr>
        <w:t>OO</w:t>
      </w:r>
      <w:r>
        <w:rPr>
          <w:rFonts w:hint="default" w:ascii="Times New Roman" w:hAnsi="Times New Roman" w:eastAsia="宋体" w:cs="Times New Roman"/>
          <w:color w:val="auto"/>
          <w:kern w:val="2"/>
          <w:sz w:val="21"/>
          <w:szCs w:val="21"/>
          <w:lang w:val="en-US" w:eastAsia="zh-CN" w:bidi="ar-SA"/>
        </w:rPr>
        <w:t>C）</w:t>
      </w:r>
      <w:ins w:id="700" w:author="CCCF" w:date="2023-01-08T20:31:02Z">
        <w:r>
          <w:rPr>
            <w:rFonts w:hint="eastAsia" w:cs="Times New Roman"/>
            <w:color w:val="auto"/>
            <w:kern w:val="2"/>
            <w:sz w:val="21"/>
            <w:szCs w:val="21"/>
            <w:lang w:val="en-US" w:eastAsia="zh-CN" w:bidi="ar-SA"/>
          </w:rPr>
          <w:t>只是</w:t>
        </w:r>
      </w:ins>
      <w:ins w:id="701" w:author="CCCF" w:date="2023-01-08T20:30:32Z">
        <w:r>
          <w:rPr>
            <w:rFonts w:hint="eastAsia" w:cs="Times New Roman"/>
            <w:color w:val="auto"/>
            <w:kern w:val="2"/>
            <w:sz w:val="21"/>
            <w:szCs w:val="21"/>
            <w:lang w:val="en-US" w:eastAsia="zh-CN" w:bidi="ar-SA"/>
          </w:rPr>
          <w:t>简单</w:t>
        </w:r>
      </w:ins>
      <w:ins w:id="702" w:author="CCCF" w:date="2023-01-08T20:31:50Z">
        <w:r>
          <w:rPr>
            <w:rFonts w:hint="eastAsia" w:cs="Times New Roman"/>
            <w:color w:val="auto"/>
            <w:kern w:val="2"/>
            <w:sz w:val="21"/>
            <w:szCs w:val="21"/>
            <w:lang w:val="en-US" w:eastAsia="zh-CN" w:bidi="ar-SA"/>
          </w:rPr>
          <w:t>以</w:t>
        </w:r>
      </w:ins>
      <w:ins w:id="703" w:author="CCCF" w:date="2023-01-08T20:32:21Z">
        <w:r>
          <w:rPr>
            <w:rFonts w:hint="eastAsia" w:cs="Times New Roman"/>
            <w:color w:val="auto"/>
            <w:kern w:val="2"/>
            <w:sz w:val="21"/>
            <w:szCs w:val="21"/>
            <w:lang w:val="en-US" w:eastAsia="zh-CN" w:bidi="ar-SA"/>
          </w:rPr>
          <w:t>每份</w:t>
        </w:r>
      </w:ins>
      <w:ins w:id="704" w:author="CCCF" w:date="2023-01-08T20:32:22Z">
        <w:r>
          <w:rPr>
            <w:rFonts w:hint="eastAsia" w:cs="Times New Roman"/>
            <w:color w:val="auto"/>
            <w:kern w:val="2"/>
            <w:sz w:val="21"/>
            <w:szCs w:val="21"/>
            <w:lang w:val="en-US" w:eastAsia="zh-CN" w:bidi="ar-SA"/>
          </w:rPr>
          <w:t>作业</w:t>
        </w:r>
      </w:ins>
      <w:ins w:id="705" w:author="CCCF" w:date="2023-01-08T20:32:23Z">
        <w:r>
          <w:rPr>
            <w:rFonts w:hint="eastAsia" w:cs="Times New Roman"/>
            <w:color w:val="auto"/>
            <w:kern w:val="2"/>
            <w:sz w:val="21"/>
            <w:szCs w:val="21"/>
            <w:lang w:val="en-US" w:eastAsia="zh-CN" w:bidi="ar-SA"/>
          </w:rPr>
          <w:t>的</w:t>
        </w:r>
      </w:ins>
      <w:del w:id="706" w:author="CCCF" w:date="2023-01-08T20:30:33Z">
        <w:r>
          <w:rPr>
            <w:rFonts w:hint="default" w:ascii="Times New Roman" w:hAnsi="Times New Roman"/>
            <w:color w:val="auto"/>
            <w:szCs w:val="21"/>
            <w:lang w:val="en-US" w:eastAsia="zh-CN"/>
          </w:rPr>
          <w:delText>的汇</w:delText>
        </w:r>
      </w:del>
      <w:del w:id="707" w:author="CCCF" w:date="2023-01-08T20:30:34Z">
        <w:r>
          <w:rPr>
            <w:rFonts w:hint="default" w:ascii="Times New Roman" w:hAnsi="Times New Roman"/>
            <w:color w:val="auto"/>
            <w:szCs w:val="21"/>
            <w:lang w:val="en-US" w:eastAsia="zh-CN"/>
          </w:rPr>
          <w:delText>总</w:delText>
        </w:r>
      </w:del>
      <w:ins w:id="708" w:author="CCCF" w:date="2023-01-08T20:30:34Z">
        <w:r>
          <w:rPr>
            <w:rFonts w:hint="eastAsia"/>
            <w:color w:val="auto"/>
            <w:szCs w:val="21"/>
            <w:lang w:val="en-US" w:eastAsia="zh-CN"/>
          </w:rPr>
          <w:t>所有</w:t>
        </w:r>
      </w:ins>
      <w:ins w:id="709" w:author="CCCF" w:date="2023-01-08T20:30:16Z">
        <w:r>
          <w:rPr>
            <w:rFonts w:hint="eastAsia"/>
            <w:color w:val="auto"/>
            <w:szCs w:val="21"/>
            <w:lang w:val="en-US" w:eastAsia="zh-CN"/>
          </w:rPr>
          <w:t>同行</w:t>
        </w:r>
      </w:ins>
      <w:ins w:id="710" w:author="CCCF" w:date="2023-01-08T20:30:17Z">
        <w:r>
          <w:rPr>
            <w:rFonts w:hint="eastAsia"/>
            <w:color w:val="auto"/>
            <w:szCs w:val="21"/>
            <w:lang w:val="en-US" w:eastAsia="zh-CN"/>
          </w:rPr>
          <w:t>评价</w:t>
        </w:r>
      </w:ins>
      <w:ins w:id="711" w:author="CCCF" w:date="2023-01-08T20:30:14Z">
        <w:r>
          <w:rPr>
            <w:rFonts w:hint="eastAsia"/>
            <w:color w:val="auto"/>
            <w:szCs w:val="21"/>
            <w:lang w:val="en-US" w:eastAsia="zh-CN"/>
          </w:rPr>
          <w:t>分数</w:t>
        </w:r>
      </w:ins>
      <w:ins w:id="712" w:author="CCCF" w:date="2023-01-08T20:30:19Z">
        <w:r>
          <w:rPr>
            <w:rFonts w:hint="eastAsia"/>
            <w:color w:val="auto"/>
            <w:szCs w:val="21"/>
            <w:lang w:val="en-US" w:eastAsia="zh-CN"/>
          </w:rPr>
          <w:t>的</w:t>
        </w:r>
      </w:ins>
      <w:del w:id="713" w:author="CCCF" w:date="2023-01-08T20:30:43Z">
        <w:r>
          <w:rPr>
            <w:rFonts w:hint="default" w:ascii="Times New Roman" w:hAnsi="Times New Roman"/>
            <w:color w:val="auto"/>
            <w:szCs w:val="21"/>
            <w:lang w:val="en-US" w:eastAsia="zh-CN"/>
          </w:rPr>
          <w:delText>方式只是简单地计算作业</w:delText>
        </w:r>
      </w:del>
      <w:del w:id="714" w:author="CCCF" w:date="2023-01-08T20:30:44Z">
        <w:r>
          <w:rPr>
            <w:rFonts w:hint="default" w:ascii="Times New Roman" w:hAnsi="Times New Roman"/>
            <w:color w:val="auto"/>
            <w:szCs w:val="21"/>
            <w:lang w:val="en-US" w:eastAsia="zh-CN"/>
          </w:rPr>
          <w:delText>所有评分的均值和中</w:delText>
        </w:r>
      </w:del>
      <w:ins w:id="715" w:author="CCCF" w:date="2023-01-08T20:30:46Z">
        <w:r>
          <w:rPr>
            <w:rFonts w:hint="eastAsia"/>
            <w:color w:val="auto"/>
            <w:szCs w:val="21"/>
            <w:lang w:val="en-US" w:eastAsia="zh-CN"/>
          </w:rPr>
          <w:t>均值或</w:t>
        </w:r>
      </w:ins>
      <w:ins w:id="716" w:author="CCCF" w:date="2023-01-08T20:30:49Z">
        <w:r>
          <w:rPr>
            <w:rFonts w:hint="eastAsia"/>
            <w:color w:val="auto"/>
            <w:szCs w:val="21"/>
            <w:lang w:val="en-US" w:eastAsia="zh-CN"/>
          </w:rPr>
          <w:t>中</w:t>
        </w:r>
      </w:ins>
      <w:r>
        <w:rPr>
          <w:rFonts w:hint="default" w:ascii="Times New Roman" w:hAnsi="Times New Roman"/>
          <w:color w:val="auto"/>
          <w:szCs w:val="21"/>
          <w:lang w:val="en-US" w:eastAsia="zh-CN"/>
        </w:rPr>
        <w:t>位数</w:t>
      </w:r>
      <w:del w:id="717" w:author="CCCF" w:date="2023-01-08T20:31:56Z">
        <w:r>
          <w:rPr>
            <w:rFonts w:hint="default" w:ascii="Times New Roman" w:hAnsi="Times New Roman"/>
            <w:color w:val="auto"/>
            <w:szCs w:val="21"/>
            <w:lang w:val="en-US" w:eastAsia="zh-CN"/>
          </w:rPr>
          <w:delText>，</w:delText>
        </w:r>
      </w:del>
      <w:r>
        <w:rPr>
          <w:rFonts w:hint="default" w:ascii="Times New Roman" w:hAnsi="Times New Roman"/>
          <w:color w:val="auto"/>
          <w:szCs w:val="21"/>
          <w:lang w:val="en-US" w:eastAsia="zh-CN"/>
        </w:rPr>
        <w:t>作为该作业的最终分数。然而，同行评价者的评分质量</w:t>
      </w:r>
      <w:del w:id="718" w:author="CCCF" w:date="2023-01-08T20:32:57Z">
        <w:r>
          <w:rPr>
            <w:rFonts w:hint="default" w:ascii="Times New Roman" w:hAnsi="Times New Roman"/>
            <w:color w:val="auto"/>
            <w:szCs w:val="21"/>
            <w:lang w:val="en-US" w:eastAsia="zh-CN"/>
          </w:rPr>
          <w:delText>乘次不齐，</w:delText>
        </w:r>
      </w:del>
      <w:r>
        <w:rPr>
          <w:rFonts w:hint="default" w:ascii="Times New Roman" w:hAnsi="Times New Roman"/>
          <w:color w:val="auto"/>
          <w:szCs w:val="21"/>
          <w:lang w:val="en-US" w:eastAsia="zh-CN"/>
        </w:rPr>
        <w:t>受到其</w:t>
      </w:r>
      <w:ins w:id="719" w:author="CCCF" w:date="2023-01-08T20:33:16Z">
        <w:r>
          <w:rPr>
            <w:rFonts w:hint="eastAsia"/>
            <w:color w:val="auto"/>
            <w:szCs w:val="21"/>
            <w:lang w:val="en-US" w:eastAsia="zh-CN"/>
          </w:rPr>
          <w:t>评分</w:t>
        </w:r>
      </w:ins>
      <w:r>
        <w:rPr>
          <w:rFonts w:hint="default" w:ascii="Times New Roman" w:hAnsi="Times New Roman"/>
          <w:color w:val="auto"/>
          <w:szCs w:val="21"/>
          <w:lang w:val="en-US" w:eastAsia="zh-CN"/>
        </w:rPr>
        <w:t>可靠性</w:t>
      </w:r>
      <w:ins w:id="720" w:author="CCCF" w:date="2023-01-08T20:33:19Z">
        <w:r>
          <w:rPr>
            <w:rFonts w:hint="eastAsia"/>
            <w:color w:val="auto"/>
            <w:szCs w:val="21"/>
            <w:lang w:val="en-US" w:eastAsia="zh-CN"/>
          </w:rPr>
          <w:t>和</w:t>
        </w:r>
      </w:ins>
      <w:del w:id="721" w:author="CCCF" w:date="2023-01-08T20:33:18Z">
        <w:r>
          <w:rPr>
            <w:rFonts w:hint="default" w:ascii="Times New Roman" w:hAnsi="Times New Roman"/>
            <w:color w:val="auto"/>
            <w:szCs w:val="21"/>
            <w:lang w:val="en-US" w:eastAsia="zh-CN"/>
          </w:rPr>
          <w:delText>、</w:delText>
        </w:r>
      </w:del>
      <w:r>
        <w:rPr>
          <w:rFonts w:hint="default" w:ascii="Times New Roman" w:hAnsi="Times New Roman"/>
          <w:color w:val="auto"/>
          <w:szCs w:val="21"/>
          <w:lang w:val="en-US" w:eastAsia="zh-CN"/>
        </w:rPr>
        <w:t>偏见等因素的影响</w:t>
      </w:r>
      <w:r>
        <w:rPr>
          <w:rFonts w:hint="default" w:ascii="Times New Roman" w:hAnsi="Times New Roman"/>
          <w:color w:val="auto"/>
          <w:szCs w:val="21"/>
          <w:vertAlign w:val="superscript"/>
          <w:lang w:val="en-US" w:eastAsia="zh-CN"/>
        </w:rPr>
        <w:fldChar w:fldCharType="begin"/>
      </w:r>
      <w:r>
        <w:rPr>
          <w:rFonts w:hint="default" w:ascii="Times New Roman" w:hAnsi="Times New Roman"/>
          <w:color w:val="auto"/>
          <w:szCs w:val="21"/>
          <w:vertAlign w:val="superscript"/>
          <w:lang w:val="en-US" w:eastAsia="zh-CN"/>
        </w:rPr>
        <w:instrText xml:space="preserve"> REF _Ref29978 \r \h </w:instrText>
      </w:r>
      <w:r>
        <w:rPr>
          <w:rFonts w:hint="default" w:ascii="Times New Roman" w:hAnsi="Times New Roman"/>
          <w:color w:val="auto"/>
          <w:szCs w:val="21"/>
          <w:vertAlign w:val="superscript"/>
          <w:lang w:val="en-US" w:eastAsia="zh-CN"/>
        </w:rPr>
        <w:fldChar w:fldCharType="separate"/>
      </w:r>
      <w:r>
        <w:rPr>
          <w:rFonts w:hint="default" w:ascii="Times New Roman" w:hAnsi="Times New Roman"/>
          <w:color w:val="auto"/>
          <w:szCs w:val="21"/>
          <w:vertAlign w:val="superscript"/>
          <w:lang w:val="en-US" w:eastAsia="zh-CN"/>
        </w:rPr>
        <w:t>[6]</w:t>
      </w:r>
      <w:r>
        <w:rPr>
          <w:rFonts w:hint="default" w:ascii="Times New Roman" w:hAnsi="Times New Roman"/>
          <w:color w:val="auto"/>
          <w:szCs w:val="21"/>
          <w:vertAlign w:val="superscript"/>
          <w:lang w:val="en-US" w:eastAsia="zh-CN"/>
        </w:rPr>
        <w:fldChar w:fldCharType="end"/>
      </w:r>
      <w:del w:id="722" w:author="CCCF" w:date="2023-01-08T20:37:14Z">
        <w:r>
          <w:rPr>
            <w:rFonts w:hint="default" w:ascii="Times New Roman" w:hAnsi="Times New Roman"/>
            <w:color w:val="auto"/>
            <w:szCs w:val="21"/>
            <w:lang w:val="en-US" w:eastAsia="zh-CN"/>
          </w:rPr>
          <w:delText>，</w:delText>
        </w:r>
      </w:del>
      <w:ins w:id="723" w:author="CCCF" w:date="2023-01-08T20:34:40Z">
        <w:r>
          <w:rPr>
            <w:rFonts w:hint="eastAsia"/>
            <w:color w:val="auto"/>
            <w:szCs w:val="21"/>
            <w:lang w:val="en-US" w:eastAsia="zh-CN"/>
          </w:rPr>
          <w:t>。</w:t>
        </w:r>
      </w:ins>
      <w:r>
        <w:rPr>
          <w:rFonts w:hint="default" w:ascii="Times New Roman" w:hAnsi="Times New Roman"/>
          <w:color w:val="auto"/>
          <w:szCs w:val="21"/>
          <w:lang w:val="en-US" w:eastAsia="zh-CN"/>
        </w:rPr>
        <w:t>其中，</w:t>
      </w:r>
      <w:del w:id="724" w:author="CCCF" w:date="2023-01-10T17:03:32Z">
        <w:r>
          <w:rPr>
            <w:rFonts w:hint="default" w:ascii="Times New Roman" w:hAnsi="Times New Roman"/>
            <w:color w:val="auto"/>
            <w:szCs w:val="21"/>
            <w:lang w:val="en-US" w:eastAsia="zh-CN"/>
          </w:rPr>
          <w:delText>偏见意味着同行评价者的评分有放大或缩小的习惯性倾向，而可靠性表示了同行评价者的评分与真实分数之间的</w:delText>
        </w:r>
      </w:del>
      <w:del w:id="725" w:author="CCCF" w:date="2023-01-10T17:03:32Z">
        <w:r>
          <w:rPr>
            <w:rFonts w:hint="default" w:ascii="Times New Roman" w:hAnsi="Times New Roman"/>
            <w:color w:val="auto"/>
            <w:szCs w:val="21"/>
            <w:highlight w:val="yellow"/>
            <w:lang w:val="en-US" w:eastAsia="zh-CN"/>
            <w:rPrChange w:id="726" w:author="CCCF" w:date="2023-01-10T11:29:40Z">
              <w:rPr>
                <w:rFonts w:hint="default" w:ascii="Times New Roman" w:hAnsi="Times New Roman"/>
                <w:color w:val="auto"/>
                <w:szCs w:val="21"/>
                <w:lang w:val="en-US" w:eastAsia="zh-CN"/>
              </w:rPr>
            </w:rPrChange>
          </w:rPr>
          <w:delText>随机</w:delText>
        </w:r>
      </w:del>
      <w:del w:id="727" w:author="CCCF" w:date="2023-01-10T17:03:32Z">
        <w:r>
          <w:rPr>
            <w:rFonts w:hint="default" w:ascii="Times New Roman" w:hAnsi="Times New Roman"/>
            <w:color w:val="auto"/>
            <w:szCs w:val="21"/>
            <w:lang w:val="en-US" w:eastAsia="zh-CN"/>
          </w:rPr>
          <w:delText>偏差</w:delText>
        </w:r>
      </w:del>
      <w:ins w:id="728" w:author="CCCF" w:date="2023-01-08T20:35:48Z">
        <w:r>
          <w:rPr>
            <w:rFonts w:hint="default" w:ascii="Times New Roman" w:hAnsi="Times New Roman"/>
            <w:color w:val="auto"/>
            <w:szCs w:val="21"/>
            <w:lang w:val="en-US" w:eastAsia="zh-CN"/>
          </w:rPr>
          <w:t>偏见</w:t>
        </w:r>
      </w:ins>
      <w:ins w:id="729" w:author="CCCF" w:date="2023-01-08T20:36:51Z">
        <w:r>
          <w:rPr>
            <w:rFonts w:hint="eastAsia" w:ascii="Times New Roman" w:hAnsi="Times New Roman"/>
            <w:color w:val="auto"/>
            <w:szCs w:val="21"/>
            <w:lang w:val="en-US" w:eastAsia="zh-CN"/>
          </w:rPr>
          <w:t>是</w:t>
        </w:r>
      </w:ins>
      <w:ins w:id="730" w:author="CCCF" w:date="2023-01-08T20:36:28Z">
        <w:r>
          <w:rPr>
            <w:rFonts w:hint="eastAsia" w:ascii="Times New Roman" w:hAnsi="Times New Roman"/>
            <w:color w:val="auto"/>
            <w:szCs w:val="21"/>
            <w:lang w:val="en-US" w:eastAsia="zh-CN"/>
          </w:rPr>
          <w:t>指</w:t>
        </w:r>
      </w:ins>
      <w:ins w:id="731" w:author="CCCF" w:date="2023-01-08T20:35:48Z">
        <w:r>
          <w:rPr>
            <w:rFonts w:hint="default" w:ascii="Times New Roman" w:hAnsi="Times New Roman"/>
            <w:color w:val="auto"/>
            <w:szCs w:val="21"/>
            <w:lang w:val="en-US" w:eastAsia="zh-CN"/>
          </w:rPr>
          <w:t>同行评价者的评分</w:t>
        </w:r>
      </w:ins>
      <w:ins w:id="732" w:author="CCCF" w:date="2023-01-08T20:36:35Z">
        <w:r>
          <w:rPr>
            <w:rFonts w:hint="eastAsia" w:ascii="Times New Roman" w:hAnsi="Times New Roman"/>
            <w:color w:val="auto"/>
            <w:szCs w:val="21"/>
            <w:lang w:val="en-US" w:eastAsia="zh-CN"/>
          </w:rPr>
          <w:t>相对于</w:t>
        </w:r>
      </w:ins>
      <w:ins w:id="733" w:author="CCCF" w:date="2023-01-08T20:36:37Z">
        <w:r>
          <w:rPr>
            <w:rFonts w:hint="eastAsia" w:ascii="Times New Roman" w:hAnsi="Times New Roman"/>
            <w:color w:val="auto"/>
            <w:szCs w:val="21"/>
            <w:lang w:val="en-US" w:eastAsia="zh-CN"/>
          </w:rPr>
          <w:t>真实</w:t>
        </w:r>
      </w:ins>
      <w:ins w:id="734" w:author="CCCF" w:date="2023-01-08T20:36:38Z">
        <w:r>
          <w:rPr>
            <w:rFonts w:hint="eastAsia" w:ascii="Times New Roman" w:hAnsi="Times New Roman"/>
            <w:color w:val="auto"/>
            <w:szCs w:val="21"/>
            <w:lang w:val="en-US" w:eastAsia="zh-CN"/>
          </w:rPr>
          <w:t>分数</w:t>
        </w:r>
      </w:ins>
      <w:ins w:id="735" w:author="CCCF" w:date="2023-01-08T20:35:48Z">
        <w:r>
          <w:rPr>
            <w:rFonts w:hint="default" w:ascii="Times New Roman" w:hAnsi="Times New Roman"/>
            <w:color w:val="auto"/>
            <w:szCs w:val="21"/>
            <w:lang w:val="en-US" w:eastAsia="zh-CN"/>
          </w:rPr>
          <w:t>有放大或缩小的习惯性倾向</w:t>
        </w:r>
      </w:ins>
      <w:ins w:id="736" w:author="CCCF" w:date="2023-01-10T17:03:42Z">
        <w:r>
          <w:rPr>
            <w:rFonts w:hint="eastAsia" w:ascii="Times New Roman" w:hAnsi="Times New Roman"/>
            <w:color w:val="auto"/>
            <w:szCs w:val="21"/>
            <w:lang w:val="en-US" w:eastAsia="zh-CN"/>
          </w:rPr>
          <w:t>，</w:t>
        </w:r>
      </w:ins>
      <w:ins w:id="737" w:author="CCCF" w:date="2023-01-10T17:03:43Z">
        <w:r>
          <w:rPr>
            <w:rFonts w:hint="eastAsia"/>
            <w:color w:val="auto"/>
            <w:szCs w:val="21"/>
            <w:lang w:val="en-US" w:eastAsia="zh-CN"/>
          </w:rPr>
          <w:t>评分</w:t>
        </w:r>
      </w:ins>
      <w:ins w:id="738" w:author="CCCF" w:date="2023-01-10T17:03:43Z">
        <w:r>
          <w:rPr>
            <w:rFonts w:hint="default" w:ascii="Times New Roman" w:hAnsi="Times New Roman"/>
            <w:color w:val="auto"/>
            <w:szCs w:val="21"/>
            <w:lang w:val="en-US" w:eastAsia="zh-CN"/>
          </w:rPr>
          <w:t>可靠性</w:t>
        </w:r>
      </w:ins>
      <w:ins w:id="739" w:author="CCCF" w:date="2023-01-10T17:03:45Z">
        <w:r>
          <w:rPr>
            <w:rFonts w:hint="eastAsia" w:ascii="Times New Roman" w:hAnsi="Times New Roman"/>
            <w:color w:val="auto"/>
            <w:szCs w:val="21"/>
            <w:lang w:val="en-US" w:eastAsia="zh-CN"/>
          </w:rPr>
          <w:t>则</w:t>
        </w:r>
      </w:ins>
      <w:ins w:id="740" w:author="CCCF" w:date="2023-01-10T17:03:43Z">
        <w:r>
          <w:rPr>
            <w:rFonts w:hint="default" w:ascii="Times New Roman" w:hAnsi="Times New Roman"/>
            <w:color w:val="auto"/>
            <w:szCs w:val="21"/>
            <w:lang w:val="en-US" w:eastAsia="zh-CN"/>
          </w:rPr>
          <w:t>表示同行评价者的</w:t>
        </w:r>
      </w:ins>
      <w:ins w:id="741" w:author="CCCF" w:date="2023-01-10T17:03:59Z">
        <w:r>
          <w:rPr>
            <w:rFonts w:hint="eastAsia" w:ascii="Times New Roman" w:hAnsi="Times New Roman"/>
            <w:color w:val="auto"/>
            <w:szCs w:val="21"/>
            <w:lang w:val="en-US" w:eastAsia="zh-CN"/>
          </w:rPr>
          <w:t>作业</w:t>
        </w:r>
      </w:ins>
      <w:ins w:id="742" w:author="CCCF" w:date="2023-01-10T17:03:43Z">
        <w:r>
          <w:rPr>
            <w:rFonts w:hint="default" w:ascii="Times New Roman" w:hAnsi="Times New Roman"/>
            <w:color w:val="auto"/>
            <w:szCs w:val="21"/>
            <w:lang w:val="en-US" w:eastAsia="zh-CN"/>
          </w:rPr>
          <w:t>评分</w:t>
        </w:r>
      </w:ins>
      <w:ins w:id="743" w:author="CCCF" w:date="2023-01-10T17:04:01Z">
        <w:r>
          <w:rPr>
            <w:rFonts w:hint="eastAsia" w:ascii="Times New Roman" w:hAnsi="Times New Roman"/>
            <w:color w:val="auto"/>
            <w:szCs w:val="21"/>
            <w:lang w:val="en-US" w:eastAsia="zh-CN"/>
          </w:rPr>
          <w:t>在</w:t>
        </w:r>
      </w:ins>
      <w:ins w:id="744" w:author="CCCF" w:date="2023-01-10T17:03:50Z">
        <w:r>
          <w:rPr>
            <w:rFonts w:hint="eastAsia" w:ascii="Times New Roman" w:hAnsi="Times New Roman"/>
            <w:color w:val="auto"/>
            <w:szCs w:val="21"/>
            <w:lang w:val="en-US" w:eastAsia="zh-CN"/>
          </w:rPr>
          <w:t>去除</w:t>
        </w:r>
      </w:ins>
      <w:ins w:id="745" w:author="CCCF" w:date="2023-01-10T17:03:52Z">
        <w:r>
          <w:rPr>
            <w:rFonts w:hint="eastAsia" w:ascii="Times New Roman" w:hAnsi="Times New Roman"/>
            <w:color w:val="auto"/>
            <w:szCs w:val="21"/>
            <w:lang w:val="en-US" w:eastAsia="zh-CN"/>
          </w:rPr>
          <w:t>偏见</w:t>
        </w:r>
      </w:ins>
      <w:ins w:id="746" w:author="CCCF" w:date="2023-01-10T17:03:54Z">
        <w:r>
          <w:rPr>
            <w:rFonts w:hint="eastAsia" w:ascii="Times New Roman" w:hAnsi="Times New Roman"/>
            <w:color w:val="auto"/>
            <w:szCs w:val="21"/>
            <w:lang w:val="en-US" w:eastAsia="zh-CN"/>
          </w:rPr>
          <w:t>影响</w:t>
        </w:r>
      </w:ins>
      <w:ins w:id="747" w:author="CCCF" w:date="2023-01-10T17:03:55Z">
        <w:r>
          <w:rPr>
            <w:rFonts w:hint="eastAsia" w:ascii="Times New Roman" w:hAnsi="Times New Roman"/>
            <w:color w:val="auto"/>
            <w:szCs w:val="21"/>
            <w:lang w:val="en-US" w:eastAsia="zh-CN"/>
          </w:rPr>
          <w:t>后</w:t>
        </w:r>
      </w:ins>
      <w:ins w:id="748" w:author="CCCF" w:date="2023-01-10T17:03:43Z">
        <w:r>
          <w:rPr>
            <w:rFonts w:hint="default" w:ascii="Times New Roman" w:hAnsi="Times New Roman"/>
            <w:color w:val="auto"/>
            <w:szCs w:val="21"/>
            <w:lang w:val="en-US" w:eastAsia="zh-CN"/>
          </w:rPr>
          <w:t>与</w:t>
        </w:r>
      </w:ins>
      <w:ins w:id="749" w:author="CCCF" w:date="2023-01-10T17:04:07Z">
        <w:r>
          <w:rPr>
            <w:rFonts w:hint="eastAsia" w:ascii="Times New Roman" w:hAnsi="Times New Roman"/>
            <w:color w:val="auto"/>
            <w:szCs w:val="21"/>
            <w:lang w:val="en-US" w:eastAsia="zh-CN"/>
          </w:rPr>
          <w:t>作业</w:t>
        </w:r>
      </w:ins>
      <w:ins w:id="750" w:author="CCCF" w:date="2023-01-10T17:03:43Z">
        <w:r>
          <w:rPr>
            <w:rFonts w:hint="default" w:ascii="Times New Roman" w:hAnsi="Times New Roman"/>
            <w:color w:val="auto"/>
            <w:szCs w:val="21"/>
            <w:lang w:val="en-US" w:eastAsia="zh-CN"/>
          </w:rPr>
          <w:t>真实分数之间的</w:t>
        </w:r>
      </w:ins>
      <w:ins w:id="751" w:author="CCCF" w:date="2023-01-10T17:03:43Z">
        <w:r>
          <w:rPr>
            <w:rFonts w:hint="default" w:ascii="Times New Roman" w:hAnsi="Times New Roman"/>
            <w:color w:val="auto"/>
            <w:szCs w:val="21"/>
            <w:highlight w:val="yellow"/>
            <w:lang w:val="en-US" w:eastAsia="zh-CN"/>
          </w:rPr>
          <w:t>随机</w:t>
        </w:r>
      </w:ins>
      <w:ins w:id="752" w:author="CCCF" w:date="2023-01-10T17:03:43Z">
        <w:r>
          <w:rPr>
            <w:rFonts w:hint="default" w:ascii="Times New Roman" w:hAnsi="Times New Roman"/>
            <w:color w:val="auto"/>
            <w:szCs w:val="21"/>
            <w:lang w:val="en-US" w:eastAsia="zh-CN"/>
          </w:rPr>
          <w:t>偏差</w:t>
        </w:r>
      </w:ins>
      <w:r>
        <w:rPr>
          <w:rFonts w:hint="default" w:ascii="Times New Roman" w:hAnsi="Times New Roman"/>
          <w:color w:val="auto"/>
          <w:szCs w:val="21"/>
          <w:lang w:val="en-US" w:eastAsia="zh-CN"/>
        </w:rPr>
        <w:t>。</w:t>
      </w:r>
      <w:ins w:id="753" w:author="CCCF" w:date="2023-01-08T20:37:20Z">
        <w:r>
          <w:rPr>
            <w:rFonts w:hint="eastAsia"/>
            <w:color w:val="auto"/>
            <w:szCs w:val="21"/>
            <w:lang w:val="en-US" w:eastAsia="zh-CN"/>
          </w:rPr>
          <w:t>可见，</w:t>
        </w:r>
      </w:ins>
      <w:ins w:id="754" w:author="CCCF" w:date="2023-01-08T20:37:23Z">
        <w:r>
          <w:rPr>
            <w:rFonts w:hint="eastAsia"/>
            <w:color w:val="auto"/>
            <w:szCs w:val="21"/>
            <w:lang w:val="en-US" w:eastAsia="zh-CN"/>
          </w:rPr>
          <w:t>基于均值或中位数的</w:t>
        </w:r>
      </w:ins>
      <w:ins w:id="755" w:author="CCCF" w:date="2023-01-08T20:37:23Z">
        <w:r>
          <w:rPr>
            <w:rFonts w:hint="eastAsia" w:ascii="Times New Roman" w:hAnsi="Times New Roman"/>
            <w:color w:val="auto"/>
            <w:szCs w:val="21"/>
            <w:lang w:val="en-US" w:eastAsia="zh-CN"/>
          </w:rPr>
          <w:t>同行</w:t>
        </w:r>
      </w:ins>
      <w:ins w:id="756" w:author="CCCF" w:date="2023-01-08T20:37:23Z">
        <w:r>
          <w:rPr>
            <w:rFonts w:hint="default" w:ascii="Times New Roman" w:hAnsi="Times New Roman"/>
            <w:color w:val="auto"/>
            <w:szCs w:val="21"/>
            <w:lang w:val="en-US" w:eastAsia="zh-CN"/>
          </w:rPr>
          <w:t>评价</w:t>
        </w:r>
      </w:ins>
      <w:ins w:id="757" w:author="CCCF" w:date="2023-01-08T20:37:23Z">
        <w:r>
          <w:rPr>
            <w:rFonts w:hint="eastAsia" w:ascii="Times New Roman" w:hAnsi="Times New Roman"/>
            <w:color w:val="auto"/>
            <w:szCs w:val="21"/>
            <w:lang w:val="en-US" w:eastAsia="zh-CN"/>
          </w:rPr>
          <w:t>分数</w:t>
        </w:r>
      </w:ins>
      <w:ins w:id="758" w:author="CCCF" w:date="2023-01-08T20:37:23Z">
        <w:r>
          <w:rPr>
            <w:rFonts w:hint="eastAsia"/>
            <w:color w:val="auto"/>
            <w:szCs w:val="21"/>
            <w:lang w:val="en-US" w:eastAsia="zh-CN"/>
          </w:rPr>
          <w:t>汇总方式</w:t>
        </w:r>
      </w:ins>
      <w:ins w:id="759" w:author="CCCF" w:date="2023-01-08T20:37:40Z">
        <w:r>
          <w:rPr>
            <w:rFonts w:hint="eastAsia"/>
            <w:color w:val="auto"/>
            <w:szCs w:val="21"/>
            <w:lang w:val="en-US" w:eastAsia="zh-CN"/>
          </w:rPr>
          <w:t>会</w:t>
        </w:r>
      </w:ins>
      <w:ins w:id="760" w:author="CCCF" w:date="2023-01-08T20:37:23Z">
        <w:r>
          <w:rPr>
            <w:rFonts w:hint="eastAsia"/>
            <w:color w:val="auto"/>
            <w:szCs w:val="21"/>
            <w:lang w:val="en-US" w:eastAsia="zh-CN"/>
          </w:rPr>
          <w:t>产生不精确的汇总结果</w:t>
        </w:r>
      </w:ins>
      <w:del w:id="761" w:author="CCCF" w:date="2023-01-08T20:37:55Z">
        <w:r>
          <w:rPr>
            <w:rFonts w:hint="default" w:ascii="Times New Roman" w:hAnsi="Times New Roman"/>
            <w:color w:val="auto"/>
            <w:szCs w:val="21"/>
            <w:lang w:val="en-US" w:eastAsia="zh-CN"/>
          </w:rPr>
          <w:delText>因此用均值和中位数来作为最终评分并不准确</w:delText>
        </w:r>
      </w:del>
      <w:r>
        <w:rPr>
          <w:rFonts w:hint="default" w:ascii="Times New Roman" w:hAnsi="Times New Roman"/>
          <w:color w:val="auto"/>
          <w:szCs w:val="21"/>
          <w:vertAlign w:val="superscript"/>
          <w:lang w:val="en-US" w:eastAsia="zh-CN"/>
        </w:rPr>
        <w:fldChar w:fldCharType="begin"/>
      </w:r>
      <w:r>
        <w:rPr>
          <w:rFonts w:hint="default" w:ascii="Times New Roman" w:hAnsi="Times New Roman"/>
          <w:color w:val="auto"/>
          <w:szCs w:val="21"/>
          <w:vertAlign w:val="superscript"/>
          <w:lang w:val="en-US" w:eastAsia="zh-CN"/>
        </w:rPr>
        <w:instrText xml:space="preserve"> REF _Ref30001 \r \h </w:instrText>
      </w:r>
      <w:r>
        <w:rPr>
          <w:rFonts w:hint="default" w:ascii="Times New Roman" w:hAnsi="Times New Roman"/>
          <w:color w:val="auto"/>
          <w:szCs w:val="21"/>
          <w:vertAlign w:val="superscript"/>
          <w:lang w:val="en-US" w:eastAsia="zh-CN"/>
        </w:rPr>
        <w:fldChar w:fldCharType="separate"/>
      </w:r>
      <w:r>
        <w:rPr>
          <w:rFonts w:hint="default" w:ascii="Times New Roman" w:hAnsi="Times New Roman"/>
          <w:color w:val="auto"/>
          <w:szCs w:val="21"/>
          <w:vertAlign w:val="superscript"/>
          <w:lang w:val="en-US" w:eastAsia="zh-CN"/>
        </w:rPr>
        <w:t>[7]</w:t>
      </w:r>
      <w:r>
        <w:rPr>
          <w:rFonts w:hint="default" w:ascii="Times New Roman" w:hAnsi="Times New Roman"/>
          <w:color w:val="auto"/>
          <w:szCs w:val="21"/>
          <w:vertAlign w:val="superscript"/>
          <w:lang w:val="en-US" w:eastAsia="zh-CN"/>
        </w:rPr>
        <w:fldChar w:fldCharType="end"/>
      </w:r>
      <w:r>
        <w:rPr>
          <w:rFonts w:hint="default" w:ascii="Times New Roman" w:hAnsi="Times New Roman"/>
          <w:color w:val="auto"/>
          <w:szCs w:val="21"/>
          <w:lang w:val="en-US" w:eastAsia="zh-CN"/>
        </w:rPr>
        <w:t>。</w:t>
      </w:r>
      <w:del w:id="762" w:author="CCCF" w:date="2023-01-08T20:44:32Z">
        <w:r>
          <w:rPr>
            <w:rFonts w:hint="default" w:ascii="Times New Roman" w:hAnsi="Times New Roman"/>
            <w:color w:val="auto"/>
            <w:szCs w:val="21"/>
            <w:lang w:val="en-US" w:eastAsia="zh-CN"/>
          </w:rPr>
          <w:delText>目前</w:delText>
        </w:r>
      </w:del>
      <w:ins w:id="763" w:author="CCCF" w:date="2023-01-08T20:44:32Z">
        <w:r>
          <w:rPr>
            <w:rFonts w:hint="eastAsia"/>
            <w:color w:val="auto"/>
            <w:szCs w:val="21"/>
            <w:lang w:val="en-US" w:eastAsia="zh-CN"/>
          </w:rPr>
          <w:t>为</w:t>
        </w:r>
      </w:ins>
      <w:ins w:id="764" w:author="CCCF" w:date="2023-01-08T20:38:02Z">
        <w:r>
          <w:rPr>
            <w:rFonts w:hint="eastAsia"/>
            <w:color w:val="auto"/>
            <w:szCs w:val="21"/>
            <w:lang w:val="en-US" w:eastAsia="zh-CN"/>
          </w:rPr>
          <w:t>此</w:t>
        </w:r>
      </w:ins>
      <w:r>
        <w:rPr>
          <w:rFonts w:hint="default" w:ascii="Times New Roman" w:hAnsi="Times New Roman"/>
          <w:color w:val="auto"/>
          <w:szCs w:val="21"/>
          <w:lang w:val="en-US" w:eastAsia="zh-CN"/>
        </w:rPr>
        <w:t>，</w:t>
      </w:r>
      <w:ins w:id="765" w:author="CCCF" w:date="2023-01-09T20:05:43Z">
        <w:r>
          <w:rPr>
            <w:rFonts w:hint="eastAsia"/>
            <w:color w:val="auto"/>
            <w:szCs w:val="21"/>
            <w:lang w:val="en-US" w:eastAsia="zh-CN"/>
          </w:rPr>
          <w:t>近年来</w:t>
        </w:r>
      </w:ins>
      <w:del w:id="766" w:author="CCCF" w:date="2023-01-08T20:38:13Z">
        <w:r>
          <w:rPr>
            <w:rFonts w:hint="default" w:ascii="Times New Roman" w:hAnsi="Times New Roman"/>
            <w:color w:val="auto"/>
            <w:szCs w:val="21"/>
            <w:lang w:val="en-US" w:eastAsia="zh-CN"/>
          </w:rPr>
          <w:delText>一些</w:delText>
        </w:r>
      </w:del>
      <w:ins w:id="767" w:author="CCCF" w:date="2023-01-08T20:38:16Z">
        <w:r>
          <w:rPr>
            <w:rFonts w:hint="eastAsia"/>
            <w:color w:val="auto"/>
            <w:szCs w:val="21"/>
            <w:lang w:val="en-US" w:eastAsia="zh-CN"/>
          </w:rPr>
          <w:t>研究人员</w:t>
        </w:r>
      </w:ins>
      <w:del w:id="768" w:author="CCCF" w:date="2023-01-08T20:38:09Z">
        <w:r>
          <w:rPr>
            <w:rFonts w:hint="default" w:ascii="Times New Roman" w:hAnsi="Times New Roman"/>
            <w:color w:val="auto"/>
            <w:szCs w:val="21"/>
            <w:lang w:val="en-US" w:eastAsia="zh-CN"/>
          </w:rPr>
          <w:delText>研究</w:delText>
        </w:r>
      </w:del>
      <w:del w:id="769" w:author="CCCF" w:date="2023-01-08T20:38:05Z">
        <w:r>
          <w:rPr>
            <w:rFonts w:hint="default" w:ascii="Times New Roman" w:hAnsi="Times New Roman"/>
            <w:color w:val="auto"/>
            <w:szCs w:val="21"/>
            <w:lang w:val="en-US" w:eastAsia="zh-CN"/>
          </w:rPr>
          <w:delText>者</w:delText>
        </w:r>
      </w:del>
      <w:r>
        <w:rPr>
          <w:rFonts w:hint="default" w:ascii="Times New Roman" w:hAnsi="Times New Roman"/>
          <w:color w:val="auto"/>
          <w:szCs w:val="21"/>
          <w:lang w:val="en-US" w:eastAsia="zh-CN"/>
        </w:rPr>
        <w:t>提出</w:t>
      </w:r>
      <w:ins w:id="770" w:author="CCCF" w:date="2023-01-08T20:38:21Z">
        <w:r>
          <w:rPr>
            <w:rFonts w:hint="eastAsia"/>
            <w:color w:val="auto"/>
            <w:szCs w:val="21"/>
            <w:lang w:val="en-US" w:eastAsia="zh-CN"/>
          </w:rPr>
          <w:t>了</w:t>
        </w:r>
      </w:ins>
      <w:r>
        <w:rPr>
          <w:rFonts w:hint="default" w:ascii="Times New Roman" w:hAnsi="Times New Roman"/>
          <w:color w:val="auto"/>
          <w:szCs w:val="21"/>
          <w:lang w:val="en-US" w:eastAsia="zh-CN"/>
        </w:rPr>
        <w:t>一系列</w:t>
      </w:r>
      <w:ins w:id="771" w:author="CCCF" w:date="2023-01-08T20:38:54Z">
        <w:r>
          <w:rPr>
            <w:rFonts w:hint="eastAsia"/>
            <w:color w:val="auto"/>
            <w:szCs w:val="21"/>
            <w:lang w:val="en-US" w:eastAsia="zh-CN"/>
          </w:rPr>
          <w:t>汇总</w:t>
        </w:r>
      </w:ins>
      <w:ins w:id="772" w:author="CCCF" w:date="2023-01-08T20:38:52Z">
        <w:r>
          <w:rPr>
            <w:rFonts w:hint="eastAsia" w:ascii="Times New Roman" w:hAnsi="Times New Roman"/>
            <w:color w:val="auto"/>
            <w:szCs w:val="21"/>
            <w:lang w:val="en-US" w:eastAsia="zh-CN"/>
          </w:rPr>
          <w:t>同行</w:t>
        </w:r>
      </w:ins>
      <w:ins w:id="773" w:author="CCCF" w:date="2023-01-08T20:38:52Z">
        <w:r>
          <w:rPr>
            <w:rFonts w:hint="default" w:ascii="Times New Roman" w:hAnsi="Times New Roman"/>
            <w:color w:val="auto"/>
            <w:szCs w:val="21"/>
            <w:lang w:val="en-US" w:eastAsia="zh-CN"/>
          </w:rPr>
          <w:t>评价</w:t>
        </w:r>
      </w:ins>
      <w:ins w:id="774" w:author="CCCF" w:date="2023-01-08T20:38:52Z">
        <w:r>
          <w:rPr>
            <w:rFonts w:hint="eastAsia" w:ascii="Times New Roman" w:hAnsi="Times New Roman"/>
            <w:color w:val="auto"/>
            <w:szCs w:val="21"/>
            <w:lang w:val="en-US" w:eastAsia="zh-CN"/>
          </w:rPr>
          <w:t>分数</w:t>
        </w:r>
      </w:ins>
      <w:ins w:id="775" w:author="CCCF" w:date="2023-01-08T20:39:04Z">
        <w:r>
          <w:rPr>
            <w:rFonts w:hint="eastAsia"/>
            <w:color w:val="auto"/>
            <w:szCs w:val="21"/>
            <w:lang w:val="en-US" w:eastAsia="zh-CN"/>
          </w:rPr>
          <w:t>的</w:t>
        </w:r>
      </w:ins>
      <w:del w:id="776" w:author="CCCF" w:date="2023-01-08T20:39:06Z">
        <w:r>
          <w:rPr>
            <w:rFonts w:hint="default" w:ascii="Times New Roman" w:hAnsi="Times New Roman"/>
            <w:color w:val="auto"/>
            <w:szCs w:val="21"/>
            <w:lang w:val="en-US" w:eastAsia="zh-CN"/>
          </w:rPr>
          <w:delText>的</w:delText>
        </w:r>
      </w:del>
      <w:r>
        <w:rPr>
          <w:rFonts w:hint="default" w:ascii="Times New Roman" w:hAnsi="Times New Roman"/>
          <w:color w:val="auto"/>
          <w:szCs w:val="21"/>
          <w:lang w:val="en-US" w:eastAsia="zh-CN"/>
        </w:rPr>
        <w:t>概率</w:t>
      </w:r>
      <w:ins w:id="777" w:author="CCCF" w:date="2023-01-08T20:38:26Z">
        <w:r>
          <w:rPr>
            <w:rFonts w:hint="eastAsia"/>
            <w:color w:val="auto"/>
            <w:szCs w:val="21"/>
            <w:lang w:val="en-US" w:eastAsia="zh-CN"/>
          </w:rPr>
          <w:t>图</w:t>
        </w:r>
      </w:ins>
      <w:r>
        <w:rPr>
          <w:rFonts w:hint="default" w:ascii="Times New Roman" w:hAnsi="Times New Roman"/>
          <w:color w:val="auto"/>
          <w:szCs w:val="21"/>
          <w:lang w:val="en-US" w:eastAsia="zh-CN"/>
        </w:rPr>
        <w:t>模型</w:t>
      </w:r>
      <w:ins w:id="778" w:author="CCCF" w:date="2023-01-08T20:39:12Z">
        <w:r>
          <w:rPr>
            <w:rFonts w:hint="eastAsia"/>
            <w:color w:val="auto"/>
            <w:szCs w:val="21"/>
            <w:lang w:val="en-US" w:eastAsia="zh-CN"/>
          </w:rPr>
          <w:t>。</w:t>
        </w:r>
      </w:ins>
      <w:ins w:id="779" w:author="CCCF" w:date="2023-01-08T20:39:14Z">
        <w:r>
          <w:rPr>
            <w:rFonts w:hint="eastAsia"/>
            <w:color w:val="auto"/>
            <w:szCs w:val="21"/>
            <w:lang w:val="en-US" w:eastAsia="zh-CN"/>
          </w:rPr>
          <w:t>这些模型</w:t>
        </w:r>
      </w:ins>
      <w:del w:id="780" w:author="CCCF" w:date="2023-01-08T20:39:12Z">
        <w:r>
          <w:rPr>
            <w:rFonts w:hint="default" w:ascii="Times New Roman" w:hAnsi="Times New Roman"/>
            <w:color w:val="auto"/>
            <w:szCs w:val="21"/>
            <w:lang w:val="en-US" w:eastAsia="zh-CN"/>
          </w:rPr>
          <w:delText>，</w:delText>
        </w:r>
      </w:del>
      <w:r>
        <w:rPr>
          <w:rFonts w:hint="default" w:ascii="Times New Roman" w:hAnsi="Times New Roman"/>
          <w:color w:val="auto"/>
          <w:szCs w:val="21"/>
          <w:lang w:val="en-US" w:eastAsia="zh-CN"/>
        </w:rPr>
        <w:t>将同行评价者的评分可靠性和偏见设置</w:t>
      </w:r>
      <w:del w:id="781" w:author="CCCF" w:date="2023-01-08T20:39:26Z">
        <w:r>
          <w:rPr>
            <w:rFonts w:hint="default" w:ascii="Times New Roman" w:hAnsi="Times New Roman"/>
            <w:color w:val="auto"/>
            <w:szCs w:val="21"/>
            <w:lang w:val="en-US" w:eastAsia="zh-CN"/>
          </w:rPr>
          <w:delText>成了</w:delText>
        </w:r>
      </w:del>
      <w:ins w:id="782" w:author="CCCF" w:date="2023-01-08T20:39:26Z">
        <w:r>
          <w:rPr>
            <w:rFonts w:hint="eastAsia"/>
            <w:color w:val="auto"/>
            <w:szCs w:val="21"/>
            <w:lang w:val="en-US" w:eastAsia="zh-CN"/>
          </w:rPr>
          <w:t>为</w:t>
        </w:r>
      </w:ins>
      <w:r>
        <w:rPr>
          <w:rFonts w:hint="default" w:ascii="Times New Roman" w:hAnsi="Times New Roman"/>
          <w:color w:val="auto"/>
          <w:szCs w:val="21"/>
          <w:lang w:val="en-US" w:eastAsia="zh-CN"/>
        </w:rPr>
        <w:t>随机变量，通过</w:t>
      </w:r>
      <w:ins w:id="783" w:author="CCCF" w:date="2023-01-08T20:39:38Z">
        <w:r>
          <w:rPr>
            <w:rFonts w:hint="eastAsia"/>
            <w:color w:val="auto"/>
            <w:szCs w:val="21"/>
            <w:lang w:val="en-US" w:eastAsia="zh-CN"/>
          </w:rPr>
          <w:t>用</w:t>
        </w:r>
      </w:ins>
      <w:ins w:id="784" w:author="CCCF" w:date="2023-01-08T20:39:39Z">
        <w:r>
          <w:rPr>
            <w:rFonts w:hint="eastAsia"/>
            <w:color w:val="auto"/>
            <w:szCs w:val="21"/>
            <w:lang w:val="en-US" w:eastAsia="zh-CN"/>
          </w:rPr>
          <w:t>概率图</w:t>
        </w:r>
      </w:ins>
      <w:ins w:id="785" w:author="CCCF" w:date="2023-01-08T20:39:40Z">
        <w:r>
          <w:rPr>
            <w:rFonts w:hint="eastAsia"/>
            <w:color w:val="auto"/>
            <w:szCs w:val="21"/>
            <w:lang w:val="en-US" w:eastAsia="zh-CN"/>
          </w:rPr>
          <w:t>模型对</w:t>
        </w:r>
      </w:ins>
      <w:r>
        <w:rPr>
          <w:rFonts w:hint="default" w:ascii="Times New Roman" w:hAnsi="Times New Roman"/>
          <w:color w:val="auto"/>
          <w:szCs w:val="21"/>
          <w:lang w:val="en-US" w:eastAsia="zh-CN"/>
        </w:rPr>
        <w:t>变量之间的依赖关系</w:t>
      </w:r>
      <w:ins w:id="786" w:author="CCCF" w:date="2023-01-08T20:39:45Z">
        <w:r>
          <w:rPr>
            <w:rFonts w:hint="eastAsia"/>
            <w:color w:val="auto"/>
            <w:szCs w:val="21"/>
            <w:lang w:val="en-US" w:eastAsia="zh-CN"/>
          </w:rPr>
          <w:t>进行建模</w:t>
        </w:r>
      </w:ins>
      <w:ins w:id="787" w:author="CCCF" w:date="2023-01-08T20:39:46Z">
        <w:r>
          <w:rPr>
            <w:rFonts w:hint="eastAsia"/>
            <w:color w:val="auto"/>
            <w:szCs w:val="21"/>
            <w:lang w:val="en-US" w:eastAsia="zh-CN"/>
          </w:rPr>
          <w:t>从而</w:t>
        </w:r>
      </w:ins>
      <w:del w:id="788" w:author="CCCF" w:date="2023-01-08T20:39:47Z">
        <w:r>
          <w:rPr>
            <w:rFonts w:hint="default" w:ascii="Times New Roman" w:hAnsi="Times New Roman"/>
            <w:color w:val="auto"/>
            <w:szCs w:val="21"/>
            <w:lang w:val="en-US" w:eastAsia="zh-CN"/>
          </w:rPr>
          <w:delText>来</w:delText>
        </w:r>
      </w:del>
      <w:ins w:id="789" w:author="CCCF" w:date="2023-01-08T20:39:49Z">
        <w:r>
          <w:rPr>
            <w:rFonts w:hint="eastAsia"/>
            <w:color w:val="auto"/>
            <w:szCs w:val="21"/>
            <w:lang w:val="en-US" w:eastAsia="zh-CN"/>
          </w:rPr>
          <w:t>可以</w:t>
        </w:r>
      </w:ins>
      <w:r>
        <w:rPr>
          <w:rFonts w:hint="default" w:ascii="Times New Roman" w:hAnsi="Times New Roman"/>
          <w:color w:val="auto"/>
          <w:szCs w:val="21"/>
          <w:lang w:val="en-US" w:eastAsia="zh-CN"/>
        </w:rPr>
        <w:t>更加准确地估计</w:t>
      </w:r>
      <w:r>
        <w:rPr>
          <w:rFonts w:hint="default" w:ascii="Times New Roman" w:hAnsi="Times New Roman" w:eastAsia="宋体" w:cs="Times New Roman"/>
          <w:color w:val="auto"/>
          <w:szCs w:val="21"/>
          <w:lang w:val="en-US" w:eastAsia="zh-CN"/>
        </w:rPr>
        <w:t>每份作业的真实分数。然而</w:t>
      </w:r>
      <w:ins w:id="790" w:author="CCCF" w:date="2023-01-08T20:40:46Z">
        <w:r>
          <w:rPr>
            <w:rFonts w:hint="eastAsia" w:cs="Times New Roman"/>
            <w:color w:val="auto"/>
            <w:szCs w:val="21"/>
            <w:lang w:val="en-US" w:eastAsia="zh-CN"/>
          </w:rPr>
          <w:t>，</w:t>
        </w:r>
      </w:ins>
      <w:r>
        <w:rPr>
          <w:rFonts w:hint="default" w:ascii="Times New Roman" w:hAnsi="Times New Roman" w:eastAsia="宋体" w:cs="Times New Roman"/>
          <w:color w:val="auto"/>
          <w:szCs w:val="21"/>
          <w:lang w:val="en-US" w:eastAsia="zh-CN"/>
        </w:rPr>
        <w:t>现有</w:t>
      </w:r>
      <w:del w:id="791" w:author="CCCF" w:date="2023-01-08T20:40:48Z">
        <w:r>
          <w:rPr>
            <w:rFonts w:hint="default" w:ascii="Times New Roman" w:hAnsi="Times New Roman" w:eastAsia="宋体" w:cs="Times New Roman"/>
            <w:color w:val="auto"/>
            <w:szCs w:val="21"/>
            <w:lang w:val="en-US" w:eastAsia="zh-CN"/>
          </w:rPr>
          <w:delText>的</w:delText>
        </w:r>
      </w:del>
      <w:r>
        <w:rPr>
          <w:rFonts w:hint="default" w:ascii="Times New Roman" w:hAnsi="Times New Roman" w:eastAsia="宋体" w:cs="Times New Roman"/>
          <w:color w:val="auto"/>
          <w:szCs w:val="21"/>
          <w:lang w:val="en-US" w:eastAsia="zh-CN"/>
        </w:rPr>
        <w:t>概率</w:t>
      </w:r>
      <w:ins w:id="792" w:author="CCCF" w:date="2023-01-08T20:40:49Z">
        <w:r>
          <w:rPr>
            <w:rFonts w:hint="eastAsia" w:cs="Times New Roman"/>
            <w:color w:val="auto"/>
            <w:szCs w:val="21"/>
            <w:lang w:val="en-US" w:eastAsia="zh-CN"/>
          </w:rPr>
          <w:t>图</w:t>
        </w:r>
      </w:ins>
      <w:r>
        <w:rPr>
          <w:rFonts w:hint="default" w:ascii="Times New Roman" w:hAnsi="Times New Roman" w:eastAsia="宋体" w:cs="Times New Roman"/>
          <w:color w:val="auto"/>
          <w:szCs w:val="21"/>
          <w:lang w:val="en-US" w:eastAsia="zh-CN"/>
        </w:rPr>
        <w:t>模型</w:t>
      </w:r>
      <w:del w:id="793" w:author="CCCF" w:date="2023-01-08T20:40:55Z">
        <w:r>
          <w:rPr>
            <w:rFonts w:hint="default" w:ascii="Times New Roman" w:hAnsi="Times New Roman" w:eastAsia="宋体" w:cs="Times New Roman"/>
            <w:color w:val="auto"/>
            <w:szCs w:val="21"/>
            <w:lang w:val="en-US" w:eastAsia="zh-CN"/>
          </w:rPr>
          <w:delText>中</w:delText>
        </w:r>
      </w:del>
      <w:del w:id="794" w:author="CCCF" w:date="2023-01-08T20:40:53Z">
        <w:r>
          <w:rPr>
            <w:rFonts w:hint="default" w:ascii="Times New Roman" w:hAnsi="Times New Roman" w:eastAsia="宋体" w:cs="Times New Roman"/>
            <w:color w:val="auto"/>
            <w:szCs w:val="21"/>
            <w:lang w:val="en-US" w:eastAsia="zh-CN"/>
          </w:rPr>
          <w:delText>，</w:delText>
        </w:r>
      </w:del>
      <w:r>
        <w:rPr>
          <w:rFonts w:hint="default" w:ascii="Times New Roman" w:hAnsi="Times New Roman" w:cs="Times New Roman"/>
          <w:color w:val="auto"/>
          <w:szCs w:val="21"/>
          <w:lang w:val="en-US" w:eastAsia="zh-CN"/>
        </w:rPr>
        <w:t>对</w:t>
      </w:r>
      <w:r>
        <w:rPr>
          <w:rFonts w:hint="default" w:ascii="Times New Roman" w:hAnsi="Times New Roman" w:eastAsia="宋体" w:cs="Times New Roman"/>
          <w:color w:val="auto"/>
          <w:szCs w:val="21"/>
          <w:lang w:val="en-US" w:eastAsia="zh-CN"/>
        </w:rPr>
        <w:t>同行评价者的</w:t>
      </w:r>
      <w:ins w:id="795" w:author="CCCF" w:date="2023-01-08T20:42:07Z">
        <w:r>
          <w:rPr>
            <w:rFonts w:hint="eastAsia" w:cs="Times New Roman"/>
            <w:color w:val="auto"/>
            <w:szCs w:val="21"/>
            <w:lang w:val="en-US" w:eastAsia="zh-CN"/>
          </w:rPr>
          <w:t>评分</w:t>
        </w:r>
      </w:ins>
      <w:r>
        <w:rPr>
          <w:rFonts w:hint="default" w:ascii="Times New Roman" w:hAnsi="Times New Roman" w:eastAsia="宋体" w:cs="Times New Roman"/>
          <w:color w:val="auto"/>
          <w:szCs w:val="21"/>
          <w:lang w:val="en-US" w:eastAsia="zh-CN"/>
        </w:rPr>
        <w:t>可靠性</w:t>
      </w:r>
      <w:ins w:id="796" w:author="CCCF" w:date="2023-01-08T20:41:00Z">
        <w:r>
          <w:rPr>
            <w:rFonts w:hint="eastAsia" w:cs="Times New Roman"/>
            <w:color w:val="auto"/>
            <w:szCs w:val="21"/>
            <w:lang w:val="en-US" w:eastAsia="zh-CN"/>
          </w:rPr>
          <w:t>进行</w:t>
        </w:r>
      </w:ins>
      <w:r>
        <w:rPr>
          <w:rFonts w:hint="default" w:ascii="Times New Roman" w:hAnsi="Times New Roman" w:cs="Times New Roman"/>
          <w:color w:val="auto"/>
          <w:szCs w:val="21"/>
          <w:lang w:val="en-US" w:eastAsia="zh-CN"/>
        </w:rPr>
        <w:t>建模</w:t>
      </w:r>
      <w:ins w:id="797" w:author="CCCF" w:date="2023-01-08T20:41:02Z">
        <w:r>
          <w:rPr>
            <w:rFonts w:hint="eastAsia" w:cs="Times New Roman"/>
            <w:color w:val="auto"/>
            <w:szCs w:val="21"/>
            <w:lang w:val="en-US" w:eastAsia="zh-CN"/>
          </w:rPr>
          <w:t>时</w:t>
        </w:r>
      </w:ins>
      <w:ins w:id="798" w:author="CCCF" w:date="2023-01-08T20:41:33Z">
        <w:r>
          <w:rPr>
            <w:rFonts w:hint="eastAsia" w:cs="Times New Roman"/>
            <w:color w:val="auto"/>
            <w:szCs w:val="21"/>
            <w:lang w:val="en-US" w:eastAsia="zh-CN"/>
          </w:rPr>
          <w:t>通常</w:t>
        </w:r>
      </w:ins>
      <w:r>
        <w:rPr>
          <w:rFonts w:hint="default" w:ascii="Times New Roman" w:hAnsi="Times New Roman" w:eastAsia="宋体" w:cs="Times New Roman"/>
          <w:color w:val="auto"/>
          <w:szCs w:val="21"/>
          <w:lang w:val="en-US" w:eastAsia="zh-CN"/>
        </w:rPr>
        <w:t>只</w:t>
      </w:r>
      <w:r>
        <w:rPr>
          <w:rFonts w:hint="default" w:ascii="Times New Roman" w:hAnsi="Times New Roman" w:cs="Times New Roman"/>
          <w:color w:val="auto"/>
          <w:szCs w:val="21"/>
          <w:lang w:val="en-US" w:eastAsia="zh-CN"/>
        </w:rPr>
        <w:t>考虑</w:t>
      </w:r>
      <w:ins w:id="799" w:author="CCCF" w:date="2023-01-08T20:42:13Z">
        <w:r>
          <w:rPr>
            <w:rFonts w:hint="eastAsia" w:cs="Times New Roman"/>
            <w:color w:val="auto"/>
            <w:szCs w:val="21"/>
            <w:lang w:val="en-US" w:eastAsia="zh-CN"/>
          </w:rPr>
          <w:t>该生</w:t>
        </w:r>
      </w:ins>
      <w:ins w:id="800" w:author="CCCF" w:date="2023-01-08T20:41:42Z">
        <w:r>
          <w:rPr>
            <w:rFonts w:hint="eastAsia" w:cs="Times New Roman"/>
            <w:color w:val="auto"/>
            <w:szCs w:val="21"/>
            <w:lang w:val="en-US" w:eastAsia="zh-CN"/>
          </w:rPr>
          <w:t>在</w:t>
        </w:r>
      </w:ins>
      <w:ins w:id="801" w:author="CCCF" w:date="2023-01-08T20:41:43Z">
        <w:r>
          <w:rPr>
            <w:rFonts w:hint="eastAsia" w:cs="Times New Roman"/>
            <w:color w:val="auto"/>
            <w:szCs w:val="21"/>
            <w:lang w:val="en-US" w:eastAsia="zh-CN"/>
          </w:rPr>
          <w:t>本次</w:t>
        </w:r>
      </w:ins>
      <w:del w:id="802" w:author="CCCF" w:date="2023-01-08T20:41:46Z">
        <w:r>
          <w:rPr>
            <w:rFonts w:hint="default" w:ascii="Times New Roman" w:hAnsi="Times New Roman" w:cs="Times New Roman"/>
            <w:color w:val="auto"/>
            <w:szCs w:val="21"/>
            <w:lang w:val="en-US" w:eastAsia="zh-CN"/>
          </w:rPr>
          <w:delText>了在本次</w:delText>
        </w:r>
      </w:del>
      <w:r>
        <w:rPr>
          <w:rFonts w:hint="default" w:ascii="Times New Roman" w:hAnsi="Times New Roman" w:cs="Times New Roman"/>
          <w:color w:val="auto"/>
          <w:szCs w:val="21"/>
          <w:lang w:val="en-US" w:eastAsia="zh-CN"/>
        </w:rPr>
        <w:t>作业上</w:t>
      </w:r>
      <w:r>
        <w:rPr>
          <w:rFonts w:hint="default" w:ascii="Times New Roman" w:hAnsi="Times New Roman" w:eastAsia="宋体" w:cs="Times New Roman"/>
          <w:color w:val="auto"/>
          <w:szCs w:val="21"/>
          <w:lang w:val="en-US" w:eastAsia="zh-CN"/>
        </w:rPr>
        <w:t>的</w:t>
      </w:r>
      <w:del w:id="803" w:author="CCCF" w:date="2023-01-08T20:41:54Z">
        <w:r>
          <w:rPr>
            <w:rFonts w:hint="default" w:ascii="Times New Roman" w:hAnsi="Times New Roman" w:cs="Times New Roman"/>
            <w:color w:val="auto"/>
            <w:szCs w:val="21"/>
            <w:lang w:val="en-US" w:eastAsia="zh-CN"/>
          </w:rPr>
          <w:delText>最终分数</w:delText>
        </w:r>
      </w:del>
      <w:ins w:id="804" w:author="CCCF" w:date="2023-01-08T20:41:54Z">
        <w:r>
          <w:rPr>
            <w:rFonts w:hint="eastAsia" w:cs="Times New Roman"/>
            <w:color w:val="auto"/>
            <w:szCs w:val="21"/>
            <w:lang w:val="en-US" w:eastAsia="zh-CN"/>
          </w:rPr>
          <w:t>得分</w:t>
        </w:r>
      </w:ins>
      <w:del w:id="805" w:author="CCCF" w:date="2023-01-08T20:41:55Z">
        <w:r>
          <w:rPr>
            <w:rFonts w:hint="default" w:ascii="Times New Roman" w:hAnsi="Times New Roman" w:cs="Times New Roman"/>
            <w:color w:val="auto"/>
            <w:szCs w:val="21"/>
            <w:lang w:val="en-US" w:eastAsia="zh-CN"/>
          </w:rPr>
          <w:delText>（因为</w:delText>
        </w:r>
      </w:del>
      <w:del w:id="806" w:author="CCCF" w:date="2023-01-08T20:41:56Z">
        <w:r>
          <w:rPr>
            <w:rFonts w:hint="default" w:ascii="Times New Roman" w:hAnsi="Times New Roman" w:cs="Times New Roman"/>
            <w:color w:val="auto"/>
            <w:szCs w:val="21"/>
            <w:lang w:val="en-US" w:eastAsia="zh-CN"/>
          </w:rPr>
          <w:delText>评价者也提交了作业）</w:delText>
        </w:r>
      </w:del>
      <w:ins w:id="807" w:author="CCCF" w:date="2023-01-08T20:41:59Z">
        <w:r>
          <w:rPr>
            <w:rFonts w:hint="eastAsia" w:cs="Times New Roman"/>
            <w:color w:val="auto"/>
            <w:szCs w:val="21"/>
            <w:lang w:val="en-US" w:eastAsia="zh-CN"/>
          </w:rPr>
          <w:t>对其</w:t>
        </w:r>
      </w:ins>
      <w:ins w:id="808" w:author="CCCF" w:date="2023-01-08T20:42:18Z">
        <w:r>
          <w:rPr>
            <w:rFonts w:hint="eastAsia" w:cs="Times New Roman"/>
            <w:color w:val="auto"/>
            <w:szCs w:val="21"/>
            <w:lang w:val="en-US" w:eastAsia="zh-CN"/>
          </w:rPr>
          <w:t>评分</w:t>
        </w:r>
      </w:ins>
      <w:ins w:id="809" w:author="CCCF" w:date="2023-01-08T20:42:19Z">
        <w:r>
          <w:rPr>
            <w:rFonts w:hint="eastAsia" w:cs="Times New Roman"/>
            <w:color w:val="auto"/>
            <w:szCs w:val="21"/>
            <w:lang w:val="en-US" w:eastAsia="zh-CN"/>
          </w:rPr>
          <w:t>可靠</w:t>
        </w:r>
      </w:ins>
      <w:ins w:id="810" w:author="CCCF" w:date="2023-01-08T20:42:21Z">
        <w:r>
          <w:rPr>
            <w:rFonts w:hint="eastAsia" w:cs="Times New Roman"/>
            <w:color w:val="auto"/>
            <w:szCs w:val="21"/>
            <w:lang w:val="en-US" w:eastAsia="zh-CN"/>
          </w:rPr>
          <w:t>性的</w:t>
        </w:r>
      </w:ins>
      <w:ins w:id="811" w:author="CCCF" w:date="2023-01-08T20:42:22Z">
        <w:r>
          <w:rPr>
            <w:rFonts w:hint="eastAsia" w:cs="Times New Roman"/>
            <w:color w:val="auto"/>
            <w:szCs w:val="21"/>
            <w:lang w:val="en-US" w:eastAsia="zh-CN"/>
          </w:rPr>
          <w:t>影响</w:t>
        </w:r>
      </w:ins>
      <w:r>
        <w:rPr>
          <w:rFonts w:hint="default" w:ascii="Times New Roman" w:hAnsi="Times New Roman" w:eastAsia="宋体" w:cs="Times New Roman"/>
          <w:color w:val="auto"/>
          <w:szCs w:val="21"/>
          <w:lang w:val="en-US" w:eastAsia="zh-CN"/>
        </w:rPr>
        <w:t>。虽然</w:t>
      </w:r>
      <w:del w:id="812" w:author="CCCF" w:date="2023-01-08T20:42:33Z">
        <w:r>
          <w:rPr>
            <w:rFonts w:hint="default" w:ascii="Times New Roman" w:hAnsi="Times New Roman" w:eastAsia="宋体" w:cs="Times New Roman"/>
            <w:color w:val="auto"/>
            <w:szCs w:val="21"/>
            <w:lang w:val="en-US" w:eastAsia="zh-CN"/>
          </w:rPr>
          <w:delText>学生</w:delText>
        </w:r>
      </w:del>
      <w:ins w:id="813" w:author="CCCF" w:date="2023-01-08T20:42:33Z">
        <w:r>
          <w:rPr>
            <w:rFonts w:hint="eastAsia" w:cs="Times New Roman"/>
            <w:color w:val="auto"/>
            <w:szCs w:val="21"/>
            <w:lang w:val="en-US" w:eastAsia="zh-CN"/>
          </w:rPr>
          <w:t>该生</w:t>
        </w:r>
      </w:ins>
      <w:r>
        <w:rPr>
          <w:rFonts w:hint="default" w:ascii="Times New Roman" w:hAnsi="Times New Roman" w:cs="Times New Roman"/>
          <w:color w:val="auto"/>
          <w:szCs w:val="21"/>
          <w:lang w:val="en-US" w:eastAsia="zh-CN"/>
        </w:rPr>
        <w:t>的作业</w:t>
      </w:r>
      <w:del w:id="814" w:author="CCCF" w:date="2023-01-08T20:43:14Z">
        <w:r>
          <w:rPr>
            <w:rFonts w:hint="default" w:ascii="Times New Roman" w:hAnsi="Times New Roman" w:cs="Times New Roman"/>
            <w:color w:val="auto"/>
            <w:szCs w:val="21"/>
            <w:lang w:val="en-US" w:eastAsia="zh-CN"/>
          </w:rPr>
          <w:delText>分数</w:delText>
        </w:r>
      </w:del>
      <w:ins w:id="815" w:author="CCCF" w:date="2023-01-08T20:43:15Z">
        <w:r>
          <w:rPr>
            <w:rFonts w:hint="eastAsia" w:cs="Times New Roman"/>
            <w:color w:val="auto"/>
            <w:szCs w:val="21"/>
            <w:lang w:val="en-US" w:eastAsia="zh-CN"/>
          </w:rPr>
          <w:t>得分</w:t>
        </w:r>
      </w:ins>
      <w:ins w:id="816" w:author="CCCF" w:date="2023-01-08T20:43:29Z">
        <w:r>
          <w:rPr>
            <w:rFonts w:hint="eastAsia" w:cs="Times New Roman"/>
            <w:color w:val="auto"/>
            <w:szCs w:val="21"/>
            <w:lang w:val="en-US" w:eastAsia="zh-CN"/>
          </w:rPr>
          <w:t>会</w:t>
        </w:r>
      </w:ins>
      <w:ins w:id="817" w:author="CCCF" w:date="2023-01-08T20:43:36Z">
        <w:r>
          <w:rPr>
            <w:rFonts w:hint="eastAsia" w:cs="Times New Roman"/>
            <w:color w:val="auto"/>
            <w:szCs w:val="21"/>
            <w:lang w:val="en-US" w:eastAsia="zh-CN"/>
          </w:rPr>
          <w:t>对</w:t>
        </w:r>
      </w:ins>
      <w:ins w:id="818" w:author="CCCF" w:date="2023-01-08T20:43:38Z">
        <w:r>
          <w:rPr>
            <w:rFonts w:hint="eastAsia" w:cs="Times New Roman"/>
            <w:color w:val="auto"/>
            <w:szCs w:val="21"/>
            <w:lang w:val="en-US" w:eastAsia="zh-CN"/>
          </w:rPr>
          <w:t>其</w:t>
        </w:r>
      </w:ins>
      <w:del w:id="819" w:author="CCCF" w:date="2023-01-08T20:43:28Z">
        <w:r>
          <w:rPr>
            <w:rFonts w:hint="default" w:ascii="Times New Roman" w:hAnsi="Times New Roman" w:eastAsia="宋体" w:cs="Times New Roman"/>
            <w:color w:val="auto"/>
            <w:szCs w:val="21"/>
            <w:lang w:val="en-US" w:eastAsia="zh-CN"/>
          </w:rPr>
          <w:delText>在</w:delText>
        </w:r>
      </w:del>
      <w:del w:id="820" w:author="CCCF" w:date="2023-01-08T20:43:28Z">
        <w:r>
          <w:rPr>
            <w:rFonts w:hint="default" w:ascii="Times New Roman" w:hAnsi="Times New Roman" w:cs="Times New Roman"/>
            <w:color w:val="auto"/>
            <w:szCs w:val="21"/>
            <w:lang w:val="en-US" w:eastAsia="zh-CN"/>
          </w:rPr>
          <w:delText>理想情况下</w:delText>
        </w:r>
      </w:del>
      <w:del w:id="821" w:author="CCCF" w:date="2023-01-08T20:42:51Z">
        <w:r>
          <w:rPr>
            <w:rFonts w:hint="default" w:ascii="Times New Roman" w:hAnsi="Times New Roman" w:cs="Times New Roman"/>
            <w:color w:val="auto"/>
            <w:szCs w:val="21"/>
            <w:lang w:val="en-US" w:eastAsia="zh-CN"/>
          </w:rPr>
          <w:delText>可以</w:delText>
        </w:r>
      </w:del>
      <w:del w:id="822" w:author="CCCF" w:date="2023-01-08T20:42:51Z">
        <w:r>
          <w:rPr>
            <w:rFonts w:hint="default" w:ascii="Times New Roman" w:hAnsi="Times New Roman" w:eastAsia="宋体" w:cs="Times New Roman"/>
            <w:color w:val="auto"/>
            <w:szCs w:val="21"/>
            <w:lang w:val="en-US" w:eastAsia="zh-CN"/>
          </w:rPr>
          <w:delText>反应</w:delText>
        </w:r>
      </w:del>
      <w:del w:id="823" w:author="CCCF" w:date="2023-01-08T20:42:51Z">
        <w:r>
          <w:rPr>
            <w:rFonts w:hint="default" w:ascii="Times New Roman" w:hAnsi="Times New Roman" w:cs="Times New Roman"/>
            <w:color w:val="auto"/>
            <w:szCs w:val="21"/>
            <w:lang w:val="en-US" w:eastAsia="zh-CN"/>
          </w:rPr>
          <w:delText>一</w:delText>
        </w:r>
      </w:del>
      <w:ins w:id="824" w:author="CCCF" w:date="2023-01-08T20:42:54Z">
        <w:r>
          <w:rPr>
            <w:rFonts w:hint="eastAsia" w:cs="Times New Roman"/>
            <w:color w:val="auto"/>
            <w:szCs w:val="21"/>
            <w:lang w:val="en-US" w:eastAsia="zh-CN"/>
          </w:rPr>
          <w:t>评分</w:t>
        </w:r>
      </w:ins>
      <w:ins w:id="825" w:author="CCCF" w:date="2023-01-08T20:42:55Z">
        <w:r>
          <w:rPr>
            <w:rFonts w:hint="eastAsia" w:cs="Times New Roman"/>
            <w:color w:val="auto"/>
            <w:szCs w:val="21"/>
            <w:lang w:val="en-US" w:eastAsia="zh-CN"/>
          </w:rPr>
          <w:t>可靠</w:t>
        </w:r>
      </w:ins>
      <w:ins w:id="826" w:author="CCCF" w:date="2023-01-08T20:42:58Z">
        <w:r>
          <w:rPr>
            <w:rFonts w:hint="eastAsia" w:cs="Times New Roman"/>
            <w:color w:val="auto"/>
            <w:szCs w:val="21"/>
            <w:lang w:val="en-US" w:eastAsia="zh-CN"/>
          </w:rPr>
          <w:t>性</w:t>
        </w:r>
      </w:ins>
      <w:ins w:id="827" w:author="CCCF" w:date="2023-01-08T20:43:44Z">
        <w:r>
          <w:rPr>
            <w:rFonts w:hint="eastAsia" w:cs="Times New Roman"/>
            <w:color w:val="auto"/>
            <w:szCs w:val="21"/>
            <w:lang w:val="en-US" w:eastAsia="zh-CN"/>
          </w:rPr>
          <w:t>产生</w:t>
        </w:r>
      </w:ins>
      <w:ins w:id="828" w:author="CCCF" w:date="2023-01-08T20:43:45Z">
        <w:r>
          <w:rPr>
            <w:rFonts w:hint="eastAsia" w:cs="Times New Roman"/>
            <w:color w:val="auto"/>
            <w:szCs w:val="21"/>
            <w:lang w:val="en-US" w:eastAsia="zh-CN"/>
          </w:rPr>
          <w:t>一定</w:t>
        </w:r>
      </w:ins>
      <w:ins w:id="829" w:author="CCCF" w:date="2023-01-08T20:43:48Z">
        <w:r>
          <w:rPr>
            <w:rFonts w:hint="eastAsia" w:cs="Times New Roman"/>
            <w:color w:val="auto"/>
            <w:szCs w:val="21"/>
            <w:lang w:val="en-US" w:eastAsia="zh-CN"/>
          </w:rPr>
          <w:t>影响</w:t>
        </w:r>
      </w:ins>
      <w:del w:id="830" w:author="CCCF" w:date="2023-01-08T20:43:48Z">
        <w:r>
          <w:rPr>
            <w:rFonts w:hint="default" w:ascii="Times New Roman" w:hAnsi="Times New Roman" w:cs="Times New Roman"/>
            <w:color w:val="auto"/>
            <w:szCs w:val="21"/>
            <w:lang w:val="en-US" w:eastAsia="zh-CN"/>
          </w:rPr>
          <w:delText>个</w:delText>
        </w:r>
      </w:del>
      <w:del w:id="831" w:author="CCCF" w:date="2023-01-08T20:43:48Z">
        <w:r>
          <w:rPr>
            <w:rFonts w:hint="default" w:ascii="Times New Roman" w:hAnsi="Times New Roman" w:eastAsia="宋体" w:cs="Times New Roman"/>
            <w:color w:val="auto"/>
            <w:szCs w:val="21"/>
            <w:lang w:val="en-US" w:eastAsia="zh-CN"/>
          </w:rPr>
          <w:delText>学</w:delText>
        </w:r>
      </w:del>
      <w:del w:id="832" w:author="CCCF" w:date="2023-01-08T20:43:49Z">
        <w:r>
          <w:rPr>
            <w:rFonts w:hint="default" w:ascii="Times New Roman" w:hAnsi="Times New Roman" w:eastAsia="宋体" w:cs="Times New Roman"/>
            <w:color w:val="auto"/>
            <w:szCs w:val="21"/>
            <w:lang w:val="en-US" w:eastAsia="zh-CN"/>
          </w:rPr>
          <w:delText>生</w:delText>
        </w:r>
      </w:del>
      <w:del w:id="833" w:author="CCCF" w:date="2023-01-08T20:43:49Z">
        <w:r>
          <w:rPr>
            <w:rFonts w:hint="default" w:ascii="Times New Roman" w:hAnsi="Times New Roman" w:cs="Times New Roman"/>
            <w:color w:val="auto"/>
            <w:szCs w:val="21"/>
            <w:lang w:val="en-US" w:eastAsia="zh-CN"/>
          </w:rPr>
          <w:delText>的评价能</w:delText>
        </w:r>
      </w:del>
      <w:del w:id="834" w:author="CCCF" w:date="2023-01-08T20:43:50Z">
        <w:r>
          <w:rPr>
            <w:rFonts w:hint="default" w:ascii="Times New Roman" w:hAnsi="Times New Roman" w:cs="Times New Roman"/>
            <w:color w:val="auto"/>
            <w:szCs w:val="21"/>
            <w:lang w:val="en-US" w:eastAsia="zh-CN"/>
          </w:rPr>
          <w:delText>力</w:delText>
        </w:r>
      </w:del>
      <w:r>
        <w:rPr>
          <w:rFonts w:hint="default" w:ascii="Times New Roman" w:hAnsi="Times New Roman" w:eastAsia="宋体" w:cs="Times New Roman"/>
          <w:color w:val="auto"/>
          <w:szCs w:val="21"/>
          <w:lang w:val="en-US" w:eastAsia="zh-CN"/>
        </w:rPr>
        <w:t>，但是</w:t>
      </w:r>
      <w:del w:id="835" w:author="CCCF" w:date="2023-01-08T20:44:03Z">
        <w:r>
          <w:rPr>
            <w:rFonts w:hint="default" w:ascii="Times New Roman" w:hAnsi="Times New Roman" w:cs="Times New Roman"/>
            <w:color w:val="auto"/>
            <w:szCs w:val="21"/>
            <w:lang w:val="en-US" w:eastAsia="zh-CN"/>
          </w:rPr>
          <w:delText>他们</w:delText>
        </w:r>
      </w:del>
      <w:ins w:id="836" w:author="CCCF" w:date="2023-01-08T20:44:04Z">
        <w:r>
          <w:rPr>
            <w:rFonts w:hint="eastAsia" w:cs="Times New Roman"/>
            <w:color w:val="auto"/>
            <w:szCs w:val="21"/>
            <w:lang w:val="en-US" w:eastAsia="zh-CN"/>
          </w:rPr>
          <w:t>二者</w:t>
        </w:r>
      </w:ins>
      <w:ins w:id="837" w:author="CCCF" w:date="2023-01-08T20:44:05Z">
        <w:r>
          <w:rPr>
            <w:rFonts w:hint="eastAsia" w:cs="Times New Roman"/>
            <w:color w:val="auto"/>
            <w:szCs w:val="21"/>
            <w:lang w:val="en-US" w:eastAsia="zh-CN"/>
          </w:rPr>
          <w:t>间</w:t>
        </w:r>
      </w:ins>
      <w:r>
        <w:rPr>
          <w:rFonts w:hint="default" w:ascii="Times New Roman" w:hAnsi="Times New Roman" w:cs="Times New Roman"/>
          <w:color w:val="auto"/>
          <w:szCs w:val="21"/>
          <w:lang w:val="en-US" w:eastAsia="zh-CN"/>
        </w:rPr>
        <w:t>并没有</w:t>
      </w:r>
      <w:ins w:id="838" w:author="CCCF" w:date="2023-01-08T20:44:09Z">
        <w:r>
          <w:rPr>
            <w:rFonts w:hint="eastAsia" w:cs="Times New Roman"/>
            <w:color w:val="auto"/>
            <w:szCs w:val="21"/>
            <w:lang w:val="en-US" w:eastAsia="zh-CN"/>
          </w:rPr>
          <w:t>绝对的</w:t>
        </w:r>
      </w:ins>
      <w:ins w:id="839" w:author="CCCF" w:date="2023-01-08T20:44:13Z">
        <w:r>
          <w:rPr>
            <w:rFonts w:hint="eastAsia" w:cs="Times New Roman"/>
            <w:color w:val="auto"/>
            <w:szCs w:val="21"/>
            <w:lang w:val="en-US" w:eastAsia="zh-CN"/>
          </w:rPr>
          <w:t>正相关</w:t>
        </w:r>
      </w:ins>
      <w:del w:id="840" w:author="CCCF" w:date="2023-01-08T20:44:13Z">
        <w:r>
          <w:rPr>
            <w:rFonts w:hint="default" w:ascii="Times New Roman" w:hAnsi="Times New Roman" w:cs="Times New Roman"/>
            <w:color w:val="auto"/>
            <w:szCs w:val="21"/>
            <w:lang w:val="en-US" w:eastAsia="zh-CN"/>
          </w:rPr>
          <w:delText>太</w:delText>
        </w:r>
      </w:del>
      <w:del w:id="841" w:author="CCCF" w:date="2023-01-08T20:44:14Z">
        <w:r>
          <w:rPr>
            <w:rFonts w:hint="default" w:ascii="Times New Roman" w:hAnsi="Times New Roman" w:cs="Times New Roman"/>
            <w:color w:val="auto"/>
            <w:szCs w:val="21"/>
            <w:lang w:val="en-US" w:eastAsia="zh-CN"/>
          </w:rPr>
          <w:delText>强的依赖</w:delText>
        </w:r>
      </w:del>
      <w:r>
        <w:rPr>
          <w:rFonts w:hint="default" w:ascii="Times New Roman" w:hAnsi="Times New Roman" w:cs="Times New Roman"/>
          <w:color w:val="auto"/>
          <w:szCs w:val="21"/>
          <w:lang w:val="en-US" w:eastAsia="zh-CN"/>
        </w:rPr>
        <w:t>关系</w:t>
      </w:r>
      <w:r>
        <w:rPr>
          <w:rFonts w:hint="default" w:ascii="Times New Roman" w:hAnsi="Times New Roman" w:cs="Times New Roman"/>
          <w:color w:val="auto"/>
          <w:szCs w:val="21"/>
          <w:vertAlign w:val="superscript"/>
          <w:lang w:val="en-US" w:eastAsia="zh-CN"/>
        </w:rPr>
        <w:fldChar w:fldCharType="begin"/>
      </w:r>
      <w:r>
        <w:rPr>
          <w:rFonts w:hint="default" w:ascii="Times New Roman" w:hAnsi="Times New Roman" w:cs="Times New Roman"/>
          <w:color w:val="auto"/>
          <w:szCs w:val="21"/>
          <w:vertAlign w:val="superscript"/>
          <w:lang w:val="en-US" w:eastAsia="zh-CN"/>
        </w:rPr>
        <w:instrText xml:space="preserve"> REF _Ref30366 \r \h </w:instrText>
      </w:r>
      <w:r>
        <w:rPr>
          <w:rFonts w:hint="default" w:ascii="Times New Roman" w:hAnsi="Times New Roman" w:cs="Times New Roman"/>
          <w:color w:val="auto"/>
          <w:szCs w:val="21"/>
          <w:vertAlign w:val="superscript"/>
          <w:lang w:val="en-US" w:eastAsia="zh-CN"/>
        </w:rPr>
        <w:fldChar w:fldCharType="separate"/>
      </w:r>
      <w:r>
        <w:rPr>
          <w:rFonts w:hint="default" w:ascii="Times New Roman" w:hAnsi="Times New Roman" w:cs="Times New Roman"/>
          <w:color w:val="auto"/>
          <w:szCs w:val="21"/>
          <w:vertAlign w:val="superscript"/>
          <w:lang w:val="en-US" w:eastAsia="zh-CN"/>
        </w:rPr>
        <w:t>[20]</w:t>
      </w:r>
      <w:r>
        <w:rPr>
          <w:rFonts w:hint="default" w:ascii="Times New Roman" w:hAnsi="Times New Roman" w:cs="Times New Roman"/>
          <w:color w:val="auto"/>
          <w:szCs w:val="21"/>
          <w:vertAlign w:val="superscript"/>
          <w:lang w:val="en-US" w:eastAsia="zh-CN"/>
        </w:rPr>
        <w:fldChar w:fldCharType="end"/>
      </w:r>
      <w:r>
        <w:rPr>
          <w:rFonts w:hint="default" w:ascii="Times New Roman" w:hAnsi="Times New Roman" w:cs="Times New Roman"/>
          <w:color w:val="auto"/>
          <w:szCs w:val="21"/>
          <w:lang w:val="en-US" w:eastAsia="zh-CN"/>
        </w:rPr>
        <w:t>。例如，一个</w:t>
      </w:r>
      <w:del w:id="842" w:author="CCCF" w:date="2023-01-08T20:50:01Z">
        <w:r>
          <w:rPr>
            <w:rFonts w:hint="default" w:ascii="Times New Roman" w:hAnsi="Times New Roman" w:cs="Times New Roman"/>
            <w:color w:val="auto"/>
            <w:szCs w:val="21"/>
            <w:lang w:val="en-US" w:eastAsia="zh-CN"/>
          </w:rPr>
          <w:delText>成绩很好</w:delText>
        </w:r>
      </w:del>
      <w:ins w:id="843" w:author="CCCF" w:date="2023-01-08T20:50:02Z">
        <w:r>
          <w:rPr>
            <w:rFonts w:hint="eastAsia" w:cs="Times New Roman"/>
            <w:color w:val="auto"/>
            <w:szCs w:val="21"/>
            <w:lang w:val="en-US" w:eastAsia="zh-CN"/>
          </w:rPr>
          <w:t>作业</w:t>
        </w:r>
      </w:ins>
      <w:ins w:id="844" w:author="CCCF" w:date="2023-01-08T20:50:46Z">
        <w:r>
          <w:rPr>
            <w:rFonts w:hint="eastAsia" w:cs="Times New Roman"/>
            <w:color w:val="auto"/>
            <w:szCs w:val="21"/>
            <w:lang w:val="en-US" w:eastAsia="zh-CN"/>
          </w:rPr>
          <w:t>得分</w:t>
        </w:r>
      </w:ins>
      <w:ins w:id="845" w:author="CCCF" w:date="2023-01-08T20:50:07Z">
        <w:r>
          <w:rPr>
            <w:rFonts w:hint="eastAsia" w:cs="Times New Roman"/>
            <w:color w:val="auto"/>
            <w:szCs w:val="21"/>
            <w:lang w:val="en-US" w:eastAsia="zh-CN"/>
          </w:rPr>
          <w:t>较高</w:t>
        </w:r>
      </w:ins>
      <w:r>
        <w:rPr>
          <w:rFonts w:hint="default" w:ascii="Times New Roman" w:hAnsi="Times New Roman" w:cs="Times New Roman"/>
          <w:color w:val="auto"/>
          <w:szCs w:val="21"/>
          <w:lang w:val="en-US" w:eastAsia="zh-CN"/>
        </w:rPr>
        <w:t>的学生</w:t>
      </w:r>
      <w:del w:id="846" w:author="CCCF" w:date="2023-01-08T20:53:28Z">
        <w:r>
          <w:rPr>
            <w:rFonts w:hint="default" w:ascii="Times New Roman" w:hAnsi="Times New Roman" w:cs="Times New Roman"/>
            <w:color w:val="auto"/>
            <w:szCs w:val="21"/>
            <w:lang w:val="en-US" w:eastAsia="zh-CN"/>
          </w:rPr>
          <w:delText>不喜欢批改其他人的作业，因此</w:delText>
        </w:r>
      </w:del>
      <w:ins w:id="847" w:author="CCCF" w:date="2023-01-08T20:53:31Z">
        <w:r>
          <w:rPr>
            <w:rFonts w:hint="eastAsia" w:cs="Times New Roman"/>
            <w:color w:val="auto"/>
            <w:szCs w:val="21"/>
            <w:lang w:val="en-US" w:eastAsia="zh-CN"/>
          </w:rPr>
          <w:t>由于</w:t>
        </w:r>
      </w:ins>
      <w:ins w:id="848" w:author="CCCF" w:date="2023-01-08T20:53:32Z">
        <w:r>
          <w:rPr>
            <w:rFonts w:hint="eastAsia" w:cs="Times New Roman"/>
            <w:color w:val="auto"/>
            <w:szCs w:val="21"/>
            <w:lang w:val="en-US" w:eastAsia="zh-CN"/>
          </w:rPr>
          <w:t>某种</w:t>
        </w:r>
      </w:ins>
      <w:ins w:id="849" w:author="CCCF" w:date="2023-01-08T20:53:37Z">
        <w:r>
          <w:rPr>
            <w:rFonts w:hint="eastAsia" w:cs="Times New Roman"/>
            <w:color w:val="auto"/>
            <w:szCs w:val="21"/>
            <w:lang w:val="en-US" w:eastAsia="zh-CN"/>
          </w:rPr>
          <w:t>原因</w:t>
        </w:r>
      </w:ins>
      <w:ins w:id="850" w:author="CCCF" w:date="2023-01-08T20:52:32Z">
        <w:r>
          <w:rPr>
            <w:rFonts w:hint="eastAsia" w:cs="Times New Roman"/>
            <w:color w:val="auto"/>
            <w:szCs w:val="21"/>
            <w:lang w:val="en-US" w:eastAsia="zh-CN"/>
          </w:rPr>
          <w:t>只是</w:t>
        </w:r>
      </w:ins>
      <w:ins w:id="851" w:author="CCCF" w:date="2023-01-08T20:52:35Z">
        <w:r>
          <w:rPr>
            <w:rFonts w:hint="eastAsia" w:cs="Times New Roman"/>
            <w:color w:val="auto"/>
            <w:szCs w:val="21"/>
            <w:lang w:val="en-US" w:eastAsia="zh-CN"/>
          </w:rPr>
          <w:t>随便</w:t>
        </w:r>
      </w:ins>
      <w:ins w:id="852" w:author="CCCF" w:date="2023-01-08T20:52:37Z">
        <w:r>
          <w:rPr>
            <w:rFonts w:hint="eastAsia" w:cs="Times New Roman"/>
            <w:color w:val="auto"/>
            <w:szCs w:val="21"/>
            <w:lang w:val="en-US" w:eastAsia="zh-CN"/>
          </w:rPr>
          <w:t>给</w:t>
        </w:r>
      </w:ins>
      <w:ins w:id="853" w:author="CCCF" w:date="2023-01-08T20:52:41Z">
        <w:r>
          <w:rPr>
            <w:rFonts w:hint="eastAsia" w:cs="Times New Roman"/>
            <w:color w:val="auto"/>
            <w:szCs w:val="21"/>
            <w:lang w:val="en-US" w:eastAsia="zh-CN"/>
          </w:rPr>
          <w:t>出了</w:t>
        </w:r>
      </w:ins>
      <w:ins w:id="854" w:author="CCCF" w:date="2023-01-08T20:53:49Z">
        <w:r>
          <w:rPr>
            <w:rFonts w:hint="eastAsia" w:cs="Times New Roman"/>
            <w:color w:val="auto"/>
            <w:szCs w:val="21"/>
            <w:lang w:val="en-US" w:eastAsia="zh-CN"/>
          </w:rPr>
          <w:t>待评价</w:t>
        </w:r>
      </w:ins>
      <w:ins w:id="855" w:author="CCCF" w:date="2023-01-08T20:52:47Z">
        <w:r>
          <w:rPr>
            <w:rFonts w:hint="eastAsia" w:cs="Times New Roman"/>
            <w:color w:val="auto"/>
            <w:szCs w:val="21"/>
            <w:lang w:val="en-US" w:eastAsia="zh-CN"/>
          </w:rPr>
          <w:t>作业的</w:t>
        </w:r>
      </w:ins>
      <w:ins w:id="856" w:author="CCCF" w:date="2023-01-08T20:52:48Z">
        <w:r>
          <w:rPr>
            <w:rFonts w:hint="eastAsia" w:cs="Times New Roman"/>
            <w:color w:val="auto"/>
            <w:szCs w:val="21"/>
            <w:lang w:val="en-US" w:eastAsia="zh-CN"/>
          </w:rPr>
          <w:t>分数</w:t>
        </w:r>
      </w:ins>
      <w:del w:id="857" w:author="CCCF" w:date="2023-01-08T20:52:04Z">
        <w:r>
          <w:rPr>
            <w:rFonts w:hint="default" w:ascii="Times New Roman" w:hAnsi="Times New Roman" w:cs="Times New Roman"/>
            <w:color w:val="auto"/>
            <w:szCs w:val="21"/>
            <w:lang w:val="en-US" w:eastAsia="zh-CN"/>
          </w:rPr>
          <w:delText>在互</w:delText>
        </w:r>
      </w:del>
      <w:del w:id="858" w:author="CCCF" w:date="2023-01-08T20:52:03Z">
        <w:r>
          <w:rPr>
            <w:rFonts w:hint="default" w:ascii="Times New Roman" w:hAnsi="Times New Roman" w:cs="Times New Roman"/>
            <w:color w:val="auto"/>
            <w:szCs w:val="21"/>
            <w:lang w:val="en-US" w:eastAsia="zh-CN"/>
          </w:rPr>
          <w:delText>评</w:delText>
        </w:r>
      </w:del>
      <w:del w:id="859" w:author="CCCF" w:date="2023-01-08T20:52:49Z">
        <w:r>
          <w:rPr>
            <w:rFonts w:hint="default" w:ascii="Times New Roman" w:hAnsi="Times New Roman" w:cs="Times New Roman"/>
            <w:color w:val="auto"/>
            <w:szCs w:val="21"/>
            <w:lang w:val="en-US" w:eastAsia="zh-CN"/>
          </w:rPr>
          <w:delText>中批改的</w:delText>
        </w:r>
      </w:del>
      <w:del w:id="860" w:author="CCCF" w:date="2023-01-08T20:52:50Z">
        <w:r>
          <w:rPr>
            <w:rFonts w:hint="default" w:ascii="Times New Roman" w:hAnsi="Times New Roman" w:cs="Times New Roman"/>
            <w:color w:val="auto"/>
            <w:szCs w:val="21"/>
            <w:lang w:val="en-US" w:eastAsia="zh-CN"/>
          </w:rPr>
          <w:delText>并不仔细</w:delText>
        </w:r>
      </w:del>
      <w:r>
        <w:rPr>
          <w:rFonts w:hint="default" w:ascii="Times New Roman" w:hAnsi="Times New Roman" w:cs="Times New Roman"/>
          <w:color w:val="auto"/>
          <w:szCs w:val="21"/>
          <w:lang w:val="en-US" w:eastAsia="zh-CN"/>
        </w:rPr>
        <w:t>，导致其</w:t>
      </w:r>
      <w:del w:id="861" w:author="CCCF" w:date="2023-01-08T20:54:40Z">
        <w:r>
          <w:rPr>
            <w:rFonts w:hint="default" w:ascii="Times New Roman" w:hAnsi="Times New Roman" w:cs="Times New Roman"/>
            <w:color w:val="auto"/>
            <w:szCs w:val="21"/>
            <w:lang w:val="en-US" w:eastAsia="zh-CN"/>
          </w:rPr>
          <w:delText>同行</w:delText>
        </w:r>
      </w:del>
      <w:r>
        <w:rPr>
          <w:rFonts w:hint="default" w:ascii="Times New Roman" w:hAnsi="Times New Roman" w:cs="Times New Roman"/>
          <w:color w:val="auto"/>
          <w:szCs w:val="21"/>
          <w:lang w:val="en-US" w:eastAsia="zh-CN"/>
        </w:rPr>
        <w:t>评分与</w:t>
      </w:r>
      <w:ins w:id="862" w:author="CCCF" w:date="2023-01-08T20:54:45Z">
        <w:r>
          <w:rPr>
            <w:rFonts w:hint="eastAsia" w:cs="Times New Roman"/>
            <w:color w:val="auto"/>
            <w:szCs w:val="21"/>
            <w:lang w:val="en-US" w:eastAsia="zh-CN"/>
          </w:rPr>
          <w:t>待评价</w:t>
        </w:r>
      </w:ins>
      <w:ins w:id="863" w:author="CCCF" w:date="2023-01-08T20:53:13Z">
        <w:r>
          <w:rPr>
            <w:rFonts w:hint="eastAsia" w:cs="Times New Roman"/>
            <w:color w:val="auto"/>
            <w:szCs w:val="21"/>
            <w:lang w:val="en-US" w:eastAsia="zh-CN"/>
          </w:rPr>
          <w:t>作业</w:t>
        </w:r>
      </w:ins>
      <w:ins w:id="864" w:author="CCCF" w:date="2023-01-08T20:56:53Z">
        <w:r>
          <w:rPr>
            <w:rFonts w:hint="eastAsia" w:cs="Times New Roman"/>
            <w:color w:val="auto"/>
            <w:szCs w:val="21"/>
            <w:lang w:val="en-US" w:eastAsia="zh-CN"/>
          </w:rPr>
          <w:t>的</w:t>
        </w:r>
      </w:ins>
      <w:r>
        <w:rPr>
          <w:rFonts w:hint="default" w:ascii="Times New Roman" w:hAnsi="Times New Roman" w:cs="Times New Roman"/>
          <w:color w:val="auto"/>
          <w:szCs w:val="21"/>
          <w:lang w:val="en-US" w:eastAsia="zh-CN"/>
        </w:rPr>
        <w:t>真实分数</w:t>
      </w:r>
      <w:ins w:id="865" w:author="CCCF" w:date="2023-01-08T20:54:51Z">
        <w:r>
          <w:rPr>
            <w:rFonts w:hint="eastAsia" w:cs="Times New Roman"/>
            <w:color w:val="auto"/>
            <w:szCs w:val="21"/>
            <w:lang w:val="en-US" w:eastAsia="zh-CN"/>
          </w:rPr>
          <w:t>之间</w:t>
        </w:r>
      </w:ins>
      <w:del w:id="866" w:author="CCCF" w:date="2023-01-08T20:53:04Z">
        <w:r>
          <w:rPr>
            <w:rFonts w:hint="default" w:ascii="Times New Roman" w:hAnsi="Times New Roman" w:cs="Times New Roman"/>
            <w:color w:val="auto"/>
            <w:szCs w:val="21"/>
            <w:lang w:val="en-US" w:eastAsia="zh-CN"/>
          </w:rPr>
          <w:delText>仍</w:delText>
        </w:r>
      </w:del>
      <w:r>
        <w:rPr>
          <w:rFonts w:hint="default" w:ascii="Times New Roman" w:hAnsi="Times New Roman" w:cs="Times New Roman"/>
          <w:color w:val="auto"/>
          <w:szCs w:val="21"/>
          <w:lang w:val="en-US" w:eastAsia="zh-CN"/>
        </w:rPr>
        <w:t>存在较大</w:t>
      </w:r>
      <w:del w:id="867" w:author="CCCF" w:date="2023-01-08T20:53:07Z">
        <w:r>
          <w:rPr>
            <w:rFonts w:hint="default" w:ascii="Times New Roman" w:hAnsi="Times New Roman" w:cs="Times New Roman"/>
            <w:color w:val="auto"/>
            <w:szCs w:val="21"/>
            <w:lang w:val="en-US" w:eastAsia="zh-CN"/>
          </w:rPr>
          <w:delText>的差距</w:delText>
        </w:r>
      </w:del>
      <w:ins w:id="868" w:author="CCCF" w:date="2023-01-08T20:53:08Z">
        <w:r>
          <w:rPr>
            <w:rFonts w:hint="eastAsia" w:cs="Times New Roman"/>
            <w:color w:val="auto"/>
            <w:szCs w:val="21"/>
            <w:lang w:val="en-US" w:eastAsia="zh-CN"/>
          </w:rPr>
          <w:t>偏差</w:t>
        </w:r>
      </w:ins>
      <w:ins w:id="869" w:author="CCCF" w:date="2023-01-08T20:54:55Z">
        <w:r>
          <w:rPr>
            <w:rFonts w:hint="eastAsia" w:cs="Times New Roman"/>
            <w:color w:val="auto"/>
            <w:szCs w:val="21"/>
            <w:lang w:val="en-US" w:eastAsia="zh-CN"/>
          </w:rPr>
          <w:t>；</w:t>
        </w:r>
      </w:ins>
      <w:ins w:id="870" w:author="CCCF" w:date="2023-01-08T20:54:56Z">
        <w:r>
          <w:rPr>
            <w:rFonts w:hint="eastAsia" w:cs="Times New Roman"/>
            <w:color w:val="auto"/>
            <w:szCs w:val="21"/>
            <w:lang w:val="en-US" w:eastAsia="zh-CN"/>
          </w:rPr>
          <w:t>又如，</w:t>
        </w:r>
      </w:ins>
      <w:ins w:id="871" w:author="CCCF" w:date="2023-01-08T20:54:58Z">
        <w:r>
          <w:rPr>
            <w:rFonts w:hint="eastAsia" w:cs="Times New Roman"/>
            <w:color w:val="auto"/>
            <w:szCs w:val="21"/>
            <w:lang w:val="en-US" w:eastAsia="zh-CN"/>
          </w:rPr>
          <w:t>一个</w:t>
        </w:r>
      </w:ins>
      <w:ins w:id="872" w:author="CCCF" w:date="2023-01-08T20:55:00Z">
        <w:r>
          <w:rPr>
            <w:rFonts w:hint="eastAsia" w:cs="Times New Roman"/>
            <w:color w:val="auto"/>
            <w:szCs w:val="21"/>
            <w:lang w:val="en-US" w:eastAsia="zh-CN"/>
          </w:rPr>
          <w:t>作业</w:t>
        </w:r>
      </w:ins>
      <w:ins w:id="873" w:author="CCCF" w:date="2023-01-08T20:55:01Z">
        <w:r>
          <w:rPr>
            <w:rFonts w:hint="eastAsia" w:cs="Times New Roman"/>
            <w:color w:val="auto"/>
            <w:szCs w:val="21"/>
            <w:lang w:val="en-US" w:eastAsia="zh-CN"/>
          </w:rPr>
          <w:t>得分</w:t>
        </w:r>
      </w:ins>
      <w:ins w:id="874" w:author="CCCF" w:date="2023-01-08T20:55:02Z">
        <w:r>
          <w:rPr>
            <w:rFonts w:hint="eastAsia" w:cs="Times New Roman"/>
            <w:color w:val="auto"/>
            <w:szCs w:val="21"/>
            <w:lang w:val="en-US" w:eastAsia="zh-CN"/>
          </w:rPr>
          <w:t>较低的</w:t>
        </w:r>
      </w:ins>
      <w:ins w:id="875" w:author="CCCF" w:date="2023-01-08T20:55:04Z">
        <w:r>
          <w:rPr>
            <w:rFonts w:hint="eastAsia" w:cs="Times New Roman"/>
            <w:color w:val="auto"/>
            <w:szCs w:val="21"/>
            <w:lang w:val="en-US" w:eastAsia="zh-CN"/>
          </w:rPr>
          <w:t>学生</w:t>
        </w:r>
      </w:ins>
      <w:ins w:id="876" w:author="CCCF" w:date="2023-01-08T20:55:12Z">
        <w:r>
          <w:rPr>
            <w:rFonts w:hint="eastAsia" w:cs="Times New Roman"/>
            <w:color w:val="auto"/>
            <w:szCs w:val="21"/>
            <w:lang w:val="en-US" w:eastAsia="zh-CN"/>
          </w:rPr>
          <w:t>基于</w:t>
        </w:r>
      </w:ins>
      <w:ins w:id="877" w:author="CCCF" w:date="2023-01-08T20:55:16Z">
        <w:r>
          <w:rPr>
            <w:rFonts w:hint="eastAsia" w:cs="Times New Roman"/>
            <w:color w:val="auto"/>
            <w:szCs w:val="21"/>
            <w:lang w:val="en-US" w:eastAsia="zh-CN"/>
          </w:rPr>
          <w:t>教师</w:t>
        </w:r>
      </w:ins>
      <w:ins w:id="878" w:author="CCCF" w:date="2023-01-08T20:55:27Z">
        <w:r>
          <w:rPr>
            <w:rFonts w:hint="eastAsia" w:cs="Times New Roman"/>
            <w:color w:val="auto"/>
            <w:szCs w:val="21"/>
            <w:lang w:val="en-US" w:eastAsia="zh-CN"/>
          </w:rPr>
          <w:t>的</w:t>
        </w:r>
      </w:ins>
      <w:ins w:id="879" w:author="CCCF" w:date="2023-01-08T20:55:37Z">
        <w:r>
          <w:rPr>
            <w:rFonts w:hint="eastAsia" w:cs="Times New Roman"/>
            <w:color w:val="auto"/>
            <w:szCs w:val="21"/>
            <w:lang w:val="en-US" w:eastAsia="zh-CN"/>
          </w:rPr>
          <w:t>指导</w:t>
        </w:r>
      </w:ins>
      <w:ins w:id="880" w:author="CCCF" w:date="2023-01-08T20:55:43Z">
        <w:r>
          <w:rPr>
            <w:rFonts w:hint="eastAsia" w:cs="Times New Roman"/>
            <w:color w:val="auto"/>
            <w:szCs w:val="21"/>
            <w:lang w:val="en-US" w:eastAsia="zh-CN"/>
          </w:rPr>
          <w:t>非常</w:t>
        </w:r>
      </w:ins>
      <w:ins w:id="881" w:author="CCCF" w:date="2023-01-08T20:55:46Z">
        <w:r>
          <w:rPr>
            <w:rFonts w:hint="eastAsia" w:cs="Times New Roman"/>
            <w:color w:val="auto"/>
            <w:szCs w:val="21"/>
            <w:lang w:val="en-US" w:eastAsia="zh-CN"/>
          </w:rPr>
          <w:t>认真</w:t>
        </w:r>
      </w:ins>
      <w:ins w:id="882" w:author="CCCF" w:date="2023-01-08T20:55:47Z">
        <w:r>
          <w:rPr>
            <w:rFonts w:hint="eastAsia" w:cs="Times New Roman"/>
            <w:color w:val="auto"/>
            <w:szCs w:val="21"/>
            <w:lang w:val="en-US" w:eastAsia="zh-CN"/>
          </w:rPr>
          <w:t>地</w:t>
        </w:r>
      </w:ins>
      <w:ins w:id="883" w:author="CCCF" w:date="2023-01-08T20:55:48Z">
        <w:r>
          <w:rPr>
            <w:rFonts w:hint="eastAsia" w:cs="Times New Roman"/>
            <w:color w:val="auto"/>
            <w:szCs w:val="21"/>
            <w:lang w:val="en-US" w:eastAsia="zh-CN"/>
          </w:rPr>
          <w:t>针对</w:t>
        </w:r>
      </w:ins>
      <w:ins w:id="884" w:author="CCCF" w:date="2023-01-08T20:55:51Z">
        <w:r>
          <w:rPr>
            <w:rFonts w:hint="eastAsia" w:cs="Times New Roman"/>
            <w:color w:val="auto"/>
            <w:szCs w:val="21"/>
            <w:lang w:val="en-US" w:eastAsia="zh-CN"/>
          </w:rPr>
          <w:t>待评价</w:t>
        </w:r>
      </w:ins>
      <w:ins w:id="885" w:author="CCCF" w:date="2023-01-08T20:55:52Z">
        <w:r>
          <w:rPr>
            <w:rFonts w:hint="eastAsia" w:cs="Times New Roman"/>
            <w:color w:val="auto"/>
            <w:szCs w:val="21"/>
            <w:lang w:val="en-US" w:eastAsia="zh-CN"/>
          </w:rPr>
          <w:t>作业</w:t>
        </w:r>
      </w:ins>
      <w:ins w:id="886" w:author="CCCF" w:date="2023-01-08T20:55:53Z">
        <w:r>
          <w:rPr>
            <w:rFonts w:hint="eastAsia" w:cs="Times New Roman"/>
            <w:color w:val="auto"/>
            <w:szCs w:val="21"/>
            <w:lang w:val="en-US" w:eastAsia="zh-CN"/>
          </w:rPr>
          <w:t>给出</w:t>
        </w:r>
      </w:ins>
      <w:ins w:id="887" w:author="CCCF" w:date="2023-01-08T20:55:54Z">
        <w:r>
          <w:rPr>
            <w:rFonts w:hint="eastAsia" w:cs="Times New Roman"/>
            <w:color w:val="auto"/>
            <w:szCs w:val="21"/>
            <w:lang w:val="en-US" w:eastAsia="zh-CN"/>
          </w:rPr>
          <w:t>了</w:t>
        </w:r>
      </w:ins>
      <w:ins w:id="888" w:author="CCCF" w:date="2023-01-08T20:56:09Z">
        <w:r>
          <w:rPr>
            <w:rFonts w:hint="eastAsia" w:cs="Times New Roman"/>
            <w:color w:val="auto"/>
            <w:szCs w:val="21"/>
            <w:lang w:val="en-US" w:eastAsia="zh-CN"/>
          </w:rPr>
          <w:t>评价</w:t>
        </w:r>
      </w:ins>
      <w:ins w:id="889" w:author="CCCF" w:date="2023-01-08T20:56:10Z">
        <w:r>
          <w:rPr>
            <w:rFonts w:hint="eastAsia" w:cs="Times New Roman"/>
            <w:color w:val="auto"/>
            <w:szCs w:val="21"/>
            <w:lang w:val="en-US" w:eastAsia="zh-CN"/>
          </w:rPr>
          <w:t>分数，</w:t>
        </w:r>
      </w:ins>
      <w:ins w:id="890" w:author="CCCF" w:date="2023-01-08T20:56:14Z">
        <w:r>
          <w:rPr>
            <w:rFonts w:hint="eastAsia" w:cs="Times New Roman"/>
            <w:color w:val="auto"/>
            <w:szCs w:val="21"/>
            <w:lang w:val="en-US" w:eastAsia="zh-CN"/>
          </w:rPr>
          <w:t>其</w:t>
        </w:r>
      </w:ins>
      <w:ins w:id="891" w:author="CCCF" w:date="2023-01-08T20:56:15Z">
        <w:r>
          <w:rPr>
            <w:rFonts w:hint="eastAsia" w:cs="Times New Roman"/>
            <w:color w:val="auto"/>
            <w:szCs w:val="21"/>
            <w:lang w:val="en-US" w:eastAsia="zh-CN"/>
          </w:rPr>
          <w:t>评分</w:t>
        </w:r>
      </w:ins>
      <w:ins w:id="892" w:author="CCCF" w:date="2023-01-08T20:56:37Z">
        <w:r>
          <w:rPr>
            <w:rFonts w:hint="eastAsia" w:cs="Times New Roman"/>
            <w:color w:val="auto"/>
            <w:szCs w:val="21"/>
            <w:lang w:val="en-US" w:eastAsia="zh-CN"/>
          </w:rPr>
          <w:t>可能</w:t>
        </w:r>
      </w:ins>
      <w:ins w:id="893" w:author="CCCF" w:date="2023-01-08T20:56:39Z">
        <w:r>
          <w:rPr>
            <w:rFonts w:hint="eastAsia" w:cs="Times New Roman"/>
            <w:color w:val="auto"/>
            <w:szCs w:val="21"/>
            <w:lang w:val="en-US" w:eastAsia="zh-CN"/>
          </w:rPr>
          <w:t>和</w:t>
        </w:r>
      </w:ins>
      <w:ins w:id="894" w:author="CCCF" w:date="2023-01-08T20:56:22Z">
        <w:r>
          <w:rPr>
            <w:rFonts w:hint="eastAsia" w:cs="Times New Roman"/>
            <w:color w:val="auto"/>
            <w:szCs w:val="21"/>
            <w:lang w:val="en-US" w:eastAsia="zh-CN"/>
          </w:rPr>
          <w:t>待评价作业</w:t>
        </w:r>
      </w:ins>
      <w:ins w:id="895" w:author="CCCF" w:date="2023-01-08T20:56:49Z">
        <w:r>
          <w:rPr>
            <w:rFonts w:hint="eastAsia" w:cs="Times New Roman"/>
            <w:color w:val="auto"/>
            <w:szCs w:val="21"/>
            <w:lang w:val="en-US" w:eastAsia="zh-CN"/>
          </w:rPr>
          <w:t>的</w:t>
        </w:r>
      </w:ins>
      <w:ins w:id="896" w:author="CCCF" w:date="2023-01-08T20:56:22Z">
        <w:r>
          <w:rPr>
            <w:rFonts w:hint="default" w:ascii="Times New Roman" w:hAnsi="Times New Roman" w:cs="Times New Roman"/>
            <w:color w:val="auto"/>
            <w:szCs w:val="21"/>
            <w:lang w:val="en-US" w:eastAsia="zh-CN"/>
          </w:rPr>
          <w:t>真实分数</w:t>
        </w:r>
      </w:ins>
      <w:ins w:id="897" w:author="CCCF" w:date="2023-01-08T20:56:42Z">
        <w:r>
          <w:rPr>
            <w:rFonts w:hint="eastAsia" w:ascii="Times New Roman" w:hAnsi="Times New Roman" w:cs="Times New Roman"/>
            <w:color w:val="auto"/>
            <w:szCs w:val="21"/>
            <w:lang w:val="en-US" w:eastAsia="zh-CN"/>
          </w:rPr>
          <w:t>非常</w:t>
        </w:r>
      </w:ins>
      <w:ins w:id="898" w:author="CCCF" w:date="2023-01-08T20:56:44Z">
        <w:r>
          <w:rPr>
            <w:rFonts w:hint="eastAsia" w:ascii="Times New Roman" w:hAnsi="Times New Roman" w:cs="Times New Roman"/>
            <w:color w:val="auto"/>
            <w:szCs w:val="21"/>
            <w:lang w:val="en-US" w:eastAsia="zh-CN"/>
          </w:rPr>
          <w:t>接近</w:t>
        </w:r>
      </w:ins>
      <w:r>
        <w:rPr>
          <w:rFonts w:hint="default" w:ascii="Times New Roman" w:hAnsi="Times New Roman" w:eastAsia="宋体" w:cs="Times New Roman"/>
          <w:color w:val="auto"/>
          <w:szCs w:val="21"/>
          <w:lang w:val="en-US" w:eastAsia="zh-CN"/>
        </w:rPr>
        <w:t>。</w:t>
      </w:r>
      <w:ins w:id="899" w:author="CCCF" w:date="2023-01-08T20:56:59Z">
        <w:r>
          <w:rPr>
            <w:rFonts w:hint="eastAsia" w:cs="Times New Roman"/>
            <w:color w:val="auto"/>
            <w:szCs w:val="21"/>
            <w:lang w:val="en-US" w:eastAsia="zh-CN"/>
          </w:rPr>
          <w:t>可见</w:t>
        </w:r>
      </w:ins>
      <w:del w:id="900" w:author="CCCF" w:date="2023-01-08T20:56:58Z">
        <w:r>
          <w:rPr>
            <w:rFonts w:hint="default" w:ascii="Times New Roman" w:hAnsi="Times New Roman" w:cs="Times New Roman"/>
            <w:color w:val="auto"/>
            <w:szCs w:val="21"/>
            <w:lang w:val="en-US" w:eastAsia="zh-CN"/>
          </w:rPr>
          <w:delText>因此</w:delText>
        </w:r>
      </w:del>
      <w:r>
        <w:rPr>
          <w:rFonts w:hint="default" w:ascii="Times New Roman" w:hAnsi="Times New Roman" w:cs="Times New Roman"/>
          <w:color w:val="auto"/>
          <w:szCs w:val="21"/>
          <w:lang w:val="en-US" w:eastAsia="zh-CN"/>
        </w:rPr>
        <w:t>，</w:t>
      </w:r>
      <w:ins w:id="901" w:author="CCCF" w:date="2023-01-08T20:57:09Z">
        <w:r>
          <w:rPr>
            <w:rFonts w:hint="eastAsia" w:cs="Times New Roman"/>
            <w:color w:val="auto"/>
            <w:szCs w:val="21"/>
            <w:lang w:val="en-US" w:eastAsia="zh-CN"/>
          </w:rPr>
          <w:t>依据</w:t>
        </w:r>
      </w:ins>
      <w:del w:id="902" w:author="CCCF" w:date="2023-01-08T20:57:10Z">
        <w:r>
          <w:rPr>
            <w:rFonts w:hint="default" w:ascii="Times New Roman" w:hAnsi="Times New Roman" w:cs="Times New Roman"/>
            <w:color w:val="auto"/>
            <w:szCs w:val="21"/>
            <w:lang w:val="en-US" w:eastAsia="zh-CN"/>
          </w:rPr>
          <w:delText>将</w:delText>
        </w:r>
      </w:del>
      <w:ins w:id="903" w:author="CCCF" w:date="2023-01-08T20:57:12Z">
        <w:r>
          <w:rPr>
            <w:rFonts w:hint="eastAsia" w:cs="Times New Roman"/>
            <w:color w:val="auto"/>
            <w:szCs w:val="21"/>
            <w:lang w:val="en-US" w:eastAsia="zh-CN"/>
          </w:rPr>
          <w:t>评价者</w:t>
        </w:r>
      </w:ins>
      <w:ins w:id="904" w:author="CCCF" w:date="2023-01-08T20:57:13Z">
        <w:r>
          <w:rPr>
            <w:rFonts w:hint="eastAsia" w:cs="Times New Roman"/>
            <w:color w:val="auto"/>
            <w:szCs w:val="21"/>
            <w:lang w:val="en-US" w:eastAsia="zh-CN"/>
          </w:rPr>
          <w:t>的</w:t>
        </w:r>
      </w:ins>
      <w:r>
        <w:rPr>
          <w:rFonts w:hint="default" w:ascii="Times New Roman" w:hAnsi="Times New Roman" w:cs="Times New Roman"/>
          <w:color w:val="auto"/>
          <w:szCs w:val="21"/>
          <w:lang w:val="en-US" w:eastAsia="zh-CN"/>
        </w:rPr>
        <w:t>作业得分</w:t>
      </w:r>
      <w:ins w:id="905" w:author="CCCF" w:date="2023-01-08T20:57:25Z">
        <w:r>
          <w:rPr>
            <w:rFonts w:hint="eastAsia" w:cs="Times New Roman"/>
            <w:color w:val="auto"/>
            <w:szCs w:val="21"/>
            <w:lang w:val="en-US" w:eastAsia="zh-CN"/>
          </w:rPr>
          <w:t>来</w:t>
        </w:r>
      </w:ins>
      <w:ins w:id="906" w:author="CCCF" w:date="2023-01-08T20:57:26Z">
        <w:r>
          <w:rPr>
            <w:rFonts w:hint="eastAsia" w:cs="Times New Roman"/>
            <w:color w:val="auto"/>
            <w:szCs w:val="21"/>
            <w:lang w:val="en-US" w:eastAsia="zh-CN"/>
          </w:rPr>
          <w:t>对</w:t>
        </w:r>
      </w:ins>
      <w:ins w:id="907" w:author="CCCF" w:date="2023-01-08T20:57:28Z">
        <w:r>
          <w:rPr>
            <w:rFonts w:hint="eastAsia" w:cs="Times New Roman"/>
            <w:color w:val="auto"/>
            <w:szCs w:val="21"/>
            <w:lang w:val="en-US" w:eastAsia="zh-CN"/>
          </w:rPr>
          <w:t>其</w:t>
        </w:r>
      </w:ins>
      <w:del w:id="908" w:author="CCCF" w:date="2023-01-08T20:57:28Z">
        <w:r>
          <w:rPr>
            <w:rFonts w:hint="default" w:ascii="Times New Roman" w:hAnsi="Times New Roman" w:cs="Times New Roman"/>
            <w:color w:val="auto"/>
            <w:szCs w:val="21"/>
            <w:lang w:val="en-US" w:eastAsia="zh-CN"/>
          </w:rPr>
          <w:delText>作为</w:delText>
        </w:r>
      </w:del>
      <w:ins w:id="909" w:author="CCCF" w:date="2023-01-08T20:57:30Z">
        <w:r>
          <w:rPr>
            <w:rFonts w:hint="eastAsia" w:cs="Times New Roman"/>
            <w:color w:val="auto"/>
            <w:szCs w:val="21"/>
            <w:lang w:val="en-US" w:eastAsia="zh-CN"/>
          </w:rPr>
          <w:t>评分</w:t>
        </w:r>
      </w:ins>
      <w:r>
        <w:rPr>
          <w:rFonts w:hint="default" w:ascii="Times New Roman" w:hAnsi="Times New Roman" w:cs="Times New Roman"/>
          <w:color w:val="auto"/>
          <w:szCs w:val="21"/>
          <w:lang w:val="en-US" w:eastAsia="zh-CN"/>
        </w:rPr>
        <w:t>可靠性</w:t>
      </w:r>
      <w:ins w:id="910" w:author="CCCF" w:date="2023-01-08T20:57:32Z">
        <w:r>
          <w:rPr>
            <w:rFonts w:hint="eastAsia" w:cs="Times New Roman"/>
            <w:color w:val="auto"/>
            <w:szCs w:val="21"/>
            <w:lang w:val="en-US" w:eastAsia="zh-CN"/>
          </w:rPr>
          <w:t>进行</w:t>
        </w:r>
      </w:ins>
      <w:del w:id="911" w:author="CCCF" w:date="2023-01-08T20:57:32Z">
        <w:r>
          <w:rPr>
            <w:rFonts w:hint="default" w:ascii="Times New Roman" w:hAnsi="Times New Roman" w:cs="Times New Roman"/>
            <w:color w:val="auto"/>
            <w:szCs w:val="21"/>
            <w:lang w:val="en-US" w:eastAsia="zh-CN"/>
          </w:rPr>
          <w:delText>的</w:delText>
        </w:r>
      </w:del>
      <w:r>
        <w:rPr>
          <w:rFonts w:hint="default" w:ascii="Times New Roman" w:hAnsi="Times New Roman" w:cs="Times New Roman"/>
          <w:color w:val="auto"/>
          <w:szCs w:val="21"/>
          <w:lang w:val="en-US" w:eastAsia="zh-CN"/>
        </w:rPr>
        <w:t>建模</w:t>
      </w:r>
      <w:ins w:id="912" w:author="CCCF" w:date="2023-01-09T11:47:36Z">
        <w:r>
          <w:rPr>
            <w:rFonts w:hint="eastAsia" w:cs="Times New Roman"/>
            <w:color w:val="auto"/>
            <w:szCs w:val="21"/>
            <w:lang w:val="en-US" w:eastAsia="zh-CN"/>
          </w:rPr>
          <w:t>存在</w:t>
        </w:r>
      </w:ins>
      <w:ins w:id="913" w:author="CCCF" w:date="2023-01-09T11:47:39Z">
        <w:r>
          <w:rPr>
            <w:rFonts w:hint="eastAsia" w:cs="Times New Roman"/>
            <w:color w:val="auto"/>
            <w:szCs w:val="21"/>
            <w:lang w:val="en-US" w:eastAsia="zh-CN"/>
          </w:rPr>
          <w:t>不精确性</w:t>
        </w:r>
      </w:ins>
      <w:ins w:id="914" w:author="CCCF" w:date="2023-01-09T15:44:55Z">
        <w:r>
          <w:rPr>
            <w:rFonts w:hint="eastAsia" w:cs="Times New Roman"/>
            <w:color w:val="auto"/>
            <w:szCs w:val="21"/>
            <w:lang w:val="en-US" w:eastAsia="zh-CN"/>
          </w:rPr>
          <w:t>。</w:t>
        </w:r>
      </w:ins>
      <w:del w:id="915" w:author="CCCF" w:date="2023-01-08T20:57:35Z">
        <w:r>
          <w:rPr>
            <w:rFonts w:hint="default" w:ascii="Times New Roman" w:hAnsi="Times New Roman" w:cs="Times New Roman"/>
            <w:color w:val="auto"/>
            <w:szCs w:val="21"/>
            <w:lang w:val="en-US" w:eastAsia="zh-CN"/>
          </w:rPr>
          <w:delText>标准并</w:delText>
        </w:r>
      </w:del>
      <w:del w:id="916" w:author="CCCF" w:date="2023-01-08T20:57:41Z">
        <w:r>
          <w:rPr>
            <w:rFonts w:hint="default" w:ascii="Times New Roman" w:hAnsi="Times New Roman" w:cs="Times New Roman"/>
            <w:color w:val="auto"/>
            <w:szCs w:val="21"/>
            <w:lang w:val="en-US" w:eastAsia="zh-CN"/>
          </w:rPr>
          <w:delText>不准</w:delText>
        </w:r>
      </w:del>
      <w:del w:id="917" w:author="CCCF" w:date="2023-01-08T20:57:42Z">
        <w:r>
          <w:rPr>
            <w:rFonts w:hint="default" w:ascii="Times New Roman" w:hAnsi="Times New Roman" w:cs="Times New Roman"/>
            <w:color w:val="auto"/>
            <w:szCs w:val="21"/>
            <w:lang w:val="en-US" w:eastAsia="zh-CN"/>
          </w:rPr>
          <w:delText>确</w:delText>
        </w:r>
      </w:del>
      <w:del w:id="918" w:author="CCCF" w:date="2023-01-09T19:17:12Z">
        <w:r>
          <w:rPr>
            <w:rFonts w:hint="default" w:ascii="Times New Roman" w:hAnsi="Times New Roman" w:cs="Times New Roman"/>
            <w:color w:val="auto"/>
            <w:szCs w:val="21"/>
            <w:lang w:val="en-US" w:eastAsia="zh-CN"/>
          </w:rPr>
          <w:delText>。</w:delText>
        </w:r>
      </w:del>
      <w:r>
        <w:rPr>
          <w:rFonts w:hint="default" w:ascii="Times New Roman" w:hAnsi="Times New Roman" w:cs="Times New Roman"/>
          <w:color w:val="auto"/>
          <w:szCs w:val="21"/>
          <w:lang w:val="en-US" w:eastAsia="zh-CN"/>
        </w:rPr>
        <w:t>而真正可以</w:t>
      </w:r>
      <w:del w:id="919" w:author="CCCF" w:date="2023-01-09T19:17:06Z">
        <w:r>
          <w:rPr>
            <w:rFonts w:hint="default" w:ascii="Times New Roman" w:hAnsi="Times New Roman" w:cs="Times New Roman"/>
            <w:color w:val="auto"/>
            <w:szCs w:val="21"/>
            <w:lang w:val="en-US" w:eastAsia="zh-CN"/>
          </w:rPr>
          <w:delText>直观的</w:delText>
        </w:r>
      </w:del>
      <w:ins w:id="920" w:author="CCCF" w:date="2023-01-09T19:17:07Z">
        <w:r>
          <w:rPr>
            <w:rFonts w:hint="eastAsia" w:cs="Times New Roman"/>
            <w:color w:val="auto"/>
            <w:szCs w:val="21"/>
            <w:lang w:val="en-US" w:eastAsia="zh-CN"/>
          </w:rPr>
          <w:t>直接</w:t>
        </w:r>
      </w:ins>
      <w:r>
        <w:rPr>
          <w:rFonts w:hint="default" w:ascii="Times New Roman" w:hAnsi="Times New Roman" w:cs="Times New Roman"/>
          <w:color w:val="auto"/>
          <w:szCs w:val="21"/>
          <w:lang w:val="en-US" w:eastAsia="zh-CN"/>
        </w:rPr>
        <w:t>衡量评价者</w:t>
      </w:r>
      <w:ins w:id="921" w:author="CCCF" w:date="2023-01-08T20:57:54Z">
        <w:r>
          <w:rPr>
            <w:rFonts w:hint="eastAsia" w:cs="Times New Roman"/>
            <w:color w:val="auto"/>
            <w:szCs w:val="21"/>
            <w:lang w:val="en-US" w:eastAsia="zh-CN"/>
          </w:rPr>
          <w:t>评分</w:t>
        </w:r>
      </w:ins>
      <w:r>
        <w:rPr>
          <w:rFonts w:hint="default" w:ascii="Times New Roman" w:hAnsi="Times New Roman" w:cs="Times New Roman"/>
          <w:color w:val="auto"/>
          <w:szCs w:val="21"/>
          <w:lang w:val="en-US" w:eastAsia="zh-CN"/>
        </w:rPr>
        <w:t>可靠性的</w:t>
      </w:r>
      <w:del w:id="922" w:author="CCCF" w:date="2023-01-09T19:17:16Z">
        <w:r>
          <w:rPr>
            <w:rFonts w:hint="default" w:ascii="Times New Roman" w:hAnsi="Times New Roman" w:cs="Times New Roman"/>
            <w:color w:val="auto"/>
            <w:szCs w:val="21"/>
            <w:lang w:val="en-US" w:eastAsia="zh-CN"/>
          </w:rPr>
          <w:delText>，</w:delText>
        </w:r>
      </w:del>
      <w:r>
        <w:rPr>
          <w:rFonts w:hint="default" w:ascii="Times New Roman" w:hAnsi="Times New Roman" w:cs="Times New Roman"/>
          <w:color w:val="auto"/>
          <w:szCs w:val="21"/>
          <w:lang w:val="en-US" w:eastAsia="zh-CN"/>
        </w:rPr>
        <w:t>是学生的评价能力</w:t>
      </w:r>
      <w:ins w:id="923" w:author="CCCF" w:date="2023-01-09T19:21:14Z">
        <w:r>
          <w:rPr>
            <w:rFonts w:hint="eastAsia" w:cs="Times New Roman"/>
            <w:color w:val="auto"/>
            <w:szCs w:val="21"/>
            <w:lang w:val="en-US" w:eastAsia="zh-CN"/>
          </w:rPr>
          <w:t>，</w:t>
        </w:r>
      </w:ins>
      <w:del w:id="924" w:author="CCCF" w:date="2023-01-09T19:21:13Z">
        <w:r>
          <w:rPr>
            <w:rFonts w:hint="default" w:ascii="Times New Roman" w:hAnsi="Times New Roman" w:cs="Times New Roman"/>
            <w:color w:val="auto"/>
            <w:szCs w:val="21"/>
            <w:lang w:val="en-US" w:eastAsia="zh-CN"/>
          </w:rPr>
          <w:delText>。评价能力</w:delText>
        </w:r>
      </w:del>
      <w:r>
        <w:rPr>
          <w:rFonts w:hint="default" w:ascii="Times New Roman" w:hAnsi="Times New Roman" w:cs="Times New Roman"/>
          <w:color w:val="auto"/>
          <w:szCs w:val="21"/>
          <w:lang w:val="en-US" w:eastAsia="zh-CN"/>
        </w:rPr>
        <w:t>可以由</w:t>
      </w:r>
      <w:ins w:id="925" w:author="CCCF" w:date="2023-01-09T19:21:32Z">
        <w:r>
          <w:rPr>
            <w:rFonts w:hint="eastAsia" w:cs="Times New Roman"/>
            <w:color w:val="auto"/>
            <w:szCs w:val="21"/>
            <w:lang w:val="en-US" w:eastAsia="zh-CN"/>
          </w:rPr>
          <w:t>作业</w:t>
        </w:r>
      </w:ins>
      <w:r>
        <w:rPr>
          <w:rFonts w:hint="default" w:ascii="Times New Roman" w:hAnsi="Times New Roman" w:cs="Times New Roman"/>
          <w:color w:val="auto"/>
          <w:szCs w:val="21"/>
          <w:lang w:val="en-US" w:eastAsia="zh-CN"/>
        </w:rPr>
        <w:t>互评分数与</w:t>
      </w:r>
      <w:ins w:id="926" w:author="CCCF" w:date="2023-01-09T19:21:34Z">
        <w:r>
          <w:rPr>
            <w:rFonts w:hint="eastAsia" w:cs="Times New Roman"/>
            <w:color w:val="auto"/>
            <w:szCs w:val="21"/>
            <w:lang w:val="en-US" w:eastAsia="zh-CN"/>
          </w:rPr>
          <w:t>作业</w:t>
        </w:r>
      </w:ins>
      <w:r>
        <w:rPr>
          <w:rFonts w:hint="default" w:ascii="Times New Roman" w:hAnsi="Times New Roman" w:cs="Times New Roman"/>
          <w:color w:val="auto"/>
          <w:szCs w:val="21"/>
          <w:lang w:val="en-US" w:eastAsia="zh-CN"/>
        </w:rPr>
        <w:t>真实分数之间的绝对差</w:t>
      </w:r>
      <w:del w:id="927" w:author="CCCF" w:date="2023-01-09T19:21:21Z">
        <w:r>
          <w:rPr>
            <w:rFonts w:hint="default" w:ascii="Times New Roman" w:hAnsi="Times New Roman" w:cs="Times New Roman"/>
            <w:color w:val="auto"/>
            <w:szCs w:val="21"/>
            <w:lang w:val="en-US" w:eastAsia="zh-CN"/>
          </w:rPr>
          <w:delText>体现</w:delText>
        </w:r>
      </w:del>
      <w:ins w:id="928" w:author="CCCF" w:date="2023-01-09T19:21:21Z">
        <w:r>
          <w:rPr>
            <w:rFonts w:hint="eastAsia" w:cs="Times New Roman"/>
            <w:color w:val="auto"/>
            <w:szCs w:val="21"/>
            <w:lang w:val="en-US" w:eastAsia="zh-CN"/>
          </w:rPr>
          <w:t>进行</w:t>
        </w:r>
      </w:ins>
      <w:ins w:id="929" w:author="CCCF" w:date="2023-01-09T19:21:25Z">
        <w:r>
          <w:rPr>
            <w:rFonts w:hint="eastAsia" w:cs="Times New Roman"/>
            <w:color w:val="auto"/>
            <w:szCs w:val="21"/>
            <w:lang w:val="en-US" w:eastAsia="zh-CN"/>
          </w:rPr>
          <w:t>量化</w:t>
        </w:r>
      </w:ins>
      <w:del w:id="930" w:author="CCCF" w:date="2023-01-09T19:21:45Z">
        <w:r>
          <w:rPr>
            <w:rFonts w:hint="default" w:ascii="Times New Roman" w:hAnsi="Times New Roman" w:cs="Times New Roman"/>
            <w:color w:val="auto"/>
            <w:szCs w:val="21"/>
            <w:lang w:val="en-US" w:eastAsia="zh-CN"/>
          </w:rPr>
          <w:delText>，</w:delText>
        </w:r>
      </w:del>
      <w:ins w:id="931" w:author="CCCF" w:date="2023-01-09T19:21:45Z">
        <w:r>
          <w:rPr>
            <w:rFonts w:hint="eastAsia" w:cs="Times New Roman"/>
            <w:color w:val="auto"/>
            <w:szCs w:val="21"/>
            <w:lang w:val="en-US" w:eastAsia="zh-CN"/>
          </w:rPr>
          <w:t>：</w:t>
        </w:r>
      </w:ins>
      <w:r>
        <w:rPr>
          <w:rFonts w:hint="default" w:ascii="Times New Roman" w:hAnsi="Times New Roman" w:cs="Times New Roman"/>
          <w:color w:val="auto"/>
          <w:szCs w:val="21"/>
          <w:lang w:val="en-US" w:eastAsia="zh-CN"/>
        </w:rPr>
        <w:t>绝对差越小，</w:t>
      </w:r>
      <w:ins w:id="932" w:author="CCCF" w:date="2023-01-09T19:21:49Z">
        <w:r>
          <w:rPr>
            <w:rFonts w:hint="eastAsia" w:cs="Times New Roman"/>
            <w:color w:val="auto"/>
            <w:szCs w:val="21"/>
            <w:lang w:val="en-US" w:eastAsia="zh-CN"/>
          </w:rPr>
          <w:t>学生</w:t>
        </w:r>
      </w:ins>
      <w:ins w:id="933" w:author="CCCF" w:date="2023-01-09T19:21:50Z">
        <w:r>
          <w:rPr>
            <w:rFonts w:hint="eastAsia" w:cs="Times New Roman"/>
            <w:color w:val="auto"/>
            <w:szCs w:val="21"/>
            <w:lang w:val="en-US" w:eastAsia="zh-CN"/>
          </w:rPr>
          <w:t>的</w:t>
        </w:r>
      </w:ins>
      <w:r>
        <w:rPr>
          <w:rFonts w:hint="default" w:ascii="Times New Roman" w:hAnsi="Times New Roman" w:cs="Times New Roman"/>
          <w:color w:val="auto"/>
          <w:szCs w:val="21"/>
          <w:lang w:val="en-US" w:eastAsia="zh-CN"/>
        </w:rPr>
        <w:t>评价能力越</w:t>
      </w:r>
      <w:del w:id="934" w:author="CCCF" w:date="2023-01-09T19:22:08Z">
        <w:r>
          <w:rPr>
            <w:rFonts w:hint="default" w:ascii="Times New Roman" w:hAnsi="Times New Roman" w:cs="Times New Roman"/>
            <w:color w:val="auto"/>
            <w:szCs w:val="21"/>
            <w:lang w:val="en-US" w:eastAsia="zh-CN"/>
          </w:rPr>
          <w:delText>高</w:delText>
        </w:r>
      </w:del>
      <w:ins w:id="935" w:author="CCCF" w:date="2023-01-09T19:22:09Z">
        <w:r>
          <w:rPr>
            <w:rFonts w:hint="eastAsia" w:cs="Times New Roman"/>
            <w:color w:val="auto"/>
            <w:szCs w:val="21"/>
            <w:lang w:val="en-US" w:eastAsia="zh-CN"/>
          </w:rPr>
          <w:t>强</w:t>
        </w:r>
      </w:ins>
      <w:r>
        <w:rPr>
          <w:rFonts w:hint="default" w:ascii="Times New Roman" w:hAnsi="Times New Roman" w:cs="Times New Roman"/>
          <w:color w:val="auto"/>
          <w:szCs w:val="21"/>
          <w:lang w:val="en-US" w:eastAsia="zh-CN"/>
        </w:rPr>
        <w:t>，</w:t>
      </w:r>
      <w:ins w:id="936" w:author="CCCF" w:date="2023-01-08T20:58:09Z">
        <w:r>
          <w:rPr>
            <w:rFonts w:hint="eastAsia" w:cs="Times New Roman"/>
            <w:color w:val="auto"/>
            <w:szCs w:val="21"/>
            <w:lang w:val="en-US" w:eastAsia="zh-CN"/>
          </w:rPr>
          <w:t>评分</w:t>
        </w:r>
      </w:ins>
      <w:r>
        <w:rPr>
          <w:rFonts w:hint="default" w:ascii="Times New Roman" w:hAnsi="Times New Roman" w:cs="Times New Roman"/>
          <w:color w:val="auto"/>
          <w:szCs w:val="21"/>
          <w:lang w:val="en-US" w:eastAsia="zh-CN"/>
        </w:rPr>
        <w:t>可靠性也就越高</w:t>
      </w:r>
      <w:r>
        <w:rPr>
          <w:rFonts w:hint="default" w:ascii="Times New Roman" w:hAnsi="Times New Roman" w:cs="Times New Roman"/>
          <w:color w:val="auto"/>
          <w:szCs w:val="21"/>
          <w:vertAlign w:val="superscript"/>
          <w:lang w:val="en-US" w:eastAsia="zh-CN"/>
        </w:rPr>
        <w:fldChar w:fldCharType="begin"/>
      </w:r>
      <w:r>
        <w:rPr>
          <w:rFonts w:hint="default" w:ascii="Times New Roman" w:hAnsi="Times New Roman" w:cs="Times New Roman"/>
          <w:color w:val="auto"/>
          <w:szCs w:val="21"/>
          <w:vertAlign w:val="superscript"/>
          <w:lang w:val="en-US" w:eastAsia="zh-CN"/>
        </w:rPr>
        <w:instrText xml:space="preserve"> REF _Ref31232 \r \h </w:instrText>
      </w:r>
      <w:r>
        <w:rPr>
          <w:rFonts w:hint="default" w:ascii="Times New Roman" w:hAnsi="Times New Roman" w:cs="Times New Roman"/>
          <w:color w:val="auto"/>
          <w:szCs w:val="21"/>
          <w:vertAlign w:val="superscript"/>
          <w:lang w:val="en-US" w:eastAsia="zh-CN"/>
        </w:rPr>
        <w:fldChar w:fldCharType="separate"/>
      </w:r>
      <w:r>
        <w:rPr>
          <w:rFonts w:hint="default" w:ascii="Times New Roman" w:hAnsi="Times New Roman" w:cs="Times New Roman"/>
          <w:color w:val="auto"/>
          <w:szCs w:val="21"/>
          <w:vertAlign w:val="superscript"/>
          <w:lang w:val="en-US" w:eastAsia="zh-CN"/>
        </w:rPr>
        <w:t>[21]</w:t>
      </w:r>
      <w:r>
        <w:rPr>
          <w:rFonts w:hint="default" w:ascii="Times New Roman" w:hAnsi="Times New Roman" w:cs="Times New Roman"/>
          <w:color w:val="auto"/>
          <w:szCs w:val="21"/>
          <w:vertAlign w:val="superscript"/>
          <w:lang w:val="en-US" w:eastAsia="zh-CN"/>
        </w:rPr>
        <w:fldChar w:fldCharType="end"/>
      </w:r>
      <w:r>
        <w:rPr>
          <w:rFonts w:hint="default" w:ascii="Times New Roman" w:hAnsi="Times New Roman" w:cs="Times New Roman"/>
          <w:color w:val="auto"/>
          <w:szCs w:val="21"/>
          <w:lang w:val="en-US" w:eastAsia="zh-CN"/>
        </w:rPr>
        <w:t>。</w:t>
      </w:r>
    </w:p>
    <w:p>
      <w:pPr>
        <w:pStyle w:val="25"/>
        <w:tabs>
          <w:tab w:val="left" w:pos="3360"/>
        </w:tabs>
        <w:rPr>
          <w:rFonts w:hint="default" w:ascii="Times New Roman" w:hAnsi="Times New Roman" w:eastAsia="宋体" w:cs="Times New Roman"/>
          <w:color w:val="auto"/>
          <w:szCs w:val="21"/>
          <w:lang w:val="en-US" w:eastAsia="zh-CN"/>
        </w:rPr>
        <w:pPrChange w:id="937" w:author="CCCF" w:date="2023-01-08T21:00:41Z">
          <w:pPr>
            <w:pStyle w:val="25"/>
          </w:pPr>
        </w:pPrChange>
      </w:pPr>
      <w:r>
        <w:rPr>
          <w:rFonts w:hint="default" w:ascii="Times New Roman" w:hAnsi="Times New Roman" w:eastAsia="宋体" w:cs="Times New Roman"/>
          <w:color w:val="auto"/>
          <w:szCs w:val="21"/>
          <w:lang w:val="en-US" w:eastAsia="zh-CN"/>
        </w:rPr>
        <w:t>鉴于此，本文</w:t>
      </w:r>
      <w:ins w:id="938" w:author="CCCF" w:date="2023-01-09T19:27:49Z">
        <w:r>
          <w:rPr>
            <w:rFonts w:hint="eastAsia" w:ascii="Times New Roman" w:hAnsi="Times New Roman" w:cs="Times New Roman"/>
            <w:color w:val="auto"/>
            <w:szCs w:val="21"/>
            <w:lang w:val="en-US" w:eastAsia="zh-CN"/>
          </w:rPr>
          <w:t>基于</w:t>
        </w:r>
      </w:ins>
      <w:del w:id="939" w:author="CCCF" w:date="2023-01-09T19:27:49Z">
        <w:r>
          <w:rPr>
            <w:rFonts w:hint="default" w:ascii="Times New Roman" w:hAnsi="Times New Roman" w:eastAsia="宋体" w:cs="Times New Roman"/>
            <w:color w:val="auto"/>
            <w:szCs w:val="21"/>
            <w:lang w:val="en-US" w:eastAsia="zh-CN"/>
          </w:rPr>
          <w:delText>利用</w:delText>
        </w:r>
      </w:del>
      <w:del w:id="940" w:author="CCCF" w:date="2023-01-10T20:03:46Z">
        <w:r>
          <w:rPr>
            <w:rFonts w:hint="default" w:ascii="Times New Roman" w:hAnsi="Times New Roman" w:eastAsia="宋体" w:cs="Times New Roman"/>
            <w:color w:val="auto"/>
            <w:szCs w:val="21"/>
            <w:lang w:val="en-US" w:eastAsia="zh-CN"/>
          </w:rPr>
          <w:delText>学生</w:delText>
        </w:r>
      </w:del>
      <w:del w:id="941" w:author="CCCF" w:date="2023-01-09T19:27:52Z">
        <w:r>
          <w:rPr>
            <w:rFonts w:hint="default" w:ascii="Times New Roman" w:hAnsi="Times New Roman" w:eastAsia="宋体" w:cs="Times New Roman"/>
            <w:color w:val="auto"/>
            <w:szCs w:val="21"/>
            <w:lang w:val="en-US" w:eastAsia="zh-CN"/>
          </w:rPr>
          <w:delText>的</w:delText>
        </w:r>
      </w:del>
      <w:r>
        <w:rPr>
          <w:rFonts w:hint="default" w:ascii="Times New Roman" w:hAnsi="Times New Roman" w:eastAsia="宋体" w:cs="Times New Roman"/>
          <w:color w:val="auto"/>
          <w:szCs w:val="21"/>
          <w:lang w:val="en-US" w:eastAsia="zh-CN"/>
        </w:rPr>
        <w:t>评价能力</w:t>
      </w:r>
      <w:del w:id="942" w:author="CCCF" w:date="2023-01-09T19:28:03Z">
        <w:r>
          <w:rPr>
            <w:rFonts w:hint="default" w:ascii="Times New Roman" w:hAnsi="Times New Roman" w:eastAsia="宋体" w:cs="Times New Roman"/>
            <w:color w:val="auto"/>
            <w:szCs w:val="21"/>
            <w:lang w:val="en-US" w:eastAsia="zh-CN"/>
          </w:rPr>
          <w:delText>，提出了</w:delText>
        </w:r>
      </w:del>
      <w:ins w:id="943" w:author="CCCF" w:date="2023-01-09T19:28:04Z">
        <w:r>
          <w:rPr>
            <w:rFonts w:hint="eastAsia" w:ascii="Times New Roman" w:hAnsi="Times New Roman" w:cs="Times New Roman"/>
            <w:color w:val="auto"/>
            <w:szCs w:val="21"/>
            <w:lang w:val="en-US" w:eastAsia="zh-CN"/>
          </w:rPr>
          <w:t>提出了</w:t>
        </w:r>
      </w:ins>
      <w:r>
        <w:rPr>
          <w:rFonts w:hint="default" w:ascii="Times New Roman" w:hAnsi="Times New Roman" w:eastAsia="宋体" w:cs="Times New Roman"/>
          <w:color w:val="auto"/>
          <w:szCs w:val="21"/>
          <w:lang w:val="en-US" w:eastAsia="zh-CN"/>
        </w:rPr>
        <w:t>两</w:t>
      </w:r>
      <w:del w:id="944" w:author="CCCF" w:date="2023-01-08T21:00:37Z">
        <w:r>
          <w:rPr>
            <w:rFonts w:hint="default" w:ascii="Times New Roman" w:hAnsi="Times New Roman" w:eastAsia="宋体" w:cs="Times New Roman"/>
            <w:color w:val="auto"/>
            <w:szCs w:val="21"/>
            <w:lang w:val="en-US" w:eastAsia="zh-CN"/>
          </w:rPr>
          <w:delText>个</w:delText>
        </w:r>
      </w:del>
      <w:ins w:id="945" w:author="CCCF" w:date="2023-01-08T21:00:38Z">
        <w:r>
          <w:rPr>
            <w:rFonts w:hint="eastAsia" w:ascii="Times New Roman" w:hAnsi="Times New Roman" w:cs="Times New Roman"/>
            <w:color w:val="auto"/>
            <w:szCs w:val="21"/>
            <w:lang w:val="en-US" w:eastAsia="zh-CN"/>
          </w:rPr>
          <w:t>种</w:t>
        </w:r>
      </w:ins>
      <w:del w:id="946" w:author="CCCF" w:date="2023-01-09T19:28:07Z">
        <w:r>
          <w:rPr>
            <w:rFonts w:hint="default" w:ascii="Times New Roman" w:hAnsi="Times New Roman" w:eastAsia="宋体" w:cs="Times New Roman"/>
            <w:color w:val="auto"/>
            <w:szCs w:val="21"/>
            <w:lang w:val="en-US" w:eastAsia="zh-CN"/>
          </w:rPr>
          <w:delText>新的</w:delText>
        </w:r>
      </w:del>
      <w:r>
        <w:rPr>
          <w:rFonts w:hint="default" w:ascii="Times New Roman" w:hAnsi="Times New Roman" w:eastAsia="宋体" w:cs="Times New Roman"/>
          <w:color w:val="auto"/>
          <w:szCs w:val="21"/>
          <w:lang w:val="en-US" w:eastAsia="zh-CN"/>
        </w:rPr>
        <w:t>概率</w:t>
      </w:r>
      <w:ins w:id="947" w:author="CCCF" w:date="2023-01-08T21:00:39Z">
        <w:r>
          <w:rPr>
            <w:rFonts w:hint="eastAsia" w:ascii="Times New Roman" w:hAnsi="Times New Roman" w:cs="Times New Roman"/>
            <w:color w:val="auto"/>
            <w:szCs w:val="21"/>
            <w:lang w:val="en-US" w:eastAsia="zh-CN"/>
          </w:rPr>
          <w:t>图</w:t>
        </w:r>
      </w:ins>
      <w:r>
        <w:rPr>
          <w:rFonts w:hint="default" w:ascii="Times New Roman" w:hAnsi="Times New Roman" w:eastAsia="宋体" w:cs="Times New Roman"/>
          <w:color w:val="auto"/>
          <w:szCs w:val="21"/>
          <w:lang w:val="en-US" w:eastAsia="zh-CN"/>
        </w:rPr>
        <w:t>模型</w:t>
      </w:r>
      <w:ins w:id="948" w:author="CCCF" w:date="2023-01-09T19:28:11Z">
        <w:r>
          <w:rPr>
            <w:rFonts w:hint="eastAsia" w:ascii="Times New Roman" w:hAnsi="Times New Roman" w:cs="Times New Roman"/>
            <w:color w:val="auto"/>
            <w:szCs w:val="21"/>
            <w:lang w:val="en-US" w:eastAsia="zh-CN"/>
          </w:rPr>
          <w:t>，命名</w:t>
        </w:r>
      </w:ins>
      <w:ins w:id="949" w:author="CCCF" w:date="2023-01-09T19:28:12Z">
        <w:r>
          <w:rPr>
            <w:rFonts w:hint="eastAsia" w:ascii="Times New Roman" w:hAnsi="Times New Roman" w:cs="Times New Roman"/>
            <w:color w:val="auto"/>
            <w:szCs w:val="21"/>
            <w:lang w:val="en-US" w:eastAsia="zh-CN"/>
          </w:rPr>
          <w:t>为</w:t>
        </w:r>
      </w:ins>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default" w:ascii="Times New Roman" w:hAnsi="Times New Roman" w:eastAsia="宋体" w:cs="Times New Roman"/>
          <w:color w:val="auto"/>
          <w:szCs w:val="21"/>
          <w:lang w:val="en-US" w:eastAsia="zh-CN"/>
        </w:rPr>
        <w:t>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default" w:ascii="Times New Roman" w:hAnsi="Times New Roman" w:eastAsia="宋体" w:cs="Times New Roman"/>
          <w:color w:val="auto"/>
          <w:szCs w:val="21"/>
          <w:lang w:val="en-US" w:eastAsia="zh-CN"/>
        </w:rPr>
        <w:t>。</w:t>
      </w:r>
      <w:ins w:id="950" w:author="CCCF" w:date="2023-01-09T19:30:36Z">
        <w:r>
          <w:rPr>
            <w:rFonts w:hint="eastAsia" w:ascii="Times New Roman" w:hAnsi="Times New Roman" w:cs="Times New Roman"/>
            <w:color w:val="auto"/>
            <w:szCs w:val="21"/>
            <w:lang w:val="en-US" w:eastAsia="zh-CN"/>
          </w:rPr>
          <w:t>具体</w:t>
        </w:r>
      </w:ins>
      <w:ins w:id="951" w:author="CCCF" w:date="2023-01-09T19:30:37Z">
        <w:r>
          <w:rPr>
            <w:rFonts w:hint="eastAsia" w:ascii="Times New Roman" w:hAnsi="Times New Roman" w:cs="Times New Roman"/>
            <w:color w:val="auto"/>
            <w:szCs w:val="21"/>
            <w:lang w:val="en-US" w:eastAsia="zh-CN"/>
          </w:rPr>
          <w:t>而言，</w:t>
        </w:r>
      </w:ins>
      <w:ins w:id="952" w:author="CCCF" w:date="2023-01-09T19:31:03Z">
        <w:r>
          <w:rPr>
            <w:rFonts w:hint="default" w:ascii="Times New Roman" w:hAnsi="Times New Roman" w:cs="Times New Roman"/>
            <w:i/>
            <w:iCs/>
            <w:color w:val="auto"/>
            <w:szCs w:val="21"/>
            <w:lang w:val="en-US" w:eastAsia="zh-CN"/>
          </w:rPr>
          <w:t>RPG</w:t>
        </w:r>
      </w:ins>
      <w:ins w:id="953" w:author="CCCF" w:date="2023-01-09T19:31:03Z">
        <w:r>
          <w:rPr>
            <w:rFonts w:hint="eastAsia" w:ascii="Times New Roman" w:hAnsi="Times New Roman" w:cs="Times New Roman"/>
            <w:color w:val="auto"/>
            <w:szCs w:val="21"/>
            <w:vertAlign w:val="subscript"/>
            <w:lang w:val="en-US" w:eastAsia="zh-CN"/>
          </w:rPr>
          <w:t>6</w:t>
        </w:r>
      </w:ins>
      <w:ins w:id="954" w:author="CCCF" w:date="2023-01-09T19:31:03Z">
        <w:r>
          <w:rPr>
            <w:rFonts w:hint="default" w:ascii="Times New Roman" w:hAnsi="Times New Roman" w:eastAsia="宋体" w:cs="Times New Roman"/>
            <w:color w:val="auto"/>
            <w:szCs w:val="21"/>
            <w:lang w:val="en-US" w:eastAsia="zh-CN"/>
          </w:rPr>
          <w:t>和</w:t>
        </w:r>
      </w:ins>
      <w:ins w:id="955" w:author="CCCF" w:date="2023-01-09T19:31:03Z">
        <w:r>
          <w:rPr>
            <w:rFonts w:hint="eastAsia" w:ascii="Times New Roman" w:hAnsi="Times New Roman" w:cs="Times New Roman"/>
            <w:i/>
            <w:iCs/>
            <w:color w:val="auto"/>
            <w:szCs w:val="21"/>
            <w:lang w:val="en-US" w:eastAsia="zh-CN"/>
          </w:rPr>
          <w:t>RPG</w:t>
        </w:r>
      </w:ins>
      <w:ins w:id="956" w:author="CCCF" w:date="2023-01-09T19:31:03Z">
        <w:r>
          <w:rPr>
            <w:rFonts w:hint="eastAsia" w:ascii="Times New Roman" w:hAnsi="Times New Roman" w:cs="Times New Roman"/>
            <w:color w:val="auto"/>
            <w:szCs w:val="21"/>
            <w:vertAlign w:val="subscript"/>
            <w:lang w:val="en-US" w:eastAsia="zh-CN"/>
          </w:rPr>
          <w:t>7</w:t>
        </w:r>
      </w:ins>
      <w:ins w:id="957" w:author="CCCF" w:date="2023-01-09T19:32:34Z">
        <w:r>
          <w:rPr>
            <w:rFonts w:hint="eastAsia" w:ascii="Times New Roman" w:hAnsi="Times New Roman" w:cs="Times New Roman"/>
            <w:color w:val="auto"/>
            <w:szCs w:val="21"/>
            <w:lang w:val="en-US" w:eastAsia="zh-CN"/>
          </w:rPr>
          <w:t>在</w:t>
        </w:r>
      </w:ins>
      <w:del w:id="958" w:author="CCCF" w:date="2023-01-09T19:32:35Z">
        <w:r>
          <w:rPr>
            <w:rFonts w:hint="default" w:ascii="Times New Roman" w:hAnsi="Times New Roman" w:eastAsia="宋体" w:cs="Times New Roman"/>
            <w:color w:val="auto"/>
            <w:szCs w:val="21"/>
            <w:lang w:val="en-US" w:eastAsia="zh-CN"/>
          </w:rPr>
          <w:delText>这两个模型</w:delText>
        </w:r>
      </w:del>
      <w:del w:id="959" w:author="CCCF" w:date="2023-01-09T19:32:36Z">
        <w:r>
          <w:rPr>
            <w:rFonts w:hint="default" w:ascii="Times New Roman" w:hAnsi="Times New Roman" w:eastAsia="宋体" w:cs="Times New Roman"/>
            <w:color w:val="auto"/>
            <w:szCs w:val="21"/>
            <w:lang w:val="en-US" w:eastAsia="zh-CN"/>
          </w:rPr>
          <w:delText>在</w:delText>
        </w:r>
      </w:del>
      <w:r>
        <w:rPr>
          <w:rFonts w:hint="default" w:ascii="Times New Roman" w:hAnsi="Times New Roman" w:eastAsia="宋体" w:cs="Times New Roman"/>
          <w:color w:val="auto"/>
          <w:szCs w:val="21"/>
          <w:lang w:val="en-US" w:eastAsia="zh-CN"/>
        </w:rPr>
        <w:t>现有</w:t>
      </w:r>
      <w:ins w:id="960" w:author="CCCF" w:date="2023-01-09T19:28:20Z">
        <w:r>
          <w:rPr>
            <w:rFonts w:hint="eastAsia" w:ascii="Times New Roman" w:hAnsi="Times New Roman" w:cs="Times New Roman"/>
            <w:color w:val="auto"/>
            <w:szCs w:val="21"/>
            <w:lang w:val="en-US" w:eastAsia="zh-CN"/>
          </w:rPr>
          <w:t>概率</w:t>
        </w:r>
      </w:ins>
      <w:ins w:id="961" w:author="CCCF" w:date="2023-01-09T19:28:21Z">
        <w:r>
          <w:rPr>
            <w:rFonts w:hint="eastAsia" w:ascii="Times New Roman" w:hAnsi="Times New Roman" w:cs="Times New Roman"/>
            <w:color w:val="auto"/>
            <w:szCs w:val="21"/>
            <w:lang w:val="en-US" w:eastAsia="zh-CN"/>
          </w:rPr>
          <w:t>图</w:t>
        </w:r>
      </w:ins>
      <w:r>
        <w:rPr>
          <w:rFonts w:hint="default" w:ascii="Times New Roman" w:hAnsi="Times New Roman" w:eastAsia="宋体" w:cs="Times New Roman"/>
          <w:color w:val="auto"/>
          <w:szCs w:val="21"/>
          <w:lang w:val="en-US" w:eastAsia="zh-CN"/>
        </w:rPr>
        <w:t>模型的基础上</w:t>
      </w:r>
      <w:del w:id="962" w:author="CCCF" w:date="2023-01-09T19:32:39Z">
        <w:r>
          <w:rPr>
            <w:rFonts w:hint="default" w:ascii="Times New Roman" w:hAnsi="Times New Roman" w:eastAsia="宋体" w:cs="Times New Roman"/>
            <w:color w:val="auto"/>
            <w:szCs w:val="21"/>
            <w:lang w:val="en-US" w:eastAsia="zh-CN"/>
          </w:rPr>
          <w:delText>，</w:delText>
        </w:r>
      </w:del>
      <w:r>
        <w:rPr>
          <w:rFonts w:hint="default" w:ascii="Times New Roman" w:hAnsi="Times New Roman" w:cs="Times New Roman"/>
          <w:color w:val="auto"/>
          <w:szCs w:val="21"/>
          <w:lang w:val="en-US" w:eastAsia="zh-CN"/>
        </w:rPr>
        <w:t>将</w:t>
      </w:r>
      <w:ins w:id="963" w:author="CCCF" w:date="2023-01-09T19:33:14Z">
        <w:r>
          <w:rPr>
            <w:rFonts w:hint="eastAsia" w:ascii="Times New Roman" w:hAnsi="Times New Roman" w:cs="Times New Roman"/>
            <w:color w:val="auto"/>
            <w:szCs w:val="21"/>
            <w:lang w:val="en-US" w:eastAsia="zh-CN"/>
          </w:rPr>
          <w:t>学生的</w:t>
        </w:r>
      </w:ins>
      <w:ins w:id="964" w:author="CCCF" w:date="2023-01-09T19:32:57Z">
        <w:r>
          <w:rPr>
            <w:rFonts w:hint="eastAsia" w:ascii="Times New Roman" w:hAnsi="Times New Roman" w:cs="Times New Roman"/>
            <w:color w:val="auto"/>
            <w:szCs w:val="21"/>
            <w:lang w:val="en-US" w:eastAsia="zh-CN"/>
          </w:rPr>
          <w:t>评分</w:t>
        </w:r>
      </w:ins>
      <w:r>
        <w:rPr>
          <w:rFonts w:hint="default" w:ascii="Times New Roman" w:hAnsi="Times New Roman" w:eastAsia="宋体" w:cs="Times New Roman"/>
          <w:color w:val="auto"/>
          <w:szCs w:val="21"/>
          <w:lang w:val="en-US" w:eastAsia="zh-CN"/>
        </w:rPr>
        <w:t>可靠性</w:t>
      </w:r>
      <w:del w:id="965" w:author="CCCF" w:date="2023-01-09T19:33:11Z">
        <w:r>
          <w:rPr>
            <w:rFonts w:hint="default" w:ascii="Times New Roman" w:hAnsi="Times New Roman" w:eastAsia="宋体" w:cs="Times New Roman"/>
            <w:color w:val="auto"/>
            <w:szCs w:val="21"/>
            <w:lang w:val="en-US" w:eastAsia="zh-CN"/>
          </w:rPr>
          <w:delText>的</w:delText>
        </w:r>
      </w:del>
      <w:r>
        <w:rPr>
          <w:rFonts w:hint="default" w:ascii="Times New Roman" w:hAnsi="Times New Roman" w:eastAsia="宋体" w:cs="Times New Roman"/>
          <w:color w:val="auto"/>
          <w:szCs w:val="21"/>
          <w:lang w:val="en-US" w:eastAsia="zh-CN"/>
        </w:rPr>
        <w:t>建模</w:t>
      </w:r>
      <w:ins w:id="966" w:author="CCCF" w:date="2023-01-09T19:33:17Z">
        <w:r>
          <w:rPr>
            <w:rFonts w:hint="eastAsia" w:ascii="Times New Roman" w:hAnsi="Times New Roman" w:cs="Times New Roman"/>
            <w:color w:val="auto"/>
            <w:szCs w:val="21"/>
            <w:lang w:val="en-US" w:eastAsia="zh-CN"/>
          </w:rPr>
          <w:t>为</w:t>
        </w:r>
      </w:ins>
      <w:ins w:id="967" w:author="CCCF" w:date="2023-01-09T19:33:18Z">
        <w:r>
          <w:rPr>
            <w:rFonts w:hint="eastAsia" w:ascii="Times New Roman" w:hAnsi="Times New Roman" w:cs="Times New Roman"/>
            <w:color w:val="auto"/>
            <w:szCs w:val="21"/>
            <w:lang w:val="en-US" w:eastAsia="zh-CN"/>
          </w:rPr>
          <w:t>依赖于</w:t>
        </w:r>
      </w:ins>
      <w:del w:id="968" w:author="CCCF" w:date="2023-01-09T19:33:19Z">
        <w:r>
          <w:rPr>
            <w:rFonts w:hint="default" w:ascii="Times New Roman" w:hAnsi="Times New Roman" w:eastAsia="宋体" w:cs="Times New Roman"/>
            <w:color w:val="auto"/>
            <w:szCs w:val="21"/>
            <w:lang w:val="en-US" w:eastAsia="zh-CN"/>
          </w:rPr>
          <w:delText>中</w:delText>
        </w:r>
      </w:del>
      <w:del w:id="969" w:author="CCCF" w:date="2023-01-09T19:33:19Z">
        <w:r>
          <w:rPr>
            <w:rFonts w:hint="default" w:ascii="Times New Roman" w:hAnsi="Times New Roman" w:cs="Times New Roman"/>
            <w:color w:val="auto"/>
            <w:szCs w:val="21"/>
            <w:lang w:val="en-US" w:eastAsia="zh-CN"/>
          </w:rPr>
          <w:delText>的真实分</w:delText>
        </w:r>
      </w:del>
      <w:del w:id="970" w:author="CCCF" w:date="2023-01-09T19:33:20Z">
        <w:r>
          <w:rPr>
            <w:rFonts w:hint="default" w:ascii="Times New Roman" w:hAnsi="Times New Roman" w:cs="Times New Roman"/>
            <w:color w:val="auto"/>
            <w:szCs w:val="21"/>
            <w:lang w:val="en-US" w:eastAsia="zh-CN"/>
          </w:rPr>
          <w:delText>数</w:delText>
        </w:r>
      </w:del>
      <w:del w:id="971" w:author="CCCF" w:date="2023-01-09T19:33:07Z">
        <w:r>
          <w:rPr>
            <w:rFonts w:hint="default" w:ascii="Times New Roman" w:hAnsi="Times New Roman" w:cs="Times New Roman"/>
            <w:color w:val="auto"/>
            <w:szCs w:val="21"/>
            <w:lang w:val="en-US" w:eastAsia="zh-CN"/>
          </w:rPr>
          <w:delText>替换</w:delText>
        </w:r>
      </w:del>
      <w:del w:id="972" w:author="CCCF" w:date="2023-01-09T19:33:20Z">
        <w:r>
          <w:rPr>
            <w:rFonts w:hint="default" w:ascii="Times New Roman" w:hAnsi="Times New Roman" w:cs="Times New Roman"/>
            <w:color w:val="auto"/>
            <w:szCs w:val="21"/>
            <w:lang w:val="en-US" w:eastAsia="zh-CN"/>
          </w:rPr>
          <w:delText>成了</w:delText>
        </w:r>
      </w:del>
      <w:r>
        <w:rPr>
          <w:rFonts w:hint="default" w:ascii="Times New Roman" w:hAnsi="Times New Roman" w:cs="Times New Roman"/>
          <w:color w:val="auto"/>
          <w:szCs w:val="21"/>
          <w:lang w:val="en-US" w:eastAsia="zh-CN"/>
        </w:rPr>
        <w:t>学生</w:t>
      </w:r>
      <w:del w:id="973" w:author="CCCF" w:date="2023-01-10T20:03:57Z">
        <w:r>
          <w:rPr>
            <w:rFonts w:hint="default" w:ascii="Times New Roman" w:hAnsi="Times New Roman" w:cs="Times New Roman"/>
            <w:color w:val="auto"/>
            <w:szCs w:val="21"/>
            <w:lang w:val="en-US" w:eastAsia="zh-CN"/>
          </w:rPr>
          <w:delText>的</w:delText>
        </w:r>
      </w:del>
      <w:r>
        <w:rPr>
          <w:rFonts w:hint="default" w:ascii="Times New Roman" w:hAnsi="Times New Roman" w:cs="Times New Roman"/>
          <w:color w:val="auto"/>
          <w:szCs w:val="21"/>
          <w:lang w:val="en-US" w:eastAsia="zh-CN"/>
        </w:rPr>
        <w:t>评价能力</w:t>
      </w:r>
      <w:ins w:id="974" w:author="CCCF" w:date="2023-01-09T19:33:24Z">
        <w:r>
          <w:rPr>
            <w:rFonts w:hint="eastAsia" w:ascii="Times New Roman" w:hAnsi="Times New Roman" w:cs="Times New Roman"/>
            <w:color w:val="auto"/>
            <w:szCs w:val="21"/>
            <w:lang w:val="en-US" w:eastAsia="zh-CN"/>
          </w:rPr>
          <w:t>而</w:t>
        </w:r>
      </w:ins>
      <w:ins w:id="975" w:author="CCCF" w:date="2023-01-09T19:33:45Z">
        <w:r>
          <w:rPr>
            <w:rFonts w:hint="eastAsia" w:ascii="Times New Roman" w:hAnsi="Times New Roman" w:cs="Times New Roman"/>
            <w:color w:val="auto"/>
            <w:szCs w:val="21"/>
            <w:lang w:val="en-US" w:eastAsia="zh-CN"/>
          </w:rPr>
          <w:t>非</w:t>
        </w:r>
      </w:ins>
      <w:ins w:id="976" w:author="CCCF" w:date="2023-01-09T19:33:25Z">
        <w:r>
          <w:rPr>
            <w:rFonts w:hint="eastAsia" w:ascii="Times New Roman" w:hAnsi="Times New Roman" w:cs="Times New Roman"/>
            <w:color w:val="auto"/>
            <w:szCs w:val="21"/>
            <w:lang w:val="en-US" w:eastAsia="zh-CN"/>
          </w:rPr>
          <w:t>学生</w:t>
        </w:r>
      </w:ins>
      <w:ins w:id="977" w:author="CCCF" w:date="2023-01-09T19:33:26Z">
        <w:r>
          <w:rPr>
            <w:rFonts w:hint="eastAsia" w:ascii="Times New Roman" w:hAnsi="Times New Roman" w:cs="Times New Roman"/>
            <w:color w:val="auto"/>
            <w:szCs w:val="21"/>
            <w:lang w:val="en-US" w:eastAsia="zh-CN"/>
          </w:rPr>
          <w:t>作业</w:t>
        </w:r>
      </w:ins>
      <w:ins w:id="978" w:author="CCCF" w:date="2023-01-09T19:33:27Z">
        <w:r>
          <w:rPr>
            <w:rFonts w:hint="eastAsia" w:ascii="Times New Roman" w:hAnsi="Times New Roman" w:cs="Times New Roman"/>
            <w:color w:val="auto"/>
            <w:szCs w:val="21"/>
            <w:lang w:val="en-US" w:eastAsia="zh-CN"/>
          </w:rPr>
          <w:t>得分</w:t>
        </w:r>
      </w:ins>
      <w:ins w:id="979" w:author="CCCF" w:date="2023-01-09T19:33:28Z">
        <w:r>
          <w:rPr>
            <w:rFonts w:hint="eastAsia" w:ascii="Times New Roman" w:hAnsi="Times New Roman" w:cs="Times New Roman"/>
            <w:color w:val="auto"/>
            <w:szCs w:val="21"/>
            <w:lang w:val="en-US" w:eastAsia="zh-CN"/>
          </w:rPr>
          <w:t>的</w:t>
        </w:r>
      </w:ins>
      <w:ins w:id="980" w:author="CCCF" w:date="2023-01-09T19:33:35Z">
        <w:r>
          <w:rPr>
            <w:rFonts w:hint="eastAsia" w:ascii="Times New Roman" w:hAnsi="Times New Roman" w:cs="Times New Roman"/>
            <w:color w:val="auto"/>
            <w:szCs w:val="21"/>
            <w:lang w:val="en-US" w:eastAsia="zh-CN"/>
          </w:rPr>
          <w:t>变量</w:t>
        </w:r>
      </w:ins>
      <w:r>
        <w:rPr>
          <w:rFonts w:hint="default" w:ascii="Times New Roman" w:hAnsi="Times New Roman" w:eastAsia="宋体" w:cs="Times New Roman"/>
          <w:color w:val="auto"/>
          <w:szCs w:val="21"/>
          <w:lang w:val="en-US" w:eastAsia="zh-CN"/>
        </w:rPr>
        <w:t>，以提高模型</w:t>
      </w:r>
      <w:del w:id="981" w:author="CCCF" w:date="2023-01-09T19:34:08Z">
        <w:r>
          <w:rPr>
            <w:rFonts w:hint="default" w:ascii="Times New Roman" w:hAnsi="Times New Roman" w:eastAsia="宋体" w:cs="Times New Roman"/>
            <w:color w:val="auto"/>
            <w:szCs w:val="21"/>
            <w:lang w:val="en-US" w:eastAsia="zh-CN"/>
          </w:rPr>
          <w:delText>在推导</w:delText>
        </w:r>
      </w:del>
      <w:ins w:id="982" w:author="CCCF" w:date="2023-01-09T19:34:16Z">
        <w:r>
          <w:rPr>
            <w:rFonts w:hint="eastAsia" w:ascii="Times New Roman" w:hAnsi="Times New Roman" w:cs="Times New Roman"/>
            <w:color w:val="auto"/>
            <w:szCs w:val="21"/>
            <w:lang w:val="en-US" w:eastAsia="zh-CN"/>
          </w:rPr>
          <w:t>所预测</w:t>
        </w:r>
      </w:ins>
      <w:ins w:id="983" w:author="CCCF" w:date="2023-01-09T19:34:17Z">
        <w:r>
          <w:rPr>
            <w:rFonts w:hint="eastAsia" w:ascii="Times New Roman" w:hAnsi="Times New Roman" w:cs="Times New Roman"/>
            <w:color w:val="auto"/>
            <w:szCs w:val="21"/>
            <w:lang w:val="en-US" w:eastAsia="zh-CN"/>
          </w:rPr>
          <w:t>的</w:t>
        </w:r>
      </w:ins>
      <w:ins w:id="984" w:author="CCCF" w:date="2023-01-09T19:33:55Z">
        <w:r>
          <w:rPr>
            <w:rFonts w:hint="eastAsia" w:ascii="Times New Roman" w:hAnsi="Times New Roman" w:cs="Times New Roman"/>
            <w:color w:val="auto"/>
            <w:szCs w:val="21"/>
            <w:lang w:val="en-US" w:eastAsia="zh-CN"/>
          </w:rPr>
          <w:t>作业</w:t>
        </w:r>
      </w:ins>
      <w:del w:id="985" w:author="CCCF" w:date="2023-01-09T19:34:29Z">
        <w:r>
          <w:rPr>
            <w:rFonts w:hint="default" w:ascii="Times New Roman" w:hAnsi="Times New Roman" w:eastAsia="宋体" w:cs="Times New Roman"/>
            <w:color w:val="auto"/>
            <w:szCs w:val="21"/>
            <w:lang w:val="en-US" w:eastAsia="zh-CN"/>
          </w:rPr>
          <w:delText>真实</w:delText>
        </w:r>
      </w:del>
      <w:r>
        <w:rPr>
          <w:rFonts w:hint="default" w:ascii="Times New Roman" w:hAnsi="Times New Roman" w:eastAsia="宋体" w:cs="Times New Roman"/>
          <w:color w:val="auto"/>
          <w:szCs w:val="21"/>
          <w:lang w:val="en-US" w:eastAsia="zh-CN"/>
        </w:rPr>
        <w:t>分数的准确性。</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default" w:ascii="Times New Roman" w:hAnsi="Times New Roman" w:eastAsia="宋体" w:cs="Times New Roman"/>
          <w:color w:val="auto"/>
          <w:szCs w:val="21"/>
          <w:lang w:val="en-US" w:eastAsia="zh-CN"/>
        </w:rPr>
        <w:t>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default" w:ascii="Times New Roman" w:hAnsi="Times New Roman" w:eastAsia="宋体" w:cs="Times New Roman"/>
          <w:color w:val="auto"/>
          <w:szCs w:val="21"/>
          <w:lang w:val="en-US" w:eastAsia="zh-CN"/>
        </w:rPr>
        <w:t>的区别在于</w:t>
      </w:r>
      <w:ins w:id="986" w:author="CCCF" w:date="2023-01-09T19:35:08Z">
        <w:r>
          <w:rPr>
            <w:rFonts w:hint="eastAsia" w:ascii="Times New Roman" w:hAnsi="Times New Roman" w:cs="Times New Roman"/>
            <w:color w:val="auto"/>
            <w:szCs w:val="21"/>
            <w:lang w:val="en-US" w:eastAsia="zh-CN"/>
          </w:rPr>
          <w:t>：</w:t>
        </w:r>
      </w:ins>
      <w:del w:id="987" w:author="CCCF" w:date="2023-01-09T19:35:08Z">
        <w:r>
          <w:rPr>
            <w:rFonts w:hint="default" w:ascii="Times New Roman" w:hAnsi="Times New Roman" w:eastAsia="宋体" w:cs="Times New Roman"/>
            <w:color w:val="auto"/>
            <w:szCs w:val="21"/>
            <w:lang w:val="en-US" w:eastAsia="zh-CN"/>
          </w:rPr>
          <w:delText>，</w:delText>
        </w:r>
      </w:del>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default" w:ascii="Times New Roman" w:hAnsi="Times New Roman" w:eastAsia="宋体" w:cs="Times New Roman"/>
          <w:color w:val="auto"/>
          <w:szCs w:val="21"/>
          <w:lang w:val="en-US" w:eastAsia="zh-CN"/>
        </w:rPr>
        <w:t>假设评价者</w:t>
      </w:r>
      <w:ins w:id="988" w:author="CCCF" w:date="2023-01-09T19:35:12Z">
        <w:r>
          <w:rPr>
            <w:rFonts w:hint="eastAsia" w:ascii="Times New Roman" w:hAnsi="Times New Roman" w:cs="Times New Roman"/>
            <w:color w:val="auto"/>
            <w:szCs w:val="21"/>
            <w:lang w:val="en-US" w:eastAsia="zh-CN"/>
          </w:rPr>
          <w:t>的</w:t>
        </w:r>
      </w:ins>
      <w:ins w:id="989" w:author="CCCF" w:date="2023-01-09T19:35:13Z">
        <w:r>
          <w:rPr>
            <w:rFonts w:hint="eastAsia" w:ascii="Times New Roman" w:hAnsi="Times New Roman" w:cs="Times New Roman"/>
            <w:color w:val="auto"/>
            <w:szCs w:val="21"/>
            <w:lang w:val="en-US" w:eastAsia="zh-CN"/>
          </w:rPr>
          <w:t>评分</w:t>
        </w:r>
      </w:ins>
      <w:r>
        <w:rPr>
          <w:rFonts w:hint="default" w:ascii="Times New Roman" w:hAnsi="Times New Roman" w:eastAsia="宋体" w:cs="Times New Roman"/>
          <w:color w:val="auto"/>
          <w:szCs w:val="21"/>
          <w:lang w:val="en-US" w:eastAsia="zh-CN"/>
        </w:rPr>
        <w:t>可靠性服从伽马分布，而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default" w:ascii="Times New Roman" w:hAnsi="Times New Roman" w:eastAsia="宋体" w:cs="Times New Roman"/>
          <w:color w:val="auto"/>
          <w:szCs w:val="21"/>
          <w:lang w:val="en-US" w:eastAsia="zh-CN"/>
        </w:rPr>
        <w:t>假设评价者</w:t>
      </w:r>
      <w:ins w:id="990" w:author="CCCF" w:date="2023-01-09T19:35:25Z">
        <w:r>
          <w:rPr>
            <w:rFonts w:hint="eastAsia" w:ascii="Times New Roman" w:hAnsi="Times New Roman" w:cs="Times New Roman"/>
            <w:color w:val="auto"/>
            <w:szCs w:val="21"/>
            <w:lang w:val="en-US" w:eastAsia="zh-CN"/>
          </w:rPr>
          <w:t>的</w:t>
        </w:r>
      </w:ins>
      <w:ins w:id="991" w:author="CCCF" w:date="2023-01-09T19:35:26Z">
        <w:r>
          <w:rPr>
            <w:rFonts w:hint="eastAsia" w:ascii="Times New Roman" w:hAnsi="Times New Roman" w:cs="Times New Roman"/>
            <w:color w:val="auto"/>
            <w:szCs w:val="21"/>
            <w:lang w:val="en-US" w:eastAsia="zh-CN"/>
          </w:rPr>
          <w:t>评分</w:t>
        </w:r>
      </w:ins>
      <w:r>
        <w:rPr>
          <w:rFonts w:hint="default" w:ascii="Times New Roman" w:hAnsi="Times New Roman" w:eastAsia="宋体" w:cs="Times New Roman"/>
          <w:color w:val="auto"/>
          <w:szCs w:val="21"/>
          <w:lang w:val="en-US" w:eastAsia="zh-CN"/>
        </w:rPr>
        <w:t>可靠性服从正态分布。</w:t>
      </w:r>
      <w:r>
        <w:rPr>
          <w:rFonts w:hint="default" w:ascii="Times New Roman" w:hAnsi="Times New Roman" w:cs="Times New Roman"/>
          <w:color w:val="auto"/>
          <w:szCs w:val="21"/>
          <w:lang w:val="en-US" w:eastAsia="zh-CN"/>
        </w:rPr>
        <w:t>为了能够更准确</w:t>
      </w:r>
      <w:ins w:id="992" w:author="CCCF" w:date="2023-01-09T19:37:29Z">
        <w:r>
          <w:rPr>
            <w:rFonts w:hint="eastAsia" w:ascii="Times New Roman" w:hAnsi="Times New Roman" w:cs="Times New Roman"/>
            <w:color w:val="auto"/>
            <w:szCs w:val="21"/>
            <w:lang w:val="en-US" w:eastAsia="zh-CN"/>
          </w:rPr>
          <w:t>地</w:t>
        </w:r>
      </w:ins>
      <w:ins w:id="993" w:author="CCCF" w:date="2023-01-09T19:37:30Z">
        <w:r>
          <w:rPr>
            <w:rFonts w:hint="eastAsia" w:ascii="Times New Roman" w:hAnsi="Times New Roman" w:cs="Times New Roman"/>
            <w:color w:val="auto"/>
            <w:szCs w:val="21"/>
            <w:lang w:val="en-US" w:eastAsia="zh-CN"/>
          </w:rPr>
          <w:t>量化</w:t>
        </w:r>
      </w:ins>
      <w:ins w:id="994" w:author="CCCF" w:date="2023-01-09T19:37:33Z">
        <w:r>
          <w:rPr>
            <w:rFonts w:hint="eastAsia" w:ascii="Times New Roman" w:hAnsi="Times New Roman" w:cs="Times New Roman"/>
            <w:color w:val="auto"/>
            <w:szCs w:val="21"/>
            <w:lang w:val="en-US" w:eastAsia="zh-CN"/>
          </w:rPr>
          <w:t>学生</w:t>
        </w:r>
      </w:ins>
      <w:del w:id="995" w:author="CCCF" w:date="2023-01-09T19:37:29Z">
        <w:r>
          <w:rPr>
            <w:rFonts w:hint="default" w:ascii="Times New Roman" w:hAnsi="Times New Roman" w:cs="Times New Roman"/>
            <w:color w:val="auto"/>
            <w:szCs w:val="21"/>
            <w:lang w:val="en-US" w:eastAsia="zh-CN"/>
          </w:rPr>
          <w:delText>的</w:delText>
        </w:r>
      </w:del>
      <w:del w:id="996" w:author="CCCF" w:date="2023-01-09T19:37:34Z">
        <w:r>
          <w:rPr>
            <w:rFonts w:hint="default" w:ascii="Times New Roman" w:hAnsi="Times New Roman" w:cs="Times New Roman"/>
            <w:color w:val="auto"/>
            <w:szCs w:val="21"/>
            <w:lang w:val="en-US" w:eastAsia="zh-CN"/>
          </w:rPr>
          <w:delText>得到</w:delText>
        </w:r>
      </w:del>
      <w:r>
        <w:rPr>
          <w:rFonts w:hint="default" w:ascii="Times New Roman" w:hAnsi="Times New Roman" w:cs="Times New Roman"/>
          <w:color w:val="auto"/>
          <w:szCs w:val="21"/>
          <w:lang w:val="en-US" w:eastAsia="zh-CN"/>
        </w:rPr>
        <w:t>评价能力，</w:t>
      </w:r>
      <w:ins w:id="997" w:author="CCCF" w:date="2023-01-09T19:57:52Z">
        <w:r>
          <w:rPr>
            <w:rFonts w:hint="default" w:ascii="Times New Roman" w:hAnsi="Times New Roman" w:cs="Times New Roman"/>
            <w:i/>
            <w:iCs/>
            <w:color w:val="auto"/>
            <w:szCs w:val="21"/>
            <w:lang w:val="en-US" w:eastAsia="zh-CN"/>
          </w:rPr>
          <w:t>RPG</w:t>
        </w:r>
      </w:ins>
      <w:ins w:id="998" w:author="CCCF" w:date="2023-01-09T19:57:52Z">
        <w:r>
          <w:rPr>
            <w:rFonts w:hint="eastAsia" w:ascii="Times New Roman" w:hAnsi="Times New Roman" w:cs="Times New Roman"/>
            <w:color w:val="auto"/>
            <w:szCs w:val="21"/>
            <w:vertAlign w:val="subscript"/>
            <w:lang w:val="en-US" w:eastAsia="zh-CN"/>
          </w:rPr>
          <w:t>6</w:t>
        </w:r>
      </w:ins>
      <w:ins w:id="999" w:author="CCCF" w:date="2023-01-09T19:57:52Z">
        <w:r>
          <w:rPr>
            <w:rFonts w:hint="default" w:ascii="Times New Roman" w:hAnsi="Times New Roman" w:eastAsia="宋体" w:cs="Times New Roman"/>
            <w:color w:val="auto"/>
            <w:szCs w:val="21"/>
            <w:lang w:val="en-US" w:eastAsia="zh-CN"/>
          </w:rPr>
          <w:t>和</w:t>
        </w:r>
      </w:ins>
      <w:ins w:id="1000" w:author="CCCF" w:date="2023-01-09T19:57:52Z">
        <w:r>
          <w:rPr>
            <w:rFonts w:hint="eastAsia" w:ascii="Times New Roman" w:hAnsi="Times New Roman" w:cs="Times New Roman"/>
            <w:i/>
            <w:iCs/>
            <w:color w:val="auto"/>
            <w:szCs w:val="21"/>
            <w:lang w:val="en-US" w:eastAsia="zh-CN"/>
          </w:rPr>
          <w:t>RPG</w:t>
        </w:r>
      </w:ins>
      <w:ins w:id="1001" w:author="CCCF" w:date="2023-01-09T19:57:52Z">
        <w:r>
          <w:rPr>
            <w:rFonts w:hint="eastAsia" w:ascii="Times New Roman" w:hAnsi="Times New Roman" w:cs="Times New Roman"/>
            <w:color w:val="auto"/>
            <w:szCs w:val="21"/>
            <w:vertAlign w:val="subscript"/>
            <w:lang w:val="en-US" w:eastAsia="zh-CN"/>
          </w:rPr>
          <w:t>7</w:t>
        </w:r>
      </w:ins>
      <w:del w:id="1002" w:author="CCCF" w:date="2023-01-09T19:57:52Z">
        <w:r>
          <w:rPr>
            <w:rFonts w:hint="default" w:ascii="Times New Roman" w:hAnsi="Times New Roman" w:eastAsia="宋体" w:cs="Times New Roman"/>
            <w:color w:val="auto"/>
            <w:szCs w:val="21"/>
            <w:lang w:val="en-US" w:eastAsia="zh-CN"/>
          </w:rPr>
          <w:delText>我们</w:delText>
        </w:r>
      </w:del>
      <w:r>
        <w:rPr>
          <w:rFonts w:hint="default" w:ascii="Times New Roman" w:hAnsi="Times New Roman" w:eastAsia="宋体" w:cs="Times New Roman"/>
          <w:color w:val="auto"/>
          <w:szCs w:val="21"/>
          <w:lang w:val="en-US" w:eastAsia="zh-CN"/>
        </w:rPr>
        <w:t>还</w:t>
      </w:r>
      <w:r>
        <w:rPr>
          <w:rFonts w:hint="default" w:ascii="Times New Roman" w:hAnsi="Times New Roman" w:cs="Times New Roman"/>
          <w:color w:val="auto"/>
          <w:szCs w:val="21"/>
          <w:lang w:val="en-US" w:eastAsia="zh-CN"/>
        </w:rPr>
        <w:t>结合了教师抽查的方式，</w:t>
      </w:r>
      <w:ins w:id="1003" w:author="CCCF" w:date="2023-01-09T19:58:03Z">
        <w:r>
          <w:rPr>
            <w:rFonts w:hint="eastAsia" w:ascii="Times New Roman" w:hAnsi="Times New Roman" w:cs="Times New Roman"/>
            <w:color w:val="auto"/>
            <w:szCs w:val="21"/>
            <w:lang w:val="en-US" w:eastAsia="zh-CN"/>
          </w:rPr>
          <w:t>即</w:t>
        </w:r>
      </w:ins>
      <w:ins w:id="1004" w:author="CCCF" w:date="2023-01-09T19:58:06Z">
        <w:r>
          <w:rPr>
            <w:rFonts w:hint="eastAsia" w:ascii="Times New Roman" w:hAnsi="Times New Roman" w:cs="Times New Roman"/>
            <w:color w:val="auto"/>
            <w:szCs w:val="21"/>
            <w:lang w:val="en-US" w:eastAsia="zh-CN"/>
          </w:rPr>
          <w:t>要求</w:t>
        </w:r>
      </w:ins>
      <w:ins w:id="1005" w:author="CCCF" w:date="2023-01-09T19:58:08Z">
        <w:r>
          <w:rPr>
            <w:rFonts w:hint="eastAsia" w:ascii="Times New Roman" w:hAnsi="Times New Roman" w:cs="Times New Roman"/>
            <w:color w:val="auto"/>
            <w:szCs w:val="21"/>
            <w:lang w:val="en-US" w:eastAsia="zh-CN"/>
          </w:rPr>
          <w:t>教师</w:t>
        </w:r>
      </w:ins>
      <w:ins w:id="1006" w:author="CCCF" w:date="2023-01-09T19:58:10Z">
        <w:r>
          <w:rPr>
            <w:rFonts w:hint="eastAsia" w:ascii="Times New Roman" w:hAnsi="Times New Roman" w:cs="Times New Roman"/>
            <w:color w:val="auto"/>
            <w:szCs w:val="21"/>
            <w:lang w:val="en-US" w:eastAsia="zh-CN"/>
          </w:rPr>
          <w:t>抽查</w:t>
        </w:r>
      </w:ins>
      <w:ins w:id="1007" w:author="CCCF" w:date="2023-01-09T19:58:11Z">
        <w:r>
          <w:rPr>
            <w:rFonts w:hint="eastAsia" w:ascii="Times New Roman" w:hAnsi="Times New Roman" w:cs="Times New Roman"/>
            <w:color w:val="auto"/>
            <w:szCs w:val="21"/>
            <w:lang w:val="en-US" w:eastAsia="zh-CN"/>
          </w:rPr>
          <w:t>一</w:t>
        </w:r>
      </w:ins>
      <w:ins w:id="1008" w:author="CCCF" w:date="2023-01-10T20:04:18Z">
        <w:r>
          <w:rPr>
            <w:rFonts w:hint="eastAsia" w:ascii="Times New Roman" w:hAnsi="Times New Roman" w:cs="Times New Roman"/>
            <w:color w:val="auto"/>
            <w:szCs w:val="21"/>
            <w:lang w:val="en-US" w:eastAsia="zh-CN"/>
          </w:rPr>
          <w:t>定</w:t>
        </w:r>
      </w:ins>
      <w:ins w:id="1009" w:author="CCCF" w:date="2023-01-10T20:04:21Z">
        <w:r>
          <w:rPr>
            <w:rFonts w:hint="eastAsia" w:ascii="Times New Roman" w:hAnsi="Times New Roman" w:cs="Times New Roman"/>
            <w:color w:val="auto"/>
            <w:szCs w:val="21"/>
            <w:lang w:val="en-US" w:eastAsia="zh-CN"/>
          </w:rPr>
          <w:t>比率</w:t>
        </w:r>
      </w:ins>
      <w:ins w:id="1010" w:author="CCCF" w:date="2023-01-10T20:04:24Z">
        <w:r>
          <w:rPr>
            <w:rFonts w:hint="eastAsia" w:ascii="Times New Roman" w:hAnsi="Times New Roman" w:cs="Times New Roman"/>
            <w:color w:val="auto"/>
            <w:szCs w:val="21"/>
            <w:lang w:val="en-US" w:eastAsia="zh-CN"/>
          </w:rPr>
          <w:t>的</w:t>
        </w:r>
      </w:ins>
      <w:ins w:id="1011" w:author="CCCF" w:date="2023-01-09T19:58:13Z">
        <w:r>
          <w:rPr>
            <w:rFonts w:hint="eastAsia" w:ascii="Times New Roman" w:hAnsi="Times New Roman" w:cs="Times New Roman"/>
            <w:color w:val="auto"/>
            <w:szCs w:val="21"/>
            <w:lang w:val="en-US" w:eastAsia="zh-CN"/>
          </w:rPr>
          <w:t>学生</w:t>
        </w:r>
      </w:ins>
      <w:ins w:id="1012" w:author="CCCF" w:date="2023-01-09T19:58:14Z">
        <w:r>
          <w:rPr>
            <w:rFonts w:hint="eastAsia" w:ascii="Times New Roman" w:hAnsi="Times New Roman" w:cs="Times New Roman"/>
            <w:color w:val="auto"/>
            <w:szCs w:val="21"/>
            <w:lang w:val="en-US" w:eastAsia="zh-CN"/>
          </w:rPr>
          <w:t>作业并</w:t>
        </w:r>
      </w:ins>
      <w:ins w:id="1013" w:author="CCCF" w:date="2023-01-09T19:58:16Z">
        <w:r>
          <w:rPr>
            <w:rFonts w:hint="eastAsia" w:ascii="Times New Roman" w:hAnsi="Times New Roman" w:cs="Times New Roman"/>
            <w:color w:val="auto"/>
            <w:szCs w:val="21"/>
            <w:lang w:val="en-US" w:eastAsia="zh-CN"/>
          </w:rPr>
          <w:t>给出</w:t>
        </w:r>
      </w:ins>
      <w:ins w:id="1014" w:author="CCCF" w:date="2023-01-09T19:58:17Z">
        <w:r>
          <w:rPr>
            <w:rFonts w:hint="eastAsia" w:ascii="Times New Roman" w:hAnsi="Times New Roman" w:cs="Times New Roman"/>
            <w:color w:val="auto"/>
            <w:szCs w:val="21"/>
            <w:lang w:val="en-US" w:eastAsia="zh-CN"/>
          </w:rPr>
          <w:t>这些</w:t>
        </w:r>
      </w:ins>
      <w:ins w:id="1015" w:author="CCCF" w:date="2023-01-09T19:58:18Z">
        <w:r>
          <w:rPr>
            <w:rFonts w:hint="eastAsia" w:ascii="Times New Roman" w:hAnsi="Times New Roman" w:cs="Times New Roman"/>
            <w:color w:val="auto"/>
            <w:szCs w:val="21"/>
            <w:lang w:val="en-US" w:eastAsia="zh-CN"/>
          </w:rPr>
          <w:t>作业的</w:t>
        </w:r>
      </w:ins>
      <w:ins w:id="1016" w:author="CCCF" w:date="2023-01-09T19:58:22Z">
        <w:r>
          <w:rPr>
            <w:rFonts w:hint="eastAsia" w:ascii="Times New Roman" w:hAnsi="Times New Roman" w:cs="Times New Roman"/>
            <w:color w:val="auto"/>
            <w:szCs w:val="21"/>
            <w:lang w:val="en-US" w:eastAsia="zh-CN"/>
          </w:rPr>
          <w:t>真实</w:t>
        </w:r>
      </w:ins>
      <w:ins w:id="1017" w:author="CCCF" w:date="2023-01-09T19:58:24Z">
        <w:r>
          <w:rPr>
            <w:rFonts w:hint="eastAsia" w:ascii="Times New Roman" w:hAnsi="Times New Roman" w:cs="Times New Roman"/>
            <w:color w:val="auto"/>
            <w:szCs w:val="21"/>
            <w:lang w:val="en-US" w:eastAsia="zh-CN"/>
          </w:rPr>
          <w:t>分数</w:t>
        </w:r>
      </w:ins>
      <w:ins w:id="1018" w:author="CCCF" w:date="2023-01-09T19:58:26Z">
        <w:r>
          <w:rPr>
            <w:rFonts w:hint="eastAsia" w:ascii="Times New Roman" w:hAnsi="Times New Roman" w:cs="Times New Roman"/>
            <w:color w:val="auto"/>
            <w:szCs w:val="21"/>
            <w:lang w:val="en-US" w:eastAsia="zh-CN"/>
          </w:rPr>
          <w:t>。</w:t>
        </w:r>
      </w:ins>
      <w:del w:id="1019" w:author="CCCF" w:date="2023-01-09T19:58:27Z">
        <w:r>
          <w:rPr>
            <w:rFonts w:hint="default" w:ascii="Times New Roman" w:hAnsi="Times New Roman" w:eastAsia="宋体" w:cs="Times New Roman"/>
            <w:color w:val="auto"/>
            <w:szCs w:val="21"/>
            <w:lang w:val="en-US" w:eastAsia="zh-CN"/>
          </w:rPr>
          <w:delText>来</w:delText>
        </w:r>
      </w:del>
      <w:del w:id="1020" w:author="CCCF" w:date="2023-01-09T19:58:27Z">
        <w:r>
          <w:rPr>
            <w:rFonts w:hint="default" w:ascii="Times New Roman" w:hAnsi="Times New Roman" w:cs="Times New Roman"/>
            <w:color w:val="auto"/>
            <w:szCs w:val="21"/>
            <w:lang w:val="en-US" w:eastAsia="zh-CN"/>
          </w:rPr>
          <w:delText>更好</w:delText>
        </w:r>
      </w:del>
      <w:del w:id="1021" w:author="CCCF" w:date="2023-01-09T19:58:28Z">
        <w:r>
          <w:rPr>
            <w:rFonts w:hint="default" w:ascii="Times New Roman" w:hAnsi="Times New Roman" w:cs="Times New Roman"/>
            <w:color w:val="auto"/>
            <w:szCs w:val="21"/>
            <w:lang w:val="en-US" w:eastAsia="zh-CN"/>
          </w:rPr>
          <w:delText>量化</w:delText>
        </w:r>
      </w:del>
      <w:del w:id="1022" w:author="CCCF" w:date="2023-01-09T19:58:28Z">
        <w:r>
          <w:rPr>
            <w:rFonts w:hint="default" w:ascii="Times New Roman" w:hAnsi="Times New Roman" w:eastAsia="宋体" w:cs="Times New Roman"/>
            <w:color w:val="auto"/>
            <w:szCs w:val="21"/>
            <w:lang w:val="en-US" w:eastAsia="zh-CN"/>
          </w:rPr>
          <w:delText>学生的评价</w:delText>
        </w:r>
      </w:del>
      <w:del w:id="1023" w:author="CCCF" w:date="2023-01-09T19:58:29Z">
        <w:r>
          <w:rPr>
            <w:rFonts w:hint="default" w:ascii="Times New Roman" w:hAnsi="Times New Roman" w:eastAsia="宋体" w:cs="Times New Roman"/>
            <w:color w:val="auto"/>
            <w:szCs w:val="21"/>
            <w:lang w:val="en-US" w:eastAsia="zh-CN"/>
          </w:rPr>
          <w:delText>能力，最后</w:delText>
        </w:r>
      </w:del>
      <w:ins w:id="1024" w:author="CCCF" w:date="2023-01-09T20:00:56Z">
        <w:r>
          <w:rPr>
            <w:rFonts w:hint="eastAsia" w:ascii="Times New Roman" w:hAnsi="Times New Roman" w:cs="Times New Roman"/>
            <w:color w:val="auto"/>
            <w:szCs w:val="21"/>
            <w:lang w:val="en-US" w:eastAsia="zh-CN"/>
          </w:rPr>
          <w:t>在</w:t>
        </w:r>
      </w:ins>
      <w:del w:id="1025" w:author="CCCF" w:date="2023-01-09T20:00:45Z">
        <w:r>
          <w:rPr>
            <w:rFonts w:hint="default" w:ascii="Times New Roman" w:hAnsi="Times New Roman" w:eastAsia="宋体" w:cs="Times New Roman"/>
            <w:color w:val="auto"/>
            <w:szCs w:val="21"/>
            <w:lang w:val="en-US" w:eastAsia="zh-CN"/>
          </w:rPr>
          <w:delText>通过</w:delText>
        </w:r>
      </w:del>
      <w:r>
        <w:rPr>
          <w:rFonts w:hint="default" w:ascii="Times New Roman" w:hAnsi="Times New Roman" w:eastAsia="宋体" w:cs="Times New Roman"/>
          <w:color w:val="auto"/>
          <w:szCs w:val="21"/>
          <w:lang w:val="en-US" w:eastAsia="zh-CN"/>
        </w:rPr>
        <w:t>真实数据集</w:t>
      </w:r>
      <w:ins w:id="1026" w:author="CCCF" w:date="2023-01-09T20:00:58Z">
        <w:r>
          <w:rPr>
            <w:rFonts w:hint="eastAsia" w:ascii="Times New Roman" w:hAnsi="Times New Roman" w:cs="Times New Roman"/>
            <w:color w:val="auto"/>
            <w:szCs w:val="21"/>
            <w:lang w:val="en-US" w:eastAsia="zh-CN"/>
          </w:rPr>
          <w:t>上</w:t>
        </w:r>
      </w:ins>
      <w:ins w:id="1027" w:author="CCCF" w:date="2023-01-09T20:00:59Z">
        <w:r>
          <w:rPr>
            <w:rFonts w:hint="eastAsia" w:ascii="Times New Roman" w:hAnsi="Times New Roman" w:cs="Times New Roman"/>
            <w:color w:val="auto"/>
            <w:szCs w:val="21"/>
            <w:lang w:val="en-US" w:eastAsia="zh-CN"/>
          </w:rPr>
          <w:t>进行</w:t>
        </w:r>
      </w:ins>
      <w:ins w:id="1028" w:author="CCCF" w:date="2023-01-09T20:01:01Z">
        <w:r>
          <w:rPr>
            <w:rFonts w:hint="eastAsia" w:ascii="Times New Roman" w:hAnsi="Times New Roman" w:cs="Times New Roman"/>
            <w:color w:val="auto"/>
            <w:szCs w:val="21"/>
            <w:lang w:val="en-US" w:eastAsia="zh-CN"/>
          </w:rPr>
          <w:t>的</w:t>
        </w:r>
      </w:ins>
      <w:ins w:id="1029" w:author="CCCF" w:date="2023-01-09T20:01:02Z">
        <w:r>
          <w:rPr>
            <w:rFonts w:hint="eastAsia" w:ascii="Times New Roman" w:hAnsi="Times New Roman" w:cs="Times New Roman"/>
            <w:color w:val="auto"/>
            <w:szCs w:val="21"/>
            <w:lang w:val="en-US" w:eastAsia="zh-CN"/>
          </w:rPr>
          <w:t>多组</w:t>
        </w:r>
      </w:ins>
      <w:ins w:id="1030" w:author="CCCF" w:date="2023-01-09T20:01:03Z">
        <w:r>
          <w:rPr>
            <w:rFonts w:hint="eastAsia" w:ascii="Times New Roman" w:hAnsi="Times New Roman" w:cs="Times New Roman"/>
            <w:color w:val="auto"/>
            <w:szCs w:val="21"/>
            <w:lang w:val="en-US" w:eastAsia="zh-CN"/>
          </w:rPr>
          <w:t>实验</w:t>
        </w:r>
      </w:ins>
      <w:ins w:id="1031" w:author="CCCF" w:date="2023-01-09T20:01:04Z">
        <w:r>
          <w:rPr>
            <w:rFonts w:hint="eastAsia" w:ascii="Times New Roman" w:hAnsi="Times New Roman" w:cs="Times New Roman"/>
            <w:color w:val="auto"/>
            <w:szCs w:val="21"/>
            <w:lang w:val="en-US" w:eastAsia="zh-CN"/>
          </w:rPr>
          <w:t>表明</w:t>
        </w:r>
      </w:ins>
      <w:ins w:id="1032" w:author="CCCF" w:date="2023-01-09T20:01:07Z">
        <w:r>
          <w:rPr>
            <w:rFonts w:hint="eastAsia" w:ascii="Times New Roman" w:hAnsi="Times New Roman" w:cs="Times New Roman"/>
            <w:color w:val="auto"/>
            <w:szCs w:val="21"/>
            <w:lang w:val="en-US" w:eastAsia="zh-CN"/>
          </w:rPr>
          <w:t>本文提出</w:t>
        </w:r>
      </w:ins>
      <w:ins w:id="1033" w:author="CCCF" w:date="2023-01-09T20:01:08Z">
        <w:r>
          <w:rPr>
            <w:rFonts w:hint="eastAsia" w:ascii="Times New Roman" w:hAnsi="Times New Roman" w:cs="Times New Roman"/>
            <w:color w:val="auto"/>
            <w:szCs w:val="21"/>
            <w:lang w:val="en-US" w:eastAsia="zh-CN"/>
          </w:rPr>
          <w:t>的</w:t>
        </w:r>
      </w:ins>
      <w:ins w:id="1034" w:author="CCCF" w:date="2023-01-09T20:01:15Z">
        <w:r>
          <w:rPr>
            <w:rFonts w:hint="default" w:ascii="Times New Roman" w:hAnsi="Times New Roman" w:cs="Times New Roman"/>
            <w:i/>
            <w:iCs/>
            <w:color w:val="auto"/>
            <w:szCs w:val="21"/>
            <w:lang w:val="en-US" w:eastAsia="zh-CN"/>
          </w:rPr>
          <w:t>RPG</w:t>
        </w:r>
      </w:ins>
      <w:ins w:id="1035" w:author="CCCF" w:date="2023-01-09T20:01:15Z">
        <w:r>
          <w:rPr>
            <w:rFonts w:hint="eastAsia" w:ascii="Times New Roman" w:hAnsi="Times New Roman" w:cs="Times New Roman"/>
            <w:color w:val="auto"/>
            <w:szCs w:val="21"/>
            <w:vertAlign w:val="subscript"/>
            <w:lang w:val="en-US" w:eastAsia="zh-CN"/>
          </w:rPr>
          <w:t>6</w:t>
        </w:r>
      </w:ins>
      <w:ins w:id="1036" w:author="CCCF" w:date="2023-01-09T20:01:15Z">
        <w:r>
          <w:rPr>
            <w:rFonts w:hint="default" w:ascii="Times New Roman" w:hAnsi="Times New Roman" w:eastAsia="宋体" w:cs="Times New Roman"/>
            <w:color w:val="auto"/>
            <w:szCs w:val="21"/>
            <w:lang w:val="en-US" w:eastAsia="zh-CN"/>
          </w:rPr>
          <w:t>和</w:t>
        </w:r>
      </w:ins>
      <w:ins w:id="1037" w:author="CCCF" w:date="2023-01-09T20:01:15Z">
        <w:r>
          <w:rPr>
            <w:rFonts w:hint="eastAsia" w:ascii="Times New Roman" w:hAnsi="Times New Roman" w:cs="Times New Roman"/>
            <w:i/>
            <w:iCs/>
            <w:color w:val="auto"/>
            <w:szCs w:val="21"/>
            <w:lang w:val="en-US" w:eastAsia="zh-CN"/>
          </w:rPr>
          <w:t>RPG</w:t>
        </w:r>
      </w:ins>
      <w:ins w:id="1038" w:author="CCCF" w:date="2023-01-09T20:01:15Z">
        <w:r>
          <w:rPr>
            <w:rFonts w:hint="eastAsia" w:ascii="Times New Roman" w:hAnsi="Times New Roman" w:cs="Times New Roman"/>
            <w:color w:val="auto"/>
            <w:szCs w:val="21"/>
            <w:vertAlign w:val="subscript"/>
            <w:lang w:val="en-US" w:eastAsia="zh-CN"/>
          </w:rPr>
          <w:t>7</w:t>
        </w:r>
      </w:ins>
      <w:ins w:id="1039" w:author="CCCF" w:date="2023-01-09T20:01:33Z">
        <w:r>
          <w:rPr>
            <w:rFonts w:hint="eastAsia" w:ascii="Times New Roman" w:hAnsi="Times New Roman" w:cs="Times New Roman"/>
            <w:color w:val="auto"/>
            <w:szCs w:val="21"/>
            <w:lang w:val="en-US" w:eastAsia="zh-CN"/>
          </w:rPr>
          <w:t>显著</w:t>
        </w:r>
      </w:ins>
      <w:ins w:id="1040" w:author="CCCF" w:date="2023-01-09T20:01:36Z">
        <w:r>
          <w:rPr>
            <w:rFonts w:hint="eastAsia" w:ascii="Times New Roman" w:hAnsi="Times New Roman" w:cs="Times New Roman"/>
            <w:color w:val="auto"/>
            <w:szCs w:val="21"/>
            <w:lang w:val="en-US" w:eastAsia="zh-CN"/>
          </w:rPr>
          <w:t>优</w:t>
        </w:r>
      </w:ins>
      <w:del w:id="1041" w:author="CCCF" w:date="2023-01-09T20:01:20Z">
        <w:r>
          <w:rPr>
            <w:rFonts w:hint="default" w:ascii="Times New Roman" w:hAnsi="Times New Roman" w:eastAsia="宋体" w:cs="Times New Roman"/>
            <w:color w:val="auto"/>
            <w:szCs w:val="21"/>
            <w:lang w:val="en-US" w:eastAsia="zh-CN"/>
          </w:rPr>
          <w:delText>与传统的</w:delText>
        </w:r>
      </w:del>
      <w:ins w:id="1042" w:author="CCCF" w:date="2023-01-09T20:01:21Z">
        <w:r>
          <w:rPr>
            <w:rFonts w:hint="eastAsia" w:ascii="Times New Roman" w:hAnsi="Times New Roman" w:cs="Times New Roman"/>
            <w:color w:val="auto"/>
            <w:szCs w:val="21"/>
            <w:lang w:val="en-US" w:eastAsia="zh-CN"/>
          </w:rPr>
          <w:t>于</w:t>
        </w:r>
      </w:ins>
      <w:ins w:id="1043" w:author="CCCF" w:date="2023-01-09T20:01:39Z">
        <w:r>
          <w:rPr>
            <w:rFonts w:hint="eastAsia" w:ascii="Times New Roman" w:hAnsi="Times New Roman" w:cs="Times New Roman"/>
            <w:color w:val="auto"/>
            <w:szCs w:val="21"/>
            <w:lang w:val="en-US" w:eastAsia="zh-CN"/>
          </w:rPr>
          <w:t>现有</w:t>
        </w:r>
      </w:ins>
      <w:ins w:id="1044" w:author="CCCF" w:date="2023-01-09T20:01:23Z">
        <w:r>
          <w:rPr>
            <w:rFonts w:hint="eastAsia" w:ascii="Times New Roman" w:hAnsi="Times New Roman" w:cs="Times New Roman"/>
            <w:color w:val="auto"/>
            <w:szCs w:val="21"/>
            <w:lang w:val="en-US" w:eastAsia="zh-CN"/>
          </w:rPr>
          <w:t>的</w:t>
        </w:r>
      </w:ins>
      <w:del w:id="1045" w:author="CCCF" w:date="2023-01-08T21:00:57Z">
        <w:r>
          <w:rPr>
            <w:rFonts w:hint="default" w:ascii="Times New Roman" w:hAnsi="Times New Roman" w:eastAsia="宋体" w:cs="Times New Roman"/>
            <w:color w:val="auto"/>
            <w:szCs w:val="21"/>
            <w:lang w:val="en-US" w:eastAsia="zh-CN"/>
          </w:rPr>
          <w:delText>概率模型</w:delText>
        </w:r>
      </w:del>
      <w:ins w:id="1046" w:author="CCCF" w:date="2023-01-08T21:00:57Z">
        <w:r>
          <w:rPr>
            <w:rFonts w:hint="eastAsia" w:ascii="Times New Roman" w:hAnsi="Times New Roman" w:cs="Times New Roman"/>
            <w:color w:val="auto"/>
            <w:szCs w:val="21"/>
            <w:lang w:val="en-US" w:eastAsia="zh-CN"/>
          </w:rPr>
          <w:t>概率图模型</w:t>
        </w:r>
      </w:ins>
      <w:del w:id="1047" w:author="CCCF" w:date="2023-01-09T20:01:46Z">
        <w:r>
          <w:rPr>
            <w:rFonts w:hint="default" w:ascii="Times New Roman" w:hAnsi="Times New Roman" w:eastAsia="宋体" w:cs="Times New Roman"/>
            <w:color w:val="auto"/>
            <w:szCs w:val="21"/>
            <w:lang w:val="en-US" w:eastAsia="zh-CN"/>
          </w:rPr>
          <w:delText>进行了对比</w:delText>
        </w:r>
      </w:del>
      <w:r>
        <w:rPr>
          <w:rFonts w:hint="default" w:ascii="Times New Roman" w:hAnsi="Times New Roman" w:eastAsia="宋体" w:cs="Times New Roman"/>
          <w:color w:val="auto"/>
          <w:szCs w:val="21"/>
          <w:lang w:val="en-US" w:eastAsia="zh-CN"/>
        </w:rPr>
        <w:t>，</w:t>
      </w:r>
      <w:del w:id="1048" w:author="CCCF" w:date="2023-01-09T20:01:53Z">
        <w:r>
          <w:rPr>
            <w:rFonts w:hint="default" w:ascii="Times New Roman" w:hAnsi="Times New Roman" w:eastAsia="宋体" w:cs="Times New Roman"/>
            <w:color w:val="auto"/>
            <w:szCs w:val="21"/>
            <w:lang w:val="en-US" w:eastAsia="zh-CN"/>
          </w:rPr>
          <w:delText>验证了该模型的有效性</w:delText>
        </w:r>
      </w:del>
      <w:ins w:id="1049" w:author="CCCF" w:date="2023-01-09T20:01:54Z">
        <w:r>
          <w:rPr>
            <w:rFonts w:hint="eastAsia" w:ascii="Times New Roman" w:hAnsi="Times New Roman" w:cs="Times New Roman"/>
            <w:color w:val="auto"/>
            <w:szCs w:val="21"/>
            <w:lang w:val="en-US" w:eastAsia="zh-CN"/>
          </w:rPr>
          <w:t>能</w:t>
        </w:r>
      </w:ins>
      <w:ins w:id="1050" w:author="CCCF" w:date="2023-01-09T20:01:55Z">
        <w:r>
          <w:rPr>
            <w:rFonts w:hint="eastAsia" w:ascii="Times New Roman" w:hAnsi="Times New Roman" w:cs="Times New Roman"/>
            <w:color w:val="auto"/>
            <w:szCs w:val="21"/>
            <w:lang w:val="en-US" w:eastAsia="zh-CN"/>
          </w:rPr>
          <w:t>更</w:t>
        </w:r>
      </w:ins>
      <w:ins w:id="1051" w:author="CCCF" w:date="2023-01-09T20:01:56Z">
        <w:r>
          <w:rPr>
            <w:rFonts w:hint="eastAsia" w:ascii="Times New Roman" w:hAnsi="Times New Roman" w:cs="Times New Roman"/>
            <w:color w:val="auto"/>
            <w:szCs w:val="21"/>
            <w:lang w:val="en-US" w:eastAsia="zh-CN"/>
          </w:rPr>
          <w:t>准确</w:t>
        </w:r>
      </w:ins>
      <w:ins w:id="1052" w:author="CCCF" w:date="2023-01-09T20:01:58Z">
        <w:r>
          <w:rPr>
            <w:rFonts w:hint="eastAsia" w:ascii="Times New Roman" w:hAnsi="Times New Roman" w:cs="Times New Roman"/>
            <w:color w:val="auto"/>
            <w:szCs w:val="21"/>
            <w:lang w:val="en-US" w:eastAsia="zh-CN"/>
          </w:rPr>
          <w:t>地</w:t>
        </w:r>
      </w:ins>
      <w:ins w:id="1053" w:author="CCCF" w:date="2023-01-09T20:02:40Z">
        <w:r>
          <w:rPr>
            <w:rFonts w:hint="eastAsia" w:ascii="Times New Roman" w:hAnsi="Times New Roman" w:cs="Times New Roman"/>
            <w:color w:val="auto"/>
            <w:szCs w:val="21"/>
            <w:lang w:val="en-US" w:eastAsia="zh-CN"/>
          </w:rPr>
          <w:t>汇总</w:t>
        </w:r>
      </w:ins>
      <w:ins w:id="1054" w:author="CCCF" w:date="2023-01-09T20:02:09Z">
        <w:r>
          <w:rPr>
            <w:rFonts w:hint="eastAsia" w:ascii="Times New Roman" w:hAnsi="Times New Roman" w:cs="Times New Roman"/>
            <w:color w:val="auto"/>
            <w:szCs w:val="21"/>
            <w:lang w:val="en-US" w:eastAsia="zh-CN"/>
          </w:rPr>
          <w:t>每份</w:t>
        </w:r>
      </w:ins>
      <w:ins w:id="1055" w:author="CCCF" w:date="2023-01-09T20:02:10Z">
        <w:r>
          <w:rPr>
            <w:rFonts w:hint="eastAsia" w:ascii="Times New Roman" w:hAnsi="Times New Roman" w:cs="Times New Roman"/>
            <w:color w:val="auto"/>
            <w:szCs w:val="21"/>
            <w:lang w:val="en-US" w:eastAsia="zh-CN"/>
          </w:rPr>
          <w:t>作业</w:t>
        </w:r>
      </w:ins>
      <w:ins w:id="1056" w:author="CCCF" w:date="2023-01-09T20:02:11Z">
        <w:r>
          <w:rPr>
            <w:rFonts w:hint="eastAsia" w:ascii="Times New Roman" w:hAnsi="Times New Roman" w:cs="Times New Roman"/>
            <w:color w:val="auto"/>
            <w:szCs w:val="21"/>
            <w:lang w:val="en-US" w:eastAsia="zh-CN"/>
          </w:rPr>
          <w:t>的</w:t>
        </w:r>
      </w:ins>
      <w:ins w:id="1057" w:author="CCCF" w:date="2023-01-09T20:02:23Z">
        <w:r>
          <w:rPr>
            <w:rFonts w:hint="eastAsia" w:ascii="Times New Roman" w:hAnsi="Times New Roman" w:cs="Times New Roman"/>
            <w:color w:val="auto"/>
            <w:szCs w:val="21"/>
            <w:lang w:val="en-US" w:eastAsia="zh-CN"/>
          </w:rPr>
          <w:t>同行评价</w:t>
        </w:r>
      </w:ins>
      <w:ins w:id="1058" w:author="CCCF" w:date="2023-01-09T20:02:24Z">
        <w:r>
          <w:rPr>
            <w:rFonts w:hint="eastAsia" w:ascii="Times New Roman" w:hAnsi="Times New Roman" w:cs="Times New Roman"/>
            <w:color w:val="auto"/>
            <w:szCs w:val="21"/>
            <w:lang w:val="en-US" w:eastAsia="zh-CN"/>
          </w:rPr>
          <w:t>分数</w:t>
        </w:r>
      </w:ins>
      <w:ins w:id="1059" w:author="CCCF" w:date="2023-01-09T20:02:01Z">
        <w:r>
          <w:rPr>
            <w:rFonts w:hint="eastAsia" w:ascii="Times New Roman" w:hAnsi="Times New Roman" w:cs="Times New Roman"/>
            <w:color w:val="auto"/>
            <w:szCs w:val="21"/>
            <w:lang w:val="en-US" w:eastAsia="zh-CN"/>
          </w:rPr>
          <w:t>并</w:t>
        </w:r>
      </w:ins>
      <w:ins w:id="1060" w:author="CCCF" w:date="2023-01-09T20:02:02Z">
        <w:r>
          <w:rPr>
            <w:rFonts w:hint="eastAsia" w:ascii="Times New Roman" w:hAnsi="Times New Roman" w:cs="Times New Roman"/>
            <w:color w:val="auto"/>
            <w:szCs w:val="21"/>
            <w:lang w:val="en-US" w:eastAsia="zh-CN"/>
          </w:rPr>
          <w:t>预测</w:t>
        </w:r>
      </w:ins>
      <w:ins w:id="1061" w:author="CCCF" w:date="2023-01-09T20:02:48Z">
        <w:r>
          <w:rPr>
            <w:rFonts w:hint="eastAsia" w:ascii="Times New Roman" w:hAnsi="Times New Roman" w:cs="Times New Roman"/>
            <w:color w:val="auto"/>
            <w:szCs w:val="21"/>
            <w:lang w:val="en-US" w:eastAsia="zh-CN"/>
          </w:rPr>
          <w:t>其</w:t>
        </w:r>
      </w:ins>
      <w:ins w:id="1062" w:author="CCCF" w:date="2023-01-09T20:02:33Z">
        <w:r>
          <w:rPr>
            <w:rFonts w:hint="eastAsia" w:ascii="Times New Roman" w:hAnsi="Times New Roman" w:cs="Times New Roman"/>
            <w:color w:val="auto"/>
            <w:szCs w:val="21"/>
            <w:lang w:val="en-US" w:eastAsia="zh-CN"/>
          </w:rPr>
          <w:t>真实分数</w:t>
        </w:r>
      </w:ins>
      <w:r>
        <w:rPr>
          <w:rFonts w:hint="default" w:ascii="Times New Roman" w:hAnsi="Times New Roman" w:eastAsia="宋体" w:cs="Times New Roman"/>
          <w:color w:val="auto"/>
          <w:szCs w:val="21"/>
          <w:lang w:val="en-US" w:eastAsia="zh-CN"/>
        </w:rPr>
        <w:t>。</w:t>
      </w:r>
    </w:p>
    <w:p>
      <w:pPr>
        <w:pStyle w:val="25"/>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5"/>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w:t>
      </w:r>
      <w:ins w:id="1063" w:author="CCCF" w:date="2023-01-09T20:03:37Z">
        <w:r>
          <w:rPr>
            <w:rFonts w:hint="eastAsia" w:ascii="Times New Roman" w:hAnsi="Times New Roman"/>
            <w:color w:val="auto"/>
            <w:szCs w:val="21"/>
            <w:lang w:val="en-US" w:eastAsia="zh-CN"/>
          </w:rPr>
          <w:t>将</w:t>
        </w:r>
      </w:ins>
      <w:ins w:id="1064" w:author="CCCF" w:date="2023-01-09T20:03:31Z">
        <w:r>
          <w:rPr>
            <w:rFonts w:hint="eastAsia" w:ascii="Times New Roman" w:hAnsi="Times New Roman"/>
            <w:color w:val="auto"/>
            <w:szCs w:val="21"/>
            <w:lang w:val="en-US" w:eastAsia="zh-CN"/>
          </w:rPr>
          <w:t>面向</w:t>
        </w:r>
      </w:ins>
      <w:ins w:id="1065" w:author="CCCF" w:date="2023-01-09T20:03:32Z">
        <w:r>
          <w:rPr>
            <w:rFonts w:hint="eastAsia" w:ascii="Times New Roman" w:hAnsi="Times New Roman"/>
            <w:color w:val="auto"/>
            <w:szCs w:val="21"/>
            <w:lang w:val="en-US" w:eastAsia="zh-CN"/>
          </w:rPr>
          <w:t>MOOC</w:t>
        </w:r>
      </w:ins>
      <w:ins w:id="1066" w:author="CCCF" w:date="2023-01-09T20:03:33Z">
        <w:r>
          <w:rPr>
            <w:rFonts w:hint="eastAsia" w:ascii="Times New Roman" w:hAnsi="Times New Roman"/>
            <w:color w:val="auto"/>
            <w:szCs w:val="21"/>
            <w:lang w:val="en-US" w:eastAsia="zh-CN"/>
          </w:rPr>
          <w:t>平台的</w:t>
        </w:r>
      </w:ins>
      <w:del w:id="1067" w:author="CCCF" w:date="2023-01-09T20:05:03Z">
        <w:r>
          <w:rPr>
            <w:rFonts w:hint="eastAsia" w:ascii="Times New Roman" w:hAnsi="Times New Roman"/>
            <w:color w:val="auto"/>
            <w:szCs w:val="21"/>
            <w:lang w:val="en-US" w:eastAsia="zh-CN"/>
          </w:rPr>
          <w:delText>以将</w:delText>
        </w:r>
      </w:del>
      <w:del w:id="1068" w:author="CCCF" w:date="2023-01-09T20:03:13Z">
        <w:r>
          <w:rPr>
            <w:rFonts w:hint="eastAsia" w:ascii="Times New Roman" w:hAnsi="Times New Roman"/>
            <w:color w:val="auto"/>
            <w:szCs w:val="21"/>
            <w:lang w:val="en-US" w:eastAsia="zh-CN"/>
          </w:rPr>
          <w:delText>开放式作业的</w:delText>
        </w:r>
      </w:del>
      <w:del w:id="1069" w:author="CCCF" w:date="2023-01-09T20:06:06Z">
        <w:r>
          <w:rPr>
            <w:rFonts w:hint="eastAsia" w:ascii="Times New Roman" w:hAnsi="Times New Roman"/>
            <w:color w:val="auto"/>
            <w:szCs w:val="21"/>
            <w:lang w:val="en-US" w:eastAsia="zh-CN"/>
          </w:rPr>
          <w:delText>同行互评</w:delText>
        </w:r>
      </w:del>
      <w:ins w:id="1070" w:author="CCCF" w:date="2023-01-09T20:06:04Z">
        <w:r>
          <w:rPr>
            <w:rFonts w:hint="eastAsia" w:ascii="Times New Roman" w:hAnsi="Times New Roman"/>
            <w:color w:val="auto"/>
            <w:szCs w:val="21"/>
            <w:lang w:val="en-US" w:eastAsia="zh-CN"/>
          </w:rPr>
          <w:t>同行</w:t>
        </w:r>
      </w:ins>
      <w:del w:id="1071" w:author="CCCF" w:date="2023-01-09T20:06:09Z">
        <w:r>
          <w:rPr>
            <w:rFonts w:hint="default" w:ascii="Times New Roman" w:hAnsi="Times New Roman"/>
            <w:color w:val="auto"/>
            <w:szCs w:val="21"/>
            <w:lang w:val="en-US" w:eastAsia="zh-CN"/>
          </w:rPr>
          <w:delText>的</w:delText>
        </w:r>
      </w:del>
      <w:del w:id="1072" w:author="CCCF" w:date="2023-01-09T20:07:11Z">
        <w:r>
          <w:rPr>
            <w:rFonts w:hint="eastAsia" w:ascii="Times New Roman" w:hAnsi="Times New Roman"/>
            <w:color w:val="auto"/>
            <w:szCs w:val="21"/>
            <w:lang w:val="en-US" w:eastAsia="zh-CN"/>
          </w:rPr>
          <w:delText>汇总</w:delText>
        </w:r>
      </w:del>
      <w:ins w:id="1073" w:author="CCCF" w:date="2023-01-09T20:07:12Z">
        <w:r>
          <w:rPr>
            <w:rFonts w:hint="eastAsia" w:ascii="Times New Roman" w:hAnsi="Times New Roman"/>
            <w:color w:val="auto"/>
            <w:szCs w:val="21"/>
            <w:lang w:val="en-US" w:eastAsia="zh-CN"/>
          </w:rPr>
          <w:t>互评</w:t>
        </w:r>
      </w:ins>
      <w:ins w:id="1074" w:author="CCCF" w:date="2023-01-09T20:06:12Z">
        <w:r>
          <w:rPr>
            <w:rFonts w:hint="eastAsia" w:ascii="Times New Roman" w:hAnsi="Times New Roman"/>
            <w:color w:val="auto"/>
            <w:szCs w:val="21"/>
            <w:lang w:val="en-US" w:eastAsia="zh-CN"/>
          </w:rPr>
          <w:t>技术</w:t>
        </w:r>
      </w:ins>
      <w:del w:id="1075" w:author="CCCF" w:date="2023-01-09T20:06:15Z">
        <w:r>
          <w:rPr>
            <w:rFonts w:hint="eastAsia" w:ascii="Times New Roman" w:hAnsi="Times New Roman"/>
            <w:color w:val="auto"/>
            <w:szCs w:val="21"/>
            <w:lang w:val="en-US" w:eastAsia="zh-CN"/>
          </w:rPr>
          <w:delText>估计</w:delText>
        </w:r>
      </w:del>
      <w:del w:id="1076" w:author="CCCF" w:date="2023-01-09T20:06:16Z">
        <w:r>
          <w:rPr>
            <w:rFonts w:hint="eastAsia" w:ascii="Times New Roman" w:hAnsi="Times New Roman"/>
            <w:color w:val="auto"/>
            <w:szCs w:val="21"/>
            <w:lang w:val="en-US" w:eastAsia="zh-CN"/>
          </w:rPr>
          <w:delText>技术</w:delText>
        </w:r>
      </w:del>
      <w:r>
        <w:rPr>
          <w:rFonts w:hint="eastAsia" w:ascii="Times New Roman" w:hAnsi="Times New Roman"/>
          <w:color w:val="auto"/>
          <w:szCs w:val="21"/>
          <w:lang w:val="en-US" w:eastAsia="zh-CN"/>
        </w:rPr>
        <w:t>分为</w:t>
      </w:r>
      <w:ins w:id="1077" w:author="CCCF" w:date="2023-01-09T20:45:46Z">
        <w:r>
          <w:rPr>
            <w:rFonts w:hint="eastAsia" w:ascii="Times New Roman" w:hAnsi="Times New Roman"/>
            <w:color w:val="auto"/>
            <w:szCs w:val="21"/>
            <w:lang w:val="en-US" w:eastAsia="zh-CN"/>
          </w:rPr>
          <w:t>同行互评</w:t>
        </w:r>
      </w:ins>
      <w:r>
        <w:rPr>
          <w:rFonts w:hint="eastAsia" w:ascii="Times New Roman" w:hAnsi="Times New Roman"/>
          <w:color w:val="auto"/>
          <w:szCs w:val="21"/>
          <w:lang w:val="en-US" w:eastAsia="zh-CN"/>
        </w:rPr>
        <w:t>序数估计技术</w:t>
      </w:r>
      <w:ins w:id="1078" w:author="CCCF" w:date="2023-01-09T20:14:40Z">
        <w:r>
          <w:rPr>
            <w:rFonts w:hint="eastAsia" w:ascii="Times New Roman" w:hAnsi="Times New Roman"/>
            <w:color w:val="auto"/>
            <w:szCs w:val="21"/>
            <w:lang w:val="en-US" w:eastAsia="zh-CN"/>
          </w:rPr>
          <w:t>（Ordinal peer assessment）</w:t>
        </w:r>
      </w:ins>
      <w:r>
        <w:rPr>
          <w:rFonts w:hint="eastAsia" w:ascii="Times New Roman" w:hAnsi="Times New Roman"/>
          <w:color w:val="auto"/>
          <w:szCs w:val="21"/>
          <w:lang w:val="en-US" w:eastAsia="zh-CN"/>
        </w:rPr>
        <w:t>和</w:t>
      </w:r>
      <w:ins w:id="1079" w:author="CCCF" w:date="2023-01-09T20:45:48Z">
        <w:r>
          <w:rPr>
            <w:rFonts w:hint="eastAsia" w:ascii="Times New Roman" w:hAnsi="Times New Roman"/>
            <w:color w:val="auto"/>
            <w:szCs w:val="21"/>
            <w:lang w:val="en-US" w:eastAsia="zh-CN"/>
          </w:rPr>
          <w:t>同行互评</w:t>
        </w:r>
      </w:ins>
      <w:r>
        <w:rPr>
          <w:rFonts w:hint="eastAsia" w:ascii="Times New Roman" w:hAnsi="Times New Roman"/>
          <w:color w:val="auto"/>
          <w:szCs w:val="21"/>
          <w:lang w:val="en-US" w:eastAsia="zh-CN"/>
        </w:rPr>
        <w:t>基数估计技术</w:t>
      </w:r>
      <w:ins w:id="1080" w:author="CCCF" w:date="2023-01-09T20:14:51Z">
        <w:r>
          <w:rPr>
            <w:rFonts w:hint="eastAsia" w:ascii="Times New Roman" w:hAnsi="Times New Roman"/>
            <w:color w:val="auto"/>
            <w:szCs w:val="21"/>
            <w:lang w:val="en-US" w:eastAsia="zh-CN"/>
          </w:rPr>
          <w:t>（Cardinal peer assessment）</w:t>
        </w:r>
      </w:ins>
      <w:r>
        <w:rPr>
          <w:rFonts w:hint="eastAsia" w:ascii="Times New Roman" w:hAnsi="Times New Roman"/>
          <w:color w:val="auto"/>
          <w:szCs w:val="21"/>
          <w:lang w:val="en-US" w:eastAsia="zh-CN"/>
        </w:rPr>
        <w:t>。</w:t>
      </w:r>
    </w:p>
    <w:p>
      <w:pPr>
        <w:pStyle w:val="25"/>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w:t>
      </w:r>
      <w:ins w:id="1081" w:author="CCCF" w:date="2023-01-09T20:45:37Z">
        <w:r>
          <w:rPr>
            <w:rFonts w:hint="eastAsia" w:ascii="Times New Roman" w:hAnsi="Times New Roman"/>
            <w:b/>
            <w:color w:val="auto"/>
            <w:szCs w:val="21"/>
            <w:lang w:val="en-US" w:eastAsia="zh-CN"/>
          </w:rPr>
          <w:t>同行互评</w:t>
        </w:r>
      </w:ins>
      <w:r>
        <w:rPr>
          <w:rFonts w:hint="eastAsia" w:ascii="Times New Roman" w:hAnsi="Times New Roman"/>
          <w:b/>
          <w:color w:val="auto"/>
          <w:szCs w:val="21"/>
          <w:lang w:val="en-US" w:eastAsia="zh-CN"/>
        </w:rPr>
        <w:t>序数估计技术</w:t>
      </w:r>
    </w:p>
    <w:p>
      <w:pPr>
        <w:pStyle w:val="25"/>
        <w:rPr>
          <w:rFonts w:hint="eastAsia" w:ascii="Times New Roman" w:hAnsi="Times New Roman"/>
          <w:color w:val="auto"/>
          <w:szCs w:val="21"/>
          <w:lang w:val="en-US" w:eastAsia="zh-CN"/>
        </w:rPr>
      </w:pPr>
      <w:del w:id="1082" w:author="CCCF" w:date="2023-01-09T20:46:15Z">
        <w:r>
          <w:rPr>
            <w:rFonts w:hint="eastAsia" w:ascii="Times New Roman" w:hAnsi="Times New Roman"/>
            <w:color w:val="auto"/>
            <w:szCs w:val="21"/>
            <w:lang w:val="en-US" w:eastAsia="zh-CN"/>
          </w:rPr>
          <w:delText>序数估计</w:delText>
        </w:r>
      </w:del>
      <w:ins w:id="1083" w:author="CCCF" w:date="2023-01-09T20:17:40Z">
        <w:r>
          <w:rPr>
            <w:rFonts w:hint="eastAsia" w:ascii="Times New Roman" w:hAnsi="Times New Roman"/>
            <w:color w:val="auto"/>
            <w:szCs w:val="21"/>
            <w:lang w:val="en-US" w:eastAsia="zh-CN"/>
          </w:rPr>
          <w:t>同行</w:t>
        </w:r>
      </w:ins>
      <w:ins w:id="1084" w:author="CCCF" w:date="2023-01-09T20:17:42Z">
        <w:r>
          <w:rPr>
            <w:rFonts w:hint="eastAsia" w:ascii="Times New Roman" w:hAnsi="Times New Roman"/>
            <w:color w:val="auto"/>
            <w:szCs w:val="21"/>
            <w:lang w:val="en-US" w:eastAsia="zh-CN"/>
          </w:rPr>
          <w:t>互评</w:t>
        </w:r>
      </w:ins>
      <w:ins w:id="1085" w:author="CCCF" w:date="2023-01-09T20:46:17Z">
        <w:r>
          <w:rPr>
            <w:rFonts w:hint="eastAsia" w:ascii="Times New Roman" w:hAnsi="Times New Roman"/>
            <w:color w:val="auto"/>
            <w:szCs w:val="21"/>
            <w:lang w:val="en-US" w:eastAsia="zh-CN"/>
          </w:rPr>
          <w:t>序数估计</w:t>
        </w:r>
      </w:ins>
      <w:r>
        <w:rPr>
          <w:rFonts w:hint="eastAsia" w:ascii="Times New Roman" w:hAnsi="Times New Roman"/>
          <w:color w:val="auto"/>
          <w:szCs w:val="21"/>
          <w:lang w:val="en-US" w:eastAsia="zh-CN"/>
        </w:rPr>
        <w:t>技术</w:t>
      </w:r>
      <w:ins w:id="1086" w:author="CCCF" w:date="2023-01-09T20:18:50Z">
        <w:r>
          <w:rPr>
            <w:rFonts w:hint="eastAsia" w:ascii="Times New Roman" w:hAnsi="Times New Roman"/>
            <w:color w:val="auto"/>
            <w:szCs w:val="21"/>
            <w:lang w:val="en-US" w:eastAsia="zh-CN"/>
          </w:rPr>
          <w:t>首先</w:t>
        </w:r>
      </w:ins>
      <w:r>
        <w:rPr>
          <w:rFonts w:hint="eastAsia" w:ascii="Times New Roman" w:hAnsi="Times New Roman"/>
          <w:color w:val="auto"/>
          <w:szCs w:val="21"/>
          <w:lang w:val="en-US" w:eastAsia="zh-CN"/>
        </w:rPr>
        <w:t>要求每</w:t>
      </w:r>
      <w:ins w:id="1087" w:author="CCCF" w:date="2023-01-09T20:08:03Z">
        <w:r>
          <w:rPr>
            <w:rFonts w:hint="eastAsia" w:ascii="Times New Roman" w:hAnsi="Times New Roman"/>
            <w:color w:val="auto"/>
            <w:szCs w:val="21"/>
            <w:lang w:val="en-US" w:eastAsia="zh-CN"/>
          </w:rPr>
          <w:t>名</w:t>
        </w:r>
      </w:ins>
      <w:del w:id="1088" w:author="CCCF" w:date="2023-01-09T20:07:59Z">
        <w:r>
          <w:rPr>
            <w:rFonts w:hint="eastAsia" w:ascii="Times New Roman" w:hAnsi="Times New Roman"/>
            <w:color w:val="auto"/>
            <w:szCs w:val="21"/>
            <w:lang w:val="en-US" w:eastAsia="zh-CN"/>
          </w:rPr>
          <w:delText>个</w:delText>
        </w:r>
      </w:del>
      <w:r>
        <w:rPr>
          <w:rFonts w:hint="eastAsia" w:ascii="Times New Roman" w:hAnsi="Times New Roman"/>
          <w:color w:val="auto"/>
          <w:szCs w:val="21"/>
          <w:lang w:val="en-US" w:eastAsia="zh-CN"/>
        </w:rPr>
        <w:t>同行评价者</w:t>
      </w:r>
      <w:del w:id="1089" w:author="CCCF" w:date="2023-01-09T20:18:09Z">
        <w:r>
          <w:rPr>
            <w:rFonts w:hint="default" w:ascii="Times New Roman" w:hAnsi="Times New Roman"/>
            <w:color w:val="auto"/>
            <w:szCs w:val="21"/>
            <w:lang w:val="en-US" w:eastAsia="zh-CN"/>
          </w:rPr>
          <w:delText>给出</w:delText>
        </w:r>
      </w:del>
      <w:ins w:id="1090" w:author="CCCF" w:date="2023-01-09T20:18:10Z">
        <w:r>
          <w:rPr>
            <w:rFonts w:hint="eastAsia" w:ascii="Times New Roman" w:hAnsi="Times New Roman"/>
            <w:color w:val="auto"/>
            <w:szCs w:val="21"/>
            <w:lang w:val="en-US" w:eastAsia="zh-CN"/>
          </w:rPr>
          <w:t>对</w:t>
        </w:r>
      </w:ins>
      <w:ins w:id="1091" w:author="CCCF" w:date="2023-01-09T20:18:11Z">
        <w:r>
          <w:rPr>
            <w:rFonts w:hint="eastAsia" w:ascii="Times New Roman" w:hAnsi="Times New Roman"/>
            <w:color w:val="auto"/>
            <w:szCs w:val="21"/>
            <w:lang w:val="en-US" w:eastAsia="zh-CN"/>
          </w:rPr>
          <w:t>分配</w:t>
        </w:r>
      </w:ins>
      <w:ins w:id="1092" w:author="CCCF" w:date="2023-01-09T20:18:13Z">
        <w:r>
          <w:rPr>
            <w:rFonts w:hint="eastAsia" w:ascii="Times New Roman" w:hAnsi="Times New Roman"/>
            <w:color w:val="auto"/>
            <w:szCs w:val="21"/>
            <w:lang w:val="en-US" w:eastAsia="zh-CN"/>
          </w:rPr>
          <w:t>给其的</w:t>
        </w:r>
      </w:ins>
      <w:ins w:id="1093" w:author="CCCF" w:date="2023-01-09T20:20:58Z">
        <w:r>
          <w:rPr>
            <w:rFonts w:hint="eastAsia" w:ascii="Times New Roman" w:hAnsi="Times New Roman"/>
            <w:color w:val="auto"/>
            <w:szCs w:val="21"/>
            <w:lang w:val="en-US" w:eastAsia="zh-CN"/>
          </w:rPr>
          <w:t>一个</w:t>
        </w:r>
      </w:ins>
      <w:ins w:id="1094" w:author="CCCF" w:date="2023-01-09T20:20:59Z">
        <w:r>
          <w:rPr>
            <w:rFonts w:hint="eastAsia" w:ascii="Times New Roman" w:hAnsi="Times New Roman"/>
            <w:color w:val="auto"/>
            <w:szCs w:val="21"/>
            <w:lang w:val="en-US" w:eastAsia="zh-CN"/>
          </w:rPr>
          <w:t>作业</w:t>
        </w:r>
      </w:ins>
      <w:ins w:id="1095" w:author="CCCF" w:date="2023-01-09T20:21:01Z">
        <w:r>
          <w:rPr>
            <w:rFonts w:hint="eastAsia" w:ascii="Times New Roman" w:hAnsi="Times New Roman"/>
            <w:color w:val="auto"/>
            <w:szCs w:val="21"/>
            <w:lang w:val="en-US" w:eastAsia="zh-CN"/>
          </w:rPr>
          <w:t>子集</w:t>
        </w:r>
      </w:ins>
      <w:del w:id="1096" w:author="CCCF" w:date="2023-01-09T20:21:24Z">
        <w:r>
          <w:rPr>
            <w:rFonts w:hint="default" w:ascii="Times New Roman" w:hAnsi="Times New Roman"/>
            <w:color w:val="auto"/>
            <w:szCs w:val="21"/>
            <w:lang w:val="en-US" w:eastAsia="zh-CN"/>
          </w:rPr>
          <w:delText>其</w:delText>
        </w:r>
      </w:del>
      <w:ins w:id="1097" w:author="CCCF" w:date="2023-01-09T20:21:24Z">
        <w:r>
          <w:rPr>
            <w:rFonts w:hint="eastAsia" w:ascii="Times New Roman" w:hAnsi="Times New Roman"/>
            <w:color w:val="auto"/>
            <w:szCs w:val="21"/>
            <w:lang w:val="en-US" w:eastAsia="zh-CN"/>
          </w:rPr>
          <w:t>中</w:t>
        </w:r>
      </w:ins>
      <w:ins w:id="1098" w:author="CCCF" w:date="2023-01-09T20:21:27Z">
        <w:r>
          <w:rPr>
            <w:rFonts w:hint="eastAsia" w:ascii="Times New Roman" w:hAnsi="Times New Roman"/>
            <w:color w:val="auto"/>
            <w:szCs w:val="21"/>
            <w:lang w:val="en-US" w:eastAsia="zh-CN"/>
          </w:rPr>
          <w:t>的</w:t>
        </w:r>
      </w:ins>
      <w:del w:id="1099" w:author="CCCF" w:date="2023-01-09T20:18:32Z">
        <w:r>
          <w:rPr>
            <w:rFonts w:hint="eastAsia" w:ascii="Times New Roman" w:hAnsi="Times New Roman"/>
            <w:color w:val="auto"/>
            <w:szCs w:val="21"/>
            <w:lang w:val="en-US" w:eastAsia="zh-CN"/>
          </w:rPr>
          <w:delText>评价</w:delText>
        </w:r>
      </w:del>
      <w:r>
        <w:rPr>
          <w:rFonts w:hint="eastAsia" w:ascii="Times New Roman" w:hAnsi="Times New Roman"/>
          <w:color w:val="auto"/>
          <w:szCs w:val="21"/>
          <w:lang w:val="en-US" w:eastAsia="zh-CN"/>
        </w:rPr>
        <w:t>作业</w:t>
      </w:r>
      <w:ins w:id="1100" w:author="CCCF" w:date="2023-01-09T20:21:31Z">
        <w:r>
          <w:rPr>
            <w:rFonts w:hint="eastAsia" w:ascii="Times New Roman" w:hAnsi="Times New Roman"/>
            <w:color w:val="auto"/>
            <w:szCs w:val="21"/>
            <w:lang w:val="en-US" w:eastAsia="zh-CN"/>
          </w:rPr>
          <w:t>进行</w:t>
        </w:r>
      </w:ins>
      <w:r>
        <w:rPr>
          <w:rFonts w:hint="eastAsia" w:ascii="Times New Roman" w:hAnsi="Times New Roman"/>
          <w:color w:val="auto"/>
          <w:szCs w:val="21"/>
          <w:lang w:val="en-US" w:eastAsia="zh-CN"/>
        </w:rPr>
        <w:t>的优劣排序，</w:t>
      </w:r>
      <w:del w:id="1101" w:author="CCCF" w:date="2023-01-09T20:18:54Z">
        <w:r>
          <w:rPr>
            <w:rFonts w:hint="default" w:ascii="Times New Roman" w:hAnsi="Times New Roman"/>
            <w:color w:val="auto"/>
            <w:szCs w:val="21"/>
            <w:lang w:val="en-US" w:eastAsia="zh-CN"/>
          </w:rPr>
          <w:delText>最后</w:delText>
        </w:r>
      </w:del>
      <w:ins w:id="1102" w:author="CCCF" w:date="2023-01-09T20:21:38Z">
        <w:r>
          <w:rPr>
            <w:rFonts w:hint="eastAsia" w:ascii="Times New Roman" w:hAnsi="Times New Roman"/>
            <w:color w:val="auto"/>
            <w:szCs w:val="21"/>
            <w:lang w:val="en-US" w:eastAsia="zh-CN"/>
          </w:rPr>
          <w:t>再</w:t>
        </w:r>
      </w:ins>
      <w:r>
        <w:rPr>
          <w:rFonts w:hint="eastAsia" w:ascii="Times New Roman" w:hAnsi="Times New Roman"/>
          <w:color w:val="auto"/>
          <w:szCs w:val="21"/>
          <w:lang w:val="en-US" w:eastAsia="zh-CN"/>
        </w:rPr>
        <w:t>将所有同行评价者</w:t>
      </w:r>
      <w:ins w:id="1103" w:author="CCCF" w:date="2023-01-09T20:20:18Z">
        <w:r>
          <w:rPr>
            <w:rFonts w:hint="eastAsia" w:ascii="Times New Roman" w:hAnsi="Times New Roman"/>
            <w:color w:val="auto"/>
            <w:szCs w:val="21"/>
            <w:lang w:val="en-US" w:eastAsia="zh-CN"/>
          </w:rPr>
          <w:t>给出</w:t>
        </w:r>
      </w:ins>
      <w:ins w:id="1104" w:author="CCCF" w:date="2023-01-09T20:20:28Z">
        <w:r>
          <w:rPr>
            <w:rFonts w:hint="eastAsia" w:ascii="Times New Roman" w:hAnsi="Times New Roman"/>
            <w:color w:val="auto"/>
            <w:szCs w:val="21"/>
            <w:lang w:val="en-US" w:eastAsia="zh-CN"/>
          </w:rPr>
          <w:t>的</w:t>
        </w:r>
      </w:ins>
      <w:del w:id="1105" w:author="CCCF" w:date="2023-01-09T20:20:30Z">
        <w:r>
          <w:rPr>
            <w:rFonts w:hint="eastAsia" w:ascii="Times New Roman" w:hAnsi="Times New Roman"/>
            <w:color w:val="auto"/>
            <w:szCs w:val="21"/>
            <w:lang w:val="en-US" w:eastAsia="zh-CN"/>
          </w:rPr>
          <w:delText>的部分</w:delText>
        </w:r>
      </w:del>
      <w:r>
        <w:rPr>
          <w:rFonts w:hint="eastAsia" w:ascii="Times New Roman" w:hAnsi="Times New Roman"/>
          <w:color w:val="auto"/>
          <w:szCs w:val="21"/>
          <w:lang w:val="en-US" w:eastAsia="zh-CN"/>
        </w:rPr>
        <w:t>作业</w:t>
      </w:r>
      <w:ins w:id="1106" w:author="CCCF" w:date="2023-01-09T20:20:36Z">
        <w:r>
          <w:rPr>
            <w:rFonts w:hint="eastAsia" w:ascii="Times New Roman" w:hAnsi="Times New Roman"/>
            <w:color w:val="auto"/>
            <w:szCs w:val="21"/>
            <w:lang w:val="en-US" w:eastAsia="zh-CN"/>
          </w:rPr>
          <w:t>子集的</w:t>
        </w:r>
      </w:ins>
      <w:r>
        <w:rPr>
          <w:rFonts w:hint="eastAsia" w:ascii="Times New Roman" w:hAnsi="Times New Roman"/>
          <w:color w:val="auto"/>
          <w:szCs w:val="21"/>
          <w:lang w:val="en-US" w:eastAsia="zh-CN"/>
        </w:rPr>
        <w:t>排序进行汇总，</w:t>
      </w:r>
      <w:ins w:id="1107" w:author="CCCF" w:date="2023-01-09T20:21:51Z">
        <w:r>
          <w:rPr>
            <w:rFonts w:hint="eastAsia" w:ascii="Times New Roman" w:hAnsi="Times New Roman"/>
            <w:color w:val="auto"/>
            <w:szCs w:val="21"/>
            <w:lang w:val="en-US" w:eastAsia="zh-CN"/>
          </w:rPr>
          <w:t>最终</w:t>
        </w:r>
      </w:ins>
      <w:r>
        <w:rPr>
          <w:rFonts w:hint="eastAsia" w:ascii="Times New Roman" w:hAnsi="Times New Roman"/>
          <w:color w:val="auto"/>
          <w:szCs w:val="21"/>
          <w:lang w:val="en-US" w:eastAsia="zh-CN"/>
        </w:rPr>
        <w:t>得到所有作业的</w:t>
      </w:r>
      <w:del w:id="1108" w:author="CCCF" w:date="2023-01-09T20:21:57Z">
        <w:r>
          <w:rPr>
            <w:rFonts w:hint="default" w:ascii="Times New Roman" w:hAnsi="Times New Roman"/>
            <w:color w:val="auto"/>
            <w:szCs w:val="21"/>
            <w:lang w:val="en-US" w:eastAsia="zh-CN"/>
          </w:rPr>
          <w:delText>最终排名</w:delText>
        </w:r>
      </w:del>
      <w:ins w:id="1109" w:author="CCCF" w:date="2023-01-09T20:21:59Z">
        <w:r>
          <w:rPr>
            <w:rFonts w:hint="eastAsia" w:ascii="Times New Roman" w:hAnsi="Times New Roman"/>
            <w:color w:val="auto"/>
            <w:szCs w:val="21"/>
            <w:lang w:val="en-US" w:eastAsia="zh-CN"/>
          </w:rPr>
          <w:t>优劣</w:t>
        </w:r>
      </w:ins>
      <w:ins w:id="1110" w:author="CCCF" w:date="2023-01-09T20:22:00Z">
        <w:r>
          <w:rPr>
            <w:rFonts w:hint="eastAsia" w:ascii="Times New Roman" w:hAnsi="Times New Roman"/>
            <w:color w:val="auto"/>
            <w:szCs w:val="21"/>
            <w:lang w:val="en-US" w:eastAsia="zh-CN"/>
          </w:rPr>
          <w:t>排序</w:t>
        </w:r>
      </w:ins>
      <w:r>
        <w:rPr>
          <w:rFonts w:hint="eastAsia" w:ascii="Times New Roman" w:hAnsi="Times New Roman"/>
          <w:color w:val="auto"/>
          <w:szCs w:val="21"/>
          <w:lang w:val="en-US" w:eastAsia="zh-CN"/>
        </w:rPr>
        <w:t>。序数估计的</w:t>
      </w:r>
      <w:del w:id="1111" w:author="CCCF" w:date="2023-01-09T20:22:11Z">
        <w:r>
          <w:rPr>
            <w:rFonts w:hint="default" w:ascii="Times New Roman" w:hAnsi="Times New Roman"/>
            <w:color w:val="auto"/>
            <w:szCs w:val="21"/>
            <w:lang w:val="en-US" w:eastAsia="zh-CN"/>
          </w:rPr>
          <w:delText>主要研究点在于将</w:delText>
        </w:r>
      </w:del>
      <w:ins w:id="1112" w:author="CCCF" w:date="2023-01-09T20:22:16Z">
        <w:r>
          <w:rPr>
            <w:rFonts w:hint="eastAsia" w:ascii="Times New Roman" w:hAnsi="Times New Roman"/>
            <w:color w:val="auto"/>
            <w:szCs w:val="21"/>
            <w:lang w:val="en-US" w:eastAsia="zh-CN"/>
          </w:rPr>
          <w:t>研究</w:t>
        </w:r>
      </w:ins>
      <w:ins w:id="1113" w:author="CCCF" w:date="2023-01-09T20:22:17Z">
        <w:r>
          <w:rPr>
            <w:rFonts w:hint="eastAsia" w:ascii="Times New Roman" w:hAnsi="Times New Roman"/>
            <w:color w:val="auto"/>
            <w:szCs w:val="21"/>
            <w:lang w:val="en-US" w:eastAsia="zh-CN"/>
          </w:rPr>
          <w:t>问题</w:t>
        </w:r>
      </w:ins>
      <w:ins w:id="1114" w:author="CCCF" w:date="2023-01-09T20:22:18Z">
        <w:r>
          <w:rPr>
            <w:rFonts w:hint="eastAsia" w:ascii="Times New Roman" w:hAnsi="Times New Roman"/>
            <w:color w:val="auto"/>
            <w:szCs w:val="21"/>
            <w:lang w:val="en-US" w:eastAsia="zh-CN"/>
          </w:rPr>
          <w:t>是</w:t>
        </w:r>
      </w:ins>
      <w:ins w:id="1115" w:author="CCCF" w:date="2023-01-09T20:22:19Z">
        <w:r>
          <w:rPr>
            <w:rFonts w:hint="eastAsia" w:ascii="Times New Roman" w:hAnsi="Times New Roman"/>
            <w:color w:val="auto"/>
            <w:szCs w:val="21"/>
            <w:lang w:val="en-US" w:eastAsia="zh-CN"/>
          </w:rPr>
          <w:t>如何</w:t>
        </w:r>
      </w:ins>
      <w:ins w:id="1116" w:author="CCCF" w:date="2023-01-09T20:23:00Z">
        <w:r>
          <w:rPr>
            <w:rFonts w:hint="eastAsia" w:ascii="Times New Roman" w:hAnsi="Times New Roman"/>
            <w:color w:val="auto"/>
            <w:szCs w:val="21"/>
            <w:lang w:val="en-US" w:eastAsia="zh-CN"/>
          </w:rPr>
          <w:t>基于</w:t>
        </w:r>
      </w:ins>
      <w:ins w:id="1117" w:author="CCCF" w:date="2023-01-09T20:22:56Z">
        <w:r>
          <w:rPr>
            <w:rFonts w:hint="eastAsia" w:ascii="Times New Roman" w:hAnsi="Times New Roman"/>
            <w:color w:val="auto"/>
            <w:szCs w:val="21"/>
            <w:lang w:val="en-US" w:eastAsia="zh-CN"/>
          </w:rPr>
          <w:t>多个作业子集的排序</w:t>
        </w:r>
      </w:ins>
      <w:ins w:id="1118" w:author="CCCF" w:date="2023-01-09T20:23:03Z">
        <w:r>
          <w:rPr>
            <w:rFonts w:hint="eastAsia" w:ascii="Times New Roman" w:hAnsi="Times New Roman"/>
            <w:color w:val="auto"/>
            <w:szCs w:val="21"/>
            <w:lang w:val="en-US" w:eastAsia="zh-CN"/>
          </w:rPr>
          <w:t>来</w:t>
        </w:r>
      </w:ins>
      <w:ins w:id="1119" w:author="CCCF" w:date="2023-01-09T20:23:04Z">
        <w:r>
          <w:rPr>
            <w:rFonts w:hint="eastAsia" w:ascii="Times New Roman" w:hAnsi="Times New Roman"/>
            <w:color w:val="auto"/>
            <w:szCs w:val="21"/>
            <w:lang w:val="en-US" w:eastAsia="zh-CN"/>
          </w:rPr>
          <w:t>估计</w:t>
        </w:r>
      </w:ins>
      <w:ins w:id="1120" w:author="CCCF" w:date="2023-01-09T20:23:11Z">
        <w:r>
          <w:rPr>
            <w:rFonts w:hint="eastAsia" w:ascii="Times New Roman" w:hAnsi="Times New Roman"/>
            <w:color w:val="auto"/>
            <w:szCs w:val="21"/>
            <w:lang w:val="en-US" w:eastAsia="zh-CN"/>
          </w:rPr>
          <w:t>整个</w:t>
        </w:r>
      </w:ins>
      <w:ins w:id="1121" w:author="CCCF" w:date="2023-01-09T20:23:09Z">
        <w:r>
          <w:rPr>
            <w:rFonts w:hint="eastAsia" w:ascii="Times New Roman" w:hAnsi="Times New Roman"/>
            <w:color w:val="auto"/>
            <w:szCs w:val="21"/>
            <w:lang w:val="en-US" w:eastAsia="zh-CN"/>
          </w:rPr>
          <w:t>作业</w:t>
        </w:r>
      </w:ins>
      <w:ins w:id="1122" w:author="CCCF" w:date="2023-01-09T20:23:27Z">
        <w:r>
          <w:rPr>
            <w:rFonts w:hint="eastAsia" w:ascii="Times New Roman" w:hAnsi="Times New Roman"/>
            <w:color w:val="auto"/>
            <w:szCs w:val="21"/>
            <w:lang w:val="en-US" w:eastAsia="zh-CN"/>
          </w:rPr>
          <w:t>集</w:t>
        </w:r>
      </w:ins>
      <w:ins w:id="1123" w:author="CCCF" w:date="2023-01-09T20:49:55Z">
        <w:r>
          <w:rPr>
            <w:rFonts w:hint="eastAsia" w:ascii="Times New Roman" w:hAnsi="Times New Roman"/>
            <w:color w:val="auto"/>
            <w:szCs w:val="21"/>
            <w:lang w:val="en-US" w:eastAsia="zh-CN"/>
          </w:rPr>
          <w:t>的</w:t>
        </w:r>
      </w:ins>
      <w:ins w:id="1124" w:author="CCCF" w:date="2023-01-09T20:23:29Z">
        <w:r>
          <w:rPr>
            <w:rFonts w:hint="eastAsia" w:ascii="Times New Roman" w:hAnsi="Times New Roman"/>
            <w:color w:val="auto"/>
            <w:szCs w:val="21"/>
            <w:lang w:val="en-US" w:eastAsia="zh-CN"/>
          </w:rPr>
          <w:t>排序</w:t>
        </w:r>
      </w:ins>
      <w:ins w:id="1125" w:author="CCCF" w:date="2023-01-09T20:49:38Z">
        <w:r>
          <w:rPr>
            <w:rFonts w:hint="eastAsia" w:ascii="Times New Roman" w:hAnsi="Times New Roman"/>
            <w:color w:val="auto"/>
            <w:szCs w:val="21"/>
            <w:lang w:val="en-US" w:eastAsia="zh-CN"/>
          </w:rPr>
          <w:t>，</w:t>
        </w:r>
      </w:ins>
      <w:ins w:id="1126" w:author="CCCF" w:date="2023-01-09T20:49:39Z">
        <w:r>
          <w:rPr>
            <w:rFonts w:hint="eastAsia" w:ascii="Times New Roman" w:hAnsi="Times New Roman"/>
            <w:color w:val="auto"/>
            <w:szCs w:val="21"/>
            <w:lang w:val="en-US" w:eastAsia="zh-CN"/>
          </w:rPr>
          <w:t>进而</w:t>
        </w:r>
      </w:ins>
      <w:ins w:id="1127" w:author="CCCF" w:date="2023-01-09T20:49:40Z">
        <w:r>
          <w:rPr>
            <w:rFonts w:hint="eastAsia" w:ascii="Times New Roman" w:hAnsi="Times New Roman"/>
            <w:color w:val="auto"/>
            <w:szCs w:val="21"/>
            <w:lang w:val="en-US" w:eastAsia="zh-CN"/>
          </w:rPr>
          <w:t>估计</w:t>
        </w:r>
      </w:ins>
      <w:ins w:id="1128" w:author="CCCF" w:date="2023-01-09T20:49:46Z">
        <w:r>
          <w:rPr>
            <w:rFonts w:hint="eastAsia" w:ascii="Times New Roman" w:hAnsi="Times New Roman"/>
            <w:color w:val="auto"/>
            <w:szCs w:val="21"/>
            <w:lang w:val="en-US" w:eastAsia="zh-CN"/>
          </w:rPr>
          <w:t>每份</w:t>
        </w:r>
      </w:ins>
      <w:ins w:id="1129" w:author="CCCF" w:date="2023-01-09T20:49:47Z">
        <w:r>
          <w:rPr>
            <w:rFonts w:hint="eastAsia" w:ascii="Times New Roman" w:hAnsi="Times New Roman"/>
            <w:color w:val="auto"/>
            <w:szCs w:val="21"/>
            <w:lang w:val="en-US" w:eastAsia="zh-CN"/>
          </w:rPr>
          <w:t>作业的</w:t>
        </w:r>
      </w:ins>
      <w:ins w:id="1130" w:author="CCCF" w:date="2023-01-09T20:50:18Z">
        <w:r>
          <w:rPr>
            <w:rFonts w:hint="eastAsia" w:ascii="Times New Roman" w:hAnsi="Times New Roman"/>
            <w:color w:val="auto"/>
            <w:szCs w:val="21"/>
            <w:lang w:val="en-US" w:eastAsia="zh-CN"/>
          </w:rPr>
          <w:t>真实</w:t>
        </w:r>
      </w:ins>
      <w:ins w:id="1131" w:author="CCCF" w:date="2023-01-09T20:50:19Z">
        <w:r>
          <w:rPr>
            <w:rFonts w:hint="eastAsia" w:ascii="Times New Roman" w:hAnsi="Times New Roman"/>
            <w:color w:val="auto"/>
            <w:szCs w:val="21"/>
            <w:lang w:val="en-US" w:eastAsia="zh-CN"/>
          </w:rPr>
          <w:t>分数信息</w:t>
        </w:r>
      </w:ins>
      <w:del w:id="1132" w:author="CCCF" w:date="2023-01-09T20:23:34Z">
        <w:r>
          <w:rPr>
            <w:rFonts w:hint="eastAsia" w:ascii="Times New Roman" w:hAnsi="Times New Roman"/>
            <w:color w:val="auto"/>
            <w:szCs w:val="21"/>
            <w:lang w:val="en-US" w:eastAsia="zh-CN"/>
          </w:rPr>
          <w:delText>多个部分的排序序列整合，推断出整体序列</w:delText>
        </w:r>
      </w:del>
      <w:r>
        <w:rPr>
          <w:rFonts w:hint="eastAsia" w:ascii="Times New Roman" w:hAnsi="Times New Roman"/>
          <w:color w:val="auto"/>
          <w:szCs w:val="21"/>
          <w:lang w:val="en-US" w:eastAsia="zh-CN"/>
        </w:rPr>
        <w:t>。</w:t>
      </w:r>
      <w:ins w:id="1133" w:author="CCCF" w:date="2023-01-09T20:23:52Z">
        <w:r>
          <w:rPr>
            <w:rFonts w:hint="eastAsia" w:ascii="Times New Roman" w:hAnsi="Times New Roman"/>
            <w:color w:val="auto"/>
            <w:szCs w:val="21"/>
            <w:lang w:val="en-US" w:eastAsia="zh-CN"/>
          </w:rPr>
          <w:t>近年来</w:t>
        </w:r>
      </w:ins>
      <w:ins w:id="1134" w:author="CCCF" w:date="2023-01-09T20:24:08Z">
        <w:r>
          <w:rPr>
            <w:rFonts w:hint="eastAsia" w:ascii="Times New Roman" w:hAnsi="Times New Roman"/>
            <w:color w:val="auto"/>
            <w:szCs w:val="21"/>
            <w:lang w:val="en-US" w:eastAsia="zh-CN"/>
          </w:rPr>
          <w:t>研究</w:t>
        </w:r>
      </w:ins>
      <w:ins w:id="1135" w:author="CCCF" w:date="2023-01-09T20:24:41Z">
        <w:r>
          <w:rPr>
            <w:rFonts w:hint="eastAsia" w:ascii="Times New Roman" w:hAnsi="Times New Roman"/>
            <w:color w:val="auto"/>
            <w:szCs w:val="21"/>
            <w:lang w:val="en-US" w:eastAsia="zh-CN"/>
          </w:rPr>
          <w:t>人员</w:t>
        </w:r>
      </w:ins>
      <w:ins w:id="1136" w:author="CCCF" w:date="2023-01-09T20:24:11Z">
        <w:r>
          <w:rPr>
            <w:rFonts w:hint="eastAsia" w:ascii="Times New Roman" w:hAnsi="Times New Roman"/>
            <w:color w:val="auto"/>
            <w:szCs w:val="21"/>
            <w:lang w:val="en-US" w:eastAsia="zh-CN"/>
          </w:rPr>
          <w:t>提出了</w:t>
        </w:r>
      </w:ins>
      <w:ins w:id="1137" w:author="CCCF" w:date="2023-01-09T20:24:49Z">
        <w:r>
          <w:rPr>
            <w:rFonts w:hint="eastAsia" w:ascii="Times New Roman" w:hAnsi="Times New Roman"/>
            <w:color w:val="auto"/>
            <w:szCs w:val="21"/>
            <w:lang w:val="en-US" w:eastAsia="zh-CN"/>
          </w:rPr>
          <w:t>一些</w:t>
        </w:r>
      </w:ins>
      <w:ins w:id="1138" w:author="CCCF" w:date="2023-01-09T20:24:12Z">
        <w:r>
          <w:rPr>
            <w:rFonts w:hint="eastAsia" w:ascii="Times New Roman" w:hAnsi="Times New Roman"/>
            <w:color w:val="auto"/>
            <w:szCs w:val="21"/>
            <w:lang w:val="en-US" w:eastAsia="zh-CN"/>
          </w:rPr>
          <w:t>有效的</w:t>
        </w:r>
      </w:ins>
      <w:ins w:id="1139" w:author="CCCF" w:date="2023-01-09T20:24:33Z">
        <w:r>
          <w:rPr>
            <w:rFonts w:hint="eastAsia" w:ascii="Times New Roman" w:hAnsi="Times New Roman"/>
            <w:color w:val="auto"/>
            <w:szCs w:val="21"/>
            <w:lang w:val="en-US" w:eastAsia="zh-CN"/>
          </w:rPr>
          <w:t>序数估计同行互评技术</w:t>
        </w:r>
      </w:ins>
      <w:ins w:id="1140" w:author="CCCF" w:date="2023-01-09T20:24:34Z">
        <w:r>
          <w:rPr>
            <w:rFonts w:hint="eastAsia" w:ascii="Times New Roman" w:hAnsi="Times New Roman"/>
            <w:color w:val="auto"/>
            <w:szCs w:val="21"/>
            <w:lang w:val="en-US" w:eastAsia="zh-CN"/>
          </w:rPr>
          <w:t>。</w:t>
        </w:r>
      </w:ins>
      <w:ins w:id="1141" w:author="CCCF" w:date="2023-01-09T20:24:35Z">
        <w:r>
          <w:rPr>
            <w:rFonts w:hint="eastAsia" w:ascii="Times New Roman" w:hAnsi="Times New Roman"/>
            <w:color w:val="auto"/>
            <w:szCs w:val="21"/>
            <w:lang w:val="en-US" w:eastAsia="zh-CN"/>
          </w:rPr>
          <w:t>例如，</w:t>
        </w:r>
      </w:ins>
      <w:r>
        <w:rPr>
          <w:rFonts w:hint="eastAsia" w:ascii="Times New Roman" w:hAnsi="Times New Roman"/>
          <w:color w:val="auto"/>
          <w:szCs w:val="21"/>
          <w:lang w:val="en-US" w:eastAsia="zh-CN"/>
        </w:rPr>
        <w:t>Shah等人在Bradley-Terry</w:t>
      </w:r>
      <w:del w:id="1142" w:author="CCCF" w:date="2023-01-08T20:58:59Z">
        <w:r>
          <w:rPr>
            <w:rFonts w:hint="eastAsia" w:ascii="Times New Roman" w:hAnsi="Times New Roman"/>
            <w:color w:val="auto"/>
            <w:szCs w:val="21"/>
            <w:lang w:val="en-US" w:eastAsia="zh-CN"/>
          </w:rPr>
          <w:delText>(</w:delText>
        </w:r>
      </w:del>
      <w:ins w:id="1143" w:author="CCCF" w:date="2023-01-08T20:58:59Z">
        <w:r>
          <w:rPr>
            <w:rFonts w:hint="eastAsia" w:ascii="Times New Roman" w:hAnsi="Times New Roman"/>
            <w:color w:val="auto"/>
            <w:szCs w:val="21"/>
            <w:lang w:val="en-US" w:eastAsia="zh-CN"/>
          </w:rPr>
          <w:t>（</w:t>
        </w:r>
      </w:ins>
      <w:r>
        <w:rPr>
          <w:rFonts w:hint="eastAsia" w:ascii="Times New Roman" w:hAnsi="Times New Roman"/>
          <w:color w:val="auto"/>
          <w:szCs w:val="21"/>
          <w:lang w:val="en-US" w:eastAsia="zh-CN"/>
        </w:rPr>
        <w:t>BT</w:t>
      </w:r>
      <w:ins w:id="1144" w:author="CCCF" w:date="2023-01-08T20:59:01Z">
        <w:r>
          <w:rPr>
            <w:rFonts w:hint="eastAsia" w:ascii="Times New Roman" w:hAnsi="Times New Roman"/>
            <w:color w:val="auto"/>
            <w:szCs w:val="21"/>
            <w:lang w:val="en-US" w:eastAsia="zh-CN"/>
          </w:rPr>
          <w:t>）</w:t>
        </w:r>
      </w:ins>
      <w:del w:id="1145" w:author="CCCF" w:date="2023-01-08T20:59:01Z">
        <w:r>
          <w:rPr>
            <w:rFonts w:hint="eastAsia" w:ascii="Times New Roman" w:hAnsi="Times New Roman"/>
            <w:color w:val="auto"/>
            <w:szCs w:val="21"/>
            <w:lang w:val="en-US" w:eastAsia="zh-CN"/>
          </w:rPr>
          <w:delText>)</w:delText>
        </w:r>
      </w:del>
      <w:r>
        <w:rPr>
          <w:rFonts w:hint="eastAsia" w:ascii="Times New Roman" w:hAnsi="Times New Roman"/>
          <w:color w:val="auto"/>
          <w:szCs w:val="21"/>
          <w:lang w:val="en-US" w:eastAsia="zh-CN"/>
        </w:rPr>
        <w:t>模型</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_Ref30030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[8]</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的基础上，提出了RBTL模型</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_Ref31702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[9]</w:t>
      </w:r>
      <w:r>
        <w:rPr>
          <w:rFonts w:hint="eastAsia" w:ascii="Times New Roman" w:hAnsi="Times New Roman"/>
          <w:color w:val="auto"/>
          <w:szCs w:val="21"/>
          <w:vertAlign w:val="superscript"/>
          <w:lang w:val="en-US" w:eastAsia="zh-CN"/>
        </w:rPr>
        <w:fldChar w:fldCharType="end"/>
      </w:r>
      <w:del w:id="1146" w:author="CCCF" w:date="2023-01-09T20:24:58Z">
        <w:r>
          <w:rPr>
            <w:rFonts w:hint="eastAsia" w:ascii="Times New Roman" w:hAnsi="Times New Roman"/>
            <w:color w:val="auto"/>
            <w:szCs w:val="21"/>
            <w:lang w:val="en-US" w:eastAsia="zh-CN"/>
          </w:rPr>
          <w:delText>，</w:delText>
        </w:r>
      </w:del>
      <w:ins w:id="1147" w:author="CCCF" w:date="2023-01-09T20:24:57Z">
        <w:r>
          <w:rPr>
            <w:rFonts w:hint="eastAsia" w:ascii="Times New Roman" w:hAnsi="Times New Roman"/>
            <w:color w:val="auto"/>
            <w:szCs w:val="21"/>
            <w:lang w:val="en-US" w:eastAsia="zh-CN"/>
          </w:rPr>
          <w:t>。</w:t>
        </w:r>
      </w:ins>
      <w:ins w:id="1148" w:author="CCCF" w:date="2023-01-09T20:24:59Z">
        <w:r>
          <w:rPr>
            <w:rFonts w:hint="eastAsia" w:ascii="Times New Roman" w:hAnsi="Times New Roman"/>
            <w:color w:val="auto"/>
            <w:szCs w:val="21"/>
            <w:lang w:val="en-US" w:eastAsia="zh-CN"/>
          </w:rPr>
          <w:t>该模型</w:t>
        </w:r>
      </w:ins>
      <w:r>
        <w:rPr>
          <w:rFonts w:hint="eastAsia" w:ascii="Times New Roman" w:hAnsi="Times New Roman"/>
          <w:color w:val="auto"/>
          <w:szCs w:val="21"/>
          <w:lang w:val="en-US" w:eastAsia="zh-CN"/>
        </w:rPr>
        <w:t>将每个</w:t>
      </w:r>
      <w:del w:id="1149" w:author="CCCF" w:date="2023-01-09T20:34:23Z">
        <w:r>
          <w:rPr>
            <w:rFonts w:hint="eastAsia" w:ascii="Times New Roman" w:hAnsi="Times New Roman"/>
            <w:color w:val="auto"/>
            <w:szCs w:val="21"/>
            <w:lang w:val="en-US" w:eastAsia="zh-CN"/>
          </w:rPr>
          <w:delText>从</w:delText>
        </w:r>
      </w:del>
      <w:r>
        <w:rPr>
          <w:rFonts w:hint="eastAsia" w:ascii="Times New Roman" w:hAnsi="Times New Roman"/>
          <w:color w:val="auto"/>
          <w:szCs w:val="21"/>
          <w:lang w:val="en-US" w:eastAsia="zh-CN"/>
        </w:rPr>
        <w:t>学生</w:t>
      </w:r>
      <w:ins w:id="1150" w:author="CCCF" w:date="2023-01-09T20:34:27Z">
        <w:r>
          <w:rPr>
            <w:rFonts w:hint="eastAsia" w:ascii="Times New Roman" w:hAnsi="Times New Roman"/>
            <w:color w:val="auto"/>
            <w:szCs w:val="21"/>
            <w:lang w:val="en-US" w:eastAsia="zh-CN"/>
          </w:rPr>
          <w:t>反馈</w:t>
        </w:r>
      </w:ins>
      <w:del w:id="1151" w:author="CCCF" w:date="2023-01-09T20:34:27Z">
        <w:r>
          <w:rPr>
            <w:rFonts w:hint="eastAsia" w:ascii="Times New Roman" w:hAnsi="Times New Roman"/>
            <w:color w:val="auto"/>
            <w:szCs w:val="21"/>
            <w:lang w:val="en-US" w:eastAsia="zh-CN"/>
          </w:rPr>
          <w:delText>那里</w:delText>
        </w:r>
      </w:del>
      <w:del w:id="1152" w:author="CCCF" w:date="2023-01-09T20:34:28Z">
        <w:r>
          <w:rPr>
            <w:rFonts w:hint="eastAsia" w:ascii="Times New Roman" w:hAnsi="Times New Roman"/>
            <w:color w:val="auto"/>
            <w:szCs w:val="21"/>
            <w:lang w:val="en-US" w:eastAsia="zh-CN"/>
          </w:rPr>
          <w:delText>收集</w:delText>
        </w:r>
      </w:del>
      <w:r>
        <w:rPr>
          <w:rFonts w:hint="eastAsia" w:ascii="Times New Roman" w:hAnsi="Times New Roman"/>
          <w:color w:val="auto"/>
          <w:szCs w:val="21"/>
          <w:lang w:val="en-US" w:eastAsia="zh-CN"/>
        </w:rPr>
        <w:t>的有序</w:t>
      </w:r>
      <w:ins w:id="1153" w:author="CCCF" w:date="2023-01-09T20:34:34Z">
        <w:r>
          <w:rPr>
            <w:rFonts w:hint="eastAsia" w:ascii="Times New Roman" w:hAnsi="Times New Roman"/>
            <w:color w:val="auto"/>
            <w:szCs w:val="21"/>
            <w:lang w:val="en-US" w:eastAsia="zh-CN"/>
          </w:rPr>
          <w:t>作业</w:t>
        </w:r>
      </w:ins>
      <w:ins w:id="1154" w:author="CCCF" w:date="2023-01-09T20:34:35Z">
        <w:r>
          <w:rPr>
            <w:rFonts w:hint="eastAsia" w:ascii="Times New Roman" w:hAnsi="Times New Roman"/>
            <w:color w:val="auto"/>
            <w:szCs w:val="21"/>
            <w:lang w:val="en-US" w:eastAsia="zh-CN"/>
          </w:rPr>
          <w:t>对</w:t>
        </w:r>
      </w:ins>
      <w:del w:id="1155" w:author="CCCF" w:date="2023-01-09T20:34:34Z">
        <w:r>
          <w:rPr>
            <w:rFonts w:hint="eastAsia" w:ascii="Times New Roman" w:hAnsi="Times New Roman"/>
            <w:color w:val="auto"/>
            <w:szCs w:val="21"/>
            <w:lang w:val="en-US" w:eastAsia="zh-CN"/>
          </w:rPr>
          <w:delText>比较</w:delText>
        </w:r>
      </w:del>
      <w:del w:id="1156" w:author="CCCF" w:date="2023-01-09T20:34:40Z">
        <w:r>
          <w:rPr>
            <w:rFonts w:hint="eastAsia" w:ascii="Times New Roman" w:hAnsi="Times New Roman"/>
            <w:color w:val="auto"/>
            <w:szCs w:val="21"/>
            <w:lang w:val="en-US" w:eastAsia="zh-CN"/>
          </w:rPr>
          <w:delText>对，</w:delText>
        </w:r>
      </w:del>
      <w:r>
        <w:rPr>
          <w:rFonts w:hint="eastAsia" w:ascii="Times New Roman" w:hAnsi="Times New Roman"/>
          <w:color w:val="auto"/>
          <w:szCs w:val="21"/>
          <w:lang w:val="en-US" w:eastAsia="zh-CN"/>
        </w:rPr>
        <w:t>看做是</w:t>
      </w:r>
      <w:del w:id="1157" w:author="CCCF" w:date="2023-01-09T20:34:58Z">
        <w:r>
          <w:rPr>
            <w:rFonts w:hint="eastAsia" w:ascii="Times New Roman" w:hAnsi="Times New Roman"/>
            <w:color w:val="auto"/>
            <w:szCs w:val="21"/>
            <w:lang w:val="en-US" w:eastAsia="zh-CN"/>
          </w:rPr>
          <w:delText>两两比较的</w:delText>
        </w:r>
      </w:del>
      <w:r>
        <w:rPr>
          <w:rFonts w:hint="eastAsia" w:ascii="Times New Roman" w:hAnsi="Times New Roman"/>
          <w:color w:val="auto"/>
          <w:szCs w:val="21"/>
          <w:lang w:val="en-US" w:eastAsia="zh-CN"/>
        </w:rPr>
        <w:t>成对</w:t>
      </w:r>
      <w:ins w:id="1158" w:author="CCCF" w:date="2023-01-09T20:35:04Z">
        <w:r>
          <w:rPr>
            <w:rFonts w:hint="eastAsia" w:ascii="Times New Roman" w:hAnsi="Times New Roman"/>
            <w:color w:val="auto"/>
            <w:szCs w:val="21"/>
            <w:lang w:val="en-US" w:eastAsia="zh-CN"/>
          </w:rPr>
          <w:t>的</w:t>
        </w:r>
      </w:ins>
      <w:r>
        <w:rPr>
          <w:rFonts w:hint="eastAsia" w:ascii="Times New Roman" w:hAnsi="Times New Roman"/>
          <w:color w:val="auto"/>
          <w:szCs w:val="21"/>
          <w:lang w:val="en-US" w:eastAsia="zh-CN"/>
        </w:rPr>
        <w:t>偏好分布，通过</w:t>
      </w:r>
      <w:del w:id="1159" w:author="CCCF" w:date="2023-01-09T20:37:09Z">
        <w:r>
          <w:rPr>
            <w:rFonts w:hint="default" w:ascii="Times New Roman" w:hAnsi="Times New Roman"/>
            <w:color w:val="auto"/>
            <w:szCs w:val="21"/>
            <w:lang w:val="en-US" w:eastAsia="zh-CN"/>
          </w:rPr>
          <w:delText>两两间的关系</w:delText>
        </w:r>
      </w:del>
      <w:ins w:id="1160" w:author="CCCF" w:date="2023-01-09T20:37:11Z">
        <w:r>
          <w:rPr>
            <w:rFonts w:hint="eastAsia" w:ascii="Times New Roman" w:hAnsi="Times New Roman"/>
            <w:color w:val="auto"/>
            <w:szCs w:val="21"/>
            <w:lang w:val="en-US" w:eastAsia="zh-CN"/>
          </w:rPr>
          <w:t>这些</w:t>
        </w:r>
      </w:ins>
      <w:ins w:id="1161" w:author="CCCF" w:date="2023-01-09T20:37:12Z">
        <w:r>
          <w:rPr>
            <w:rFonts w:hint="eastAsia" w:ascii="Times New Roman" w:hAnsi="Times New Roman"/>
            <w:color w:val="auto"/>
            <w:szCs w:val="21"/>
            <w:lang w:val="en-US" w:eastAsia="zh-CN"/>
          </w:rPr>
          <w:t>成对的偏好分布</w:t>
        </w:r>
      </w:ins>
      <w:r>
        <w:rPr>
          <w:rFonts w:hint="eastAsia" w:ascii="Times New Roman" w:hAnsi="Times New Roman"/>
          <w:color w:val="auto"/>
          <w:szCs w:val="21"/>
          <w:lang w:val="en-US" w:eastAsia="zh-CN"/>
        </w:rPr>
        <w:t>推导出</w:t>
      </w:r>
      <w:ins w:id="1162" w:author="CCCF" w:date="2023-01-09T20:37:17Z">
        <w:r>
          <w:rPr>
            <w:rFonts w:hint="eastAsia" w:ascii="Times New Roman" w:hAnsi="Times New Roman"/>
            <w:color w:val="auto"/>
            <w:szCs w:val="21"/>
            <w:lang w:val="en-US" w:eastAsia="zh-CN"/>
          </w:rPr>
          <w:t>作业</w:t>
        </w:r>
      </w:ins>
      <w:ins w:id="1163" w:author="CCCF" w:date="2023-01-09T20:37:20Z">
        <w:r>
          <w:rPr>
            <w:rFonts w:hint="eastAsia" w:ascii="Times New Roman" w:hAnsi="Times New Roman"/>
            <w:color w:val="auto"/>
            <w:szCs w:val="21"/>
            <w:lang w:val="en-US" w:eastAsia="zh-CN"/>
          </w:rPr>
          <w:t>全集</w:t>
        </w:r>
      </w:ins>
      <w:ins w:id="1164" w:author="CCCF" w:date="2023-01-09T20:37:21Z">
        <w:r>
          <w:rPr>
            <w:rFonts w:hint="eastAsia" w:ascii="Times New Roman" w:hAnsi="Times New Roman"/>
            <w:color w:val="auto"/>
            <w:szCs w:val="21"/>
            <w:lang w:val="en-US" w:eastAsia="zh-CN"/>
          </w:rPr>
          <w:t>的</w:t>
        </w:r>
      </w:ins>
      <w:r>
        <w:rPr>
          <w:rFonts w:hint="eastAsia" w:ascii="Times New Roman" w:hAnsi="Times New Roman"/>
          <w:color w:val="auto"/>
          <w:szCs w:val="21"/>
          <w:lang w:val="en-US" w:eastAsia="zh-CN"/>
        </w:rPr>
        <w:t>最终</w:t>
      </w:r>
      <w:del w:id="1165" w:author="CCCF" w:date="2023-01-09T20:37:24Z">
        <w:r>
          <w:rPr>
            <w:rFonts w:hint="eastAsia" w:ascii="Times New Roman" w:hAnsi="Times New Roman"/>
            <w:color w:val="auto"/>
            <w:szCs w:val="21"/>
            <w:lang w:val="en-US" w:eastAsia="zh-CN"/>
          </w:rPr>
          <w:delText>的</w:delText>
        </w:r>
      </w:del>
      <w:ins w:id="1166" w:author="CCCF" w:date="2023-01-09T20:37:26Z">
        <w:r>
          <w:rPr>
            <w:rFonts w:hint="eastAsia" w:ascii="Times New Roman" w:hAnsi="Times New Roman"/>
            <w:color w:val="auto"/>
            <w:szCs w:val="21"/>
            <w:lang w:val="en-US" w:eastAsia="zh-CN"/>
          </w:rPr>
          <w:t>排序</w:t>
        </w:r>
      </w:ins>
      <w:del w:id="1167" w:author="CCCF" w:date="2023-01-09T20:37:25Z">
        <w:r>
          <w:rPr>
            <w:rFonts w:hint="eastAsia" w:ascii="Times New Roman" w:hAnsi="Times New Roman"/>
            <w:color w:val="auto"/>
            <w:szCs w:val="21"/>
            <w:lang w:val="en-US" w:eastAsia="zh-CN"/>
          </w:rPr>
          <w:delText>排名</w:delText>
        </w:r>
      </w:del>
      <w:r>
        <w:rPr>
          <w:rFonts w:hint="eastAsia" w:ascii="Times New Roman" w:hAnsi="Times New Roman"/>
          <w:color w:val="auto"/>
          <w:szCs w:val="21"/>
          <w:lang w:val="en-US" w:eastAsia="zh-CN"/>
        </w:rPr>
        <w:t>。而Raman</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_Ref31735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[10]</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等人将一些传统的排序聚合模型（包括BT</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_Ref30030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[8]</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、MAL</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_Ref31767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[11]</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、Thurstone</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_Ref31787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[12]</w:t>
      </w:r>
      <w:r>
        <w:rPr>
          <w:rFonts w:hint="eastAsia" w:ascii="Times New Roman" w:hAnsi="Times New Roman"/>
          <w:color w:val="auto"/>
          <w:szCs w:val="21"/>
          <w:vertAlign w:val="superscript"/>
          <w:lang w:val="en-US" w:eastAsia="zh-CN"/>
        </w:rPr>
        <w:fldChar w:fldCharType="end"/>
      </w:r>
      <w:del w:id="1168" w:author="CCCF" w:date="2023-01-09T20:45:23Z">
        <w:r>
          <w:rPr>
            <w:rFonts w:hint="default" w:ascii="Times New Roman" w:hAnsi="Times New Roman"/>
            <w:color w:val="auto"/>
            <w:szCs w:val="21"/>
            <w:lang w:val="en-US" w:eastAsia="zh-CN"/>
          </w:rPr>
          <w:delText>、</w:delText>
        </w:r>
      </w:del>
      <w:ins w:id="1169" w:author="CCCF" w:date="2023-01-09T20:45:23Z">
        <w:r>
          <w:rPr>
            <w:rFonts w:hint="eastAsia" w:ascii="Times New Roman" w:hAnsi="Times New Roman"/>
            <w:color w:val="auto"/>
            <w:szCs w:val="21"/>
            <w:lang w:val="en-US" w:eastAsia="zh-CN"/>
          </w:rPr>
          <w:t>和</w:t>
        </w:r>
      </w:ins>
      <w:r>
        <w:rPr>
          <w:rFonts w:hint="eastAsia" w:ascii="Times New Roman" w:hAnsi="Times New Roman"/>
          <w:color w:val="auto"/>
          <w:szCs w:val="21"/>
          <w:lang w:val="en-US" w:eastAsia="zh-CN"/>
        </w:rPr>
        <w:t>PL</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_Ref31970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[13]</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）应用到</w:t>
      </w:r>
      <w:del w:id="1170" w:author="CCCF" w:date="2023-01-09T20:48:20Z">
        <w:r>
          <w:rPr>
            <w:rFonts w:hint="eastAsia" w:ascii="Times New Roman" w:hAnsi="Times New Roman"/>
            <w:color w:val="auto"/>
            <w:szCs w:val="21"/>
            <w:lang w:val="en-US" w:eastAsia="zh-CN"/>
          </w:rPr>
          <w:delText>了</w:delText>
        </w:r>
      </w:del>
      <w:r>
        <w:rPr>
          <w:rFonts w:hint="eastAsia" w:ascii="Times New Roman" w:hAnsi="Times New Roman"/>
          <w:color w:val="auto"/>
          <w:szCs w:val="21"/>
          <w:lang w:val="en-US" w:eastAsia="zh-CN"/>
        </w:rPr>
        <w:t>序数估计模型中，</w:t>
      </w:r>
      <w:del w:id="1171" w:author="CCCF" w:date="2023-01-09T20:48:23Z">
        <w:r>
          <w:rPr>
            <w:rFonts w:hint="default" w:ascii="Times New Roman" w:hAnsi="Times New Roman"/>
            <w:color w:val="auto"/>
            <w:szCs w:val="21"/>
            <w:lang w:val="en-US" w:eastAsia="zh-CN"/>
          </w:rPr>
          <w:delText>并且</w:delText>
        </w:r>
      </w:del>
      <w:ins w:id="1172" w:author="CCCF" w:date="2023-01-09T20:48:24Z">
        <w:r>
          <w:rPr>
            <w:rFonts w:hint="eastAsia" w:ascii="Times New Roman" w:hAnsi="Times New Roman"/>
            <w:color w:val="auto"/>
            <w:szCs w:val="21"/>
            <w:lang w:val="en-US" w:eastAsia="zh-CN"/>
          </w:rPr>
          <w:t>并</w:t>
        </w:r>
      </w:ins>
      <w:r>
        <w:rPr>
          <w:rFonts w:hint="eastAsia" w:ascii="Times New Roman" w:hAnsi="Times New Roman"/>
          <w:color w:val="auto"/>
          <w:szCs w:val="21"/>
          <w:lang w:val="en-US" w:eastAsia="zh-CN"/>
        </w:rPr>
        <w:t>引入了同行评价者的评分可靠性变量，</w:t>
      </w:r>
      <w:ins w:id="1173" w:author="CCCF" w:date="2023-01-09T20:49:08Z">
        <w:r>
          <w:rPr>
            <w:rFonts w:hint="eastAsia" w:ascii="Times New Roman" w:hAnsi="Times New Roman"/>
            <w:color w:val="auto"/>
            <w:szCs w:val="21"/>
            <w:lang w:val="en-US" w:eastAsia="zh-CN"/>
          </w:rPr>
          <w:t>最终</w:t>
        </w:r>
      </w:ins>
      <w:r>
        <w:rPr>
          <w:rFonts w:hint="eastAsia" w:ascii="Times New Roman" w:hAnsi="Times New Roman"/>
          <w:color w:val="auto"/>
          <w:szCs w:val="21"/>
          <w:lang w:val="en-US" w:eastAsia="zh-CN"/>
        </w:rPr>
        <w:t>有效提升了序数估计模型对作业真实分数估计的准确性。Nicola等人则基于模糊数学理论定义了一个有序</w:t>
      </w:r>
      <w:ins w:id="1174" w:author="CCCF" w:date="2023-01-09T20:51:12Z">
        <w:r>
          <w:rPr>
            <w:rFonts w:hint="eastAsia" w:ascii="Times New Roman" w:hAnsi="Times New Roman"/>
            <w:color w:val="auto"/>
            <w:szCs w:val="21"/>
            <w:lang w:val="en-US" w:eastAsia="zh-CN"/>
          </w:rPr>
          <w:t>的</w:t>
        </w:r>
      </w:ins>
      <w:r>
        <w:rPr>
          <w:rFonts w:hint="eastAsia" w:ascii="Times New Roman" w:hAnsi="Times New Roman"/>
          <w:color w:val="auto"/>
          <w:szCs w:val="21"/>
          <w:lang w:val="en-US" w:eastAsia="zh-CN"/>
        </w:rPr>
        <w:t>同行评价模型FOPA</w:t>
      </w:r>
      <w:r>
        <w:rPr>
          <w:rFonts w:hint="eastAsia" w:ascii="Times New Roman" w:hAnsi="Times New Roman"/>
          <w:color w:val="auto"/>
          <w:szCs w:val="21"/>
          <w:vertAlign w:val="superscript"/>
          <w:lang w:val="en-US" w:eastAsia="zh-CN"/>
        </w:rPr>
        <w:fldChar w:fldCharType="begin"/>
      </w:r>
      <w:r>
        <w:rPr>
          <w:rFonts w:hint="eastAsia" w:ascii="Times New Roman" w:hAnsi="Times New Roman"/>
          <w:color w:val="auto"/>
          <w:szCs w:val="21"/>
          <w:vertAlign w:val="superscript"/>
          <w:lang w:val="en-US" w:eastAsia="zh-CN"/>
        </w:rPr>
        <w:instrText xml:space="preserve"> REF _Ref31924 \r \h </w:instrText>
      </w:r>
      <w:r>
        <w:rPr>
          <w:rFonts w:hint="eastAsia" w:ascii="Times New Roman" w:hAnsi="Times New Roman"/>
          <w:color w:val="auto"/>
          <w:szCs w:val="21"/>
          <w:vertAlign w:val="superscript"/>
          <w:lang w:val="en-US" w:eastAsia="zh-CN"/>
        </w:rPr>
        <w:fldChar w:fldCharType="separate"/>
      </w:r>
      <w:r>
        <w:rPr>
          <w:rFonts w:hint="eastAsia" w:ascii="Times New Roman" w:hAnsi="Times New Roman"/>
          <w:color w:val="auto"/>
          <w:szCs w:val="21"/>
          <w:vertAlign w:val="superscript"/>
          <w:lang w:val="en-US" w:eastAsia="zh-CN"/>
        </w:rPr>
        <w:t>[14]</w:t>
      </w:r>
      <w:r>
        <w:rPr>
          <w:rFonts w:hint="eastAsia" w:ascii="Times New Roman" w:hAnsi="Times New Roman"/>
          <w:color w:val="auto"/>
          <w:szCs w:val="21"/>
          <w:vertAlign w:val="superscript"/>
          <w:lang w:val="en-US" w:eastAsia="zh-CN"/>
        </w:rPr>
        <w:fldChar w:fldCharType="end"/>
      </w:r>
      <w:r>
        <w:rPr>
          <w:rFonts w:hint="eastAsia" w:ascii="Times New Roman" w:hAnsi="Times New Roman"/>
          <w:color w:val="auto"/>
          <w:szCs w:val="21"/>
          <w:lang w:val="en-US" w:eastAsia="zh-CN"/>
        </w:rPr>
        <w:t>，与只有“大于”</w:t>
      </w:r>
      <w:del w:id="1175" w:author="CCCF" w:date="2023-01-09T20:51:20Z">
        <w:r>
          <w:rPr>
            <w:rFonts w:hint="default" w:ascii="Times New Roman" w:hAnsi="Times New Roman"/>
            <w:color w:val="auto"/>
            <w:szCs w:val="21"/>
            <w:lang w:val="en-US" w:eastAsia="zh-CN"/>
          </w:rPr>
          <w:delText>、</w:delText>
        </w:r>
      </w:del>
      <w:ins w:id="1176" w:author="CCCF" w:date="2023-01-09T20:51:20Z">
        <w:r>
          <w:rPr>
            <w:rFonts w:hint="eastAsia" w:ascii="Times New Roman" w:hAnsi="Times New Roman"/>
            <w:color w:val="auto"/>
            <w:szCs w:val="21"/>
            <w:lang w:val="en-US" w:eastAsia="zh-CN"/>
          </w:rPr>
          <w:t>和</w:t>
        </w:r>
      </w:ins>
      <w:r>
        <w:rPr>
          <w:rFonts w:hint="eastAsia" w:ascii="Times New Roman" w:hAnsi="Times New Roman"/>
          <w:color w:val="auto"/>
          <w:szCs w:val="21"/>
          <w:lang w:val="en-US" w:eastAsia="zh-CN"/>
        </w:rPr>
        <w:t>“小于”</w:t>
      </w:r>
      <w:ins w:id="1177" w:author="CCCF" w:date="2023-01-09T20:52:13Z">
        <w:r>
          <w:rPr>
            <w:rFonts w:hint="eastAsia" w:ascii="Times New Roman" w:hAnsi="Times New Roman"/>
            <w:color w:val="auto"/>
            <w:szCs w:val="21"/>
            <w:lang w:val="en-US" w:eastAsia="zh-CN"/>
          </w:rPr>
          <w:t>比较</w:t>
        </w:r>
      </w:ins>
      <w:ins w:id="1178" w:author="CCCF" w:date="2023-01-09T20:51:30Z">
        <w:r>
          <w:rPr>
            <w:rFonts w:hint="eastAsia" w:ascii="Times New Roman" w:hAnsi="Times New Roman"/>
            <w:color w:val="auto"/>
            <w:szCs w:val="21"/>
            <w:lang w:val="en-US" w:eastAsia="zh-CN"/>
          </w:rPr>
          <w:t>操作符</w:t>
        </w:r>
      </w:ins>
      <w:ins w:id="1179" w:author="CCCF" w:date="2023-01-09T20:51:31Z">
        <w:r>
          <w:rPr>
            <w:rFonts w:hint="eastAsia" w:ascii="Times New Roman" w:hAnsi="Times New Roman"/>
            <w:color w:val="auto"/>
            <w:szCs w:val="21"/>
            <w:lang w:val="en-US" w:eastAsia="zh-CN"/>
          </w:rPr>
          <w:t>的</w:t>
        </w:r>
      </w:ins>
      <w:r>
        <w:rPr>
          <w:rFonts w:hint="eastAsia" w:ascii="Times New Roman" w:hAnsi="Times New Roman"/>
          <w:color w:val="auto"/>
          <w:szCs w:val="21"/>
          <w:lang w:val="en-US" w:eastAsia="zh-CN"/>
        </w:rPr>
        <w:t>传统</w:t>
      </w:r>
      <w:del w:id="1180" w:author="CCCF" w:date="2023-01-09T20:51:32Z">
        <w:r>
          <w:rPr>
            <w:rFonts w:hint="eastAsia" w:ascii="Times New Roman" w:hAnsi="Times New Roman"/>
            <w:color w:val="auto"/>
            <w:szCs w:val="21"/>
            <w:lang w:val="en-US" w:eastAsia="zh-CN"/>
          </w:rPr>
          <w:delText>的</w:delText>
        </w:r>
      </w:del>
      <w:r>
        <w:rPr>
          <w:rFonts w:hint="eastAsia" w:ascii="Times New Roman" w:hAnsi="Times New Roman"/>
          <w:color w:val="auto"/>
          <w:szCs w:val="21"/>
          <w:lang w:val="en-US" w:eastAsia="zh-CN"/>
        </w:rPr>
        <w:t>序数估计不同，FOPA模型</w:t>
      </w:r>
      <w:del w:id="1181" w:author="CCCF" w:date="2023-01-09T20:51:47Z">
        <w:r>
          <w:rPr>
            <w:rFonts w:hint="default" w:ascii="Times New Roman" w:hAnsi="Times New Roman"/>
            <w:color w:val="auto"/>
            <w:szCs w:val="21"/>
            <w:lang w:val="en-US" w:eastAsia="zh-CN"/>
          </w:rPr>
          <w:delText>映入</w:delText>
        </w:r>
      </w:del>
      <w:ins w:id="1182" w:author="CCCF" w:date="2023-01-09T20:51:51Z">
        <w:r>
          <w:rPr>
            <w:rFonts w:hint="eastAsia" w:ascii="Times New Roman" w:hAnsi="Times New Roman"/>
            <w:color w:val="auto"/>
            <w:szCs w:val="21"/>
            <w:lang w:val="en-US" w:eastAsia="zh-CN"/>
          </w:rPr>
          <w:t>引入</w:t>
        </w:r>
      </w:ins>
      <w:ins w:id="1183" w:author="CCCF" w:date="2023-01-09T20:51:52Z">
        <w:r>
          <w:rPr>
            <w:rFonts w:hint="eastAsia" w:ascii="Times New Roman" w:hAnsi="Times New Roman"/>
            <w:color w:val="auto"/>
            <w:szCs w:val="21"/>
            <w:lang w:val="en-US" w:eastAsia="zh-CN"/>
          </w:rPr>
          <w:t>了</w:t>
        </w:r>
      </w:ins>
      <w:r>
        <w:rPr>
          <w:rFonts w:hint="eastAsia" w:ascii="Times New Roman" w:hAnsi="Times New Roman"/>
          <w:color w:val="auto"/>
          <w:szCs w:val="21"/>
          <w:lang w:val="en-US" w:eastAsia="zh-CN"/>
        </w:rPr>
        <w:t>更</w:t>
      </w:r>
      <w:ins w:id="1184" w:author="CCCF" w:date="2023-01-09T20:52:08Z">
        <w:r>
          <w:rPr>
            <w:rFonts w:hint="eastAsia" w:ascii="Times New Roman" w:hAnsi="Times New Roman"/>
            <w:color w:val="auto"/>
            <w:szCs w:val="21"/>
            <w:lang w:val="en-US" w:eastAsia="zh-CN"/>
          </w:rPr>
          <w:t>多</w:t>
        </w:r>
      </w:ins>
      <w:ins w:id="1185" w:author="CCCF" w:date="2023-01-09T20:52:02Z">
        <w:r>
          <w:rPr>
            <w:rFonts w:hint="eastAsia" w:ascii="Times New Roman" w:hAnsi="Times New Roman"/>
            <w:color w:val="auto"/>
            <w:szCs w:val="21"/>
            <w:lang w:val="en-US" w:eastAsia="zh-CN"/>
          </w:rPr>
          <w:t>的</w:t>
        </w:r>
      </w:ins>
      <w:ins w:id="1186" w:author="CCCF" w:date="2023-01-09T20:52:17Z">
        <w:r>
          <w:rPr>
            <w:rFonts w:hint="eastAsia" w:ascii="Times New Roman" w:hAnsi="Times New Roman"/>
            <w:color w:val="auto"/>
            <w:szCs w:val="21"/>
            <w:lang w:val="en-US" w:eastAsia="zh-CN"/>
          </w:rPr>
          <w:t>比较</w:t>
        </w:r>
      </w:ins>
      <w:ins w:id="1187" w:author="CCCF" w:date="2023-01-09T20:52:04Z">
        <w:r>
          <w:rPr>
            <w:rFonts w:hint="eastAsia" w:ascii="Times New Roman" w:hAnsi="Times New Roman"/>
            <w:color w:val="auto"/>
            <w:szCs w:val="21"/>
            <w:lang w:val="en-US" w:eastAsia="zh-CN"/>
          </w:rPr>
          <w:t>操作符</w:t>
        </w:r>
      </w:ins>
      <w:del w:id="1188" w:author="CCCF" w:date="2023-01-09T20:52:00Z">
        <w:r>
          <w:rPr>
            <w:rFonts w:hint="eastAsia" w:ascii="Times New Roman" w:hAnsi="Times New Roman"/>
            <w:color w:val="auto"/>
            <w:szCs w:val="21"/>
            <w:lang w:val="en-US" w:eastAsia="zh-CN"/>
          </w:rPr>
          <w:delText>多的关系符号</w:delText>
        </w:r>
      </w:del>
      <w:r>
        <w:rPr>
          <w:rFonts w:hint="eastAsia" w:ascii="Times New Roman" w:hAnsi="Times New Roman"/>
          <w:color w:val="auto"/>
          <w:szCs w:val="21"/>
          <w:lang w:val="en-US" w:eastAsia="zh-CN"/>
        </w:rPr>
        <w:t>，例如“远远大于”、“大于等于”</w:t>
      </w:r>
      <w:del w:id="1189" w:author="CCCF" w:date="2023-01-09T20:52:22Z">
        <w:r>
          <w:rPr>
            <w:rFonts w:hint="default" w:ascii="Times New Roman" w:hAnsi="Times New Roman"/>
            <w:color w:val="auto"/>
            <w:szCs w:val="21"/>
            <w:lang w:val="en-US" w:eastAsia="zh-CN"/>
          </w:rPr>
          <w:delText>、</w:delText>
        </w:r>
      </w:del>
      <w:ins w:id="1190" w:author="CCCF" w:date="2023-01-09T20:52:22Z">
        <w:r>
          <w:rPr>
            <w:rFonts w:hint="eastAsia" w:ascii="Times New Roman" w:hAnsi="Times New Roman"/>
            <w:color w:val="auto"/>
            <w:szCs w:val="21"/>
            <w:lang w:val="en-US" w:eastAsia="zh-CN"/>
          </w:rPr>
          <w:t>和</w:t>
        </w:r>
      </w:ins>
      <w:r>
        <w:rPr>
          <w:rFonts w:hint="eastAsia" w:ascii="Times New Roman" w:hAnsi="Times New Roman"/>
          <w:color w:val="auto"/>
          <w:szCs w:val="21"/>
          <w:lang w:val="en-US" w:eastAsia="zh-CN"/>
        </w:rPr>
        <w:t>“约等于”等，以此提高序数估计的准确性。</w:t>
      </w:r>
    </w:p>
    <w:p>
      <w:pPr>
        <w:pStyle w:val="25"/>
        <w:spacing w:after="157" w:afterLines="50"/>
        <w:rPr>
          <w:rFonts w:hint="eastAsia" w:ascii="Times New Roman" w:hAnsi="Times New Roman" w:eastAsia="宋体" w:cs="Times New Roman"/>
          <w:color w:val="auto"/>
          <w:szCs w:val="21"/>
          <w:lang w:val="en-US" w:eastAsia="zh-CN"/>
        </w:rPr>
        <w:pPrChange w:id="1191" w:author="CCCF" w:date="2023-01-09T21:04:03Z">
          <w:pPr>
            <w:pStyle w:val="25"/>
          </w:pPr>
        </w:pPrChange>
      </w:pPr>
      <w:r>
        <w:rPr>
          <w:rFonts w:hint="eastAsia" w:ascii="Times New Roman" w:hAnsi="Times New Roman"/>
          <w:color w:val="auto"/>
          <w:szCs w:val="21"/>
          <w:lang w:val="en-US" w:eastAsia="zh-CN"/>
        </w:rPr>
        <w:t>序数估计技术将</w:t>
      </w:r>
      <w:ins w:id="1192" w:author="CCCF" w:date="2023-01-09T20:52:42Z">
        <w:r>
          <w:rPr>
            <w:rFonts w:hint="eastAsia" w:ascii="Times New Roman" w:hAnsi="Times New Roman"/>
            <w:color w:val="auto"/>
            <w:szCs w:val="21"/>
            <w:lang w:val="en-US" w:eastAsia="zh-CN"/>
          </w:rPr>
          <w:t>同行互评</w:t>
        </w:r>
      </w:ins>
      <w:del w:id="1193" w:author="CCCF" w:date="2023-01-09T20:52:43Z">
        <w:r>
          <w:rPr>
            <w:rFonts w:hint="eastAsia" w:ascii="Times New Roman" w:hAnsi="Times New Roman"/>
            <w:color w:val="auto"/>
            <w:szCs w:val="21"/>
            <w:lang w:val="en-US" w:eastAsia="zh-CN"/>
          </w:rPr>
          <w:delText>评审</w:delText>
        </w:r>
      </w:del>
      <w:r>
        <w:rPr>
          <w:rFonts w:hint="eastAsia" w:ascii="Times New Roman" w:hAnsi="Times New Roman"/>
          <w:color w:val="auto"/>
          <w:szCs w:val="21"/>
          <w:lang w:val="en-US" w:eastAsia="zh-CN"/>
        </w:rPr>
        <w:t>活动转化为</w:t>
      </w:r>
      <w:del w:id="1194" w:author="CCCF" w:date="2023-01-09T20:53:09Z">
        <w:r>
          <w:rPr>
            <w:rFonts w:hint="default" w:ascii="Times New Roman" w:hAnsi="Times New Roman"/>
            <w:color w:val="auto"/>
            <w:szCs w:val="21"/>
            <w:lang w:val="en-US" w:eastAsia="zh-CN"/>
          </w:rPr>
          <w:delText>了一项</w:delText>
        </w:r>
      </w:del>
      <w:ins w:id="1195" w:author="CCCF" w:date="2023-01-09T20:53:12Z">
        <w:r>
          <w:rPr>
            <w:rFonts w:hint="eastAsia" w:ascii="Times New Roman" w:hAnsi="Times New Roman"/>
            <w:color w:val="auto"/>
            <w:szCs w:val="21"/>
            <w:lang w:val="en-US" w:eastAsia="zh-CN"/>
          </w:rPr>
          <w:t>一系列</w:t>
        </w:r>
      </w:ins>
      <w:r>
        <w:rPr>
          <w:rFonts w:hint="eastAsia" w:ascii="Times New Roman" w:hAnsi="Times New Roman"/>
          <w:color w:val="auto"/>
          <w:szCs w:val="21"/>
          <w:lang w:val="en-US" w:eastAsia="zh-CN"/>
        </w:rPr>
        <w:t>简单的</w:t>
      </w:r>
      <w:ins w:id="1196" w:author="CCCF" w:date="2023-01-09T20:53:16Z">
        <w:r>
          <w:rPr>
            <w:rFonts w:hint="eastAsia" w:ascii="Times New Roman" w:hAnsi="Times New Roman"/>
            <w:color w:val="auto"/>
            <w:szCs w:val="21"/>
            <w:lang w:val="en-US" w:eastAsia="zh-CN"/>
          </w:rPr>
          <w:t>作业</w:t>
        </w:r>
      </w:ins>
      <w:ins w:id="1197" w:author="CCCF" w:date="2023-01-09T20:53:28Z">
        <w:r>
          <w:rPr>
            <w:rFonts w:hint="eastAsia" w:ascii="Times New Roman" w:hAnsi="Times New Roman"/>
            <w:color w:val="auto"/>
            <w:szCs w:val="21"/>
            <w:lang w:val="en-US" w:eastAsia="zh-CN"/>
          </w:rPr>
          <w:t>两两</w:t>
        </w:r>
      </w:ins>
      <w:ins w:id="1198" w:author="CCCF" w:date="2023-01-09T20:53:18Z">
        <w:r>
          <w:rPr>
            <w:rFonts w:hint="eastAsia" w:ascii="Times New Roman" w:hAnsi="Times New Roman"/>
            <w:color w:val="auto"/>
            <w:szCs w:val="21"/>
            <w:lang w:val="en-US" w:eastAsia="zh-CN"/>
          </w:rPr>
          <w:t>排序</w:t>
        </w:r>
      </w:ins>
      <w:del w:id="1199" w:author="CCCF" w:date="2023-01-09T20:53:15Z">
        <w:r>
          <w:rPr>
            <w:rFonts w:hint="eastAsia" w:ascii="Times New Roman" w:hAnsi="Times New Roman"/>
            <w:color w:val="auto"/>
            <w:szCs w:val="21"/>
            <w:lang w:val="en-US" w:eastAsia="zh-CN"/>
          </w:rPr>
          <w:delText>比较</w:delText>
        </w:r>
      </w:del>
      <w:r>
        <w:rPr>
          <w:rFonts w:hint="eastAsia" w:ascii="Times New Roman" w:hAnsi="Times New Roman"/>
          <w:color w:val="auto"/>
          <w:szCs w:val="21"/>
          <w:lang w:val="en-US" w:eastAsia="zh-CN"/>
        </w:rPr>
        <w:t>任务，</w:t>
      </w:r>
      <w:ins w:id="1200" w:author="CCCF" w:date="2023-01-09T21:01:44Z">
        <w:r>
          <w:rPr>
            <w:rFonts w:hint="eastAsia" w:ascii="Times New Roman" w:hAnsi="Times New Roman"/>
            <w:color w:val="auto"/>
            <w:szCs w:val="21"/>
            <w:lang w:val="en-US" w:eastAsia="zh-CN"/>
          </w:rPr>
          <w:t>虽然</w:t>
        </w:r>
      </w:ins>
      <w:r>
        <w:rPr>
          <w:rFonts w:hint="eastAsia" w:ascii="Times New Roman" w:hAnsi="Times New Roman"/>
          <w:color w:val="auto"/>
          <w:szCs w:val="21"/>
          <w:lang w:val="en-US" w:eastAsia="zh-CN"/>
        </w:rPr>
        <w:t>降低了互评的难度</w:t>
      </w:r>
      <w:del w:id="1201" w:author="CCCF" w:date="2023-01-09T20:53:38Z">
        <w:r>
          <w:rPr>
            <w:rFonts w:hint="eastAsia" w:ascii="Times New Roman" w:hAnsi="Times New Roman"/>
            <w:color w:val="auto"/>
            <w:szCs w:val="21"/>
            <w:lang w:val="en-US" w:eastAsia="zh-CN"/>
          </w:rPr>
          <w:delText>。但是，</w:delText>
        </w:r>
      </w:del>
      <w:ins w:id="1202" w:author="CCCF" w:date="2023-01-09T20:53:38Z">
        <w:r>
          <w:rPr>
            <w:rFonts w:hint="eastAsia" w:ascii="Times New Roman" w:hAnsi="Times New Roman"/>
            <w:color w:val="auto"/>
            <w:szCs w:val="21"/>
            <w:lang w:val="en-US" w:eastAsia="zh-CN"/>
          </w:rPr>
          <w:t>，</w:t>
        </w:r>
      </w:ins>
      <w:ins w:id="1203" w:author="CCCF" w:date="2023-01-09T20:53:39Z">
        <w:r>
          <w:rPr>
            <w:rFonts w:hint="eastAsia" w:ascii="Times New Roman" w:hAnsi="Times New Roman"/>
            <w:color w:val="auto"/>
            <w:szCs w:val="21"/>
            <w:lang w:val="en-US" w:eastAsia="zh-CN"/>
          </w:rPr>
          <w:t>然而</w:t>
        </w:r>
      </w:ins>
      <w:del w:id="1204" w:author="CCCF" w:date="2023-01-09T21:01:49Z">
        <w:r>
          <w:rPr>
            <w:rFonts w:hint="default" w:ascii="Times New Roman" w:hAnsi="Times New Roman"/>
            <w:color w:val="auto"/>
            <w:szCs w:val="21"/>
            <w:lang w:val="en-US" w:eastAsia="zh-CN"/>
          </w:rPr>
          <w:delText>同行互评还</w:delText>
        </w:r>
      </w:del>
      <w:ins w:id="1205" w:author="CCCF" w:date="2023-01-09T21:01:49Z">
        <w:r>
          <w:rPr>
            <w:rFonts w:hint="eastAsia" w:ascii="Times New Roman" w:hAnsi="Times New Roman"/>
            <w:color w:val="auto"/>
            <w:szCs w:val="21"/>
            <w:lang w:val="en-US" w:eastAsia="zh-CN"/>
          </w:rPr>
          <w:t>也</w:t>
        </w:r>
      </w:ins>
      <w:r>
        <w:rPr>
          <w:rFonts w:hint="eastAsia" w:ascii="Times New Roman" w:hAnsi="Times New Roman"/>
          <w:color w:val="auto"/>
          <w:szCs w:val="21"/>
          <w:lang w:val="en-US" w:eastAsia="zh-CN"/>
        </w:rPr>
        <w:t>存在一些</w:t>
      </w:r>
      <w:del w:id="1206" w:author="CCCF" w:date="2023-01-09T21:01:53Z">
        <w:r>
          <w:rPr>
            <w:rFonts w:hint="eastAsia" w:ascii="Times New Roman" w:hAnsi="Times New Roman"/>
            <w:color w:val="auto"/>
            <w:szCs w:val="21"/>
            <w:lang w:val="en-US" w:eastAsia="zh-CN"/>
          </w:rPr>
          <w:delText>的</w:delText>
        </w:r>
      </w:del>
      <w:r>
        <w:rPr>
          <w:rFonts w:hint="eastAsia" w:ascii="Times New Roman" w:hAnsi="Times New Roman"/>
          <w:color w:val="auto"/>
          <w:szCs w:val="21"/>
          <w:lang w:val="en-US" w:eastAsia="zh-CN"/>
        </w:rPr>
        <w:t>问题：</w:t>
      </w:r>
      <w:ins w:id="1207" w:author="CCCF" w:date="2023-01-09T21:02:34Z">
        <w:commentRangeStart w:id="1"/>
        <w:r>
          <w:rPr>
            <w:rFonts w:hint="eastAsia" w:ascii="Times New Roman" w:hAnsi="Times New Roman"/>
            <w:color w:val="auto"/>
            <w:szCs w:val="21"/>
            <w:lang w:val="en-US" w:eastAsia="zh-CN"/>
          </w:rPr>
          <w:t>序数</w:t>
        </w:r>
      </w:ins>
      <w:ins w:id="1208" w:author="CCCF" w:date="2023-01-09T21:02:35Z">
        <w:r>
          <w:rPr>
            <w:rFonts w:hint="eastAsia" w:ascii="Times New Roman" w:hAnsi="Times New Roman"/>
            <w:color w:val="auto"/>
            <w:szCs w:val="21"/>
            <w:lang w:val="en-US" w:eastAsia="zh-CN"/>
          </w:rPr>
          <w:t>估计</w:t>
        </w:r>
      </w:ins>
      <w:ins w:id="1209" w:author="CCCF" w:date="2023-01-09T21:02:41Z">
        <w:r>
          <w:rPr>
            <w:rFonts w:hint="eastAsia" w:ascii="Times New Roman" w:hAnsi="Times New Roman"/>
            <w:color w:val="auto"/>
            <w:szCs w:val="21"/>
            <w:lang w:val="en-US" w:eastAsia="zh-CN"/>
          </w:rPr>
          <w:t>在</w:t>
        </w:r>
      </w:ins>
      <w:del w:id="1210" w:author="CCCF" w:date="2023-01-09T21:02:42Z">
        <w:r>
          <w:rPr>
            <w:rFonts w:hint="eastAsia" w:ascii="Times New Roman" w:hAnsi="Times New Roman"/>
            <w:color w:val="auto"/>
            <w:szCs w:val="21"/>
            <w:lang w:val="en-US" w:eastAsia="zh-CN"/>
          </w:rPr>
          <w:delText>对于一些</w:delText>
        </w:r>
      </w:del>
      <w:ins w:id="1211" w:author="CCCF" w:date="2023-01-09T21:02:51Z">
        <w:r>
          <w:rPr>
            <w:rFonts w:hint="eastAsia" w:ascii="Times New Roman" w:hAnsi="Times New Roman"/>
            <w:color w:val="auto"/>
            <w:szCs w:val="21"/>
            <w:lang w:val="en-US" w:eastAsia="zh-CN"/>
          </w:rPr>
          <w:t>估计</w:t>
        </w:r>
      </w:ins>
      <w:del w:id="1212" w:author="CCCF" w:date="2023-01-09T21:02:13Z">
        <w:r>
          <w:rPr>
            <w:rFonts w:hint="default" w:ascii="Times New Roman" w:hAnsi="Times New Roman"/>
            <w:color w:val="auto"/>
            <w:szCs w:val="21"/>
            <w:lang w:val="en-US" w:eastAsia="zh-CN"/>
          </w:rPr>
          <w:delText>水平</w:delText>
        </w:r>
      </w:del>
      <w:ins w:id="1213" w:author="CCCF" w:date="2023-01-09T21:02:14Z">
        <w:r>
          <w:rPr>
            <w:rFonts w:hint="eastAsia" w:ascii="Times New Roman" w:hAnsi="Times New Roman"/>
            <w:color w:val="auto"/>
            <w:szCs w:val="21"/>
            <w:lang w:val="en-US" w:eastAsia="zh-CN"/>
          </w:rPr>
          <w:t>质量</w:t>
        </w:r>
      </w:ins>
      <w:r>
        <w:rPr>
          <w:rFonts w:hint="eastAsia" w:ascii="Times New Roman" w:hAnsi="Times New Roman"/>
          <w:color w:val="auto"/>
          <w:szCs w:val="21"/>
          <w:lang w:val="en-US" w:eastAsia="zh-CN"/>
        </w:rPr>
        <w:t>相近的</w:t>
      </w:r>
      <w:ins w:id="1214" w:author="CCCF" w:date="2023-01-09T21:02:55Z">
        <w:r>
          <w:rPr>
            <w:rFonts w:hint="eastAsia" w:ascii="Times New Roman" w:hAnsi="Times New Roman"/>
            <w:color w:val="auto"/>
            <w:szCs w:val="21"/>
            <w:lang w:val="en-US" w:eastAsia="zh-CN"/>
          </w:rPr>
          <w:t>两份</w:t>
        </w:r>
      </w:ins>
      <w:r>
        <w:rPr>
          <w:rFonts w:hint="eastAsia" w:ascii="Times New Roman" w:hAnsi="Times New Roman"/>
          <w:color w:val="auto"/>
          <w:szCs w:val="21"/>
          <w:lang w:val="en-US" w:eastAsia="zh-CN"/>
        </w:rPr>
        <w:t>作业</w:t>
      </w:r>
      <w:ins w:id="1215" w:author="CCCF" w:date="2023-01-09T21:02:56Z">
        <w:r>
          <w:rPr>
            <w:rFonts w:hint="eastAsia" w:ascii="Times New Roman" w:hAnsi="Times New Roman"/>
            <w:color w:val="auto"/>
            <w:szCs w:val="21"/>
            <w:lang w:val="en-US" w:eastAsia="zh-CN"/>
          </w:rPr>
          <w:t>的</w:t>
        </w:r>
      </w:ins>
      <w:ins w:id="1216" w:author="CCCF" w:date="2023-01-09T21:03:01Z">
        <w:r>
          <w:rPr>
            <w:rFonts w:hint="eastAsia" w:ascii="Times New Roman" w:hAnsi="Times New Roman"/>
            <w:color w:val="auto"/>
            <w:szCs w:val="21"/>
            <w:lang w:val="en-US" w:eastAsia="zh-CN"/>
          </w:rPr>
          <w:t>得分时</w:t>
        </w:r>
      </w:ins>
      <w:del w:id="1217" w:author="CCCF" w:date="2023-01-09T21:03:07Z">
        <w:r>
          <w:rPr>
            <w:rFonts w:hint="eastAsia" w:ascii="Times New Roman" w:hAnsi="Times New Roman"/>
            <w:color w:val="auto"/>
            <w:szCs w:val="21"/>
            <w:lang w:val="en-US" w:eastAsia="zh-CN"/>
          </w:rPr>
          <w:delText>，序数估计在对其量化时</w:delText>
        </w:r>
      </w:del>
      <w:r>
        <w:rPr>
          <w:rFonts w:hint="eastAsia" w:ascii="Times New Roman" w:hAnsi="Times New Roman"/>
          <w:color w:val="auto"/>
          <w:szCs w:val="21"/>
          <w:lang w:val="en-US" w:eastAsia="zh-CN"/>
        </w:rPr>
        <w:t>会扩大它们</w:t>
      </w:r>
      <w:del w:id="1218" w:author="CCCF" w:date="2023-01-09T21:03:11Z">
        <w:r>
          <w:rPr>
            <w:rFonts w:hint="default" w:ascii="Times New Roman" w:hAnsi="Times New Roman"/>
            <w:color w:val="auto"/>
            <w:szCs w:val="21"/>
            <w:lang w:val="en-US" w:eastAsia="zh-CN"/>
          </w:rPr>
          <w:delText>的</w:delText>
        </w:r>
      </w:del>
      <w:ins w:id="1219" w:author="CCCF" w:date="2023-01-09T21:03:11Z">
        <w:r>
          <w:rPr>
            <w:rFonts w:hint="eastAsia" w:ascii="Times New Roman" w:hAnsi="Times New Roman"/>
            <w:color w:val="auto"/>
            <w:szCs w:val="21"/>
            <w:lang w:val="en-US" w:eastAsia="zh-CN"/>
          </w:rPr>
          <w:t>的</w:t>
        </w:r>
      </w:ins>
      <w:ins w:id="1220" w:author="CCCF" w:date="2023-01-09T21:03:13Z">
        <w:r>
          <w:rPr>
            <w:rFonts w:hint="eastAsia" w:ascii="Times New Roman" w:hAnsi="Times New Roman"/>
            <w:color w:val="auto"/>
            <w:szCs w:val="21"/>
            <w:lang w:val="en-US" w:eastAsia="zh-CN"/>
          </w:rPr>
          <w:t>得分</w:t>
        </w:r>
      </w:ins>
      <w:del w:id="1221" w:author="CCCF" w:date="2023-01-09T21:03:14Z">
        <w:r>
          <w:rPr>
            <w:rFonts w:hint="eastAsia" w:ascii="Times New Roman" w:hAnsi="Times New Roman"/>
            <w:color w:val="auto"/>
            <w:szCs w:val="21"/>
            <w:lang w:val="en-US" w:eastAsia="zh-CN"/>
          </w:rPr>
          <w:delText>实际</w:delText>
        </w:r>
      </w:del>
      <w:r>
        <w:rPr>
          <w:rFonts w:hint="eastAsia" w:ascii="Times New Roman" w:hAnsi="Times New Roman"/>
          <w:color w:val="auto"/>
          <w:szCs w:val="21"/>
          <w:lang w:val="en-US" w:eastAsia="zh-CN"/>
        </w:rPr>
        <w:t>差距</w:t>
      </w:r>
      <w:commentRangeEnd w:id="1"/>
      <w:r>
        <w:commentReference w:id="1"/>
      </w:r>
      <w:ins w:id="1222" w:author="Administrator" w:date="2023-01-14T21:05:03Z">
        <w:r>
          <w:rPr>
            <w:rFonts w:hint="default"/>
            <w:vertAlign w:val="superscript"/>
            <w:lang w:val="en-US"/>
            <w:rPrChange w:id="1223" w:author="Administrator" w:date="2023-01-14T21:05:12Z">
              <w:rPr>
                <w:rFonts w:hint="default"/>
                <w:lang w:val="en-US"/>
              </w:rPr>
            </w:rPrChange>
          </w:rPr>
          <w:fldChar w:fldCharType="begin"/>
        </w:r>
      </w:ins>
      <w:ins w:id="1225" w:author="Administrator" w:date="2023-01-14T21:05:03Z">
        <w:r>
          <w:rPr>
            <w:rFonts w:hint="default"/>
            <w:vertAlign w:val="superscript"/>
            <w:lang w:val="en-US"/>
            <w:rPrChange w:id="1226" w:author="Administrator" w:date="2023-01-14T21:05:12Z">
              <w:rPr>
                <w:rFonts w:hint="default"/>
                <w:lang w:val="en-US"/>
              </w:rPr>
            </w:rPrChange>
          </w:rPr>
          <w:instrText xml:space="preserve"> REF _Ref797 \r \h </w:instrText>
        </w:r>
      </w:ins>
      <w:ins w:id="1228" w:author="Administrator" w:date="2023-01-14T21:05:03Z">
        <w:r>
          <w:rPr>
            <w:rFonts w:hint="default"/>
            <w:vertAlign w:val="superscript"/>
            <w:lang w:val="en-US"/>
            <w:rPrChange w:id="1229" w:author="Administrator" w:date="2023-01-14T21:05:12Z">
              <w:rPr>
                <w:rFonts w:hint="default"/>
                <w:lang w:val="en-US"/>
              </w:rPr>
            </w:rPrChange>
          </w:rPr>
          <w:fldChar w:fldCharType="separate"/>
        </w:r>
      </w:ins>
      <w:ins w:id="1231" w:author="Administrator" w:date="2023-01-14T21:05:03Z">
        <w:r>
          <w:rPr>
            <w:rFonts w:hint="default"/>
            <w:vertAlign w:val="superscript"/>
            <w:lang w:val="en-US"/>
            <w:rPrChange w:id="1232" w:author="Administrator" w:date="2023-01-14T21:05:12Z">
              <w:rPr>
                <w:rFonts w:hint="default"/>
                <w:lang w:val="en-US"/>
              </w:rPr>
            </w:rPrChange>
          </w:rPr>
          <w:t>[21]</w:t>
        </w:r>
      </w:ins>
      <w:ins w:id="1234" w:author="Administrator" w:date="2023-01-14T21:05:03Z">
        <w:r>
          <w:rPr>
            <w:rFonts w:hint="default"/>
            <w:vertAlign w:val="superscript"/>
            <w:lang w:val="en-US"/>
            <w:rPrChange w:id="1235" w:author="Administrator" w:date="2023-01-14T21:05:12Z">
              <w:rPr>
                <w:rFonts w:hint="default"/>
                <w:lang w:val="en-US"/>
              </w:rPr>
            </w:rPrChange>
          </w:rPr>
          <w:fldChar w:fldCharType="end"/>
        </w:r>
      </w:ins>
      <w:r>
        <w:rPr>
          <w:rFonts w:hint="eastAsia" w:ascii="Times New Roman" w:hAnsi="Times New Roman"/>
          <w:color w:val="auto"/>
          <w:szCs w:val="21"/>
          <w:lang w:val="en-US" w:eastAsia="zh-CN"/>
        </w:rPr>
        <w:t>。</w:t>
      </w:r>
      <w:del w:id="1237" w:author="CCCF" w:date="2023-01-09T21:03:57Z">
        <w:r>
          <w:rPr>
            <w:rFonts w:hint="eastAsia" w:ascii="Times New Roman" w:hAnsi="Times New Roman" w:eastAsia="宋体" w:cs="Times New Roman"/>
            <w:color w:val="auto"/>
            <w:szCs w:val="21"/>
            <w:lang w:val="en-US" w:eastAsia="zh-CN"/>
          </w:rPr>
          <w:delText>此外</w:delText>
        </w:r>
      </w:del>
      <w:del w:id="1238" w:author="CCCF" w:date="2023-01-09T21:03:57Z">
        <w:r>
          <w:rPr>
            <w:rFonts w:hint="eastAsia" w:ascii="Times New Roman" w:hAnsi="Times New Roman" w:cs="Times New Roman"/>
            <w:color w:val="auto"/>
            <w:szCs w:val="21"/>
            <w:lang w:val="en-US" w:eastAsia="zh-CN"/>
          </w:rPr>
          <w:delText>，学生提交的比较对也可以</w:delText>
        </w:r>
      </w:del>
      <w:del w:id="1239" w:author="CCCF" w:date="2023-01-09T21:03:57Z">
        <w:r>
          <w:rPr>
            <w:rFonts w:hint="eastAsia" w:ascii="Times New Roman" w:hAnsi="Times New Roman" w:eastAsia="宋体" w:cs="Times New Roman"/>
            <w:color w:val="auto"/>
            <w:szCs w:val="21"/>
            <w:lang w:val="en-US" w:eastAsia="zh-CN"/>
          </w:rPr>
          <w:delText>通过</w:delText>
        </w:r>
      </w:del>
      <w:del w:id="1240" w:author="CCCF" w:date="2023-01-09T21:03:57Z">
        <w:r>
          <w:rPr>
            <w:rFonts w:hint="eastAsia" w:ascii="Times New Roman" w:hAnsi="Times New Roman" w:cs="Times New Roman"/>
            <w:color w:val="auto"/>
            <w:szCs w:val="21"/>
            <w:lang w:val="en-US" w:eastAsia="zh-CN"/>
          </w:rPr>
          <w:delText>直接打分</w:delText>
        </w:r>
      </w:del>
      <w:del w:id="1241" w:author="CCCF" w:date="2023-01-09T21:03:57Z">
        <w:r>
          <w:rPr>
            <w:rFonts w:hint="eastAsia" w:ascii="Times New Roman" w:hAnsi="Times New Roman" w:eastAsia="宋体" w:cs="Times New Roman"/>
            <w:color w:val="auto"/>
            <w:szCs w:val="21"/>
            <w:lang w:val="en-US" w:eastAsia="zh-CN"/>
          </w:rPr>
          <w:delText>的方式排序得到，</w:delText>
        </w:r>
      </w:del>
      <w:del w:id="1242" w:author="CCCF" w:date="2023-01-09T21:03:57Z">
        <w:r>
          <w:rPr>
            <w:rFonts w:hint="eastAsia" w:ascii="Times New Roman" w:hAnsi="Times New Roman" w:cs="Times New Roman"/>
            <w:color w:val="auto"/>
            <w:szCs w:val="21"/>
            <w:lang w:val="en-US" w:eastAsia="zh-CN"/>
          </w:rPr>
          <w:delText>这说明和</w:delText>
        </w:r>
      </w:del>
      <w:del w:id="1243" w:author="CCCF" w:date="2023-01-09T21:03:57Z">
        <w:r>
          <w:rPr>
            <w:rFonts w:hint="eastAsia" w:ascii="Times New Roman" w:hAnsi="Times New Roman" w:eastAsia="宋体" w:cs="Times New Roman"/>
            <w:color w:val="auto"/>
            <w:szCs w:val="21"/>
            <w:lang w:val="en-US" w:eastAsia="zh-CN"/>
          </w:rPr>
          <w:delText>直接打分</w:delText>
        </w:r>
      </w:del>
      <w:del w:id="1244" w:author="CCCF" w:date="2023-01-09T21:03:57Z">
        <w:r>
          <w:rPr>
            <w:rFonts w:hint="eastAsia" w:ascii="Times New Roman" w:hAnsi="Times New Roman" w:cs="Times New Roman"/>
            <w:color w:val="auto"/>
            <w:szCs w:val="21"/>
            <w:lang w:val="en-US" w:eastAsia="zh-CN"/>
          </w:rPr>
          <w:delText>相比</w:delText>
        </w:r>
      </w:del>
      <w:del w:id="1245" w:author="CCCF" w:date="2023-01-09T21:03:57Z">
        <w:r>
          <w:rPr>
            <w:rFonts w:hint="eastAsia" w:ascii="Times New Roman" w:hAnsi="Times New Roman" w:eastAsia="宋体" w:cs="Times New Roman"/>
            <w:color w:val="auto"/>
            <w:szCs w:val="21"/>
            <w:lang w:val="en-US" w:eastAsia="zh-CN"/>
          </w:rPr>
          <w:delText>，序数估计</w:delText>
        </w:r>
      </w:del>
      <w:del w:id="1246" w:author="CCCF" w:date="2023-01-09T21:03:57Z">
        <w:r>
          <w:rPr>
            <w:rFonts w:hint="eastAsia" w:ascii="Times New Roman" w:hAnsi="Times New Roman" w:cs="Times New Roman"/>
            <w:color w:val="auto"/>
            <w:szCs w:val="21"/>
            <w:lang w:val="en-US" w:eastAsia="zh-CN"/>
          </w:rPr>
          <w:delText>包含了更少的信息</w:delText>
        </w:r>
      </w:del>
      <w:del w:id="1247" w:author="CCCF" w:date="2023-01-09T21:03:57Z">
        <w:r>
          <w:rPr>
            <w:rFonts w:hint="eastAsia" w:ascii="Times New Roman" w:hAnsi="Times New Roman" w:eastAsia="宋体" w:cs="Times New Roman"/>
            <w:color w:val="auto"/>
            <w:szCs w:val="21"/>
            <w:lang w:val="en-US" w:eastAsia="zh-CN"/>
          </w:rPr>
          <w:delText>。</w:delText>
        </w:r>
      </w:del>
    </w:p>
    <w:p>
      <w:pPr>
        <w:pStyle w:val="25"/>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 xml:space="preserve">2 </w:t>
      </w:r>
      <w:ins w:id="1248" w:author="CCCF" w:date="2023-01-09T20:45:59Z">
        <w:r>
          <w:rPr>
            <w:rFonts w:hint="eastAsia" w:ascii="Times New Roman" w:hAnsi="Times New Roman"/>
            <w:b/>
            <w:color w:val="auto"/>
            <w:szCs w:val="21"/>
            <w:lang w:val="en-US" w:eastAsia="zh-CN"/>
          </w:rPr>
          <w:t>同行</w:t>
        </w:r>
      </w:ins>
      <w:ins w:id="1249" w:author="CCCF" w:date="2023-01-09T20:46:00Z">
        <w:r>
          <w:rPr>
            <w:rFonts w:hint="eastAsia" w:ascii="Times New Roman" w:hAnsi="Times New Roman"/>
            <w:b/>
            <w:color w:val="auto"/>
            <w:szCs w:val="21"/>
            <w:lang w:val="en-US" w:eastAsia="zh-CN"/>
          </w:rPr>
          <w:t>互评</w:t>
        </w:r>
      </w:ins>
      <w:r>
        <w:rPr>
          <w:rFonts w:hint="eastAsia" w:ascii="Times New Roman" w:hAnsi="Times New Roman"/>
          <w:b/>
          <w:color w:val="auto"/>
          <w:szCs w:val="21"/>
          <w:lang w:val="en-US" w:eastAsia="zh-CN"/>
        </w:rPr>
        <w:t>基数估计技术</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color w:val="auto"/>
          <w:szCs w:val="21"/>
        </w:rPr>
        <w:pPrChange w:id="1250" w:author="CCCF" w:date="2023-01-09T22:39:25Z">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pPr>
        </w:pPrChange>
      </w:pPr>
      <w:ins w:id="1251" w:author="CCCF" w:date="2023-01-09T21:04:09Z">
        <w:r>
          <w:rPr>
            <w:rFonts w:hint="eastAsia"/>
            <w:color w:val="auto"/>
            <w:szCs w:val="21"/>
            <w:lang w:val="en-US" w:eastAsia="zh-CN"/>
          </w:rPr>
          <w:t>同行</w:t>
        </w:r>
      </w:ins>
      <w:ins w:id="1252" w:author="CCCF" w:date="2023-01-09T21:04:10Z">
        <w:r>
          <w:rPr>
            <w:rFonts w:hint="eastAsia"/>
            <w:color w:val="auto"/>
            <w:szCs w:val="21"/>
            <w:lang w:val="en-US" w:eastAsia="zh-CN"/>
          </w:rPr>
          <w:t>互评</w:t>
        </w:r>
      </w:ins>
      <w:r>
        <w:rPr>
          <w:rFonts w:hint="eastAsia" w:ascii="Times New Roman" w:hAnsi="Times New Roman"/>
          <w:color w:val="auto"/>
          <w:szCs w:val="21"/>
          <w:lang w:val="en-US" w:eastAsia="zh-CN"/>
        </w:rPr>
        <w:t>基数估计技术</w:t>
      </w:r>
      <w:ins w:id="1253" w:author="CCCF" w:date="2023-01-09T21:11:03Z">
        <w:r>
          <w:rPr>
            <w:rFonts w:hint="eastAsia"/>
            <w:color w:val="auto"/>
            <w:szCs w:val="21"/>
            <w:lang w:val="en-US" w:eastAsia="zh-CN"/>
          </w:rPr>
          <w:t>首先</w:t>
        </w:r>
      </w:ins>
      <w:r>
        <w:rPr>
          <w:rFonts w:hint="eastAsia" w:ascii="Times New Roman" w:hAnsi="Times New Roman"/>
          <w:color w:val="auto"/>
          <w:szCs w:val="21"/>
          <w:lang w:val="en-US" w:eastAsia="zh-CN"/>
        </w:rPr>
        <w:t>要求每</w:t>
      </w:r>
      <w:ins w:id="1254" w:author="CCCF" w:date="2023-01-09T21:10:26Z">
        <w:r>
          <w:rPr>
            <w:rFonts w:hint="eastAsia"/>
            <w:color w:val="auto"/>
            <w:szCs w:val="21"/>
            <w:lang w:val="en-US" w:eastAsia="zh-CN"/>
          </w:rPr>
          <w:t>名</w:t>
        </w:r>
      </w:ins>
      <w:del w:id="1255" w:author="CCCF" w:date="2023-01-09T21:10:25Z">
        <w:r>
          <w:rPr>
            <w:rFonts w:hint="eastAsia" w:ascii="Times New Roman" w:hAnsi="Times New Roman"/>
            <w:color w:val="auto"/>
            <w:szCs w:val="21"/>
            <w:lang w:val="en-US" w:eastAsia="zh-CN"/>
          </w:rPr>
          <w:delText>个</w:delText>
        </w:r>
      </w:del>
      <w:r>
        <w:rPr>
          <w:rFonts w:hint="eastAsia" w:ascii="Times New Roman" w:hAnsi="Times New Roman"/>
          <w:color w:val="auto"/>
          <w:szCs w:val="21"/>
          <w:lang w:val="en-US" w:eastAsia="zh-CN"/>
        </w:rPr>
        <w:t>同行评价者</w:t>
      </w:r>
      <w:del w:id="1256" w:author="CCCF" w:date="2023-01-09T21:10:33Z">
        <w:r>
          <w:rPr>
            <w:rFonts w:hint="eastAsia" w:ascii="Times New Roman" w:hAnsi="Times New Roman"/>
            <w:color w:val="auto"/>
            <w:szCs w:val="21"/>
            <w:lang w:val="en-US" w:eastAsia="zh-CN"/>
          </w:rPr>
          <w:delText>根据评分准则，</w:delText>
        </w:r>
      </w:del>
      <w:r>
        <w:rPr>
          <w:rFonts w:hint="eastAsia" w:ascii="Times New Roman" w:hAnsi="Times New Roman"/>
          <w:color w:val="auto"/>
          <w:szCs w:val="21"/>
          <w:lang w:val="en-US" w:eastAsia="zh-CN"/>
        </w:rPr>
        <w:t>给</w:t>
      </w:r>
      <w:ins w:id="1257" w:author="CCCF" w:date="2023-01-09T21:10:37Z">
        <w:r>
          <w:rPr>
            <w:rFonts w:hint="eastAsia"/>
            <w:color w:val="auto"/>
            <w:szCs w:val="21"/>
            <w:lang w:val="en-US" w:eastAsia="zh-CN"/>
          </w:rPr>
          <w:t>待</w:t>
        </w:r>
      </w:ins>
      <w:r>
        <w:rPr>
          <w:rFonts w:hint="eastAsia" w:ascii="Times New Roman" w:hAnsi="Times New Roman"/>
          <w:color w:val="auto"/>
          <w:szCs w:val="21"/>
          <w:lang w:val="en-US" w:eastAsia="zh-CN"/>
        </w:rPr>
        <w:t>评价的作业</w:t>
      </w:r>
      <w:del w:id="1258" w:author="CCCF" w:date="2023-01-09T21:10:42Z">
        <w:r>
          <w:rPr>
            <w:rFonts w:hint="eastAsia" w:ascii="Times New Roman" w:hAnsi="Times New Roman"/>
            <w:color w:val="auto"/>
            <w:szCs w:val="21"/>
            <w:lang w:val="en-US" w:eastAsia="zh-CN"/>
          </w:rPr>
          <w:delText>一个数字</w:delText>
        </w:r>
      </w:del>
      <w:del w:id="1259" w:author="CCCF" w:date="2023-01-09T21:10:43Z">
        <w:r>
          <w:rPr>
            <w:rFonts w:hint="eastAsia" w:ascii="Times New Roman" w:hAnsi="Times New Roman"/>
            <w:color w:val="auto"/>
            <w:szCs w:val="21"/>
            <w:lang w:val="en-US" w:eastAsia="zh-CN"/>
          </w:rPr>
          <w:delText>评分</w:delText>
        </w:r>
      </w:del>
      <w:ins w:id="1260" w:author="CCCF" w:date="2023-01-09T21:10:52Z">
        <w:r>
          <w:rPr>
            <w:rFonts w:hint="eastAsia"/>
            <w:color w:val="auto"/>
            <w:szCs w:val="21"/>
            <w:lang w:val="en-US" w:eastAsia="zh-CN"/>
          </w:rPr>
          <w:t>打</w:t>
        </w:r>
      </w:ins>
      <w:ins w:id="1261" w:author="CCCF" w:date="2023-01-09T21:11:09Z">
        <w:r>
          <w:rPr>
            <w:rFonts w:hint="eastAsia"/>
            <w:color w:val="auto"/>
            <w:szCs w:val="21"/>
            <w:lang w:val="en-US" w:eastAsia="zh-CN"/>
          </w:rPr>
          <w:t>一个</w:t>
        </w:r>
      </w:ins>
      <w:ins w:id="1262" w:author="CCCF" w:date="2023-01-09T21:11:10Z">
        <w:r>
          <w:rPr>
            <w:rFonts w:hint="eastAsia"/>
            <w:color w:val="auto"/>
            <w:szCs w:val="21"/>
            <w:lang w:val="en-US" w:eastAsia="zh-CN"/>
          </w:rPr>
          <w:t>数值</w:t>
        </w:r>
      </w:ins>
      <w:ins w:id="1263" w:author="CCCF" w:date="2023-01-09T21:11:11Z">
        <w:r>
          <w:rPr>
            <w:rFonts w:hint="eastAsia"/>
            <w:color w:val="auto"/>
            <w:szCs w:val="21"/>
            <w:lang w:val="en-US" w:eastAsia="zh-CN"/>
          </w:rPr>
          <w:t>分数</w:t>
        </w:r>
      </w:ins>
      <w:ins w:id="1264" w:author="CCCF" w:date="2023-01-09T21:10:58Z">
        <w:r>
          <w:rPr>
            <w:rFonts w:hint="eastAsia"/>
            <w:color w:val="auto"/>
            <w:szCs w:val="21"/>
            <w:lang w:val="en-US" w:eastAsia="zh-CN"/>
          </w:rPr>
          <w:t>，</w:t>
        </w:r>
      </w:ins>
      <w:del w:id="1265" w:author="CCCF" w:date="2023-01-09T21:11:00Z">
        <w:r>
          <w:rPr>
            <w:rFonts w:hint="eastAsia" w:ascii="Times New Roman" w:hAnsi="Times New Roman"/>
            <w:color w:val="auto"/>
            <w:szCs w:val="21"/>
            <w:lang w:val="en-US" w:eastAsia="zh-CN"/>
          </w:rPr>
          <w:delText>。</w:delText>
        </w:r>
      </w:del>
      <w:r>
        <w:rPr>
          <w:rFonts w:hint="eastAsia" w:ascii="Times New Roman" w:hAnsi="Times New Roman"/>
          <w:color w:val="auto"/>
          <w:szCs w:val="21"/>
          <w:lang w:val="en-US" w:eastAsia="zh-CN"/>
        </w:rPr>
        <w:t>之后</w:t>
      </w:r>
      <w:ins w:id="1266" w:author="CCCF" w:date="2023-01-09T21:11:15Z">
        <w:r>
          <w:rPr>
            <w:rFonts w:hint="eastAsia"/>
            <w:color w:val="auto"/>
            <w:szCs w:val="21"/>
            <w:lang w:val="en-US" w:eastAsia="zh-CN"/>
          </w:rPr>
          <w:t>再</w:t>
        </w:r>
      </w:ins>
      <w:del w:id="1267" w:author="CCCF" w:date="2023-01-09T21:11:35Z">
        <w:r>
          <w:rPr>
            <w:rFonts w:hint="eastAsia" w:ascii="Times New Roman" w:hAnsi="Times New Roman"/>
            <w:color w:val="auto"/>
            <w:szCs w:val="21"/>
            <w:lang w:val="en-US" w:eastAsia="zh-CN"/>
          </w:rPr>
          <w:delText>通过</w:delText>
        </w:r>
      </w:del>
      <w:del w:id="1268" w:author="CCCF" w:date="2023-01-09T21:11:34Z">
        <w:r>
          <w:rPr>
            <w:rFonts w:hint="eastAsia" w:ascii="Times New Roman" w:hAnsi="Times New Roman"/>
            <w:color w:val="auto"/>
            <w:szCs w:val="21"/>
            <w:lang w:val="en-US" w:eastAsia="zh-CN"/>
          </w:rPr>
          <w:delText>一些方式</w:delText>
        </w:r>
      </w:del>
      <w:r>
        <w:rPr>
          <w:rFonts w:hint="eastAsia" w:ascii="Times New Roman" w:hAnsi="Times New Roman"/>
          <w:color w:val="auto"/>
          <w:szCs w:val="21"/>
          <w:lang w:val="en-US" w:eastAsia="zh-CN"/>
        </w:rPr>
        <w:t>汇总每份作业</w:t>
      </w:r>
      <w:ins w:id="1269" w:author="CCCF" w:date="2023-01-09T21:11:50Z">
        <w:r>
          <w:rPr>
            <w:rFonts w:hint="eastAsia"/>
            <w:color w:val="auto"/>
            <w:szCs w:val="21"/>
            <w:lang w:val="en-US" w:eastAsia="zh-CN"/>
          </w:rPr>
          <w:t>同行</w:t>
        </w:r>
      </w:ins>
      <w:ins w:id="1270" w:author="CCCF" w:date="2023-01-09T21:11:51Z">
        <w:r>
          <w:rPr>
            <w:rFonts w:hint="eastAsia"/>
            <w:color w:val="auto"/>
            <w:szCs w:val="21"/>
            <w:lang w:val="en-US" w:eastAsia="zh-CN"/>
          </w:rPr>
          <w:t>评价</w:t>
        </w:r>
      </w:ins>
      <w:ins w:id="1271" w:author="CCCF" w:date="2023-01-09T21:11:55Z">
        <w:r>
          <w:rPr>
            <w:rFonts w:hint="eastAsia"/>
            <w:color w:val="auto"/>
            <w:szCs w:val="21"/>
            <w:lang w:val="en-US" w:eastAsia="zh-CN"/>
          </w:rPr>
          <w:t>分数</w:t>
        </w:r>
      </w:ins>
      <w:ins w:id="1272" w:author="CCCF" w:date="2023-01-09T21:12:12Z">
        <w:r>
          <w:rPr>
            <w:rFonts w:hint="eastAsia"/>
            <w:color w:val="auto"/>
            <w:szCs w:val="21"/>
            <w:lang w:val="en-US" w:eastAsia="zh-CN"/>
          </w:rPr>
          <w:t>并</w:t>
        </w:r>
      </w:ins>
      <w:ins w:id="1273" w:author="CCCF" w:date="2023-01-09T21:12:16Z">
        <w:r>
          <w:rPr>
            <w:rFonts w:hint="eastAsia"/>
            <w:color w:val="auto"/>
            <w:szCs w:val="21"/>
            <w:lang w:val="en-US" w:eastAsia="zh-CN"/>
          </w:rPr>
          <w:t>将</w:t>
        </w:r>
      </w:ins>
      <w:ins w:id="1274" w:author="CCCF" w:date="2023-01-09T21:12:19Z">
        <w:r>
          <w:rPr>
            <w:rFonts w:hint="eastAsia"/>
            <w:color w:val="auto"/>
            <w:szCs w:val="21"/>
            <w:lang w:val="en-US" w:eastAsia="zh-CN"/>
          </w:rPr>
          <w:t>汇总</w:t>
        </w:r>
      </w:ins>
      <w:ins w:id="1275" w:author="CCCF" w:date="2023-01-09T21:12:20Z">
        <w:r>
          <w:rPr>
            <w:rFonts w:hint="eastAsia"/>
            <w:color w:val="auto"/>
            <w:szCs w:val="21"/>
            <w:lang w:val="en-US" w:eastAsia="zh-CN"/>
          </w:rPr>
          <w:t>结果</w:t>
        </w:r>
      </w:ins>
      <w:del w:id="1276" w:author="CCCF" w:date="2023-01-09T21:12:20Z">
        <w:r>
          <w:rPr>
            <w:rFonts w:hint="eastAsia" w:ascii="Times New Roman" w:hAnsi="Times New Roman"/>
            <w:color w:val="auto"/>
            <w:szCs w:val="21"/>
            <w:lang w:val="en-US" w:eastAsia="zh-CN"/>
          </w:rPr>
          <w:delText>获</w:delText>
        </w:r>
      </w:del>
      <w:del w:id="1277" w:author="CCCF" w:date="2023-01-09T21:12:21Z">
        <w:r>
          <w:rPr>
            <w:rFonts w:hint="eastAsia" w:ascii="Times New Roman" w:hAnsi="Times New Roman"/>
            <w:color w:val="auto"/>
            <w:szCs w:val="21"/>
            <w:lang w:val="en-US" w:eastAsia="zh-CN"/>
          </w:rPr>
          <w:delText>得的所有评分</w:delText>
        </w:r>
      </w:del>
      <w:del w:id="1278" w:author="CCCF" w:date="2023-01-09T21:12:22Z">
        <w:r>
          <w:rPr>
            <w:rFonts w:hint="eastAsia" w:ascii="Times New Roman" w:hAnsi="Times New Roman"/>
            <w:color w:val="auto"/>
            <w:szCs w:val="21"/>
            <w:lang w:val="en-US" w:eastAsia="zh-CN"/>
          </w:rPr>
          <w:delText>，得</w:delText>
        </w:r>
      </w:del>
      <w:del w:id="1279" w:author="CCCF" w:date="2023-01-09T21:12:23Z">
        <w:r>
          <w:rPr>
            <w:rFonts w:hint="eastAsia" w:ascii="Times New Roman" w:hAnsi="Times New Roman"/>
            <w:color w:val="auto"/>
            <w:szCs w:val="21"/>
            <w:lang w:val="en-US" w:eastAsia="zh-CN"/>
          </w:rPr>
          <w:delText>到</w:delText>
        </w:r>
      </w:del>
      <w:ins w:id="1280" w:author="CCCF" w:date="2023-01-09T21:12:24Z">
        <w:r>
          <w:rPr>
            <w:rFonts w:hint="eastAsia"/>
            <w:color w:val="auto"/>
            <w:szCs w:val="21"/>
            <w:lang w:val="en-US" w:eastAsia="zh-CN"/>
          </w:rPr>
          <w:t>作为</w:t>
        </w:r>
      </w:ins>
      <w:ins w:id="1281" w:author="CCCF" w:date="2023-01-09T21:12:28Z">
        <w:r>
          <w:rPr>
            <w:rFonts w:hint="eastAsia"/>
            <w:color w:val="auto"/>
            <w:szCs w:val="21"/>
            <w:lang w:val="en-US" w:eastAsia="zh-CN"/>
          </w:rPr>
          <w:t>该作业</w:t>
        </w:r>
      </w:ins>
      <w:r>
        <w:rPr>
          <w:rFonts w:hint="eastAsia" w:ascii="Times New Roman" w:hAnsi="Times New Roman"/>
          <w:color w:val="auto"/>
          <w:szCs w:val="21"/>
          <w:lang w:val="en-US" w:eastAsia="zh-CN"/>
        </w:rPr>
        <w:t>最终分数。</w:t>
      </w:r>
      <w:ins w:id="1282" w:author="CCCF" w:date="2023-01-09T21:12:52Z">
        <w:r>
          <w:rPr>
            <w:rFonts w:hint="eastAsia" w:ascii="Times New Roman" w:hAnsi="Times New Roman"/>
            <w:color w:val="auto"/>
            <w:szCs w:val="21"/>
            <w:lang w:val="en-US" w:eastAsia="zh-CN"/>
          </w:rPr>
          <w:t>基数估计技术</w:t>
        </w:r>
      </w:ins>
      <w:del w:id="1283" w:author="CCCF" w:date="2023-01-09T21:12:52Z">
        <w:r>
          <w:rPr>
            <w:rFonts w:hint="eastAsia" w:ascii="Times New Roman" w:hAnsi="Times New Roman" w:eastAsia="宋体" w:cs="Times New Roman"/>
            <w:color w:val="auto"/>
            <w:szCs w:val="21"/>
            <w:lang w:val="en-US" w:eastAsia="zh-CN"/>
          </w:rPr>
          <w:delText>目前基数</w:delText>
        </w:r>
      </w:del>
      <w:ins w:id="1284" w:author="CCCF" w:date="2023-01-09T21:12:53Z">
        <w:r>
          <w:rPr>
            <w:rFonts w:hint="eastAsia" w:cs="Times New Roman"/>
            <w:color w:val="auto"/>
            <w:szCs w:val="21"/>
            <w:lang w:val="en-US" w:eastAsia="zh-CN"/>
          </w:rPr>
          <w:t>是</w:t>
        </w:r>
      </w:ins>
      <w:del w:id="1285" w:author="CCCF" w:date="2023-01-09T21:12:54Z">
        <w:r>
          <w:rPr>
            <w:rFonts w:hint="eastAsia" w:ascii="Times New Roman" w:hAnsi="Times New Roman" w:eastAsia="宋体" w:cs="Times New Roman"/>
            <w:color w:val="auto"/>
            <w:szCs w:val="21"/>
            <w:lang w:val="en-US" w:eastAsia="zh-CN"/>
          </w:rPr>
          <w:delText>估计是</w:delText>
        </w:r>
      </w:del>
      <w:ins w:id="1286" w:author="CCCF" w:date="2023-01-09T21:12:56Z">
        <w:r>
          <w:rPr>
            <w:rFonts w:hint="eastAsia" w:cs="Times New Roman"/>
            <w:color w:val="auto"/>
            <w:szCs w:val="21"/>
            <w:lang w:val="en-US" w:eastAsia="zh-CN"/>
          </w:rPr>
          <w:t>当下</w:t>
        </w:r>
      </w:ins>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w:t>
      </w:r>
      <w:del w:id="1287" w:author="CCCF" w:date="2023-01-09T21:13:04Z">
        <w:r>
          <w:rPr>
            <w:rFonts w:hint="eastAsia" w:ascii="Times New Roman" w:hAnsi="Times New Roman" w:eastAsia="宋体" w:cs="Times New Roman"/>
            <w:color w:val="auto"/>
            <w:szCs w:val="21"/>
            <w:lang w:val="en-US" w:eastAsia="zh-CN"/>
          </w:rPr>
          <w:delText>的同行互评的评</w:delText>
        </w:r>
      </w:del>
      <w:del w:id="1288" w:author="CCCF" w:date="2023-01-09T21:13:05Z">
        <w:r>
          <w:rPr>
            <w:rFonts w:hint="eastAsia" w:ascii="Times New Roman" w:hAnsi="Times New Roman" w:eastAsia="宋体" w:cs="Times New Roman"/>
            <w:color w:val="auto"/>
            <w:szCs w:val="21"/>
            <w:lang w:val="en-US" w:eastAsia="zh-CN"/>
          </w:rPr>
          <w:delText>判</w:delText>
        </w:r>
      </w:del>
      <w:ins w:id="1289" w:author="CCCF" w:date="2023-01-09T21:13:07Z">
        <w:r>
          <w:rPr>
            <w:rFonts w:hint="eastAsia" w:cs="Times New Roman"/>
            <w:color w:val="auto"/>
            <w:szCs w:val="21"/>
            <w:lang w:val="en-US" w:eastAsia="zh-CN"/>
          </w:rPr>
          <w:t>的</w:t>
        </w:r>
      </w:ins>
      <w:r>
        <w:rPr>
          <w:rFonts w:hint="eastAsia" w:ascii="Times New Roman" w:hAnsi="Times New Roman" w:eastAsia="宋体" w:cs="Times New Roman"/>
          <w:color w:val="auto"/>
          <w:szCs w:val="21"/>
          <w:lang w:val="en-US" w:eastAsia="zh-CN"/>
        </w:rPr>
        <w:t>方法</w:t>
      </w:r>
      <w:r>
        <w:rPr>
          <w:rFonts w:hint="eastAsia" w:ascii="Times New Roman" w:hAnsi="Times New Roman" w:cs="Times New Roman"/>
          <w:color w:val="auto"/>
          <w:szCs w:val="21"/>
          <w:lang w:val="en-US" w:eastAsia="zh-CN"/>
        </w:rPr>
        <w:t>。</w:t>
      </w:r>
      <w:del w:id="1290" w:author="CCCF" w:date="2023-01-09T21:13:24Z">
        <w:r>
          <w:rPr>
            <w:rFonts w:hint="default" w:ascii="Times New Roman" w:hAnsi="Times New Roman" w:eastAsia="宋体" w:cs="Times New Roman"/>
            <w:color w:val="auto"/>
            <w:szCs w:val="21"/>
            <w:lang w:val="en-US" w:eastAsia="zh-CN"/>
          </w:rPr>
          <w:delText>对比</w:delText>
        </w:r>
      </w:del>
      <w:ins w:id="1291" w:author="CCCF" w:date="2023-01-09T21:13:26Z">
        <w:r>
          <w:rPr>
            <w:rFonts w:hint="eastAsia" w:cs="Times New Roman"/>
            <w:color w:val="auto"/>
            <w:szCs w:val="21"/>
            <w:lang w:val="en-US" w:eastAsia="zh-CN"/>
          </w:rPr>
          <w:t>相较于</w:t>
        </w:r>
      </w:ins>
      <w:r>
        <w:rPr>
          <w:rFonts w:hint="eastAsia" w:ascii="Times New Roman" w:hAnsi="Times New Roman" w:eastAsia="宋体" w:cs="Times New Roman"/>
          <w:color w:val="auto"/>
          <w:szCs w:val="21"/>
          <w:lang w:val="en-US" w:eastAsia="zh-CN"/>
        </w:rPr>
        <w:t>序数估计</w:t>
      </w:r>
      <w:ins w:id="1292" w:author="CCCF" w:date="2023-01-09T21:13:16Z">
        <w:r>
          <w:rPr>
            <w:rFonts w:hint="eastAsia" w:cs="Times New Roman"/>
            <w:color w:val="auto"/>
            <w:szCs w:val="21"/>
            <w:lang w:val="en-US" w:eastAsia="zh-CN"/>
          </w:rPr>
          <w:t>技术</w:t>
        </w:r>
      </w:ins>
      <w:r>
        <w:rPr>
          <w:rFonts w:hint="eastAsia" w:ascii="Times New Roman" w:hAnsi="Times New Roman" w:eastAsia="宋体" w:cs="Times New Roman"/>
          <w:color w:val="auto"/>
          <w:szCs w:val="21"/>
          <w:lang w:val="en-US" w:eastAsia="zh-CN"/>
        </w:rPr>
        <w:t>，基数估计</w:t>
      </w:r>
      <w:ins w:id="1293" w:author="CCCF" w:date="2023-01-09T21:13:18Z">
        <w:r>
          <w:rPr>
            <w:rFonts w:hint="eastAsia" w:cs="Times New Roman"/>
            <w:color w:val="auto"/>
            <w:szCs w:val="21"/>
            <w:lang w:val="en-US" w:eastAsia="zh-CN"/>
          </w:rPr>
          <w:t>技术</w:t>
        </w:r>
      </w:ins>
      <w:del w:id="1294" w:author="CCCF" w:date="2023-01-09T21:13:34Z">
        <w:r>
          <w:rPr>
            <w:rFonts w:hint="eastAsia" w:ascii="Times New Roman" w:hAnsi="Times New Roman" w:eastAsia="宋体" w:cs="Times New Roman"/>
            <w:color w:val="auto"/>
            <w:szCs w:val="21"/>
            <w:lang w:val="en-US" w:eastAsia="zh-CN"/>
          </w:rPr>
          <w:delText>更</w:delText>
        </w:r>
      </w:del>
      <w:r>
        <w:rPr>
          <w:rFonts w:hint="eastAsia" w:ascii="Times New Roman" w:hAnsi="Times New Roman" w:eastAsia="宋体" w:cs="Times New Roman"/>
          <w:color w:val="auto"/>
          <w:szCs w:val="21"/>
          <w:lang w:val="en-US" w:eastAsia="zh-CN"/>
        </w:rPr>
        <w:t>能</w:t>
      </w:r>
      <w:ins w:id="1295" w:author="CCCF" w:date="2023-01-09T21:25:28Z">
        <w:r>
          <w:rPr>
            <w:rFonts w:hint="eastAsia" w:cs="Times New Roman"/>
            <w:color w:val="auto"/>
            <w:szCs w:val="21"/>
            <w:lang w:val="en-US" w:eastAsia="zh-CN"/>
          </w:rPr>
          <w:t>更好</w:t>
        </w:r>
      </w:ins>
      <w:ins w:id="1296" w:author="CCCF" w:date="2023-01-09T21:26:16Z">
        <w:r>
          <w:rPr>
            <w:rFonts w:hint="eastAsia" w:cs="Times New Roman"/>
            <w:color w:val="auto"/>
            <w:szCs w:val="21"/>
            <w:lang w:val="en-US" w:eastAsia="zh-CN"/>
          </w:rPr>
          <w:t>地</w:t>
        </w:r>
      </w:ins>
      <w:r>
        <w:rPr>
          <w:rFonts w:hint="eastAsia" w:ascii="Times New Roman" w:hAnsi="Times New Roman" w:eastAsia="宋体" w:cs="Times New Roman"/>
          <w:color w:val="auto"/>
          <w:szCs w:val="21"/>
          <w:lang w:val="en-US" w:eastAsia="zh-CN"/>
        </w:rPr>
        <w:t>体现作业</w:t>
      </w:r>
      <w:ins w:id="1297" w:author="CCCF" w:date="2023-01-09T21:13:42Z">
        <w:r>
          <w:rPr>
            <w:rFonts w:hint="eastAsia" w:cs="Times New Roman"/>
            <w:color w:val="auto"/>
            <w:szCs w:val="21"/>
            <w:lang w:val="en-US" w:eastAsia="zh-CN"/>
          </w:rPr>
          <w:t>两两</w:t>
        </w:r>
      </w:ins>
      <w:del w:id="1298" w:author="CCCF" w:date="2023-01-09T21:13:43Z">
        <w:r>
          <w:rPr>
            <w:rFonts w:hint="eastAsia" w:ascii="Times New Roman" w:hAnsi="Times New Roman" w:eastAsia="宋体" w:cs="Times New Roman"/>
            <w:color w:val="auto"/>
            <w:szCs w:val="21"/>
            <w:lang w:val="en-US" w:eastAsia="zh-CN"/>
          </w:rPr>
          <w:delText>之</w:delText>
        </w:r>
      </w:del>
      <w:r>
        <w:rPr>
          <w:rFonts w:hint="eastAsia" w:ascii="Times New Roman" w:hAnsi="Times New Roman" w:eastAsia="宋体" w:cs="Times New Roman"/>
          <w:color w:val="auto"/>
          <w:szCs w:val="21"/>
          <w:lang w:val="en-US" w:eastAsia="zh-CN"/>
        </w:rPr>
        <w:t>间的</w:t>
      </w:r>
      <w:del w:id="1299" w:author="CCCF" w:date="2023-01-09T21:24:37Z">
        <w:r>
          <w:rPr>
            <w:rFonts w:hint="eastAsia" w:ascii="Times New Roman" w:hAnsi="Times New Roman" w:eastAsia="宋体" w:cs="Times New Roman"/>
            <w:color w:val="auto"/>
            <w:szCs w:val="21"/>
            <w:lang w:val="en-US" w:eastAsia="zh-CN"/>
          </w:rPr>
          <w:delText>绝对</w:delText>
        </w:r>
      </w:del>
      <w:ins w:id="1300" w:author="CCCF" w:date="2023-01-09T21:25:08Z">
        <w:r>
          <w:rPr>
            <w:rFonts w:hint="eastAsia" w:cs="Times New Roman"/>
            <w:color w:val="auto"/>
            <w:szCs w:val="21"/>
            <w:lang w:val="en-US" w:eastAsia="zh-CN"/>
          </w:rPr>
          <w:t>得分</w:t>
        </w:r>
      </w:ins>
      <w:ins w:id="1301" w:author="CCCF" w:date="2023-01-09T21:25:16Z">
        <w:r>
          <w:rPr>
            <w:rFonts w:hint="eastAsia" w:cs="Times New Roman"/>
            <w:color w:val="auto"/>
            <w:szCs w:val="21"/>
            <w:lang w:val="en-US" w:eastAsia="zh-CN"/>
          </w:rPr>
          <w:t>差距</w:t>
        </w:r>
      </w:ins>
      <w:del w:id="1302" w:author="CCCF" w:date="2023-01-09T21:25:07Z">
        <w:r>
          <w:rPr>
            <w:rFonts w:hint="eastAsia" w:ascii="Times New Roman" w:hAnsi="Times New Roman" w:eastAsia="宋体" w:cs="Times New Roman"/>
            <w:color w:val="auto"/>
            <w:szCs w:val="21"/>
            <w:lang w:val="en-US" w:eastAsia="zh-CN"/>
          </w:rPr>
          <w:delText>分数</w:delText>
        </w:r>
      </w:del>
      <w:del w:id="1303" w:author="CCCF" w:date="2023-01-09T21:25:06Z">
        <w:r>
          <w:rPr>
            <w:rFonts w:hint="eastAsia" w:ascii="Times New Roman" w:hAnsi="Times New Roman" w:eastAsia="宋体" w:cs="Times New Roman"/>
            <w:color w:val="auto"/>
            <w:szCs w:val="21"/>
            <w:lang w:val="en-US" w:eastAsia="zh-CN"/>
          </w:rPr>
          <w:delText>差</w:delText>
        </w:r>
      </w:del>
      <w:del w:id="1304" w:author="CCCF" w:date="2023-01-09T21:24:53Z">
        <w:r>
          <w:rPr>
            <w:rFonts w:hint="eastAsia" w:ascii="Times New Roman" w:hAnsi="Times New Roman" w:eastAsia="宋体" w:cs="Times New Roman"/>
            <w:color w:val="auto"/>
            <w:szCs w:val="21"/>
            <w:lang w:val="en-US" w:eastAsia="zh-CN"/>
          </w:rPr>
          <w:delText>，可以更加准确</w:delText>
        </w:r>
      </w:del>
      <w:del w:id="1305" w:author="CCCF" w:date="2023-01-09T21:24:53Z">
        <w:r>
          <w:rPr>
            <w:rFonts w:hint="default" w:ascii="Times New Roman" w:hAnsi="Times New Roman" w:eastAsia="宋体" w:cs="Times New Roman"/>
            <w:color w:val="auto"/>
            <w:szCs w:val="21"/>
            <w:lang w:val="en-US" w:eastAsia="zh-CN"/>
          </w:rPr>
          <w:delText>的的</w:delText>
        </w:r>
      </w:del>
      <w:del w:id="1306" w:author="CCCF" w:date="2023-01-09T21:24:53Z">
        <w:r>
          <w:rPr>
            <w:rFonts w:hint="eastAsia" w:ascii="Times New Roman" w:hAnsi="Times New Roman" w:eastAsia="宋体" w:cs="Times New Roman"/>
            <w:color w:val="auto"/>
            <w:szCs w:val="21"/>
            <w:lang w:val="en-US" w:eastAsia="zh-CN"/>
          </w:rPr>
          <w:delText>量化作业之间的分数差距</w:delText>
        </w:r>
      </w:del>
      <w:r>
        <w:rPr>
          <w:rFonts w:hint="eastAsia" w:ascii="Times New Roman" w:hAnsi="Times New Roman" w:eastAsia="宋体" w:cs="Times New Roman"/>
          <w:color w:val="auto"/>
          <w:szCs w:val="21"/>
          <w:lang w:val="en-US" w:eastAsia="zh-CN"/>
        </w:rPr>
        <w:t>。</w:t>
      </w:r>
      <w:ins w:id="1307" w:author="CCCF" w:date="2023-01-09T21:26:35Z">
        <w:r>
          <w:rPr>
            <w:rFonts w:hint="eastAsia" w:cs="Times New Roman"/>
            <w:color w:val="auto"/>
            <w:szCs w:val="21"/>
            <w:lang w:val="en-US" w:eastAsia="zh-CN"/>
          </w:rPr>
          <w:t>现有</w:t>
        </w:r>
      </w:ins>
      <w:r>
        <w:rPr>
          <w:rFonts w:hint="eastAsia" w:ascii="Times New Roman" w:hAnsi="Times New Roman"/>
          <w:color w:val="auto"/>
          <w:szCs w:val="21"/>
          <w:lang w:val="en-US" w:eastAsia="zh-CN"/>
        </w:rPr>
        <w:t>基数估计</w:t>
      </w:r>
      <w:ins w:id="1308" w:author="CCCF" w:date="2023-01-09T21:26:28Z">
        <w:r>
          <w:rPr>
            <w:rFonts w:hint="eastAsia"/>
            <w:color w:val="auto"/>
            <w:szCs w:val="21"/>
            <w:lang w:val="en-US" w:eastAsia="zh-CN"/>
          </w:rPr>
          <w:t>技术</w:t>
        </w:r>
      </w:ins>
      <w:r>
        <w:rPr>
          <w:rFonts w:hint="eastAsia" w:ascii="Times New Roman" w:hAnsi="Times New Roman"/>
          <w:color w:val="auto"/>
          <w:szCs w:val="21"/>
          <w:lang w:val="en-US" w:eastAsia="zh-CN"/>
        </w:rPr>
        <w:t>的汇总方法主要有两种：加权聚合模型和</w:t>
      </w:r>
      <w:del w:id="1309" w:author="CCCF" w:date="2023-01-09T21:52:19Z">
        <w:r>
          <w:rPr>
            <w:rFonts w:hint="eastAsia" w:ascii="Times New Roman" w:hAnsi="Times New Roman"/>
            <w:color w:val="auto"/>
            <w:szCs w:val="21"/>
            <w:lang w:val="en-US" w:eastAsia="zh-CN"/>
          </w:rPr>
          <w:delText>生</w:delText>
        </w:r>
      </w:del>
      <w:del w:id="1310" w:author="CCCF" w:date="2023-01-09T21:52:18Z">
        <w:r>
          <w:rPr>
            <w:rFonts w:hint="eastAsia" w:ascii="Times New Roman" w:hAnsi="Times New Roman"/>
            <w:color w:val="auto"/>
            <w:szCs w:val="21"/>
            <w:lang w:val="en-US" w:eastAsia="zh-CN"/>
          </w:rPr>
          <w:delText>成</w:delText>
        </w:r>
      </w:del>
      <w:r>
        <w:rPr>
          <w:rFonts w:hint="eastAsia" w:ascii="Times New Roman" w:hAnsi="Times New Roman"/>
          <w:color w:val="auto"/>
          <w:szCs w:val="21"/>
          <w:lang w:val="en-US" w:eastAsia="zh-CN"/>
        </w:rPr>
        <w:t>概率</w:t>
      </w:r>
      <w:ins w:id="1311" w:author="CCCF" w:date="2023-01-09T21:52:20Z">
        <w:r>
          <w:rPr>
            <w:rFonts w:hint="eastAsia"/>
            <w:color w:val="auto"/>
            <w:szCs w:val="21"/>
            <w:lang w:val="en-US" w:eastAsia="zh-CN"/>
            <w:rPrChange w:id="1312" w:author="CCCF" w:date="2023-01-10T17:43:24Z">
              <w:rPr>
                <w:rFonts w:hint="eastAsia"/>
                <w:color w:val="0000FF"/>
                <w:szCs w:val="21"/>
                <w:lang w:val="en-US" w:eastAsia="zh-CN"/>
              </w:rPr>
            </w:rPrChange>
          </w:rPr>
          <w:t>图</w:t>
        </w:r>
      </w:ins>
      <w:r>
        <w:rPr>
          <w:rFonts w:hint="eastAsia" w:ascii="Times New Roman" w:hAnsi="Times New Roman"/>
          <w:color w:val="auto"/>
          <w:szCs w:val="21"/>
          <w:lang w:val="en-US" w:eastAsia="zh-CN"/>
        </w:rPr>
        <w:t>模型。加权聚合模</w:t>
      </w:r>
      <w:ins w:id="1313" w:author="CCCF" w:date="2023-01-09T21:30:20Z">
        <w:r>
          <w:rPr>
            <w:rFonts w:hint="eastAsia"/>
            <w:color w:val="auto"/>
            <w:szCs w:val="21"/>
            <w:lang w:val="en-US" w:eastAsia="zh-CN"/>
          </w:rPr>
          <w:t>通常</w:t>
        </w:r>
      </w:ins>
      <w:ins w:id="1314" w:author="CCCF" w:date="2023-01-09T21:30:21Z">
        <w:r>
          <w:rPr>
            <w:rFonts w:hint="eastAsia"/>
            <w:color w:val="auto"/>
            <w:szCs w:val="21"/>
            <w:lang w:val="en-US" w:eastAsia="zh-CN"/>
          </w:rPr>
          <w:t>以</w:t>
        </w:r>
      </w:ins>
      <w:del w:id="1315" w:author="CCCF" w:date="2023-01-09T21:30:18Z">
        <w:r>
          <w:rPr>
            <w:rFonts w:hint="eastAsia" w:ascii="Times New Roman" w:hAnsi="Times New Roman"/>
            <w:color w:val="auto"/>
            <w:szCs w:val="21"/>
            <w:lang w:val="en-US" w:eastAsia="zh-CN"/>
          </w:rPr>
          <w:delText>型</w:delText>
        </w:r>
      </w:del>
      <w:del w:id="1316" w:author="CCCF" w:date="2023-01-09T21:30:17Z">
        <w:r>
          <w:rPr>
            <w:rFonts w:hint="eastAsia" w:ascii="Times New Roman" w:hAnsi="Times New Roman"/>
            <w:color w:val="auto"/>
            <w:szCs w:val="21"/>
            <w:lang w:val="en-US" w:eastAsia="zh-CN"/>
          </w:rPr>
          <w:delText>主要通过</w:delText>
        </w:r>
      </w:del>
      <w:del w:id="1317" w:author="CCCF" w:date="2023-01-09T21:30:22Z">
        <w:r>
          <w:rPr>
            <w:rFonts w:hint="eastAsia" w:ascii="Times New Roman" w:hAnsi="Times New Roman"/>
            <w:color w:val="auto"/>
            <w:szCs w:val="21"/>
            <w:lang w:val="en-US" w:eastAsia="zh-CN"/>
          </w:rPr>
          <w:delText>计算</w:delText>
        </w:r>
      </w:del>
      <w:r>
        <w:rPr>
          <w:rFonts w:hint="eastAsia" w:ascii="Times New Roman" w:hAnsi="Times New Roman"/>
          <w:color w:val="auto"/>
          <w:szCs w:val="21"/>
          <w:lang w:val="en-US" w:eastAsia="zh-CN"/>
        </w:rPr>
        <w:t>每</w:t>
      </w:r>
      <w:ins w:id="1318" w:author="CCCF" w:date="2023-01-09T21:27:04Z">
        <w:r>
          <w:rPr>
            <w:rFonts w:hint="eastAsia"/>
            <w:color w:val="auto"/>
            <w:szCs w:val="21"/>
            <w:lang w:val="en-US" w:eastAsia="zh-CN"/>
          </w:rPr>
          <w:t>名</w:t>
        </w:r>
      </w:ins>
      <w:del w:id="1319" w:author="CCCF" w:date="2023-01-09T21:27:02Z">
        <w:r>
          <w:rPr>
            <w:rFonts w:hint="eastAsia" w:ascii="Times New Roman" w:hAnsi="Times New Roman"/>
            <w:color w:val="auto"/>
            <w:szCs w:val="21"/>
            <w:lang w:val="en-US" w:eastAsia="zh-CN"/>
          </w:rPr>
          <w:delText>个</w:delText>
        </w:r>
      </w:del>
      <w:r>
        <w:rPr>
          <w:rFonts w:hint="eastAsia" w:ascii="Times New Roman" w:hAnsi="Times New Roman"/>
          <w:color w:val="auto"/>
          <w:szCs w:val="21"/>
          <w:lang w:val="en-US" w:eastAsia="zh-CN"/>
        </w:rPr>
        <w:t>同行评价者的</w:t>
      </w:r>
      <w:ins w:id="1320" w:author="CCCF" w:date="2023-01-09T21:30:28Z">
        <w:r>
          <w:rPr>
            <w:rFonts w:hint="eastAsia"/>
            <w:color w:val="auto"/>
            <w:szCs w:val="21"/>
            <w:lang w:val="en-US" w:eastAsia="zh-CN"/>
          </w:rPr>
          <w:t>评分</w:t>
        </w:r>
      </w:ins>
      <w:ins w:id="1321" w:author="CCCF" w:date="2023-01-09T21:36:15Z">
        <w:r>
          <w:rPr>
            <w:rFonts w:hint="eastAsia"/>
            <w:color w:val="auto"/>
            <w:szCs w:val="21"/>
            <w:lang w:val="en-US" w:eastAsia="zh-CN"/>
          </w:rPr>
          <w:t>准确</w:t>
        </w:r>
      </w:ins>
      <w:del w:id="1322" w:author="CCCF" w:date="2023-01-09T21:30:37Z">
        <w:r>
          <w:rPr>
            <w:rFonts w:hint="eastAsia" w:ascii="Times New Roman" w:hAnsi="Times New Roman"/>
            <w:color w:val="auto"/>
            <w:szCs w:val="21"/>
            <w:lang w:val="en-US" w:eastAsia="zh-CN"/>
          </w:rPr>
          <w:delText>准确</w:delText>
        </w:r>
      </w:del>
      <w:r>
        <w:rPr>
          <w:rFonts w:hint="eastAsia" w:ascii="Times New Roman" w:hAnsi="Times New Roman"/>
          <w:color w:val="auto"/>
          <w:szCs w:val="21"/>
          <w:lang w:val="en-US" w:eastAsia="zh-CN"/>
        </w:rPr>
        <w:t>性</w:t>
      </w:r>
      <w:del w:id="1323" w:author="CCCF" w:date="2023-01-09T21:30:40Z">
        <w:r>
          <w:rPr>
            <w:rFonts w:hint="eastAsia" w:ascii="Times New Roman" w:hAnsi="Times New Roman"/>
            <w:color w:val="auto"/>
            <w:szCs w:val="21"/>
            <w:lang w:val="en-US" w:eastAsia="zh-CN"/>
          </w:rPr>
          <w:delText>作</w:delText>
        </w:r>
      </w:del>
      <w:r>
        <w:rPr>
          <w:rFonts w:hint="eastAsia" w:ascii="Times New Roman" w:hAnsi="Times New Roman"/>
          <w:color w:val="auto"/>
          <w:szCs w:val="21"/>
          <w:lang w:val="en-US" w:eastAsia="zh-CN"/>
        </w:rPr>
        <w:t>为权</w:t>
      </w:r>
      <w:r>
        <w:rPr>
          <w:rFonts w:hint="eastAsia" w:ascii="Times New Roman" w:hAnsi="Times New Roman" w:eastAsia="宋体" w:cs="Times New Roman"/>
          <w:color w:val="auto"/>
          <w:szCs w:val="21"/>
          <w:lang w:val="en-US" w:eastAsia="zh-CN"/>
        </w:rPr>
        <w:t>重</w:t>
      </w:r>
      <w:del w:id="1324" w:author="CCCF" w:date="2023-01-09T21:31:23Z">
        <w:r>
          <w:rPr>
            <w:rFonts w:hint="default" w:ascii="Times New Roman" w:hAnsi="Times New Roman" w:eastAsia="宋体" w:cs="Times New Roman"/>
            <w:color w:val="auto"/>
            <w:szCs w:val="21"/>
            <w:lang w:val="en-US" w:eastAsia="zh-CN"/>
          </w:rPr>
          <w:delText>，然后</w:delText>
        </w:r>
      </w:del>
      <w:del w:id="1325" w:author="CCCF" w:date="2023-01-09T21:31:23Z">
        <w:r>
          <w:rPr>
            <w:rFonts w:hint="default" w:ascii="Times New Roman" w:hAnsi="Times New Roman" w:cs="Times New Roman"/>
            <w:color w:val="auto"/>
            <w:szCs w:val="21"/>
            <w:lang w:val="en-US" w:eastAsia="zh-CN"/>
          </w:rPr>
          <w:delText>将</w:delText>
        </w:r>
      </w:del>
      <w:ins w:id="1326" w:author="CCCF" w:date="2023-01-09T21:31:23Z">
        <w:r>
          <w:rPr>
            <w:rFonts w:hint="eastAsia" w:cs="Times New Roman"/>
            <w:color w:val="auto"/>
            <w:szCs w:val="21"/>
            <w:lang w:val="en-US" w:eastAsia="zh-CN"/>
          </w:rPr>
          <w:t>对</w:t>
        </w:r>
      </w:ins>
      <w:ins w:id="1327" w:author="CCCF" w:date="2023-01-09T21:31:59Z">
        <w:r>
          <w:rPr>
            <w:rFonts w:hint="eastAsia" w:cs="Times New Roman"/>
            <w:color w:val="auto"/>
            <w:szCs w:val="21"/>
            <w:lang w:val="en-US" w:eastAsia="zh-CN"/>
          </w:rPr>
          <w:t>多名</w:t>
        </w:r>
      </w:ins>
      <w:r>
        <w:rPr>
          <w:rFonts w:hint="eastAsia" w:ascii="Times New Roman" w:hAnsi="Times New Roman" w:cs="Times New Roman"/>
          <w:color w:val="auto"/>
          <w:szCs w:val="21"/>
          <w:lang w:val="en-US" w:eastAsia="zh-CN"/>
        </w:rPr>
        <w:t>同行评价者</w:t>
      </w:r>
      <w:ins w:id="1328" w:author="CCCF" w:date="2023-01-09T21:32:02Z">
        <w:r>
          <w:rPr>
            <w:rFonts w:hint="eastAsia" w:cs="Times New Roman"/>
            <w:color w:val="auto"/>
            <w:szCs w:val="21"/>
            <w:lang w:val="en-US" w:eastAsia="zh-CN"/>
          </w:rPr>
          <w:t>针对</w:t>
        </w:r>
      </w:ins>
      <w:ins w:id="1329" w:author="CCCF" w:date="2023-01-09T21:32:04Z">
        <w:r>
          <w:rPr>
            <w:rFonts w:hint="eastAsia" w:cs="Times New Roman"/>
            <w:color w:val="auto"/>
            <w:szCs w:val="21"/>
            <w:lang w:val="en-US" w:eastAsia="zh-CN"/>
          </w:rPr>
          <w:t>同一份</w:t>
        </w:r>
      </w:ins>
      <w:ins w:id="1330" w:author="CCCF" w:date="2023-01-09T21:32:05Z">
        <w:r>
          <w:rPr>
            <w:rFonts w:hint="eastAsia" w:cs="Times New Roman"/>
            <w:color w:val="auto"/>
            <w:szCs w:val="21"/>
            <w:lang w:val="en-US" w:eastAsia="zh-CN"/>
          </w:rPr>
          <w:t>作业</w:t>
        </w:r>
      </w:ins>
      <w:ins w:id="1331" w:author="CCCF" w:date="2023-01-09T21:31:46Z">
        <w:r>
          <w:rPr>
            <w:rFonts w:hint="eastAsia" w:cs="Times New Roman"/>
            <w:color w:val="auto"/>
            <w:szCs w:val="21"/>
            <w:lang w:val="en-US" w:eastAsia="zh-CN"/>
          </w:rPr>
          <w:t>给出</w:t>
        </w:r>
      </w:ins>
      <w:r>
        <w:rPr>
          <w:rFonts w:hint="eastAsia" w:ascii="Times New Roman" w:hAnsi="Times New Roman" w:cs="Times New Roman"/>
          <w:color w:val="auto"/>
          <w:szCs w:val="21"/>
          <w:lang w:val="en-US" w:eastAsia="zh-CN"/>
        </w:rPr>
        <w:t>的评分</w:t>
      </w:r>
      <w:ins w:id="1332" w:author="CCCF" w:date="2023-01-09T21:31:49Z">
        <w:r>
          <w:rPr>
            <w:rFonts w:hint="eastAsia" w:cs="Times New Roman"/>
            <w:color w:val="auto"/>
            <w:szCs w:val="21"/>
            <w:lang w:val="en-US" w:eastAsia="zh-CN"/>
          </w:rPr>
          <w:t>进行</w:t>
        </w:r>
      </w:ins>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ins w:id="1333" w:author="CCCF" w:date="2023-01-09T21:32:24Z">
        <w:r>
          <w:rPr>
            <w:rFonts w:hint="eastAsia" w:cs="Times New Roman"/>
            <w:color w:val="auto"/>
            <w:szCs w:val="21"/>
            <w:lang w:val="en-US" w:eastAsia="zh-CN"/>
          </w:rPr>
          <w:t>并</w:t>
        </w:r>
      </w:ins>
      <w:ins w:id="1334" w:author="CCCF" w:date="2023-01-09T21:32:27Z">
        <w:r>
          <w:rPr>
            <w:rFonts w:hint="eastAsia" w:cs="Times New Roman"/>
            <w:color w:val="auto"/>
            <w:szCs w:val="21"/>
            <w:lang w:val="en-US" w:eastAsia="zh-CN"/>
          </w:rPr>
          <w:t>以</w:t>
        </w:r>
      </w:ins>
      <w:ins w:id="1335" w:author="CCCF" w:date="2023-01-09T21:32:28Z">
        <w:r>
          <w:rPr>
            <w:rFonts w:hint="eastAsia" w:cs="Times New Roman"/>
            <w:color w:val="auto"/>
            <w:szCs w:val="21"/>
            <w:lang w:val="en-US" w:eastAsia="zh-CN"/>
          </w:rPr>
          <w:t>聚合</w:t>
        </w:r>
      </w:ins>
      <w:ins w:id="1336" w:author="CCCF" w:date="2023-01-09T21:32:32Z">
        <w:r>
          <w:rPr>
            <w:rFonts w:hint="eastAsia" w:cs="Times New Roman"/>
            <w:color w:val="auto"/>
            <w:szCs w:val="21"/>
            <w:lang w:val="en-US" w:eastAsia="zh-CN"/>
          </w:rPr>
          <w:t>结果</w:t>
        </w:r>
      </w:ins>
      <w:ins w:id="1337" w:author="CCCF" w:date="2023-01-09T21:32:33Z">
        <w:r>
          <w:rPr>
            <w:rFonts w:hint="eastAsia" w:cs="Times New Roman"/>
            <w:color w:val="auto"/>
            <w:szCs w:val="21"/>
            <w:lang w:val="en-US" w:eastAsia="zh-CN"/>
          </w:rPr>
          <w:t>作为</w:t>
        </w:r>
      </w:ins>
      <w:ins w:id="1338" w:author="CCCF" w:date="2023-01-09T21:32:34Z">
        <w:r>
          <w:rPr>
            <w:rFonts w:hint="eastAsia" w:cs="Times New Roman"/>
            <w:color w:val="auto"/>
            <w:szCs w:val="21"/>
            <w:lang w:val="en-US" w:eastAsia="zh-CN"/>
          </w:rPr>
          <w:t>对</w:t>
        </w:r>
      </w:ins>
      <w:del w:id="1339" w:author="CCCF" w:date="2023-01-09T21:32:35Z">
        <w:r>
          <w:rPr>
            <w:rFonts w:hint="eastAsia" w:ascii="Times New Roman" w:hAnsi="Times New Roman" w:eastAsia="宋体" w:cs="Times New Roman"/>
            <w:color w:val="auto"/>
            <w:szCs w:val="21"/>
            <w:lang w:val="en-US" w:eastAsia="zh-CN"/>
          </w:rPr>
          <w:delText>得到</w:delText>
        </w:r>
      </w:del>
      <w:r>
        <w:rPr>
          <w:rFonts w:hint="eastAsia" w:ascii="Times New Roman" w:hAnsi="Times New Roman" w:eastAsia="宋体" w:cs="Times New Roman"/>
          <w:color w:val="auto"/>
          <w:szCs w:val="21"/>
          <w:lang w:val="en-US" w:eastAsia="zh-CN"/>
        </w:rPr>
        <w:t>作业</w:t>
      </w:r>
      <w:del w:id="1340" w:author="CCCF" w:date="2023-01-09T21:32:37Z">
        <w:r>
          <w:rPr>
            <w:rFonts w:hint="eastAsia" w:ascii="Times New Roman" w:hAnsi="Times New Roman" w:eastAsia="宋体" w:cs="Times New Roman"/>
            <w:color w:val="auto"/>
            <w:szCs w:val="21"/>
            <w:lang w:val="en-US" w:eastAsia="zh-CN"/>
          </w:rPr>
          <w:delText>的</w:delText>
        </w:r>
      </w:del>
      <w:r>
        <w:rPr>
          <w:rFonts w:hint="eastAsia" w:ascii="Times New Roman" w:hAnsi="Times New Roman" w:eastAsia="宋体" w:cs="Times New Roman"/>
          <w:color w:val="auto"/>
          <w:szCs w:val="21"/>
          <w:lang w:val="en-US" w:eastAsia="zh-CN"/>
        </w:rPr>
        <w:t>真实分数</w:t>
      </w:r>
      <w:ins w:id="1341" w:author="CCCF" w:date="2023-01-09T21:32:39Z">
        <w:r>
          <w:rPr>
            <w:rFonts w:hint="eastAsia" w:cs="Times New Roman"/>
            <w:color w:val="auto"/>
            <w:szCs w:val="21"/>
            <w:lang w:val="en-US" w:eastAsia="zh-CN"/>
          </w:rPr>
          <w:t>的</w:t>
        </w:r>
      </w:ins>
      <w:ins w:id="1342" w:author="CCCF" w:date="2023-01-09T21:32:40Z">
        <w:r>
          <w:rPr>
            <w:rFonts w:hint="eastAsia" w:cs="Times New Roman"/>
            <w:color w:val="auto"/>
            <w:szCs w:val="21"/>
            <w:lang w:val="en-US" w:eastAsia="zh-CN"/>
          </w:rPr>
          <w:t>估计</w:t>
        </w:r>
      </w:ins>
      <w:r>
        <w:rPr>
          <w:rFonts w:hint="eastAsia" w:ascii="Times New Roman" w:hAnsi="Times New Roman" w:eastAsia="宋体" w:cs="Times New Roman"/>
          <w:color w:val="auto"/>
          <w:szCs w:val="21"/>
          <w:lang w:val="en-US" w:eastAsia="zh-CN"/>
        </w:rPr>
        <w:t>。</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cs="Times New Roman"/>
          <w:color w:val="auto"/>
          <w:szCs w:val="21"/>
          <w:vertAlign w:val="superscript"/>
          <w:lang w:val="en-US" w:eastAsia="zh-CN"/>
        </w:rPr>
        <w:fldChar w:fldCharType="begin"/>
      </w:r>
      <w:r>
        <w:rPr>
          <w:rFonts w:hint="eastAsia" w:ascii="Times New Roman" w:hAnsi="Times New Roman" w:cs="Times New Roman"/>
          <w:color w:val="auto"/>
          <w:szCs w:val="21"/>
          <w:vertAlign w:val="superscript"/>
          <w:lang w:val="en-US" w:eastAsia="zh-CN"/>
        </w:rPr>
        <w:instrText xml:space="preserve"> REF _Ref32218 \r \h </w:instrText>
      </w:r>
      <w:r>
        <w:rPr>
          <w:rFonts w:hint="eastAsia" w:ascii="Times New Roman" w:hAnsi="Times New Roman" w:cs="Times New Roman"/>
          <w:color w:val="auto"/>
          <w:szCs w:val="21"/>
          <w:vertAlign w:val="superscript"/>
          <w:lang w:val="en-US" w:eastAsia="zh-CN"/>
        </w:rPr>
        <w:fldChar w:fldCharType="separate"/>
      </w:r>
      <w:r>
        <w:rPr>
          <w:rFonts w:hint="eastAsia" w:ascii="Times New Roman" w:hAnsi="Times New Roman" w:cs="Times New Roman"/>
          <w:color w:val="auto"/>
          <w:szCs w:val="21"/>
          <w:vertAlign w:val="superscript"/>
          <w:lang w:val="en-US" w:eastAsia="zh-CN"/>
        </w:rPr>
        <w:t>[15]</w:t>
      </w:r>
      <w:r>
        <w:rPr>
          <w:rFonts w:hint="eastAsia" w:ascii="Times New Roman" w:hAnsi="Times New Roman" w:cs="Times New Roman"/>
          <w:color w:val="auto"/>
          <w:szCs w:val="21"/>
          <w:vertAlign w:val="superscript"/>
          <w:lang w:val="en-US" w:eastAsia="zh-CN"/>
        </w:rPr>
        <w:fldChar w:fldCharType="end"/>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del w:id="1343" w:author="CCCF" w:date="2023-01-09T21:36:00Z">
        <w:r>
          <w:rPr>
            <w:rFonts w:hint="eastAsia" w:ascii="Times New Roman" w:hAnsi="Times New Roman" w:eastAsia="宋体" w:cs="Times New Roman"/>
            <w:color w:val="auto"/>
            <w:szCs w:val="21"/>
            <w:lang w:val="en-US" w:eastAsia="zh-CN"/>
          </w:rPr>
          <w:delText>半监</w:delText>
        </w:r>
      </w:del>
      <w:del w:id="1344" w:author="CCCF" w:date="2023-01-09T21:35:59Z">
        <w:r>
          <w:rPr>
            <w:rFonts w:hint="eastAsia" w:ascii="Times New Roman" w:hAnsi="Times New Roman" w:eastAsia="宋体" w:cs="Times New Roman"/>
            <w:color w:val="auto"/>
            <w:szCs w:val="21"/>
            <w:lang w:val="en-US" w:eastAsia="zh-CN"/>
          </w:rPr>
          <w:delText>督</w:delText>
        </w:r>
      </w:del>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ins w:id="1345" w:author="CCCF" w:date="2023-01-09T21:36:32Z">
        <w:r>
          <w:rPr>
            <w:rFonts w:hint="eastAsia" w:cs="Times New Roman"/>
            <w:color w:val="auto"/>
            <w:szCs w:val="21"/>
            <w:lang w:val="en-US" w:eastAsia="zh-CN"/>
          </w:rPr>
          <w:t>对</w:t>
        </w:r>
      </w:ins>
      <w:del w:id="1346" w:author="CCCF" w:date="2023-01-09T21:36:31Z">
        <w:r>
          <w:rPr>
            <w:rFonts w:hint="eastAsia" w:ascii="Times New Roman" w:hAnsi="Times New Roman" w:cs="Times New Roman"/>
            <w:color w:val="auto"/>
            <w:szCs w:val="21"/>
            <w:lang w:val="en-US" w:eastAsia="zh-CN"/>
          </w:rPr>
          <w:delText>将</w:delText>
        </w:r>
      </w:del>
      <w:r>
        <w:rPr>
          <w:rFonts w:hint="eastAsia" w:ascii="Times New Roman" w:hAnsi="Times New Roman" w:cs="Times New Roman"/>
          <w:color w:val="auto"/>
          <w:szCs w:val="21"/>
          <w:lang w:val="en-US" w:eastAsia="zh-CN"/>
        </w:rPr>
        <w:t>抽查</w:t>
      </w:r>
      <w:del w:id="1347" w:author="CCCF" w:date="2023-01-09T21:36:38Z">
        <w:r>
          <w:rPr>
            <w:rFonts w:hint="eastAsia" w:ascii="Times New Roman" w:hAnsi="Times New Roman" w:eastAsia="宋体" w:cs="Times New Roman"/>
            <w:color w:val="auto"/>
            <w:szCs w:val="21"/>
            <w:lang w:val="en-US" w:eastAsia="zh-CN"/>
          </w:rPr>
          <w:delText>部分学生</w:delText>
        </w:r>
      </w:del>
      <w:r>
        <w:rPr>
          <w:rFonts w:hint="eastAsia" w:ascii="Times New Roman" w:hAnsi="Times New Roman" w:eastAsia="宋体" w:cs="Times New Roman"/>
          <w:color w:val="auto"/>
          <w:szCs w:val="21"/>
          <w:lang w:val="en-US" w:eastAsia="zh-CN"/>
        </w:rPr>
        <w:t>的作业打分，</w:t>
      </w:r>
      <w:del w:id="1348" w:author="CCCF" w:date="2023-01-09T21:37:46Z">
        <w:r>
          <w:rPr>
            <w:rFonts w:hint="default" w:ascii="Times New Roman" w:hAnsi="Times New Roman" w:cs="Times New Roman"/>
            <w:color w:val="auto"/>
            <w:szCs w:val="21"/>
            <w:lang w:val="en-US" w:eastAsia="zh-CN"/>
          </w:rPr>
          <w:delText>以</w:delText>
        </w:r>
      </w:del>
      <w:ins w:id="1349" w:author="CCCF" w:date="2023-01-09T21:37:46Z">
        <w:r>
          <w:rPr>
            <w:rFonts w:hint="eastAsia" w:cs="Times New Roman"/>
            <w:color w:val="auto"/>
            <w:szCs w:val="21"/>
            <w:lang w:val="en-US" w:eastAsia="zh-CN"/>
          </w:rPr>
          <w:t>基于</w:t>
        </w:r>
      </w:ins>
      <w:ins w:id="1350" w:author="CCCF" w:date="2023-01-09T21:37:07Z">
        <w:r>
          <w:rPr>
            <w:rFonts w:hint="eastAsia" w:cs="Times New Roman"/>
            <w:color w:val="auto"/>
            <w:szCs w:val="21"/>
            <w:lang w:val="en-US" w:eastAsia="zh-CN"/>
          </w:rPr>
          <w:t>学生</w:t>
        </w:r>
      </w:ins>
      <w:ins w:id="1351" w:author="CCCF" w:date="2023-01-09T21:37:10Z">
        <w:r>
          <w:rPr>
            <w:rFonts w:hint="eastAsia" w:cs="Times New Roman"/>
            <w:color w:val="auto"/>
            <w:szCs w:val="21"/>
            <w:lang w:val="en-US" w:eastAsia="zh-CN"/>
          </w:rPr>
          <w:t>评分和</w:t>
        </w:r>
      </w:ins>
      <w:r>
        <w:rPr>
          <w:rFonts w:hint="eastAsia" w:ascii="Times New Roman" w:hAnsi="Times New Roman" w:cs="Times New Roman"/>
          <w:color w:val="auto"/>
          <w:szCs w:val="21"/>
          <w:lang w:val="en-US" w:eastAsia="zh-CN"/>
        </w:rPr>
        <w:t>教师</w:t>
      </w:r>
      <w:del w:id="1352" w:author="CCCF" w:date="2023-01-09T21:37:12Z">
        <w:r>
          <w:rPr>
            <w:rFonts w:hint="eastAsia" w:ascii="Times New Roman" w:hAnsi="Times New Roman" w:cs="Times New Roman"/>
            <w:color w:val="auto"/>
            <w:szCs w:val="21"/>
            <w:lang w:val="en-US" w:eastAsia="zh-CN"/>
          </w:rPr>
          <w:delText>的</w:delText>
        </w:r>
      </w:del>
      <w:r>
        <w:rPr>
          <w:rFonts w:hint="eastAsia" w:ascii="Times New Roman" w:hAnsi="Times New Roman" w:cs="Times New Roman"/>
          <w:color w:val="auto"/>
          <w:szCs w:val="21"/>
          <w:lang w:val="en-US" w:eastAsia="zh-CN"/>
        </w:rPr>
        <w:t>评分</w:t>
      </w:r>
      <w:ins w:id="1353" w:author="CCCF" w:date="2023-01-09T21:37:13Z">
        <w:r>
          <w:rPr>
            <w:rFonts w:hint="eastAsia" w:cs="Times New Roman"/>
            <w:color w:val="auto"/>
            <w:szCs w:val="21"/>
            <w:lang w:val="en-US" w:eastAsia="zh-CN"/>
          </w:rPr>
          <w:t>的</w:t>
        </w:r>
      </w:ins>
      <w:ins w:id="1354" w:author="CCCF" w:date="2023-01-09T21:37:14Z">
        <w:r>
          <w:rPr>
            <w:rFonts w:hint="eastAsia" w:cs="Times New Roman"/>
            <w:color w:val="auto"/>
            <w:szCs w:val="21"/>
            <w:lang w:val="en-US" w:eastAsia="zh-CN"/>
          </w:rPr>
          <w:t>差距</w:t>
        </w:r>
      </w:ins>
      <w:ins w:id="1355" w:author="CCCF" w:date="2023-01-09T21:37:50Z">
        <w:r>
          <w:rPr>
            <w:rFonts w:hint="eastAsia" w:cs="Times New Roman"/>
            <w:color w:val="auto"/>
            <w:szCs w:val="21"/>
            <w:lang w:val="en-US" w:eastAsia="zh-CN"/>
          </w:rPr>
          <w:t>确定</w:t>
        </w:r>
      </w:ins>
      <w:del w:id="1356" w:author="CCCF" w:date="2023-01-09T21:37:22Z">
        <w:r>
          <w:rPr>
            <w:rFonts w:hint="eastAsia" w:ascii="Times New Roman" w:hAnsi="Times New Roman" w:cs="Times New Roman"/>
            <w:color w:val="auto"/>
            <w:szCs w:val="21"/>
            <w:lang w:val="en-US" w:eastAsia="zh-CN"/>
          </w:rPr>
          <w:delText>作为</w:delText>
        </w:r>
      </w:del>
      <w:ins w:id="1357" w:author="CCCF" w:date="2023-01-09T21:37:26Z">
        <w:r>
          <w:rPr>
            <w:rFonts w:hint="eastAsia" w:cs="Times New Roman"/>
            <w:color w:val="auto"/>
            <w:szCs w:val="21"/>
            <w:lang w:val="en-US" w:eastAsia="zh-CN"/>
          </w:rPr>
          <w:t>该生的</w:t>
        </w:r>
      </w:ins>
      <w:ins w:id="1358" w:author="CCCF" w:date="2023-01-09T21:37:29Z">
        <w:r>
          <w:rPr>
            <w:rFonts w:hint="eastAsia" w:cs="Times New Roman"/>
            <w:color w:val="auto"/>
            <w:szCs w:val="21"/>
            <w:lang w:val="en-US" w:eastAsia="zh-CN"/>
          </w:rPr>
          <w:t>评分</w:t>
        </w:r>
      </w:ins>
      <w:ins w:id="1359" w:author="CCCF" w:date="2023-01-09T21:37:31Z">
        <w:r>
          <w:rPr>
            <w:rFonts w:hint="eastAsia" w:cs="Times New Roman"/>
            <w:color w:val="auto"/>
            <w:szCs w:val="21"/>
            <w:lang w:val="en-US" w:eastAsia="zh-CN"/>
          </w:rPr>
          <w:t>准确性</w:t>
        </w:r>
      </w:ins>
      <w:del w:id="1360" w:author="CCCF" w:date="2023-01-09T21:37:24Z">
        <w:r>
          <w:rPr>
            <w:rFonts w:hint="eastAsia" w:ascii="Times New Roman" w:hAnsi="Times New Roman" w:cs="Times New Roman"/>
            <w:color w:val="auto"/>
            <w:szCs w:val="21"/>
            <w:lang w:val="en-US" w:eastAsia="zh-CN"/>
          </w:rPr>
          <w:delText>学生</w:delText>
        </w:r>
      </w:del>
      <w:del w:id="1361" w:author="CCCF" w:date="2023-01-09T21:37:34Z">
        <w:r>
          <w:rPr>
            <w:rFonts w:hint="eastAsia" w:ascii="Times New Roman" w:hAnsi="Times New Roman" w:cs="Times New Roman"/>
            <w:color w:val="auto"/>
            <w:szCs w:val="21"/>
            <w:lang w:val="en-US" w:eastAsia="zh-CN"/>
          </w:rPr>
          <w:delText>的</w:delText>
        </w:r>
      </w:del>
      <w:r>
        <w:rPr>
          <w:rFonts w:hint="eastAsia" w:ascii="Times New Roman" w:hAnsi="Times New Roman" w:cs="Times New Roman"/>
          <w:color w:val="auto"/>
          <w:szCs w:val="21"/>
          <w:lang w:val="en-US" w:eastAsia="zh-CN"/>
        </w:rPr>
        <w:t>权重，</w:t>
      </w:r>
      <w:ins w:id="1362" w:author="CCCF" w:date="2023-01-09T21:38:03Z">
        <w:r>
          <w:rPr>
            <w:rFonts w:hint="eastAsia" w:cs="Times New Roman"/>
            <w:color w:val="auto"/>
            <w:szCs w:val="21"/>
            <w:lang w:val="en-US" w:eastAsia="zh-CN"/>
          </w:rPr>
          <w:t>进而</w:t>
        </w:r>
      </w:ins>
      <w:del w:id="1363" w:author="CCCF" w:date="2023-01-09T21:38:00Z">
        <w:r>
          <w:rPr>
            <w:rFonts w:hint="eastAsia" w:ascii="Times New Roman" w:hAnsi="Times New Roman" w:cs="Times New Roman"/>
            <w:color w:val="auto"/>
            <w:szCs w:val="21"/>
            <w:lang w:val="en-US" w:eastAsia="zh-CN"/>
          </w:rPr>
          <w:delText>并</w:delText>
        </w:r>
      </w:del>
      <w:r>
        <w:rPr>
          <w:rFonts w:hint="eastAsia" w:ascii="Times New Roman" w:hAnsi="Times New Roman" w:cs="Times New Roman"/>
          <w:color w:val="auto"/>
          <w:szCs w:val="21"/>
          <w:lang w:val="en-US" w:eastAsia="zh-CN"/>
        </w:rPr>
        <w:t>通过</w:t>
      </w:r>
      <w:ins w:id="1364" w:author="CCCF" w:date="2023-01-09T21:38:10Z">
        <w:r>
          <w:rPr>
            <w:rFonts w:hint="eastAsia" w:cs="Times New Roman"/>
            <w:color w:val="auto"/>
            <w:szCs w:val="21"/>
            <w:lang w:val="en-US" w:eastAsia="zh-CN"/>
          </w:rPr>
          <w:t>分析</w:t>
        </w:r>
      </w:ins>
      <w:ins w:id="1365" w:author="CCCF" w:date="2023-01-09T21:38:30Z">
        <w:r>
          <w:rPr>
            <w:rFonts w:hint="eastAsia" w:cs="Times New Roman"/>
            <w:color w:val="auto"/>
            <w:szCs w:val="21"/>
            <w:lang w:val="en-US" w:eastAsia="zh-CN"/>
          </w:rPr>
          <w:t>评分</w:t>
        </w:r>
      </w:ins>
      <w:ins w:id="1366" w:author="CCCF" w:date="2023-01-09T21:38:32Z">
        <w:r>
          <w:rPr>
            <w:rFonts w:hint="eastAsia" w:cs="Times New Roman"/>
            <w:color w:val="auto"/>
            <w:szCs w:val="21"/>
            <w:lang w:val="en-US" w:eastAsia="zh-CN"/>
          </w:rPr>
          <w:t>准确性</w:t>
        </w:r>
      </w:ins>
      <w:ins w:id="1367" w:author="CCCF" w:date="2023-01-09T21:38:37Z">
        <w:r>
          <w:rPr>
            <w:rFonts w:hint="eastAsia" w:cs="Times New Roman"/>
            <w:color w:val="auto"/>
            <w:szCs w:val="21"/>
            <w:lang w:val="en-US" w:eastAsia="zh-CN"/>
          </w:rPr>
          <w:t>权值</w:t>
        </w:r>
      </w:ins>
      <w:ins w:id="1368" w:author="CCCF" w:date="2023-01-09T21:38:41Z">
        <w:r>
          <w:rPr>
            <w:rFonts w:hint="eastAsia" w:cs="Times New Roman"/>
            <w:color w:val="auto"/>
            <w:szCs w:val="21"/>
            <w:lang w:val="en-US" w:eastAsia="zh-CN"/>
          </w:rPr>
          <w:t>已知</w:t>
        </w:r>
      </w:ins>
      <w:ins w:id="1369" w:author="CCCF" w:date="2023-01-09T21:38:45Z">
        <w:r>
          <w:rPr>
            <w:rFonts w:hint="eastAsia" w:cs="Times New Roman"/>
            <w:color w:val="auto"/>
            <w:szCs w:val="21"/>
            <w:lang w:val="en-US" w:eastAsia="zh-CN"/>
          </w:rPr>
          <w:t>的</w:t>
        </w:r>
      </w:ins>
      <w:del w:id="1370" w:author="CCCF" w:date="2023-01-09T21:39:02Z">
        <w:r>
          <w:rPr>
            <w:rFonts w:hint="eastAsia" w:ascii="Times New Roman" w:hAnsi="Times New Roman" w:cs="Times New Roman"/>
            <w:color w:val="auto"/>
            <w:szCs w:val="21"/>
            <w:lang w:val="en-US" w:eastAsia="zh-CN"/>
          </w:rPr>
          <w:delText>这部分</w:delText>
        </w:r>
      </w:del>
      <w:r>
        <w:rPr>
          <w:rFonts w:hint="eastAsia" w:ascii="Times New Roman" w:hAnsi="Times New Roman" w:cs="Times New Roman"/>
          <w:color w:val="auto"/>
          <w:szCs w:val="21"/>
          <w:lang w:val="en-US" w:eastAsia="zh-CN"/>
        </w:rPr>
        <w:t>学生与其他学生</w:t>
      </w:r>
      <w:del w:id="1371" w:author="CCCF" w:date="2023-01-09T21:38:57Z">
        <w:r>
          <w:rPr>
            <w:rFonts w:hint="eastAsia" w:ascii="Times New Roman" w:hAnsi="Times New Roman" w:cs="Times New Roman"/>
            <w:color w:val="auto"/>
            <w:szCs w:val="21"/>
            <w:lang w:val="en-US" w:eastAsia="zh-CN"/>
          </w:rPr>
          <w:delText>间</w:delText>
        </w:r>
      </w:del>
      <w:r>
        <w:rPr>
          <w:rFonts w:hint="eastAsia" w:ascii="Times New Roman" w:hAnsi="Times New Roman" w:cs="Times New Roman"/>
          <w:color w:val="auto"/>
          <w:szCs w:val="21"/>
          <w:lang w:val="en-US" w:eastAsia="zh-CN"/>
        </w:rPr>
        <w:t>的评价</w:t>
      </w:r>
      <w:ins w:id="1372" w:author="CCCF" w:date="2023-01-09T21:39:11Z">
        <w:r>
          <w:rPr>
            <w:rFonts w:hint="eastAsia" w:cs="Times New Roman"/>
            <w:color w:val="auto"/>
            <w:szCs w:val="21"/>
            <w:lang w:val="en-US" w:eastAsia="zh-CN"/>
          </w:rPr>
          <w:t>作业</w:t>
        </w:r>
      </w:ins>
      <w:r>
        <w:rPr>
          <w:rFonts w:hint="eastAsia" w:ascii="Times New Roman" w:hAnsi="Times New Roman" w:cs="Times New Roman"/>
          <w:color w:val="auto"/>
          <w:szCs w:val="21"/>
          <w:lang w:val="en-US" w:eastAsia="zh-CN"/>
        </w:rPr>
        <w:t>交集</w:t>
      </w:r>
      <w:ins w:id="1373" w:author="CCCF" w:date="2023-01-09T21:39:14Z">
        <w:r>
          <w:rPr>
            <w:rFonts w:hint="eastAsia" w:cs="Times New Roman"/>
            <w:color w:val="auto"/>
            <w:szCs w:val="21"/>
            <w:lang w:val="en-US" w:eastAsia="zh-CN"/>
          </w:rPr>
          <w:t>来</w:t>
        </w:r>
      </w:ins>
      <w:ins w:id="1374" w:author="CCCF" w:date="2023-01-09T21:40:41Z">
        <w:r>
          <w:rPr>
            <w:rFonts w:hint="eastAsia" w:cs="Times New Roman"/>
            <w:color w:val="auto"/>
            <w:szCs w:val="21"/>
            <w:lang w:val="en-US" w:eastAsia="zh-CN"/>
          </w:rPr>
          <w:t>确定</w:t>
        </w:r>
      </w:ins>
      <w:del w:id="1375" w:author="CCCF" w:date="2023-01-09T21:40:39Z">
        <w:r>
          <w:rPr>
            <w:rFonts w:hint="eastAsia" w:ascii="Times New Roman" w:hAnsi="Times New Roman" w:cs="Times New Roman"/>
            <w:color w:val="auto"/>
            <w:szCs w:val="21"/>
            <w:lang w:val="en-US" w:eastAsia="zh-CN"/>
          </w:rPr>
          <w:delText>得到</w:delText>
        </w:r>
      </w:del>
      <w:del w:id="1376" w:author="CCCF" w:date="2023-01-09T21:39:27Z">
        <w:r>
          <w:rPr>
            <w:rFonts w:hint="default" w:ascii="Times New Roman" w:hAnsi="Times New Roman" w:cs="Times New Roman"/>
            <w:color w:val="auto"/>
            <w:szCs w:val="21"/>
            <w:lang w:val="en-US" w:eastAsia="zh-CN"/>
          </w:rPr>
          <w:delText>所有</w:delText>
        </w:r>
      </w:del>
      <w:ins w:id="1377" w:author="CCCF" w:date="2023-01-09T21:39:28Z">
        <w:r>
          <w:rPr>
            <w:rFonts w:hint="eastAsia" w:cs="Times New Roman"/>
            <w:color w:val="auto"/>
            <w:szCs w:val="21"/>
            <w:lang w:val="en-US" w:eastAsia="zh-CN"/>
          </w:rPr>
          <w:t>其他</w:t>
        </w:r>
      </w:ins>
      <w:r>
        <w:rPr>
          <w:rFonts w:hint="eastAsia" w:ascii="Times New Roman" w:hAnsi="Times New Roman" w:cs="Times New Roman"/>
          <w:color w:val="auto"/>
          <w:szCs w:val="21"/>
          <w:lang w:val="en-US" w:eastAsia="zh-CN"/>
        </w:rPr>
        <w:t>学生的</w:t>
      </w:r>
      <w:ins w:id="1378" w:author="CCCF" w:date="2023-01-09T21:39:24Z">
        <w:r>
          <w:rPr>
            <w:rFonts w:hint="eastAsia" w:cs="Times New Roman"/>
            <w:color w:val="auto"/>
            <w:szCs w:val="21"/>
            <w:lang w:val="en-US" w:eastAsia="zh-CN"/>
          </w:rPr>
          <w:t>评分准确性</w:t>
        </w:r>
      </w:ins>
      <w:r>
        <w:rPr>
          <w:rFonts w:hint="eastAsia" w:ascii="Times New Roman" w:hAnsi="Times New Roman" w:cs="Times New Roman"/>
          <w:color w:val="auto"/>
          <w:szCs w:val="21"/>
          <w:lang w:val="en-US" w:eastAsia="zh-CN"/>
        </w:rPr>
        <w:t>权重</w:t>
      </w:r>
      <w:r>
        <w:rPr>
          <w:rFonts w:hint="eastAsia" w:ascii="Times New Roman" w:hAnsi="Times New Roman" w:eastAsia="宋体" w:cs="Times New Roman"/>
          <w:color w:val="auto"/>
          <w:szCs w:val="21"/>
          <w:lang w:val="en-US" w:eastAsia="zh-CN"/>
        </w:rPr>
        <w:t>。</w:t>
      </w:r>
      <w:ins w:id="1379" w:author="CCCF" w:date="2023-01-09T21:41:10Z">
        <w:r>
          <w:rPr>
            <w:rFonts w:hint="eastAsia" w:cs="Times New Roman"/>
            <w:color w:val="auto"/>
            <w:szCs w:val="21"/>
            <w:lang w:val="en-US" w:eastAsia="zh-CN"/>
          </w:rPr>
          <w:t>同时，</w:t>
        </w:r>
      </w:ins>
      <w:del w:id="1380" w:author="CCCF" w:date="2023-01-09T21:40:59Z">
        <w:r>
          <w:rPr>
            <w:rFonts w:hint="eastAsia" w:ascii="Times New Roman" w:hAnsi="Times New Roman" w:eastAsia="宋体" w:cs="Times New Roman"/>
            <w:color w:val="auto"/>
            <w:szCs w:val="21"/>
            <w:lang w:val="en-US" w:eastAsia="zh-CN"/>
          </w:rPr>
          <w:delText>而</w:delText>
        </w:r>
      </w:del>
      <w:r>
        <w:rPr>
          <w:rFonts w:hint="eastAsia" w:ascii="Times New Roman" w:hAnsi="Times New Roman" w:cs="Times New Roman"/>
          <w:color w:val="auto"/>
          <w:szCs w:val="21"/>
          <w:lang w:val="en-US" w:eastAsia="zh-CN"/>
        </w:rPr>
        <w:t>Wang</w:t>
      </w:r>
      <w:ins w:id="1381" w:author="CCCF" w:date="2023-01-09T21:41:13Z">
        <w:r>
          <w:rPr>
            <w:rFonts w:hint="eastAsia" w:cs="Times New Roman"/>
            <w:color w:val="auto"/>
            <w:szCs w:val="21"/>
            <w:lang w:val="en-US" w:eastAsia="zh-CN"/>
          </w:rPr>
          <w:t>提出</w:t>
        </w:r>
      </w:ins>
      <w:del w:id="1382" w:author="CCCF" w:date="2023-01-09T21:41:16Z">
        <w:r>
          <w:rPr>
            <w:rFonts w:hint="eastAsia" w:ascii="Times New Roman" w:hAnsi="Times New Roman" w:eastAsia="宋体" w:cs="Times New Roman"/>
            <w:color w:val="auto"/>
            <w:szCs w:val="21"/>
            <w:lang w:val="en-US" w:eastAsia="zh-CN"/>
          </w:rPr>
          <w:delText>认为</w:delText>
        </w:r>
      </w:del>
      <w:r>
        <w:rPr>
          <w:rFonts w:hint="eastAsia" w:ascii="Times New Roman" w:hAnsi="Times New Roman" w:eastAsia="宋体" w:cs="Times New Roman"/>
          <w:color w:val="auto"/>
          <w:szCs w:val="21"/>
          <w:lang w:val="en-US" w:eastAsia="zh-CN"/>
        </w:rPr>
        <w:t>将学生的作业成绩等价</w:t>
      </w:r>
      <w:ins w:id="1383" w:author="CCCF" w:date="2023-01-09T21:41:24Z">
        <w:r>
          <w:rPr>
            <w:rFonts w:hint="eastAsia" w:cs="Times New Roman"/>
            <w:color w:val="auto"/>
            <w:szCs w:val="21"/>
            <w:lang w:val="en-US" w:eastAsia="zh-CN"/>
          </w:rPr>
          <w:t>于</w:t>
        </w:r>
      </w:ins>
      <w:ins w:id="1384" w:author="CCCF" w:date="2023-01-09T21:41:25Z">
        <w:r>
          <w:rPr>
            <w:rFonts w:hint="eastAsia" w:cs="Times New Roman"/>
            <w:color w:val="auto"/>
            <w:szCs w:val="21"/>
            <w:lang w:val="en-US" w:eastAsia="zh-CN"/>
          </w:rPr>
          <w:t>其</w:t>
        </w:r>
      </w:ins>
      <w:del w:id="1385" w:author="CCCF" w:date="2023-01-09T21:41:25Z">
        <w:r>
          <w:rPr>
            <w:rFonts w:hint="eastAsia" w:ascii="Times New Roman" w:hAnsi="Times New Roman" w:eastAsia="宋体" w:cs="Times New Roman"/>
            <w:color w:val="auto"/>
            <w:szCs w:val="21"/>
            <w:lang w:val="en-US" w:eastAsia="zh-CN"/>
          </w:rPr>
          <w:delText>为</w:delText>
        </w:r>
      </w:del>
      <w:r>
        <w:rPr>
          <w:rFonts w:hint="eastAsia" w:ascii="Times New Roman" w:hAnsi="Times New Roman" w:eastAsia="宋体" w:cs="Times New Roman"/>
          <w:color w:val="auto"/>
          <w:szCs w:val="21"/>
          <w:lang w:val="en-US" w:eastAsia="zh-CN"/>
        </w:rPr>
        <w:t>评审能力是不全面的</w:t>
      </w:r>
      <w:r>
        <w:rPr>
          <w:rFonts w:hint="eastAsia" w:ascii="Times New Roman" w:hAnsi="Times New Roman" w:cs="Times New Roman"/>
          <w:color w:val="auto"/>
          <w:szCs w:val="21"/>
          <w:lang w:val="en-US" w:eastAsia="zh-CN"/>
        </w:rPr>
        <w:t>，于是</w:t>
      </w:r>
      <w:del w:id="1386" w:author="CCCF" w:date="2023-01-09T21:41:31Z">
        <w:r>
          <w:rPr>
            <w:rFonts w:hint="eastAsia" w:ascii="Times New Roman" w:hAnsi="Times New Roman" w:cs="Times New Roman"/>
            <w:color w:val="auto"/>
            <w:szCs w:val="21"/>
            <w:lang w:val="en-US" w:eastAsia="zh-CN"/>
          </w:rPr>
          <w:delText>在</w:delText>
        </w:r>
      </w:del>
      <w:del w:id="1387" w:author="CCCF" w:date="2023-01-09T21:41:30Z">
        <w:r>
          <w:rPr>
            <w:rFonts w:hint="eastAsia" w:ascii="Times New Roman" w:hAnsi="Times New Roman" w:cs="Times New Roman"/>
            <w:color w:val="auto"/>
            <w:szCs w:val="21"/>
            <w:lang w:val="en-US" w:eastAsia="zh-CN"/>
          </w:rPr>
          <w:delText>此基础上</w:delText>
        </w:r>
      </w:del>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vertAlign w:val="superscript"/>
          <w:lang w:val="en-US" w:eastAsia="zh-CN"/>
        </w:rPr>
        <w:fldChar w:fldCharType="begin"/>
      </w:r>
      <w:r>
        <w:rPr>
          <w:rFonts w:hint="eastAsia" w:ascii="Times New Roman" w:hAnsi="Times New Roman" w:cs="Times New Roman"/>
          <w:color w:val="auto"/>
          <w:szCs w:val="21"/>
          <w:vertAlign w:val="superscript"/>
          <w:lang w:val="en-US" w:eastAsia="zh-CN"/>
        </w:rPr>
        <w:instrText xml:space="preserve"> REF _Ref32244 \r \h </w:instrText>
      </w:r>
      <w:r>
        <w:rPr>
          <w:rFonts w:hint="eastAsia" w:ascii="Times New Roman" w:hAnsi="Times New Roman" w:cs="Times New Roman"/>
          <w:color w:val="auto"/>
          <w:szCs w:val="21"/>
          <w:vertAlign w:val="superscript"/>
          <w:lang w:val="en-US" w:eastAsia="zh-CN"/>
        </w:rPr>
        <w:fldChar w:fldCharType="separate"/>
      </w:r>
      <w:r>
        <w:rPr>
          <w:rFonts w:hint="eastAsia" w:ascii="Times New Roman" w:hAnsi="Times New Roman" w:cs="Times New Roman"/>
          <w:color w:val="auto"/>
          <w:szCs w:val="21"/>
          <w:vertAlign w:val="superscript"/>
          <w:lang w:val="en-US" w:eastAsia="zh-CN"/>
        </w:rPr>
        <w:t>[16]</w:t>
      </w:r>
      <w:r>
        <w:rPr>
          <w:rFonts w:hint="eastAsia" w:ascii="Times New Roman" w:hAnsi="Times New Roman" w:cs="Times New Roman"/>
          <w:color w:val="auto"/>
          <w:szCs w:val="21"/>
          <w:vertAlign w:val="superscript"/>
          <w:lang w:val="en-US" w:eastAsia="zh-CN"/>
        </w:rPr>
        <w:fldChar w:fldCharType="end"/>
      </w:r>
      <w:r>
        <w:rPr>
          <w:rFonts w:hint="eastAsia" w:ascii="Times New Roman" w:hAnsi="Times New Roman" w:cs="Times New Roman"/>
          <w:color w:val="auto"/>
          <w:szCs w:val="21"/>
          <w:lang w:val="en-US" w:eastAsia="zh-CN"/>
        </w:rPr>
        <w:t>。SSPA</w:t>
      </w:r>
      <w:ins w:id="1388" w:author="CCCF" w:date="2023-01-09T21:41:35Z">
        <w:r>
          <w:rPr>
            <w:rFonts w:hint="eastAsia" w:cs="Times New Roman"/>
            <w:color w:val="auto"/>
            <w:szCs w:val="21"/>
            <w:lang w:val="en-US" w:eastAsia="zh-CN"/>
          </w:rPr>
          <w:t>模型</w:t>
        </w:r>
      </w:ins>
      <w:r>
        <w:rPr>
          <w:rFonts w:hint="eastAsia" w:ascii="Times New Roman" w:hAnsi="Times New Roman" w:eastAsia="宋体" w:cs="Times New Roman"/>
          <w:color w:val="auto"/>
          <w:szCs w:val="21"/>
          <w:lang w:val="en-US" w:eastAsia="zh-CN"/>
        </w:rPr>
        <w:t>在</w:t>
      </w:r>
      <w:ins w:id="1389" w:author="CCCF" w:date="2023-01-09T21:48:13Z">
        <w:r>
          <w:rPr>
            <w:rFonts w:hint="eastAsia" w:cs="Times New Roman"/>
            <w:color w:val="auto"/>
            <w:szCs w:val="21"/>
            <w:lang w:val="en-US" w:eastAsia="zh-CN"/>
          </w:rPr>
          <w:t>设定</w:t>
        </w:r>
      </w:ins>
      <w:del w:id="1390" w:author="CCCF" w:date="2023-01-09T21:48:11Z">
        <w:r>
          <w:rPr>
            <w:rFonts w:hint="eastAsia" w:ascii="Times New Roman" w:hAnsi="Times New Roman" w:eastAsia="宋体" w:cs="Times New Roman"/>
            <w:color w:val="auto"/>
            <w:szCs w:val="21"/>
            <w:lang w:val="en-US" w:eastAsia="zh-CN"/>
          </w:rPr>
          <w:delText>构建</w:delText>
        </w:r>
      </w:del>
      <w:r>
        <w:rPr>
          <w:rFonts w:hint="eastAsia" w:ascii="Times New Roman" w:hAnsi="Times New Roman" w:eastAsia="宋体" w:cs="Times New Roman"/>
          <w:color w:val="auto"/>
          <w:szCs w:val="21"/>
          <w:lang w:val="en-US" w:eastAsia="zh-CN"/>
        </w:rPr>
        <w:t>同行评价者的</w:t>
      </w:r>
      <w:ins w:id="1391" w:author="CCCF" w:date="2023-01-09T21:48:16Z">
        <w:r>
          <w:rPr>
            <w:rFonts w:hint="eastAsia" w:cs="Times New Roman"/>
            <w:color w:val="auto"/>
            <w:szCs w:val="21"/>
            <w:lang w:val="en-US" w:eastAsia="zh-CN"/>
          </w:rPr>
          <w:t>评分</w:t>
        </w:r>
      </w:ins>
      <w:r>
        <w:rPr>
          <w:rFonts w:hint="eastAsia" w:ascii="Times New Roman" w:hAnsi="Times New Roman" w:eastAsia="宋体" w:cs="Times New Roman"/>
          <w:color w:val="auto"/>
          <w:szCs w:val="21"/>
          <w:lang w:val="en-US" w:eastAsia="zh-CN"/>
        </w:rPr>
        <w:t>准确性</w:t>
      </w:r>
      <w:ins w:id="1392" w:author="CCCF" w:date="2023-01-09T21:48:55Z">
        <w:r>
          <w:rPr>
            <w:rFonts w:hint="eastAsia" w:cs="Times New Roman"/>
            <w:color w:val="auto"/>
            <w:szCs w:val="21"/>
            <w:lang w:val="en-US" w:eastAsia="zh-CN"/>
          </w:rPr>
          <w:t>权重</w:t>
        </w:r>
      </w:ins>
      <w:r>
        <w:rPr>
          <w:rFonts w:hint="eastAsia" w:ascii="Times New Roman" w:hAnsi="Times New Roman" w:eastAsia="宋体" w:cs="Times New Roman"/>
          <w:color w:val="auto"/>
          <w:szCs w:val="21"/>
          <w:lang w:val="en-US" w:eastAsia="zh-CN"/>
        </w:rPr>
        <w:t>时</w:t>
      </w:r>
      <w:ins w:id="1393" w:author="CCCF" w:date="2023-01-09T21:49:12Z">
        <w:r>
          <w:rPr>
            <w:rFonts w:hint="eastAsia" w:cs="Times New Roman"/>
            <w:color w:val="auto"/>
            <w:szCs w:val="21"/>
            <w:lang w:val="en-US" w:eastAsia="zh-CN"/>
          </w:rPr>
          <w:t>同时</w:t>
        </w:r>
      </w:ins>
      <w:del w:id="1394" w:author="CCCF" w:date="2023-01-09T21:48:18Z">
        <w:r>
          <w:rPr>
            <w:rFonts w:hint="eastAsia" w:ascii="Times New Roman" w:hAnsi="Times New Roman" w:eastAsia="宋体" w:cs="Times New Roman"/>
            <w:color w:val="auto"/>
            <w:szCs w:val="21"/>
            <w:lang w:val="en-US" w:eastAsia="zh-CN"/>
          </w:rPr>
          <w:delText>，</w:delText>
        </w:r>
      </w:del>
      <w:ins w:id="1395" w:author="CCCF" w:date="2023-01-09T21:49:31Z">
        <w:r>
          <w:rPr>
            <w:rFonts w:hint="eastAsia" w:cs="Times New Roman"/>
            <w:color w:val="auto"/>
            <w:szCs w:val="21"/>
            <w:lang w:val="en-US" w:eastAsia="zh-CN"/>
          </w:rPr>
          <w:t>参考</w:t>
        </w:r>
      </w:ins>
      <w:ins w:id="1396" w:author="CCCF" w:date="2023-01-09T21:49:32Z">
        <w:r>
          <w:rPr>
            <w:rFonts w:hint="eastAsia" w:cs="Times New Roman"/>
            <w:color w:val="auto"/>
            <w:szCs w:val="21"/>
            <w:lang w:val="en-US" w:eastAsia="zh-CN"/>
          </w:rPr>
          <w:t>了</w:t>
        </w:r>
      </w:ins>
      <w:del w:id="1397" w:author="CCCF" w:date="2023-01-09T21:49:31Z">
        <w:r>
          <w:rPr>
            <w:rFonts w:hint="eastAsia" w:ascii="Times New Roman" w:hAnsi="Times New Roman" w:eastAsia="宋体" w:cs="Times New Roman"/>
            <w:color w:val="auto"/>
            <w:szCs w:val="21"/>
            <w:lang w:val="en-US" w:eastAsia="zh-CN"/>
          </w:rPr>
          <w:delText>将</w:delText>
        </w:r>
      </w:del>
      <w:r>
        <w:rPr>
          <w:rFonts w:hint="eastAsia" w:ascii="Times New Roman" w:hAnsi="Times New Roman" w:eastAsia="宋体" w:cs="Times New Roman"/>
          <w:color w:val="auto"/>
          <w:szCs w:val="21"/>
          <w:lang w:val="en-US" w:eastAsia="zh-CN"/>
        </w:rPr>
        <w:t>同行评价者与教师</w:t>
      </w:r>
      <w:ins w:id="1398" w:author="CCCF" w:date="2023-01-09T21:49:02Z">
        <w:r>
          <w:rPr>
            <w:rFonts w:hint="eastAsia" w:cs="Times New Roman"/>
            <w:color w:val="auto"/>
            <w:szCs w:val="21"/>
            <w:lang w:val="en-US" w:eastAsia="zh-CN"/>
          </w:rPr>
          <w:t>的</w:t>
        </w:r>
      </w:ins>
      <w:r>
        <w:rPr>
          <w:rFonts w:hint="eastAsia" w:ascii="Times New Roman" w:hAnsi="Times New Roman" w:eastAsia="宋体" w:cs="Times New Roman"/>
          <w:color w:val="auto"/>
          <w:szCs w:val="21"/>
          <w:lang w:val="en-US" w:eastAsia="zh-CN"/>
        </w:rPr>
        <w:t>评分</w:t>
      </w:r>
      <w:del w:id="1399" w:author="CCCF" w:date="2023-01-09T21:49:03Z">
        <w:r>
          <w:rPr>
            <w:rFonts w:hint="eastAsia" w:ascii="Times New Roman" w:hAnsi="Times New Roman" w:eastAsia="宋体" w:cs="Times New Roman"/>
            <w:color w:val="auto"/>
            <w:szCs w:val="21"/>
            <w:lang w:val="en-US" w:eastAsia="zh-CN"/>
          </w:rPr>
          <w:delText>的</w:delText>
        </w:r>
      </w:del>
      <w:r>
        <w:rPr>
          <w:rFonts w:hint="eastAsia" w:ascii="Times New Roman" w:hAnsi="Times New Roman" w:eastAsia="宋体" w:cs="Times New Roman"/>
          <w:color w:val="auto"/>
          <w:szCs w:val="21"/>
          <w:lang w:val="en-US" w:eastAsia="zh-CN"/>
        </w:rPr>
        <w:t>差距</w:t>
      </w:r>
      <w:ins w:id="1400" w:author="CCCF" w:date="2023-01-09T21:49:18Z">
        <w:r>
          <w:rPr>
            <w:rFonts w:hint="eastAsia" w:cs="Times New Roman"/>
            <w:color w:val="auto"/>
            <w:szCs w:val="21"/>
            <w:lang w:val="en-US" w:eastAsia="zh-CN"/>
          </w:rPr>
          <w:t>和</w:t>
        </w:r>
      </w:ins>
      <w:ins w:id="1401" w:author="CCCF" w:date="2023-01-09T21:49:19Z">
        <w:r>
          <w:rPr>
            <w:rFonts w:hint="eastAsia" w:cs="Times New Roman"/>
            <w:color w:val="auto"/>
            <w:szCs w:val="21"/>
            <w:lang w:val="en-US" w:eastAsia="zh-CN"/>
          </w:rPr>
          <w:t>学生</w:t>
        </w:r>
      </w:ins>
      <w:ins w:id="1402" w:author="CCCF" w:date="2023-01-09T21:49:22Z">
        <w:r>
          <w:rPr>
            <w:rFonts w:hint="eastAsia" w:cs="Times New Roman"/>
            <w:color w:val="auto"/>
            <w:szCs w:val="21"/>
            <w:lang w:val="en-US" w:eastAsia="zh-CN"/>
          </w:rPr>
          <w:t>的</w:t>
        </w:r>
      </w:ins>
      <w:ins w:id="1403" w:author="CCCF" w:date="2023-01-09T21:49:23Z">
        <w:r>
          <w:rPr>
            <w:rFonts w:hint="eastAsia" w:cs="Times New Roman"/>
            <w:color w:val="auto"/>
            <w:szCs w:val="21"/>
            <w:lang w:val="en-US" w:eastAsia="zh-CN"/>
          </w:rPr>
          <w:t>作业</w:t>
        </w:r>
      </w:ins>
      <w:ins w:id="1404" w:author="CCCF" w:date="2023-01-09T21:49:25Z">
        <w:r>
          <w:rPr>
            <w:rFonts w:hint="eastAsia" w:cs="Times New Roman"/>
            <w:color w:val="auto"/>
            <w:szCs w:val="21"/>
            <w:lang w:val="en-US" w:eastAsia="zh-CN"/>
          </w:rPr>
          <w:t>得分</w:t>
        </w:r>
      </w:ins>
      <w:del w:id="1405" w:author="CCCF" w:date="2023-01-09T21:49:37Z">
        <w:r>
          <w:rPr>
            <w:rFonts w:hint="eastAsia" w:ascii="Times New Roman" w:hAnsi="Times New Roman" w:eastAsia="宋体" w:cs="Times New Roman"/>
            <w:color w:val="auto"/>
            <w:szCs w:val="21"/>
            <w:lang w:val="en-US" w:eastAsia="zh-CN"/>
          </w:rPr>
          <w:delText>也作为</w:delText>
        </w:r>
      </w:del>
      <w:del w:id="1406" w:author="CCCF" w:date="2023-01-09T21:49:37Z">
        <w:r>
          <w:rPr>
            <w:rFonts w:hint="default" w:ascii="Times New Roman" w:hAnsi="Times New Roman" w:eastAsia="宋体" w:cs="Times New Roman"/>
            <w:color w:val="auto"/>
            <w:szCs w:val="21"/>
            <w:lang w:val="en-US" w:eastAsia="zh-CN"/>
          </w:rPr>
          <w:delText>其影响因素</w:delText>
        </w:r>
      </w:del>
      <w:del w:id="1407" w:author="CCCF" w:date="2023-01-09T21:49:37Z">
        <w:r>
          <w:rPr>
            <w:rFonts w:hint="eastAsia" w:ascii="Times New Roman" w:hAnsi="Times New Roman" w:eastAsia="宋体" w:cs="Times New Roman"/>
            <w:color w:val="auto"/>
            <w:szCs w:val="21"/>
            <w:lang w:val="en-US" w:eastAsia="zh-CN"/>
          </w:rPr>
          <w:delText>，结合学生的作业成绩来共同决定学生的准确性</w:delText>
        </w:r>
      </w:del>
      <w:r>
        <w:rPr>
          <w:rFonts w:hint="eastAsia" w:ascii="Times New Roman" w:hAnsi="Times New Roman" w:eastAsia="宋体" w:cs="Times New Roman"/>
          <w:color w:val="auto"/>
          <w:szCs w:val="21"/>
          <w:lang w:val="en-US" w:eastAsia="zh-CN"/>
        </w:rPr>
        <w:t>，进而加权聚合得到</w:t>
      </w:r>
      <w:ins w:id="1408" w:author="CCCF" w:date="2023-01-09T21:49:50Z">
        <w:r>
          <w:rPr>
            <w:rFonts w:hint="eastAsia" w:cs="Times New Roman"/>
            <w:color w:val="auto"/>
            <w:szCs w:val="21"/>
            <w:lang w:val="en-US" w:eastAsia="zh-CN"/>
          </w:rPr>
          <w:t>对</w:t>
        </w:r>
      </w:ins>
      <w:ins w:id="1409" w:author="CCCF" w:date="2023-01-09T21:49:46Z">
        <w:r>
          <w:rPr>
            <w:rFonts w:hint="eastAsia" w:cs="Times New Roman"/>
            <w:color w:val="auto"/>
            <w:szCs w:val="21"/>
            <w:lang w:val="en-US" w:eastAsia="zh-CN"/>
          </w:rPr>
          <w:t>作业</w:t>
        </w:r>
      </w:ins>
      <w:del w:id="1410" w:author="CCCF" w:date="2023-01-09T21:49:45Z">
        <w:r>
          <w:rPr>
            <w:rFonts w:hint="eastAsia" w:ascii="Times New Roman" w:hAnsi="Times New Roman" w:eastAsia="宋体" w:cs="Times New Roman"/>
            <w:color w:val="auto"/>
            <w:szCs w:val="21"/>
            <w:lang w:val="en-US" w:eastAsia="zh-CN"/>
          </w:rPr>
          <w:delText>学生</w:delText>
        </w:r>
      </w:del>
      <w:del w:id="1411" w:author="CCCF" w:date="2023-01-09T21:49:51Z">
        <w:r>
          <w:rPr>
            <w:rFonts w:hint="eastAsia" w:ascii="Times New Roman" w:hAnsi="Times New Roman" w:eastAsia="宋体" w:cs="Times New Roman"/>
            <w:color w:val="auto"/>
            <w:szCs w:val="21"/>
            <w:lang w:val="en-US" w:eastAsia="zh-CN"/>
          </w:rPr>
          <w:delText>的</w:delText>
        </w:r>
      </w:del>
      <w:r>
        <w:rPr>
          <w:rFonts w:hint="eastAsia" w:ascii="Times New Roman" w:hAnsi="Times New Roman" w:eastAsia="宋体" w:cs="Times New Roman"/>
          <w:color w:val="auto"/>
          <w:szCs w:val="21"/>
          <w:lang w:val="en-US" w:eastAsia="zh-CN"/>
        </w:rPr>
        <w:t>真实分数</w:t>
      </w:r>
      <w:ins w:id="1412" w:author="CCCF" w:date="2023-01-09T21:49:52Z">
        <w:r>
          <w:rPr>
            <w:rFonts w:hint="eastAsia" w:cs="Times New Roman"/>
            <w:color w:val="auto"/>
            <w:szCs w:val="21"/>
            <w:lang w:val="en-US" w:eastAsia="zh-CN"/>
          </w:rPr>
          <w:t>的</w:t>
        </w:r>
      </w:ins>
      <w:ins w:id="1413" w:author="CCCF" w:date="2023-01-09T21:49:53Z">
        <w:r>
          <w:rPr>
            <w:rFonts w:hint="eastAsia" w:cs="Times New Roman"/>
            <w:color w:val="auto"/>
            <w:szCs w:val="21"/>
            <w:lang w:val="en-US" w:eastAsia="zh-CN"/>
          </w:rPr>
          <w:t>估计</w:t>
        </w:r>
      </w:ins>
      <w:r>
        <w:rPr>
          <w:rFonts w:hint="eastAsia" w:ascii="Times New Roman" w:hAnsi="Times New Roman" w:eastAsia="宋体" w:cs="Times New Roman"/>
          <w:color w:val="auto"/>
          <w:szCs w:val="21"/>
          <w:lang w:val="en-US" w:eastAsia="zh-CN"/>
        </w:rPr>
        <w:t>。</w:t>
      </w:r>
      <w:del w:id="1414" w:author="CCCF" w:date="2023-01-09T21:51:37Z">
        <w:r>
          <w:rPr>
            <w:rFonts w:hint="default" w:ascii="Times New Roman" w:hAnsi="Times New Roman" w:cs="Times New Roman"/>
            <w:color w:val="auto"/>
            <w:szCs w:val="21"/>
            <w:lang w:val="en-US" w:eastAsia="zh-CN"/>
          </w:rPr>
          <w:delText>虽然加</w:delText>
        </w:r>
      </w:del>
      <w:ins w:id="1415" w:author="CCCF" w:date="2023-01-09T21:51:38Z">
        <w:r>
          <w:rPr>
            <w:rFonts w:hint="eastAsia" w:cs="Times New Roman"/>
            <w:color w:val="auto"/>
            <w:szCs w:val="21"/>
            <w:lang w:val="en-US" w:eastAsia="zh-CN"/>
          </w:rPr>
          <w:t>考虑到</w:t>
        </w:r>
      </w:ins>
      <w:ins w:id="1416" w:author="CCCF" w:date="2023-01-09T21:51:41Z">
        <w:r>
          <w:rPr>
            <w:rFonts w:hint="eastAsia" w:cs="Times New Roman"/>
            <w:color w:val="auto"/>
            <w:szCs w:val="21"/>
            <w:lang w:val="en-US" w:eastAsia="zh-CN"/>
          </w:rPr>
          <w:t>加</w:t>
        </w:r>
      </w:ins>
      <w:r>
        <w:rPr>
          <w:rFonts w:hint="eastAsia" w:ascii="Times New Roman" w:hAnsi="Times New Roman" w:cs="Times New Roman"/>
          <w:color w:val="auto"/>
          <w:szCs w:val="21"/>
          <w:lang w:val="en-US" w:eastAsia="zh-CN"/>
        </w:rPr>
        <w:t>权聚合模型</w:t>
      </w:r>
      <w:del w:id="1417" w:author="CCCF" w:date="2023-01-09T21:51:49Z">
        <w:r>
          <w:rPr>
            <w:rFonts w:hint="eastAsia" w:ascii="Times New Roman" w:hAnsi="Times New Roman" w:cs="Times New Roman"/>
            <w:color w:val="auto"/>
            <w:szCs w:val="21"/>
            <w:lang w:val="en-US" w:eastAsia="zh-CN"/>
          </w:rPr>
          <w:delText>比起均值、中位数更加准确，但</w:delText>
        </w:r>
      </w:del>
      <w:del w:id="1418" w:author="CCCF" w:date="2023-01-09T21:51:49Z">
        <w:r>
          <w:rPr>
            <w:rFonts w:hint="default" w:ascii="Times New Roman" w:hAnsi="Times New Roman" w:cs="Times New Roman"/>
            <w:color w:val="auto"/>
            <w:szCs w:val="21"/>
            <w:lang w:val="en-US" w:eastAsia="zh-CN"/>
          </w:rPr>
          <w:delText>是它还是</w:delText>
        </w:r>
      </w:del>
      <w:ins w:id="1419" w:author="CCCF" w:date="2023-01-09T21:50:58Z">
        <w:r>
          <w:rPr>
            <w:rFonts w:hint="eastAsia" w:cs="Times New Roman"/>
            <w:color w:val="auto"/>
            <w:szCs w:val="21"/>
            <w:lang w:val="en-US" w:eastAsia="zh-CN"/>
          </w:rPr>
          <w:t>不能</w:t>
        </w:r>
      </w:ins>
      <w:del w:id="1420" w:author="CCCF" w:date="2023-01-09T21:51:00Z">
        <w:r>
          <w:rPr>
            <w:rFonts w:hint="eastAsia" w:ascii="Times New Roman" w:hAnsi="Times New Roman" w:cs="Times New Roman"/>
            <w:color w:val="auto"/>
            <w:szCs w:val="21"/>
            <w:lang w:val="en-US" w:eastAsia="zh-CN"/>
          </w:rPr>
          <w:delText>没有</w:delText>
        </w:r>
      </w:del>
      <w:r>
        <w:rPr>
          <w:rFonts w:hint="eastAsia" w:ascii="Times New Roman" w:hAnsi="Times New Roman" w:cs="Times New Roman"/>
          <w:color w:val="auto"/>
          <w:szCs w:val="21"/>
          <w:lang w:val="en-US" w:eastAsia="zh-CN"/>
        </w:rPr>
        <w:t>很好</w:t>
      </w:r>
      <w:del w:id="1421" w:author="CCCF" w:date="2023-01-09T21:51:02Z">
        <w:r>
          <w:rPr>
            <w:rFonts w:hint="eastAsia" w:ascii="Times New Roman" w:hAnsi="Times New Roman" w:cs="Times New Roman"/>
            <w:color w:val="auto"/>
            <w:szCs w:val="21"/>
            <w:lang w:val="en-US" w:eastAsia="zh-CN"/>
          </w:rPr>
          <w:delText>的</w:delText>
        </w:r>
      </w:del>
      <w:r>
        <w:rPr>
          <w:rFonts w:hint="eastAsia" w:ascii="Times New Roman" w:hAnsi="Times New Roman" w:cs="Times New Roman"/>
          <w:color w:val="auto"/>
          <w:szCs w:val="21"/>
          <w:lang w:val="en-US" w:eastAsia="zh-CN"/>
        </w:rPr>
        <w:t>量化同行评价者之间的个体差异</w:t>
      </w:r>
      <w:ins w:id="1422" w:author="CCCF" w:date="2023-01-09T21:51:54Z">
        <w:r>
          <w:rPr>
            <w:rFonts w:hint="eastAsia" w:cs="Times New Roman"/>
            <w:color w:val="auto"/>
            <w:szCs w:val="21"/>
            <w:lang w:val="en-US" w:eastAsia="zh-CN"/>
          </w:rPr>
          <w:t>，</w:t>
        </w:r>
      </w:ins>
      <w:ins w:id="1423" w:author="CCCF" w:date="2023-01-09T21:52:12Z">
        <w:r>
          <w:rPr>
            <w:rFonts w:hint="eastAsia" w:cs="Times New Roman"/>
            <w:color w:val="auto"/>
            <w:szCs w:val="21"/>
            <w:lang w:val="en-US" w:eastAsia="zh-CN"/>
          </w:rPr>
          <w:t>研究人员</w:t>
        </w:r>
      </w:ins>
      <w:ins w:id="1424" w:author="CCCF" w:date="2023-01-09T21:52:13Z">
        <w:r>
          <w:rPr>
            <w:rFonts w:hint="eastAsia" w:cs="Times New Roman"/>
            <w:color w:val="auto"/>
            <w:szCs w:val="21"/>
            <w:lang w:val="en-US" w:eastAsia="zh-CN"/>
          </w:rPr>
          <w:t>提出了</w:t>
        </w:r>
      </w:ins>
      <w:ins w:id="1425" w:author="CCCF" w:date="2023-01-09T21:52:28Z">
        <w:r>
          <w:rPr>
            <w:rFonts w:hint="eastAsia" w:cs="Times New Roman"/>
            <w:color w:val="auto"/>
            <w:szCs w:val="21"/>
            <w:lang w:val="en-US" w:eastAsia="zh-CN"/>
          </w:rPr>
          <w:t>基于</w:t>
        </w:r>
      </w:ins>
      <w:ins w:id="1426" w:author="CCCF" w:date="2023-01-09T21:52:29Z">
        <w:r>
          <w:rPr>
            <w:rFonts w:hint="eastAsia" w:cs="Times New Roman"/>
            <w:color w:val="auto"/>
            <w:szCs w:val="21"/>
            <w:lang w:val="en-US" w:eastAsia="zh-CN"/>
          </w:rPr>
          <w:t>概率</w:t>
        </w:r>
      </w:ins>
      <w:ins w:id="1427" w:author="CCCF" w:date="2023-01-09T21:52:30Z">
        <w:r>
          <w:rPr>
            <w:rFonts w:hint="eastAsia" w:cs="Times New Roman"/>
            <w:color w:val="auto"/>
            <w:szCs w:val="21"/>
            <w:lang w:val="en-US" w:eastAsia="zh-CN"/>
          </w:rPr>
          <w:t>图模型</w:t>
        </w:r>
      </w:ins>
      <w:ins w:id="1428" w:author="CCCF" w:date="2023-01-09T21:52:31Z">
        <w:r>
          <w:rPr>
            <w:rFonts w:hint="eastAsia" w:cs="Times New Roman"/>
            <w:color w:val="auto"/>
            <w:szCs w:val="21"/>
            <w:lang w:val="en-US" w:eastAsia="zh-CN"/>
          </w:rPr>
          <w:t>的</w:t>
        </w:r>
      </w:ins>
      <w:ins w:id="1429" w:author="CCCF" w:date="2023-01-09T21:52:35Z">
        <w:r>
          <w:rPr>
            <w:rFonts w:hint="eastAsia" w:cs="Times New Roman"/>
            <w:color w:val="auto"/>
            <w:szCs w:val="21"/>
            <w:lang w:val="en-US" w:eastAsia="zh-CN"/>
          </w:rPr>
          <w:t>基数</w:t>
        </w:r>
      </w:ins>
      <w:ins w:id="1430" w:author="CCCF" w:date="2023-01-09T21:52:36Z">
        <w:r>
          <w:rPr>
            <w:rFonts w:hint="eastAsia" w:cs="Times New Roman"/>
            <w:color w:val="auto"/>
            <w:szCs w:val="21"/>
            <w:lang w:val="en-US" w:eastAsia="zh-CN"/>
          </w:rPr>
          <w:t>估计技术</w:t>
        </w:r>
      </w:ins>
      <w:ins w:id="1431" w:author="CCCF" w:date="2023-01-09T21:52:37Z">
        <w:r>
          <w:rPr>
            <w:rFonts w:hint="eastAsia" w:cs="Times New Roman"/>
            <w:color w:val="auto"/>
            <w:szCs w:val="21"/>
            <w:lang w:val="en-US" w:eastAsia="zh-CN"/>
          </w:rPr>
          <w:t>。</w:t>
        </w:r>
      </w:ins>
      <w:del w:id="1432" w:author="CCCF" w:date="2023-01-09T21:52:40Z">
        <w:r>
          <w:rPr>
            <w:rFonts w:hint="eastAsia" w:ascii="Times New Roman" w:hAnsi="Times New Roman" w:cs="Times New Roman"/>
            <w:color w:val="auto"/>
            <w:szCs w:val="21"/>
            <w:lang w:val="en-US" w:eastAsia="zh-CN"/>
          </w:rPr>
          <w:delText>。</w:delText>
        </w:r>
      </w:del>
      <w:del w:id="1433" w:author="CCCF" w:date="2023-01-09T21:52:43Z">
        <w:r>
          <w:rPr>
            <w:rFonts w:hint="eastAsia" w:ascii="Times New Roman" w:hAnsi="Times New Roman" w:cs="Times New Roman"/>
            <w:color w:val="auto"/>
            <w:szCs w:val="21"/>
            <w:lang w:val="en-US" w:eastAsia="zh-CN"/>
          </w:rPr>
          <w:delText>而</w:delText>
        </w:r>
      </w:del>
      <w:del w:id="1434" w:author="CCCF" w:date="2023-01-09T21:52:43Z">
        <w:r>
          <w:rPr>
            <w:rFonts w:hint="eastAsia" w:ascii="Times New Roman" w:hAnsi="Times New Roman" w:eastAsia="宋体" w:cs="Times New Roman"/>
            <w:color w:val="auto"/>
            <w:szCs w:val="21"/>
            <w:lang w:val="en-US" w:eastAsia="zh-CN"/>
          </w:rPr>
          <w:delText>生成</w:delText>
        </w:r>
      </w:del>
      <w:del w:id="1435" w:author="CCCF" w:date="2023-01-08T21:01:40Z">
        <w:r>
          <w:rPr>
            <w:rFonts w:hint="eastAsia" w:ascii="Times New Roman" w:hAnsi="Times New Roman" w:eastAsia="宋体" w:cs="Times New Roman"/>
            <w:color w:val="auto"/>
            <w:szCs w:val="21"/>
            <w:lang w:val="en-US" w:eastAsia="zh-CN"/>
          </w:rPr>
          <w:delText>概率模型</w:delText>
        </w:r>
      </w:del>
      <w:ins w:id="1436" w:author="CCCF" w:date="2023-01-08T21:01:40Z">
        <w:r>
          <w:rPr>
            <w:rFonts w:hint="eastAsia" w:cs="Times New Roman"/>
            <w:color w:val="auto"/>
            <w:szCs w:val="21"/>
            <w:lang w:val="en-US" w:eastAsia="zh-CN"/>
          </w:rPr>
          <w:t>概率图模型</w:t>
        </w:r>
      </w:ins>
      <w:del w:id="1437" w:author="CCCF" w:date="2023-01-09T21:52:45Z">
        <w:r>
          <w:rPr>
            <w:rFonts w:hint="eastAsia" w:ascii="Times New Roman" w:hAnsi="Times New Roman" w:eastAsia="宋体" w:cs="Times New Roman"/>
            <w:color w:val="auto"/>
            <w:szCs w:val="21"/>
            <w:lang w:val="en-US" w:eastAsia="zh-CN"/>
          </w:rPr>
          <w:delText>则是</w:delText>
        </w:r>
      </w:del>
      <w:ins w:id="1438" w:author="CCCF" w:date="2023-01-09T21:53:05Z">
        <w:r>
          <w:rPr>
            <w:rFonts w:hint="eastAsia" w:cs="Times New Roman"/>
            <w:color w:val="auto"/>
            <w:szCs w:val="21"/>
            <w:lang w:val="en-US" w:eastAsia="zh-CN"/>
          </w:rPr>
          <w:t>以</w:t>
        </w:r>
      </w:ins>
      <w:del w:id="1439" w:author="CCCF" w:date="2023-01-09T21:53:03Z">
        <w:r>
          <w:rPr>
            <w:rFonts w:hint="eastAsia" w:ascii="Times New Roman" w:hAnsi="Times New Roman" w:eastAsia="宋体" w:cs="Times New Roman"/>
            <w:color w:val="auto"/>
            <w:szCs w:val="21"/>
            <w:lang w:val="en-US" w:eastAsia="zh-CN"/>
          </w:rPr>
          <w:delText>将</w:delText>
        </w:r>
      </w:del>
      <w:r>
        <w:rPr>
          <w:rFonts w:hint="eastAsia" w:ascii="Times New Roman" w:hAnsi="Times New Roman" w:eastAsia="宋体" w:cs="Times New Roman"/>
          <w:color w:val="auto"/>
          <w:szCs w:val="21"/>
          <w:lang w:val="en-US" w:eastAsia="zh-CN"/>
        </w:rPr>
        <w:t>学生作业的真实分数</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同行评价者的</w:t>
      </w:r>
      <w:ins w:id="1440" w:author="CCCF" w:date="2023-01-09T21:52:56Z">
        <w:r>
          <w:rPr>
            <w:rFonts w:hint="eastAsia" w:cs="Times New Roman"/>
            <w:color w:val="auto"/>
            <w:szCs w:val="21"/>
            <w:lang w:val="en-US" w:eastAsia="zh-CN"/>
          </w:rPr>
          <w:t>评分</w:t>
        </w:r>
      </w:ins>
      <w:r>
        <w:rPr>
          <w:rFonts w:hint="eastAsia" w:cs="Times New Roman"/>
          <w:color w:val="auto"/>
          <w:szCs w:val="21"/>
          <w:lang w:val="en-US" w:eastAsia="zh-CN"/>
        </w:rPr>
        <w:t>可靠性和偏见</w:t>
      </w:r>
      <w:del w:id="1441" w:author="CCCF" w:date="2023-01-09T21:53:14Z">
        <w:r>
          <w:rPr>
            <w:rFonts w:hint="default" w:ascii="Times New Roman" w:hAnsi="Times New Roman" w:eastAsia="宋体" w:cs="Times New Roman"/>
            <w:color w:val="auto"/>
            <w:szCs w:val="21"/>
            <w:lang w:val="en-US" w:eastAsia="zh-CN"/>
          </w:rPr>
          <w:delText>建模</w:delText>
        </w:r>
      </w:del>
      <w:ins w:id="1442" w:author="CCCF" w:date="2023-01-09T21:53:37Z">
        <w:r>
          <w:rPr>
            <w:rFonts w:hint="eastAsia" w:cs="Times New Roman"/>
            <w:color w:val="auto"/>
            <w:szCs w:val="21"/>
            <w:lang w:val="en-US" w:eastAsia="zh-CN"/>
          </w:rPr>
          <w:t>视为</w:t>
        </w:r>
      </w:ins>
      <w:del w:id="1443" w:author="CCCF" w:date="2023-01-09T21:53:36Z">
        <w:r>
          <w:rPr>
            <w:rFonts w:hint="eastAsia" w:ascii="Times New Roman" w:hAnsi="Times New Roman" w:eastAsia="宋体" w:cs="Times New Roman"/>
            <w:color w:val="auto"/>
            <w:szCs w:val="21"/>
            <w:lang w:val="en-US" w:eastAsia="zh-CN"/>
          </w:rPr>
          <w:delText>为</w:delText>
        </w:r>
      </w:del>
      <w:r>
        <w:rPr>
          <w:rFonts w:hint="eastAsia" w:ascii="Times New Roman" w:hAnsi="Times New Roman" w:eastAsia="宋体" w:cs="Times New Roman"/>
          <w:color w:val="auto"/>
          <w:szCs w:val="21"/>
          <w:lang w:val="en-US" w:eastAsia="zh-CN"/>
        </w:rPr>
        <w:t>隐变量</w:t>
      </w:r>
      <w:del w:id="1444" w:author="CCCF" w:date="2023-01-09T21:53:28Z">
        <w:r>
          <w:rPr>
            <w:rFonts w:hint="eastAsia" w:ascii="Times New Roman" w:hAnsi="Times New Roman" w:eastAsia="宋体" w:cs="Times New Roman"/>
            <w:color w:val="auto"/>
            <w:szCs w:val="21"/>
            <w:lang w:val="en-US" w:eastAsia="zh-CN"/>
          </w:rPr>
          <w:delText>概率分布模型</w:delText>
        </w:r>
      </w:del>
      <w:r>
        <w:rPr>
          <w:rFonts w:hint="eastAsia" w:ascii="Times New Roman" w:hAnsi="Times New Roman" w:eastAsia="宋体" w:cs="Times New Roman"/>
          <w:color w:val="auto"/>
          <w:szCs w:val="21"/>
          <w:lang w:val="en-US" w:eastAsia="zh-CN"/>
        </w:rPr>
        <w:t>，然后通过可观测的</w:t>
      </w:r>
      <w:ins w:id="1445" w:author="CCCF" w:date="2023-01-09T21:53:46Z">
        <w:r>
          <w:rPr>
            <w:rFonts w:hint="eastAsia" w:cs="Times New Roman"/>
            <w:color w:val="auto"/>
            <w:szCs w:val="21"/>
            <w:lang w:val="en-US" w:eastAsia="zh-CN"/>
          </w:rPr>
          <w:t>变量</w:t>
        </w:r>
      </w:ins>
      <w:ins w:id="1446" w:author="CCCF" w:date="2023-01-09T21:53:47Z">
        <w:r>
          <w:rPr>
            <w:rFonts w:hint="eastAsia" w:cs="Times New Roman"/>
            <w:color w:val="auto"/>
            <w:szCs w:val="21"/>
            <w:lang w:val="en-US" w:eastAsia="zh-CN"/>
          </w:rPr>
          <w:t>，例如</w:t>
        </w:r>
      </w:ins>
      <w:ins w:id="1447" w:author="CCCF" w:date="2023-01-09T21:53:52Z">
        <w:r>
          <w:rPr>
            <w:rFonts w:hint="eastAsia" w:cs="Times New Roman"/>
            <w:color w:val="auto"/>
            <w:szCs w:val="21"/>
            <w:lang w:val="en-US" w:eastAsia="zh-CN"/>
          </w:rPr>
          <w:t>作业的</w:t>
        </w:r>
      </w:ins>
      <w:ins w:id="1448" w:author="CCCF" w:date="2023-01-09T21:53:53Z">
        <w:r>
          <w:rPr>
            <w:rFonts w:hint="eastAsia" w:cs="Times New Roman"/>
            <w:color w:val="auto"/>
            <w:szCs w:val="21"/>
            <w:lang w:val="en-US" w:eastAsia="zh-CN"/>
          </w:rPr>
          <w:t>评价</w:t>
        </w:r>
      </w:ins>
      <w:del w:id="1449" w:author="CCCF" w:date="2023-01-09T21:53:51Z">
        <w:r>
          <w:rPr>
            <w:rFonts w:hint="eastAsia" w:cs="Times New Roman"/>
            <w:color w:val="auto"/>
            <w:szCs w:val="21"/>
            <w:lang w:val="en-US" w:eastAsia="zh-CN"/>
          </w:rPr>
          <w:delText>互</w:delText>
        </w:r>
      </w:del>
      <w:del w:id="1450" w:author="CCCF" w:date="2023-01-09T21:53:50Z">
        <w:r>
          <w:rPr>
            <w:rFonts w:hint="eastAsia" w:cs="Times New Roman"/>
            <w:color w:val="auto"/>
            <w:szCs w:val="21"/>
            <w:lang w:val="en-US" w:eastAsia="zh-CN"/>
          </w:rPr>
          <w:delText>评</w:delText>
        </w:r>
      </w:del>
      <w:r>
        <w:rPr>
          <w:rFonts w:hint="eastAsia" w:cs="Times New Roman"/>
          <w:color w:val="auto"/>
          <w:szCs w:val="21"/>
          <w:lang w:val="en-US" w:eastAsia="zh-CN"/>
        </w:rPr>
        <w:t>分数</w:t>
      </w:r>
      <w:ins w:id="1451" w:author="CCCF" w:date="2023-01-09T21:53:55Z">
        <w:r>
          <w:rPr>
            <w:rFonts w:hint="eastAsia" w:cs="Times New Roman"/>
            <w:color w:val="auto"/>
            <w:szCs w:val="21"/>
            <w:lang w:val="en-US" w:eastAsia="zh-CN"/>
          </w:rPr>
          <w:t>等</w:t>
        </w:r>
      </w:ins>
      <w:ins w:id="1452" w:author="CCCF" w:date="2023-01-09T21:53:56Z">
        <w:r>
          <w:rPr>
            <w:rFonts w:hint="eastAsia" w:cs="Times New Roman"/>
            <w:color w:val="auto"/>
            <w:szCs w:val="21"/>
            <w:lang w:val="en-US" w:eastAsia="zh-CN"/>
          </w:rPr>
          <w:t>，</w:t>
        </w:r>
      </w:ins>
      <w:ins w:id="1453" w:author="CCCF" w:date="2023-01-09T21:53:57Z">
        <w:r>
          <w:rPr>
            <w:rFonts w:hint="eastAsia" w:cs="Times New Roman"/>
            <w:color w:val="auto"/>
            <w:szCs w:val="21"/>
            <w:lang w:val="en-US" w:eastAsia="zh-CN"/>
          </w:rPr>
          <w:t>来</w:t>
        </w:r>
      </w:ins>
      <w:r>
        <w:rPr>
          <w:rFonts w:hint="eastAsia" w:ascii="Times New Roman" w:hAnsi="Times New Roman" w:eastAsia="宋体" w:cs="Times New Roman"/>
          <w:color w:val="auto"/>
          <w:szCs w:val="21"/>
          <w:lang w:val="en-US" w:eastAsia="zh-CN"/>
        </w:rPr>
        <w:t>推演</w:t>
      </w:r>
      <w:ins w:id="1454" w:author="CCCF" w:date="2023-01-09T21:54:05Z">
        <w:r>
          <w:rPr>
            <w:rFonts w:hint="eastAsia" w:cs="Times New Roman"/>
            <w:color w:val="auto"/>
            <w:szCs w:val="21"/>
            <w:lang w:val="en-US" w:eastAsia="zh-CN"/>
          </w:rPr>
          <w:t>各个</w:t>
        </w:r>
      </w:ins>
      <w:r>
        <w:rPr>
          <w:rFonts w:hint="eastAsia" w:ascii="Times New Roman" w:hAnsi="Times New Roman" w:eastAsia="宋体" w:cs="Times New Roman"/>
          <w:color w:val="auto"/>
          <w:szCs w:val="21"/>
          <w:lang w:val="en-US" w:eastAsia="zh-CN"/>
        </w:rPr>
        <w:t>隐变量</w:t>
      </w:r>
      <w:ins w:id="1455" w:author="CCCF" w:date="2023-01-09T21:53:59Z">
        <w:r>
          <w:rPr>
            <w:rFonts w:hint="eastAsia" w:cs="Times New Roman"/>
            <w:color w:val="auto"/>
            <w:szCs w:val="21"/>
            <w:lang w:val="en-US" w:eastAsia="zh-CN"/>
          </w:rPr>
          <w:t>的</w:t>
        </w:r>
      </w:ins>
      <w:ins w:id="1456" w:author="CCCF" w:date="2023-01-09T21:54:00Z">
        <w:r>
          <w:rPr>
            <w:rFonts w:hint="eastAsia" w:cs="Times New Roman"/>
            <w:color w:val="auto"/>
            <w:szCs w:val="21"/>
            <w:lang w:val="en-US" w:eastAsia="zh-CN"/>
          </w:rPr>
          <w:t>取值</w:t>
        </w:r>
      </w:ins>
      <w:r>
        <w:rPr>
          <w:rFonts w:hint="eastAsia" w:cs="Times New Roman"/>
          <w:color w:val="auto"/>
          <w:szCs w:val="21"/>
          <w:lang w:val="en-US" w:eastAsia="zh-CN"/>
        </w:rPr>
        <w:t>，即</w:t>
      </w:r>
      <w:ins w:id="1457" w:author="CCCF" w:date="2023-01-09T21:54:08Z">
        <w:r>
          <w:rPr>
            <w:rFonts w:hint="eastAsia" w:cs="Times New Roman"/>
            <w:color w:val="auto"/>
            <w:szCs w:val="21"/>
            <w:lang w:val="en-US" w:eastAsia="zh-CN"/>
          </w:rPr>
          <w:t>可</w:t>
        </w:r>
      </w:ins>
      <w:ins w:id="1458" w:author="CCCF" w:date="2023-01-09T21:54:09Z">
        <w:r>
          <w:rPr>
            <w:rFonts w:hint="eastAsia" w:cs="Times New Roman"/>
            <w:color w:val="auto"/>
            <w:szCs w:val="21"/>
            <w:lang w:val="en-US" w:eastAsia="zh-CN"/>
          </w:rPr>
          <w:t>得到</w:t>
        </w:r>
      </w:ins>
      <w:ins w:id="1459" w:author="CCCF" w:date="2023-01-09T21:54:10Z">
        <w:r>
          <w:rPr>
            <w:rFonts w:hint="eastAsia" w:cs="Times New Roman"/>
            <w:color w:val="auto"/>
            <w:szCs w:val="21"/>
            <w:lang w:val="en-US" w:eastAsia="zh-CN"/>
          </w:rPr>
          <w:t>对</w:t>
        </w:r>
      </w:ins>
      <w:ins w:id="1460" w:author="CCCF" w:date="2023-01-09T21:54:12Z">
        <w:r>
          <w:rPr>
            <w:rFonts w:hint="eastAsia" w:cs="Times New Roman"/>
            <w:color w:val="auto"/>
            <w:szCs w:val="21"/>
            <w:lang w:val="en-US" w:eastAsia="zh-CN"/>
          </w:rPr>
          <w:t>作业</w:t>
        </w:r>
      </w:ins>
      <w:r>
        <w:rPr>
          <w:rFonts w:hint="eastAsia" w:cs="Times New Roman"/>
          <w:color w:val="auto"/>
          <w:szCs w:val="21"/>
          <w:lang w:val="en-US" w:eastAsia="zh-CN"/>
        </w:rPr>
        <w:t>真实分数的</w:t>
      </w:r>
      <w:ins w:id="1461" w:author="CCCF" w:date="2023-01-09T21:54:18Z">
        <w:r>
          <w:rPr>
            <w:rFonts w:hint="eastAsia" w:cs="Times New Roman"/>
            <w:color w:val="auto"/>
            <w:szCs w:val="21"/>
            <w:lang w:val="en-US" w:eastAsia="zh-CN"/>
          </w:rPr>
          <w:t>估计</w:t>
        </w:r>
      </w:ins>
      <w:r>
        <w:rPr>
          <w:rFonts w:hint="eastAsia" w:cs="Times New Roman"/>
          <w:color w:val="auto"/>
          <w:szCs w:val="21"/>
          <w:lang w:val="en-US" w:eastAsia="zh-CN"/>
        </w:rPr>
        <w:t>值</w:t>
      </w:r>
      <w:r>
        <w:rPr>
          <w:rFonts w:hint="eastAsia" w:ascii="Times New Roman" w:hAnsi="Times New Roman" w:eastAsia="宋体" w:cs="Times New Roman"/>
          <w:color w:val="auto"/>
          <w:szCs w:val="21"/>
          <w:lang w:val="en-US" w:eastAsia="zh-CN"/>
        </w:rPr>
        <w:t>。</w:t>
      </w:r>
      <w:del w:id="1462" w:author="CCCF" w:date="2023-01-09T21:54:43Z">
        <w:r>
          <w:rPr>
            <w:rFonts w:hint="eastAsia" w:cs="Times New Roman"/>
            <w:color w:val="auto"/>
            <w:szCs w:val="21"/>
            <w:lang w:val="en-US" w:eastAsia="zh-CN"/>
          </w:rPr>
          <w:delText>同行互评的</w:delText>
        </w:r>
      </w:del>
      <w:del w:id="1463" w:author="CCCF" w:date="2023-01-09T21:54:43Z">
        <w:r>
          <w:rPr>
            <w:rFonts w:hint="eastAsia" w:ascii="Times New Roman" w:hAnsi="Times New Roman" w:eastAsia="宋体" w:cs="Times New Roman"/>
            <w:color w:val="auto"/>
            <w:szCs w:val="21"/>
            <w:lang w:val="en-US" w:eastAsia="zh-CN"/>
          </w:rPr>
          <w:delText>生成概率模型</w:delText>
        </w:r>
      </w:del>
      <w:del w:id="1464" w:author="CCCF" w:date="2023-01-09T21:54:44Z">
        <w:r>
          <w:rPr>
            <w:rFonts w:hint="eastAsia" w:ascii="Times New Roman" w:hAnsi="Times New Roman" w:eastAsia="宋体" w:cs="Times New Roman"/>
            <w:color w:val="auto"/>
            <w:szCs w:val="21"/>
            <w:lang w:val="en-US" w:eastAsia="zh-CN"/>
          </w:rPr>
          <w:delText>最早由</w:delText>
        </w:r>
      </w:del>
      <w:r>
        <w:rPr>
          <w:rFonts w:hint="eastAsia" w:ascii="Times New Roman" w:hAnsi="Times New Roman" w:eastAsia="宋体" w:cs="Times New Roman"/>
          <w:color w:val="auto"/>
          <w:szCs w:val="21"/>
          <w:lang w:val="en-US" w:eastAsia="zh-CN"/>
        </w:rPr>
        <w:t>Piech</w:t>
      </w:r>
      <w:r>
        <w:rPr>
          <w:rFonts w:hint="eastAsia" w:cs="Times New Roman"/>
          <w:color w:val="auto"/>
          <w:szCs w:val="21"/>
          <w:lang w:val="en-US" w:eastAsia="zh-CN"/>
        </w:rPr>
        <w:t>等人</w:t>
      </w:r>
      <w:ins w:id="1465" w:author="CCCF" w:date="2023-01-09T21:54:48Z">
        <w:r>
          <w:rPr>
            <w:rFonts w:hint="eastAsia" w:cs="Times New Roman"/>
            <w:color w:val="auto"/>
            <w:szCs w:val="21"/>
            <w:lang w:val="en-US" w:eastAsia="zh-CN"/>
          </w:rPr>
          <w:t>最早</w:t>
        </w:r>
      </w:ins>
      <w:r>
        <w:rPr>
          <w:rFonts w:hint="eastAsia" w:ascii="Times New Roman" w:hAnsi="Times New Roman" w:eastAsia="宋体" w:cs="Times New Roman"/>
          <w:color w:val="auto"/>
          <w:szCs w:val="21"/>
          <w:lang w:val="en-US" w:eastAsia="zh-CN"/>
        </w:rPr>
        <w:t>提出</w:t>
      </w:r>
      <w:ins w:id="1466" w:author="CCCF" w:date="2023-01-09T21:54:55Z">
        <w:r>
          <w:rPr>
            <w:rFonts w:hint="eastAsia" w:cs="Times New Roman"/>
            <w:color w:val="auto"/>
            <w:szCs w:val="21"/>
            <w:lang w:val="en-US" w:eastAsia="zh-CN"/>
          </w:rPr>
          <w:t>三种</w:t>
        </w:r>
      </w:ins>
      <w:ins w:id="1467" w:author="CCCF" w:date="2023-01-09T21:54:50Z">
        <w:r>
          <w:rPr>
            <w:rFonts w:hint="eastAsia" w:cs="Times New Roman"/>
            <w:color w:val="auto"/>
            <w:szCs w:val="21"/>
            <w:lang w:val="en-US" w:eastAsia="zh-CN"/>
          </w:rPr>
          <w:t>同行互评概率图模型</w:t>
        </w:r>
      </w:ins>
      <w:ins w:id="1468" w:author="CCCF" w:date="2023-01-09T21:55:03Z">
        <w:r>
          <w:rPr>
            <w:rFonts w:hint="eastAsia" w:cs="Times New Roman"/>
            <w:color w:val="auto"/>
            <w:szCs w:val="21"/>
            <w:lang w:val="en-US" w:eastAsia="zh-CN"/>
          </w:rPr>
          <w:t>，</w:t>
        </w:r>
      </w:ins>
      <w:ins w:id="1469" w:author="CCCF" w:date="2023-01-09T21:55:06Z">
        <w:r>
          <w:rPr>
            <w:rFonts w:hint="eastAsia" w:cs="Times New Roman"/>
            <w:color w:val="auto"/>
            <w:szCs w:val="21"/>
            <w:lang w:val="en-US" w:eastAsia="zh-CN"/>
          </w:rPr>
          <w:t>即</w:t>
        </w:r>
      </w:ins>
      <w:del w:id="1470" w:author="CCCF" w:date="2023-01-09T21:55:01Z">
        <w:r>
          <w:rPr>
            <w:rFonts w:hint="eastAsia" w:ascii="Times New Roman" w:hAnsi="Times New Roman" w:eastAsia="宋体" w:cs="Times New Roman"/>
            <w:color w:val="auto"/>
            <w:szCs w:val="21"/>
            <w:lang w:val="en-US" w:eastAsia="zh-CN"/>
          </w:rPr>
          <w:delText>，他们</w:delText>
        </w:r>
      </w:del>
      <w:del w:id="1471" w:author="CCCF" w:date="2023-01-09T21:55:01Z">
        <w:r>
          <w:rPr>
            <w:rFonts w:hint="eastAsia" w:cs="Times New Roman"/>
            <w:color w:val="auto"/>
            <w:szCs w:val="21"/>
            <w:lang w:val="en-US" w:eastAsia="zh-CN"/>
          </w:rPr>
          <w:delText>一共</w:delText>
        </w:r>
      </w:del>
      <w:del w:id="1472" w:author="CCCF" w:date="2023-01-09T21:55:01Z">
        <w:r>
          <w:rPr>
            <w:rFonts w:hint="eastAsia" w:ascii="Times New Roman" w:hAnsi="Times New Roman" w:eastAsia="宋体" w:cs="Times New Roman"/>
            <w:color w:val="auto"/>
            <w:szCs w:val="21"/>
            <w:lang w:val="en-US" w:eastAsia="zh-CN"/>
          </w:rPr>
          <w:delText>提出了三种概率模型</w:delText>
        </w:r>
      </w:del>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1</w:t>
      </w:r>
      <w:r>
        <w:rPr>
          <w:rFonts w:hint="eastAsia" w:ascii="Times New Roman" w:hAnsi="Times New Roman" w:eastAsia="宋体" w:cs="Times New Roman"/>
          <w:color w:val="auto"/>
          <w:szCs w:val="21"/>
          <w:lang w:val="en-US" w:eastAsia="zh-CN"/>
        </w:rPr>
        <w:t>，</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2</w:t>
      </w:r>
      <w:del w:id="1473" w:author="CCCF" w:date="2023-01-09T21:55:12Z">
        <w:r>
          <w:rPr>
            <w:rFonts w:hint="eastAsia" w:ascii="Times New Roman" w:hAnsi="Times New Roman" w:eastAsia="宋体" w:cs="Times New Roman"/>
            <w:color w:val="auto"/>
            <w:szCs w:val="21"/>
            <w:lang w:val="en-US" w:eastAsia="zh-CN"/>
          </w:rPr>
          <w:delText>，</w:delText>
        </w:r>
      </w:del>
      <w:ins w:id="1474" w:author="CCCF" w:date="2023-01-09T21:55:12Z">
        <w:r>
          <w:rPr>
            <w:rFonts w:hint="eastAsia" w:cs="Times New Roman"/>
            <w:color w:val="auto"/>
            <w:szCs w:val="21"/>
            <w:lang w:val="en-US" w:eastAsia="zh-CN"/>
          </w:rPr>
          <w:t>和</w:t>
        </w:r>
      </w:ins>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vertAlign w:val="superscript"/>
          <w:lang w:val="en-US" w:eastAsia="zh-CN"/>
        </w:rPr>
        <w:fldChar w:fldCharType="begin"/>
      </w:r>
      <w:r>
        <w:rPr>
          <w:rFonts w:hint="eastAsia" w:ascii="Times New Roman" w:hAnsi="Times New Roman" w:eastAsia="宋体" w:cs="Times New Roman"/>
          <w:color w:val="auto"/>
          <w:szCs w:val="21"/>
          <w:vertAlign w:val="superscript"/>
          <w:lang w:val="en-US" w:eastAsia="zh-CN"/>
        </w:rPr>
        <w:instrText xml:space="preserve"> REF _Ref32319 \r \h </w:instrText>
      </w:r>
      <w:r>
        <w:rPr>
          <w:rFonts w:hint="eastAsia" w:ascii="Times New Roman" w:hAnsi="Times New Roman" w:eastAsia="宋体" w:cs="Times New Roman"/>
          <w:color w:val="auto"/>
          <w:szCs w:val="21"/>
          <w:vertAlign w:val="superscript"/>
          <w:lang w:val="en-US" w:eastAsia="zh-CN"/>
        </w:rPr>
        <w:fldChar w:fldCharType="separate"/>
      </w:r>
      <w:r>
        <w:rPr>
          <w:rFonts w:hint="eastAsia" w:ascii="Times New Roman" w:hAnsi="Times New Roman" w:eastAsia="宋体" w:cs="Times New Roman"/>
          <w:color w:val="auto"/>
          <w:szCs w:val="21"/>
          <w:vertAlign w:val="superscript"/>
          <w:lang w:val="en-US" w:eastAsia="zh-CN"/>
        </w:rPr>
        <w:t>[17]</w:t>
      </w:r>
      <w:r>
        <w:rPr>
          <w:rFonts w:hint="eastAsia" w:ascii="Times New Roman" w:hAnsi="Times New Roman" w:eastAsia="宋体" w:cs="Times New Roman"/>
          <w:color w:val="auto"/>
          <w:szCs w:val="21"/>
          <w:vertAlign w:val="superscript"/>
          <w:lang w:val="en-US" w:eastAsia="zh-CN"/>
        </w:rPr>
        <w:fldChar w:fldCharType="end"/>
      </w:r>
      <w:r>
        <w:rPr>
          <w:rFonts w:hint="eastAsia" w:ascii="Times New Roman" w:hAnsi="Times New Roman" w:eastAsia="宋体" w:cs="Times New Roman"/>
          <w:color w:val="auto"/>
          <w:szCs w:val="21"/>
          <w:lang w:val="en-US" w:eastAsia="zh-CN"/>
        </w:rPr>
        <w:t>。其中</w:t>
      </w:r>
      <w:ins w:id="1475" w:author="CCCF" w:date="2023-01-09T21:55:17Z">
        <w:r>
          <w:rPr>
            <w:rFonts w:hint="eastAsia" w:cs="Times New Roman"/>
            <w:color w:val="auto"/>
            <w:szCs w:val="21"/>
            <w:lang w:val="en-US" w:eastAsia="zh-CN"/>
          </w:rPr>
          <w:t>，</w:t>
        </w:r>
      </w:ins>
      <w:r>
        <w:rPr>
          <w:rFonts w:hint="eastAsia" w:ascii="Times New Roman" w:hAnsi="Times New Roman" w:eastAsia="宋体" w:cs="Times New Roman"/>
          <w:color w:val="auto"/>
          <w:szCs w:val="21"/>
          <w:lang w:val="en-US" w:eastAsia="zh-CN"/>
        </w:rPr>
        <w:t>效果最好的</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认为同行评价者的</w:t>
      </w:r>
      <w:ins w:id="1476" w:author="CCCF" w:date="2023-01-09T22:01:15Z">
        <w:r>
          <w:rPr>
            <w:rFonts w:hint="eastAsia" w:cs="Times New Roman"/>
            <w:color w:val="auto"/>
            <w:szCs w:val="21"/>
            <w:lang w:val="en-US" w:eastAsia="zh-CN"/>
          </w:rPr>
          <w:t>评分</w:t>
        </w:r>
      </w:ins>
      <w:r>
        <w:rPr>
          <w:rFonts w:hint="eastAsia" w:ascii="Times New Roman" w:hAnsi="Times New Roman" w:eastAsia="宋体" w:cs="Times New Roman"/>
          <w:color w:val="auto"/>
          <w:szCs w:val="21"/>
          <w:lang w:val="en-US" w:eastAsia="zh-CN"/>
        </w:rPr>
        <w:t>可靠性</w:t>
      </w:r>
      <w:del w:id="1477" w:author="CCCF" w:date="2023-01-09T22:01:22Z">
        <w:r>
          <w:rPr>
            <w:rFonts w:hint="default" w:ascii="Times New Roman" w:hAnsi="Times New Roman" w:eastAsia="宋体" w:cs="Times New Roman"/>
            <w:color w:val="auto"/>
            <w:szCs w:val="21"/>
            <w:lang w:val="en-US" w:eastAsia="zh-CN"/>
          </w:rPr>
          <w:delText>与</w:delText>
        </w:r>
      </w:del>
      <w:ins w:id="1478" w:author="CCCF" w:date="2023-01-09T22:01:38Z">
        <w:r>
          <w:rPr>
            <w:rFonts w:hint="eastAsia" w:cs="Times New Roman"/>
            <w:color w:val="auto"/>
            <w:szCs w:val="21"/>
            <w:lang w:val="en-US" w:eastAsia="zh-CN"/>
          </w:rPr>
          <w:t>和</w:t>
        </w:r>
      </w:ins>
      <w:r>
        <w:rPr>
          <w:rFonts w:hint="eastAsia" w:ascii="Times New Roman" w:hAnsi="Times New Roman" w:eastAsia="宋体" w:cs="Times New Roman"/>
          <w:color w:val="auto"/>
          <w:szCs w:val="21"/>
          <w:lang w:val="en-US" w:eastAsia="zh-CN"/>
        </w:rPr>
        <w:t>其作业</w:t>
      </w:r>
      <w:del w:id="1479" w:author="CCCF" w:date="2023-01-09T22:01:43Z">
        <w:r>
          <w:rPr>
            <w:rFonts w:hint="default" w:ascii="Times New Roman" w:hAnsi="Times New Roman" w:eastAsia="宋体" w:cs="Times New Roman"/>
            <w:color w:val="auto"/>
            <w:szCs w:val="21"/>
            <w:lang w:val="en-US" w:eastAsia="zh-CN"/>
          </w:rPr>
          <w:delText>的真实分数之间存在联系</w:delText>
        </w:r>
      </w:del>
      <w:ins w:id="1480" w:author="CCCF" w:date="2023-01-09T22:02:43Z">
        <w:r>
          <w:rPr>
            <w:rFonts w:hint="eastAsia" w:cs="Times New Roman"/>
            <w:color w:val="auto"/>
            <w:szCs w:val="21"/>
            <w:lang w:val="en-US" w:eastAsia="zh-CN"/>
          </w:rPr>
          <w:t>真实</w:t>
        </w:r>
      </w:ins>
      <w:ins w:id="1481" w:author="CCCF" w:date="2023-01-09T22:02:44Z">
        <w:r>
          <w:rPr>
            <w:rFonts w:hint="eastAsia" w:cs="Times New Roman"/>
            <w:color w:val="auto"/>
            <w:szCs w:val="21"/>
            <w:lang w:val="en-US" w:eastAsia="zh-CN"/>
          </w:rPr>
          <w:t>得分</w:t>
        </w:r>
      </w:ins>
      <w:ins w:id="1482" w:author="CCCF" w:date="2023-01-09T22:01:47Z">
        <w:r>
          <w:rPr>
            <w:rFonts w:hint="eastAsia" w:cs="Times New Roman"/>
            <w:color w:val="auto"/>
            <w:szCs w:val="21"/>
            <w:lang w:val="en-US" w:eastAsia="zh-CN"/>
          </w:rPr>
          <w:t>之间</w:t>
        </w:r>
      </w:ins>
      <w:del w:id="1483" w:author="CCCF" w:date="2023-01-09T22:01:48Z">
        <w:r>
          <w:rPr>
            <w:rFonts w:hint="eastAsia" w:ascii="Times New Roman" w:hAnsi="Times New Roman" w:eastAsia="宋体" w:cs="Times New Roman"/>
            <w:color w:val="auto"/>
            <w:szCs w:val="21"/>
            <w:lang w:val="en-US" w:eastAsia="zh-CN"/>
          </w:rPr>
          <w:delText>，于是在两者之</w:delText>
        </w:r>
      </w:del>
      <w:del w:id="1484" w:author="CCCF" w:date="2023-01-09T22:01:49Z">
        <w:r>
          <w:rPr>
            <w:rFonts w:hint="eastAsia" w:ascii="Times New Roman" w:hAnsi="Times New Roman" w:eastAsia="宋体" w:cs="Times New Roman"/>
            <w:color w:val="auto"/>
            <w:szCs w:val="21"/>
            <w:lang w:val="en-US" w:eastAsia="zh-CN"/>
          </w:rPr>
          <w:delText>间建立了</w:delText>
        </w:r>
      </w:del>
      <w:ins w:id="1485" w:author="CCCF" w:date="2023-01-09T22:01:50Z">
        <w:r>
          <w:rPr>
            <w:rFonts w:hint="eastAsia" w:cs="Times New Roman"/>
            <w:color w:val="auto"/>
            <w:szCs w:val="21"/>
            <w:lang w:val="en-US" w:eastAsia="zh-CN"/>
          </w:rPr>
          <w:t>存在</w:t>
        </w:r>
      </w:ins>
      <w:ins w:id="1486" w:author="CCCF" w:date="2023-01-09T22:02:06Z">
        <w:r>
          <w:rPr>
            <w:rFonts w:hint="eastAsia" w:cs="Times New Roman"/>
            <w:color w:val="auto"/>
            <w:szCs w:val="21"/>
            <w:lang w:val="en-US" w:eastAsia="zh-CN"/>
          </w:rPr>
          <w:t>正相关</w:t>
        </w:r>
      </w:ins>
      <w:r>
        <w:rPr>
          <w:rFonts w:hint="eastAsia" w:ascii="Times New Roman" w:hAnsi="Times New Roman" w:eastAsia="宋体" w:cs="Times New Roman"/>
          <w:color w:val="auto"/>
          <w:szCs w:val="21"/>
          <w:lang w:val="en-US" w:eastAsia="zh-CN"/>
        </w:rPr>
        <w:t>线性关系</w:t>
      </w:r>
      <w:del w:id="1487" w:author="CCCF" w:date="2023-01-09T22:02:13Z">
        <w:r>
          <w:rPr>
            <w:rFonts w:hint="eastAsia" w:ascii="Times New Roman" w:hAnsi="Times New Roman" w:eastAsia="宋体" w:cs="Times New Roman"/>
            <w:color w:val="auto"/>
            <w:szCs w:val="21"/>
            <w:lang w:val="en-US" w:eastAsia="zh-CN"/>
          </w:rPr>
          <w:delText>进行转化，在实验的数据中，</w:delText>
        </w:r>
      </w:del>
      <w:del w:id="1488" w:author="CCCF" w:date="2023-01-09T22:02:13Z">
        <w:r>
          <w:rPr>
            <w:rFonts w:hint="eastAsia" w:ascii="Times New Roman" w:hAnsi="Times New Roman" w:eastAsia="宋体" w:cs="Times New Roman"/>
            <w:i/>
            <w:iCs/>
            <w:color w:val="auto"/>
            <w:szCs w:val="21"/>
            <w:lang w:val="en-US" w:eastAsia="zh-CN"/>
          </w:rPr>
          <w:delText>PG</w:delText>
        </w:r>
      </w:del>
      <w:del w:id="1489" w:author="CCCF" w:date="2023-01-09T22:02:13Z">
        <w:r>
          <w:rPr>
            <w:rFonts w:hint="eastAsia" w:ascii="Times New Roman" w:hAnsi="Times New Roman" w:eastAsia="宋体" w:cs="Times New Roman"/>
            <w:color w:val="auto"/>
            <w:szCs w:val="21"/>
            <w:vertAlign w:val="subscript"/>
            <w:lang w:val="en-US" w:eastAsia="zh-CN"/>
          </w:rPr>
          <w:delText>3</w:delText>
        </w:r>
      </w:del>
      <w:del w:id="1490" w:author="CCCF" w:date="2023-01-09T22:02:13Z">
        <w:r>
          <w:rPr>
            <w:rFonts w:hint="eastAsia" w:ascii="Times New Roman" w:hAnsi="Times New Roman" w:eastAsia="宋体" w:cs="Times New Roman"/>
            <w:color w:val="auto"/>
            <w:szCs w:val="21"/>
            <w:lang w:val="en-US" w:eastAsia="zh-CN"/>
          </w:rPr>
          <w:delText>的预测分数的准确性在三个模型中是最好的</w:delText>
        </w:r>
      </w:del>
      <w:r>
        <w:rPr>
          <w:rFonts w:hint="eastAsia" w:ascii="Times New Roman" w:hAnsi="Times New Roman" w:eastAsia="宋体" w:cs="Times New Roman"/>
          <w:color w:val="auto"/>
          <w:szCs w:val="21"/>
          <w:lang w:val="en-US" w:eastAsia="zh-CN"/>
        </w:rPr>
        <w:t>。而Mi</w:t>
      </w:r>
      <w:r>
        <w:rPr>
          <w:rFonts w:hint="eastAsia" w:cs="Times New Roman"/>
          <w:color w:val="auto"/>
          <w:szCs w:val="21"/>
          <w:lang w:val="en-US" w:eastAsia="zh-CN"/>
        </w:rPr>
        <w:t>等</w:t>
      </w:r>
      <w:ins w:id="1491" w:author="CCCF" w:date="2023-01-09T22:02:26Z">
        <w:r>
          <w:rPr>
            <w:rFonts w:hint="eastAsia" w:cs="Times New Roman"/>
            <w:color w:val="auto"/>
            <w:szCs w:val="21"/>
            <w:lang w:val="en-US" w:eastAsia="zh-CN"/>
          </w:rPr>
          <w:t>人</w:t>
        </w:r>
      </w:ins>
      <w:ins w:id="1492" w:author="CCCF" w:date="2023-01-09T22:02:24Z">
        <w:r>
          <w:rPr>
            <w:rFonts w:hint="eastAsia" w:cs="Times New Roman"/>
            <w:color w:val="auto"/>
            <w:szCs w:val="21"/>
            <w:lang w:val="en-US" w:eastAsia="zh-CN"/>
          </w:rPr>
          <w:t>则</w:t>
        </w:r>
      </w:ins>
      <w:del w:id="1493" w:author="CCCF" w:date="2023-01-09T22:02:23Z">
        <w:r>
          <w:rPr>
            <w:rFonts w:hint="eastAsia" w:cs="Times New Roman"/>
            <w:color w:val="auto"/>
            <w:szCs w:val="21"/>
            <w:lang w:val="en-US" w:eastAsia="zh-CN"/>
          </w:rPr>
          <w:delText>人</w:delText>
        </w:r>
      </w:del>
      <w:r>
        <w:rPr>
          <w:rFonts w:hint="eastAsia" w:ascii="Times New Roman" w:hAnsi="Times New Roman" w:eastAsia="宋体" w:cs="Times New Roman"/>
          <w:color w:val="auto"/>
          <w:szCs w:val="21"/>
          <w:lang w:val="en-US" w:eastAsia="zh-CN"/>
        </w:rPr>
        <w:t>认为</w:t>
      </w:r>
      <w:del w:id="1494" w:author="CCCF" w:date="2023-01-08T21:08:09Z">
        <w:r>
          <w:rPr>
            <w:rFonts w:hint="eastAsia" w:ascii="Times New Roman" w:hAnsi="Times New Roman" w:eastAsia="宋体" w:cs="Times New Roman"/>
            <w:color w:val="auto"/>
            <w:szCs w:val="21"/>
            <w:lang w:val="en-US" w:eastAsia="zh-CN"/>
          </w:rPr>
          <w:delText>，</w:delText>
        </w:r>
      </w:del>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w:t>
      </w:r>
      <w:del w:id="1495" w:author="CCCF" w:date="2023-01-09T22:03:18Z">
        <w:r>
          <w:rPr>
            <w:rFonts w:hint="eastAsia" w:ascii="Times New Roman" w:hAnsi="Times New Roman" w:eastAsia="宋体" w:cs="Times New Roman"/>
            <w:color w:val="auto"/>
            <w:szCs w:val="21"/>
            <w:lang w:val="en-US" w:eastAsia="zh-CN"/>
          </w:rPr>
          <w:delText>的</w:delText>
        </w:r>
      </w:del>
      <w:r>
        <w:rPr>
          <w:rFonts w:hint="eastAsia" w:cs="Times New Roman"/>
          <w:color w:val="auto"/>
          <w:szCs w:val="21"/>
          <w:lang w:val="en-US" w:eastAsia="zh-CN"/>
        </w:rPr>
        <w:t>概括</w:t>
      </w:r>
      <w:del w:id="1496" w:author="CCCF" w:date="2023-01-09T22:02:58Z">
        <w:r>
          <w:rPr>
            <w:rFonts w:hint="eastAsia" w:cs="Times New Roman"/>
            <w:color w:val="auto"/>
            <w:szCs w:val="21"/>
            <w:lang w:val="en-US" w:eastAsia="zh-CN"/>
          </w:rPr>
          <w:delText>真实</w:delText>
        </w:r>
      </w:del>
      <w:ins w:id="1497" w:author="CCCF" w:date="2023-01-09T22:02:59Z">
        <w:r>
          <w:rPr>
            <w:rFonts w:hint="eastAsia" w:cs="Times New Roman"/>
            <w:color w:val="auto"/>
            <w:szCs w:val="21"/>
            <w:lang w:val="en-US" w:eastAsia="zh-CN"/>
          </w:rPr>
          <w:t>评分</w:t>
        </w:r>
      </w:ins>
      <w:del w:id="1498" w:author="CCCF" w:date="2023-01-09T22:02:52Z">
        <w:r>
          <w:rPr>
            <w:rFonts w:hint="eastAsia" w:cs="Times New Roman"/>
            <w:color w:val="auto"/>
            <w:szCs w:val="21"/>
            <w:lang w:val="en-US" w:eastAsia="zh-CN"/>
          </w:rPr>
          <w:delText>分数</w:delText>
        </w:r>
      </w:del>
      <w:del w:id="1499" w:author="CCCF" w:date="2023-01-09T22:02:59Z">
        <w:r>
          <w:rPr>
            <w:rFonts w:hint="eastAsia" w:cs="Times New Roman"/>
            <w:color w:val="auto"/>
            <w:szCs w:val="21"/>
            <w:lang w:val="en-US" w:eastAsia="zh-CN"/>
          </w:rPr>
          <w:delText>与</w:delText>
        </w:r>
      </w:del>
      <w:r>
        <w:rPr>
          <w:rFonts w:hint="eastAsia" w:cs="Times New Roman"/>
          <w:color w:val="auto"/>
          <w:szCs w:val="21"/>
          <w:lang w:val="en-US" w:eastAsia="zh-CN"/>
        </w:rPr>
        <w:t>可靠性</w:t>
      </w:r>
      <w:ins w:id="1500" w:author="CCCF" w:date="2023-01-09T22:03:01Z">
        <w:r>
          <w:rPr>
            <w:rFonts w:hint="eastAsia" w:cs="Times New Roman"/>
            <w:color w:val="auto"/>
            <w:szCs w:val="21"/>
            <w:lang w:val="en-US" w:eastAsia="zh-CN"/>
          </w:rPr>
          <w:t>和</w:t>
        </w:r>
      </w:ins>
      <w:ins w:id="1501" w:author="CCCF" w:date="2023-01-09T22:03:02Z">
        <w:r>
          <w:rPr>
            <w:rFonts w:hint="eastAsia" w:cs="Times New Roman"/>
            <w:color w:val="auto"/>
            <w:szCs w:val="21"/>
            <w:lang w:val="en-US" w:eastAsia="zh-CN"/>
          </w:rPr>
          <w:t>作业真实得分</w:t>
        </w:r>
      </w:ins>
      <w:ins w:id="1502" w:author="CCCF" w:date="2023-01-09T22:03:07Z">
        <w:r>
          <w:rPr>
            <w:rFonts w:hint="eastAsia" w:cs="Times New Roman"/>
            <w:color w:val="auto"/>
            <w:szCs w:val="21"/>
            <w:lang w:val="en-US" w:eastAsia="zh-CN"/>
          </w:rPr>
          <w:t>之间</w:t>
        </w:r>
      </w:ins>
      <w:ins w:id="1503" w:author="CCCF" w:date="2023-01-09T22:03:08Z">
        <w:r>
          <w:rPr>
            <w:rFonts w:hint="eastAsia" w:cs="Times New Roman"/>
            <w:color w:val="auto"/>
            <w:szCs w:val="21"/>
            <w:lang w:val="en-US" w:eastAsia="zh-CN"/>
          </w:rPr>
          <w:t>的关系</w:t>
        </w:r>
      </w:ins>
      <w:del w:id="1504" w:author="CCCF" w:date="2023-01-09T22:03:06Z">
        <w:r>
          <w:rPr>
            <w:rFonts w:hint="eastAsia" w:ascii="Times New Roman" w:hAnsi="Times New Roman" w:eastAsia="宋体" w:cs="Times New Roman"/>
            <w:color w:val="auto"/>
            <w:szCs w:val="21"/>
            <w:lang w:val="en-US" w:eastAsia="zh-CN"/>
          </w:rPr>
          <w:delText>的</w:delText>
        </w:r>
      </w:del>
      <w:del w:id="1505" w:author="CCCF" w:date="2023-01-09T22:03:08Z">
        <w:r>
          <w:rPr>
            <w:rFonts w:hint="eastAsia" w:cs="Times New Roman"/>
            <w:color w:val="auto"/>
            <w:szCs w:val="21"/>
            <w:lang w:val="en-US" w:eastAsia="zh-CN"/>
          </w:rPr>
          <w:delText>联</w:delText>
        </w:r>
      </w:del>
      <w:del w:id="1506" w:author="CCCF" w:date="2023-01-09T22:03:09Z">
        <w:r>
          <w:rPr>
            <w:rFonts w:hint="eastAsia" w:cs="Times New Roman"/>
            <w:color w:val="auto"/>
            <w:szCs w:val="21"/>
            <w:lang w:val="en-US" w:eastAsia="zh-CN"/>
          </w:rPr>
          <w:delText>系</w:delText>
        </w:r>
      </w:del>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的基础上</w:t>
      </w:r>
      <w:del w:id="1507" w:author="CCCF" w:date="2023-01-09T22:03:30Z">
        <w:r>
          <w:rPr>
            <w:rFonts w:hint="eastAsia" w:ascii="Times New Roman" w:hAnsi="Times New Roman" w:eastAsia="宋体" w:cs="Times New Roman"/>
            <w:color w:val="auto"/>
            <w:szCs w:val="21"/>
            <w:lang w:val="en-US" w:eastAsia="zh-CN"/>
          </w:rPr>
          <w:delText>，</w:delText>
        </w:r>
      </w:del>
      <w:r>
        <w:rPr>
          <w:rFonts w:hint="eastAsia" w:ascii="Times New Roman" w:hAnsi="Times New Roman" w:eastAsia="宋体" w:cs="Times New Roman"/>
          <w:color w:val="auto"/>
          <w:szCs w:val="21"/>
          <w:lang w:val="en-US" w:eastAsia="zh-CN"/>
        </w:rPr>
        <w:t>将同行评价者的可靠性建模为均值为</w:t>
      </w:r>
      <w:ins w:id="1508" w:author="CCCF" w:date="2023-01-09T22:03:58Z">
        <w:r>
          <w:rPr>
            <w:rFonts w:hint="eastAsia" w:cs="Times New Roman"/>
            <w:color w:val="auto"/>
            <w:szCs w:val="21"/>
            <w:lang w:val="en-US" w:eastAsia="zh-CN"/>
          </w:rPr>
          <w:t>评分者</w:t>
        </w:r>
      </w:ins>
      <w:ins w:id="1509" w:author="CCCF" w:date="2023-01-09T22:03:59Z">
        <w:r>
          <w:rPr>
            <w:rFonts w:hint="eastAsia" w:cs="Times New Roman"/>
            <w:color w:val="auto"/>
            <w:szCs w:val="21"/>
            <w:lang w:val="en-US" w:eastAsia="zh-CN"/>
          </w:rPr>
          <w:t>作业</w:t>
        </w:r>
      </w:ins>
      <w:r>
        <w:rPr>
          <w:rFonts w:hint="eastAsia" w:ascii="Times New Roman" w:hAnsi="Times New Roman" w:eastAsia="宋体" w:cs="Times New Roman"/>
          <w:color w:val="auto"/>
          <w:szCs w:val="21"/>
          <w:lang w:val="en-US" w:eastAsia="zh-CN"/>
        </w:rPr>
        <w:t>真实</w:t>
      </w:r>
      <w:ins w:id="1510" w:author="CCCF" w:date="2023-01-09T22:04:01Z">
        <w:r>
          <w:rPr>
            <w:rFonts w:hint="eastAsia" w:cs="Times New Roman"/>
            <w:color w:val="auto"/>
            <w:szCs w:val="21"/>
            <w:lang w:val="en-US" w:eastAsia="zh-CN"/>
          </w:rPr>
          <w:t>得分</w:t>
        </w:r>
      </w:ins>
      <w:del w:id="1511" w:author="CCCF" w:date="2023-01-09T22:04:01Z">
        <w:r>
          <w:rPr>
            <w:rFonts w:hint="eastAsia" w:ascii="Times New Roman" w:hAnsi="Times New Roman" w:eastAsia="宋体" w:cs="Times New Roman"/>
            <w:color w:val="auto"/>
            <w:szCs w:val="21"/>
            <w:lang w:val="en-US" w:eastAsia="zh-CN"/>
          </w:rPr>
          <w:delText>分数</w:delText>
        </w:r>
      </w:del>
      <w:r>
        <w:rPr>
          <w:rFonts w:hint="eastAsia" w:ascii="Times New Roman" w:hAnsi="Times New Roman" w:eastAsia="宋体" w:cs="Times New Roman"/>
          <w:color w:val="auto"/>
          <w:szCs w:val="21"/>
          <w:lang w:val="en-US" w:eastAsia="zh-CN"/>
        </w:rPr>
        <w:t>的概率分布模型，提出了</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5</w:t>
      </w:r>
      <w:r>
        <w:rPr>
          <w:rFonts w:hint="eastAsia" w:cs="Times New Roman"/>
          <w:color w:val="auto"/>
          <w:szCs w:val="21"/>
          <w:vertAlign w:val="superscript"/>
          <w:lang w:val="en-US" w:eastAsia="zh-CN"/>
        </w:rPr>
        <w:fldChar w:fldCharType="begin"/>
      </w:r>
      <w:r>
        <w:rPr>
          <w:rFonts w:hint="eastAsia" w:cs="Times New Roman"/>
          <w:color w:val="auto"/>
          <w:szCs w:val="21"/>
          <w:vertAlign w:val="superscript"/>
          <w:lang w:val="en-US" w:eastAsia="zh-CN"/>
        </w:rPr>
        <w:instrText xml:space="preserve"> REF _Ref32424 \r \h </w:instrText>
      </w:r>
      <w:r>
        <w:rPr>
          <w:rFonts w:hint="eastAsia" w:cs="Times New Roman"/>
          <w:color w:val="auto"/>
          <w:szCs w:val="21"/>
          <w:vertAlign w:val="superscript"/>
          <w:lang w:val="en-US" w:eastAsia="zh-CN"/>
        </w:rPr>
        <w:fldChar w:fldCharType="separate"/>
      </w:r>
      <w:r>
        <w:rPr>
          <w:rFonts w:hint="eastAsia" w:cs="Times New Roman"/>
          <w:color w:val="auto"/>
          <w:szCs w:val="21"/>
          <w:vertAlign w:val="superscript"/>
          <w:lang w:val="en-US" w:eastAsia="zh-CN"/>
        </w:rPr>
        <w:t>[18]</w:t>
      </w:r>
      <w:r>
        <w:rPr>
          <w:rFonts w:hint="eastAsia" w:cs="Times New Roman"/>
          <w:color w:val="auto"/>
          <w:szCs w:val="21"/>
          <w:vertAlign w:val="superscript"/>
          <w:lang w:val="en-US" w:eastAsia="zh-CN"/>
        </w:rPr>
        <w:fldChar w:fldCharType="end"/>
      </w:r>
      <w:r>
        <w:rPr>
          <w:rFonts w:hint="eastAsia" w:ascii="Times New Roman" w:hAnsi="Times New Roman" w:eastAsia="宋体" w:cs="Times New Roman"/>
          <w:color w:val="auto"/>
          <w:szCs w:val="21"/>
          <w:lang w:val="en-US" w:eastAsia="zh-CN"/>
        </w:rPr>
        <w:t>，</w:t>
      </w:r>
      <w:ins w:id="1512" w:author="CCCF" w:date="2023-01-09T22:04:10Z">
        <w:r>
          <w:rPr>
            <w:rFonts w:hint="eastAsia" w:cs="Times New Roman"/>
            <w:color w:val="auto"/>
            <w:szCs w:val="21"/>
            <w:lang w:val="en-US" w:eastAsia="zh-CN"/>
          </w:rPr>
          <w:t>进一步</w:t>
        </w:r>
      </w:ins>
      <w:del w:id="1513" w:author="CCCF" w:date="2023-01-09T22:04:08Z">
        <w:r>
          <w:rPr>
            <w:rFonts w:hint="eastAsia" w:cs="Times New Roman"/>
            <w:color w:val="auto"/>
            <w:szCs w:val="21"/>
            <w:lang w:val="en-US" w:eastAsia="zh-CN"/>
          </w:rPr>
          <w:delText>以此</w:delText>
        </w:r>
      </w:del>
      <w:r>
        <w:rPr>
          <w:rFonts w:hint="eastAsia" w:cs="Times New Roman"/>
          <w:color w:val="auto"/>
          <w:szCs w:val="21"/>
          <w:lang w:val="en-US" w:eastAsia="zh-CN"/>
        </w:rPr>
        <w:t>提高了</w:t>
      </w:r>
      <w:ins w:id="1514" w:author="CCCF" w:date="2023-01-09T22:04:15Z">
        <w:r>
          <w:rPr>
            <w:rFonts w:hint="eastAsia" w:cs="Times New Roman"/>
            <w:color w:val="auto"/>
            <w:szCs w:val="21"/>
            <w:lang w:val="en-US" w:eastAsia="zh-CN"/>
          </w:rPr>
          <w:t>对</w:t>
        </w:r>
      </w:ins>
      <w:ins w:id="1515" w:author="CCCF" w:date="2023-01-09T22:04:16Z">
        <w:r>
          <w:rPr>
            <w:rFonts w:hint="eastAsia" w:cs="Times New Roman"/>
            <w:color w:val="auto"/>
            <w:szCs w:val="21"/>
            <w:lang w:val="en-US" w:eastAsia="zh-CN"/>
          </w:rPr>
          <w:t>作业</w:t>
        </w:r>
      </w:ins>
      <w:ins w:id="1516" w:author="CCCF" w:date="2023-01-09T22:04:17Z">
        <w:r>
          <w:rPr>
            <w:rFonts w:hint="eastAsia" w:cs="Times New Roman"/>
            <w:color w:val="auto"/>
            <w:szCs w:val="21"/>
            <w:lang w:val="en-US" w:eastAsia="zh-CN"/>
          </w:rPr>
          <w:t>真实</w:t>
        </w:r>
      </w:ins>
      <w:ins w:id="1517" w:author="CCCF" w:date="2023-01-09T22:04:18Z">
        <w:r>
          <w:rPr>
            <w:rFonts w:hint="eastAsia" w:cs="Times New Roman"/>
            <w:color w:val="auto"/>
            <w:szCs w:val="21"/>
            <w:lang w:val="en-US" w:eastAsia="zh-CN"/>
          </w:rPr>
          <w:t>分数</w:t>
        </w:r>
      </w:ins>
      <w:r>
        <w:rPr>
          <w:rFonts w:hint="eastAsia" w:cs="Times New Roman"/>
          <w:color w:val="auto"/>
          <w:szCs w:val="21"/>
          <w:lang w:val="en-US" w:eastAsia="zh-CN"/>
        </w:rPr>
        <w:t>预测</w:t>
      </w:r>
      <w:del w:id="1518" w:author="CCCF" w:date="2023-01-09T22:04:20Z">
        <w:r>
          <w:rPr>
            <w:rFonts w:hint="eastAsia" w:cs="Times New Roman"/>
            <w:color w:val="auto"/>
            <w:szCs w:val="21"/>
            <w:lang w:val="en-US" w:eastAsia="zh-CN"/>
          </w:rPr>
          <w:delText>最终分数</w:delText>
        </w:r>
      </w:del>
      <w:del w:id="1519" w:author="CCCF" w:date="2023-01-09T22:04:21Z">
        <w:r>
          <w:rPr>
            <w:rFonts w:hint="eastAsia" w:cs="Times New Roman"/>
            <w:color w:val="auto"/>
            <w:szCs w:val="21"/>
            <w:lang w:val="en-US" w:eastAsia="zh-CN"/>
          </w:rPr>
          <w:delText>的</w:delText>
        </w:r>
      </w:del>
      <w:ins w:id="1520" w:author="CCCF" w:date="2023-01-09T22:04:21Z">
        <w:r>
          <w:rPr>
            <w:rFonts w:hint="eastAsia" w:cs="Times New Roman"/>
            <w:color w:val="auto"/>
            <w:szCs w:val="21"/>
            <w:lang w:val="en-US" w:eastAsia="zh-CN"/>
          </w:rPr>
          <w:t>的</w:t>
        </w:r>
      </w:ins>
      <w:r>
        <w:rPr>
          <w:rFonts w:hint="eastAsia" w:cs="Times New Roman"/>
          <w:color w:val="auto"/>
          <w:szCs w:val="21"/>
          <w:lang w:val="en-US" w:eastAsia="zh-CN"/>
        </w:rPr>
        <w:t>准确性</w:t>
      </w:r>
      <w:r>
        <w:rPr>
          <w:rFonts w:hint="eastAsia" w:ascii="Times New Roman" w:hAnsi="Times New Roman" w:eastAsia="宋体" w:cs="Times New Roman"/>
          <w:color w:val="auto"/>
          <w:szCs w:val="21"/>
          <w:lang w:val="en-US" w:eastAsia="zh-CN"/>
        </w:rPr>
        <w:t>。其中</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假设</w:t>
      </w:r>
      <w:ins w:id="1521" w:author="CCCF" w:date="2023-01-09T22:04:28Z">
        <w:r>
          <w:rPr>
            <w:rFonts w:hint="eastAsia" w:cs="Times New Roman"/>
            <w:color w:val="auto"/>
            <w:szCs w:val="21"/>
            <w:lang w:val="en-US" w:eastAsia="zh-CN"/>
          </w:rPr>
          <w:t>评分</w:t>
        </w:r>
      </w:ins>
      <w:r>
        <w:rPr>
          <w:rFonts w:hint="eastAsia" w:ascii="Times New Roman" w:hAnsi="Times New Roman" w:eastAsia="宋体" w:cs="Times New Roman"/>
          <w:color w:val="auto"/>
          <w:szCs w:val="21"/>
          <w:lang w:val="en-US" w:eastAsia="zh-CN"/>
        </w:rPr>
        <w:t>可靠性</w:t>
      </w:r>
      <w:del w:id="1522" w:author="CCCF" w:date="2023-01-09T22:04:32Z">
        <w:r>
          <w:rPr>
            <w:rFonts w:hint="eastAsia" w:cs="Times New Roman"/>
            <w:color w:val="auto"/>
            <w:szCs w:val="21"/>
            <w:lang w:val="en-US" w:eastAsia="zh-CN"/>
          </w:rPr>
          <w:delText>的</w:delText>
        </w:r>
      </w:del>
      <w:del w:id="1523" w:author="CCCF" w:date="2023-01-09T22:04:33Z">
        <w:r>
          <w:rPr>
            <w:rFonts w:hint="eastAsia" w:cs="Times New Roman"/>
            <w:color w:val="auto"/>
            <w:szCs w:val="21"/>
            <w:lang w:val="en-US" w:eastAsia="zh-CN"/>
          </w:rPr>
          <w:delText>概率</w:delText>
        </w:r>
      </w:del>
      <w:del w:id="1524" w:author="CCCF" w:date="2023-01-09T22:04:34Z">
        <w:r>
          <w:rPr>
            <w:rFonts w:hint="eastAsia" w:ascii="Times New Roman" w:hAnsi="Times New Roman" w:eastAsia="宋体" w:cs="Times New Roman"/>
            <w:color w:val="auto"/>
            <w:szCs w:val="21"/>
            <w:lang w:val="en-US" w:eastAsia="zh-CN"/>
          </w:rPr>
          <w:delText>服</w:delText>
        </w:r>
      </w:del>
      <w:ins w:id="1525" w:author="CCCF" w:date="2023-01-09T22:04:36Z">
        <w:r>
          <w:rPr>
            <w:rFonts w:hint="eastAsia" w:cs="Times New Roman"/>
            <w:color w:val="auto"/>
            <w:szCs w:val="21"/>
            <w:lang w:val="en-US" w:eastAsia="zh-CN"/>
          </w:rPr>
          <w:t>取值</w:t>
        </w:r>
      </w:ins>
      <w:ins w:id="1526" w:author="CCCF" w:date="2023-01-09T22:04:39Z">
        <w:r>
          <w:rPr>
            <w:rFonts w:hint="eastAsia" w:cs="Times New Roman"/>
            <w:color w:val="auto"/>
            <w:szCs w:val="21"/>
            <w:lang w:val="en-US" w:eastAsia="zh-CN"/>
          </w:rPr>
          <w:t>服</w:t>
        </w:r>
      </w:ins>
      <w:r>
        <w:rPr>
          <w:rFonts w:hint="eastAsia" w:ascii="Times New Roman" w:hAnsi="Times New Roman" w:eastAsia="宋体" w:cs="Times New Roman"/>
          <w:color w:val="auto"/>
          <w:szCs w:val="21"/>
          <w:lang w:val="en-US" w:eastAsia="zh-CN"/>
        </w:rPr>
        <w:t>从伽马分布，而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5</w:t>
      </w:r>
      <w:del w:id="1527" w:author="CCCF" w:date="2023-01-09T22:04:51Z">
        <w:r>
          <w:rPr>
            <w:rFonts w:hint="eastAsia" w:ascii="Times New Roman" w:hAnsi="Times New Roman" w:eastAsia="宋体" w:cs="Times New Roman"/>
            <w:color w:val="auto"/>
            <w:szCs w:val="21"/>
            <w:lang w:val="en-US" w:eastAsia="zh-CN"/>
          </w:rPr>
          <w:delText>假</w:delText>
        </w:r>
      </w:del>
      <w:ins w:id="1528" w:author="CCCF" w:date="2023-01-09T22:04:47Z">
        <w:r>
          <w:rPr>
            <w:rFonts w:hint="eastAsia" w:cs="Times New Roman"/>
            <w:color w:val="auto"/>
            <w:szCs w:val="21"/>
            <w:lang w:val="en-US" w:eastAsia="zh-CN"/>
          </w:rPr>
          <w:t>则</w:t>
        </w:r>
      </w:ins>
      <w:ins w:id="1529" w:author="CCCF" w:date="2023-01-09T22:04:49Z">
        <w:r>
          <w:rPr>
            <w:rFonts w:hint="eastAsia" w:cs="Times New Roman"/>
            <w:color w:val="auto"/>
            <w:szCs w:val="21"/>
            <w:lang w:val="en-US" w:eastAsia="zh-CN"/>
          </w:rPr>
          <w:t>假</w:t>
        </w:r>
      </w:ins>
      <w:r>
        <w:rPr>
          <w:rFonts w:hint="eastAsia" w:ascii="Times New Roman" w:hAnsi="Times New Roman" w:eastAsia="宋体" w:cs="Times New Roman"/>
          <w:color w:val="auto"/>
          <w:szCs w:val="21"/>
          <w:lang w:val="en-US" w:eastAsia="zh-CN"/>
        </w:rPr>
        <w:t>设</w:t>
      </w:r>
      <w:ins w:id="1530" w:author="CCCF" w:date="2023-01-09T22:04:55Z">
        <w:r>
          <w:rPr>
            <w:rFonts w:hint="eastAsia" w:cs="Times New Roman"/>
            <w:color w:val="auto"/>
            <w:szCs w:val="21"/>
            <w:lang w:val="en-US" w:eastAsia="zh-CN"/>
          </w:rPr>
          <w:t>评分</w:t>
        </w:r>
      </w:ins>
      <w:r>
        <w:rPr>
          <w:rFonts w:hint="eastAsia" w:ascii="Times New Roman" w:hAnsi="Times New Roman" w:eastAsia="宋体" w:cs="Times New Roman"/>
          <w:color w:val="auto"/>
          <w:szCs w:val="21"/>
          <w:lang w:val="en-US" w:eastAsia="zh-CN"/>
        </w:rPr>
        <w:t>可靠性</w:t>
      </w:r>
      <w:ins w:id="1531" w:author="CCCF" w:date="2023-01-09T22:04:57Z">
        <w:r>
          <w:rPr>
            <w:rFonts w:hint="eastAsia" w:cs="Times New Roman"/>
            <w:color w:val="auto"/>
            <w:szCs w:val="21"/>
            <w:lang w:val="en-US" w:eastAsia="zh-CN"/>
          </w:rPr>
          <w:t>的</w:t>
        </w:r>
      </w:ins>
      <w:ins w:id="1532" w:author="CCCF" w:date="2023-01-09T22:04:58Z">
        <w:r>
          <w:rPr>
            <w:rFonts w:hint="eastAsia" w:cs="Times New Roman"/>
            <w:color w:val="auto"/>
            <w:szCs w:val="21"/>
            <w:lang w:val="en-US" w:eastAsia="zh-CN"/>
          </w:rPr>
          <w:t>取值</w:t>
        </w:r>
      </w:ins>
      <w:del w:id="1533" w:author="CCCF" w:date="2023-01-09T22:05:01Z">
        <w:r>
          <w:rPr>
            <w:rFonts w:hint="eastAsia" w:cs="Times New Roman"/>
            <w:color w:val="auto"/>
            <w:szCs w:val="21"/>
            <w:lang w:val="en-US" w:eastAsia="zh-CN"/>
          </w:rPr>
          <w:delText>的概率</w:delText>
        </w:r>
      </w:del>
      <w:r>
        <w:rPr>
          <w:rFonts w:hint="eastAsia" w:ascii="Times New Roman" w:hAnsi="Times New Roman" w:eastAsia="宋体" w:cs="Times New Roman"/>
          <w:color w:val="auto"/>
          <w:szCs w:val="21"/>
          <w:lang w:val="en-US" w:eastAsia="zh-CN"/>
        </w:rPr>
        <w:t>服从高斯分布。然而，上诉模型</w:t>
      </w:r>
      <w:del w:id="1534" w:author="CCCF" w:date="2023-01-09T22:05:29Z">
        <w:r>
          <w:rPr>
            <w:rFonts w:hint="default" w:ascii="Times New Roman" w:hAnsi="Times New Roman" w:eastAsia="宋体" w:cs="Times New Roman"/>
            <w:color w:val="auto"/>
            <w:szCs w:val="21"/>
            <w:lang w:val="en-US" w:eastAsia="zh-CN"/>
          </w:rPr>
          <w:delText>都只依靠互评</w:delText>
        </w:r>
      </w:del>
      <w:del w:id="1535" w:author="CCCF" w:date="2023-01-09T22:05:29Z">
        <w:r>
          <w:rPr>
            <w:rFonts w:hint="default" w:cs="Times New Roman"/>
            <w:color w:val="auto"/>
            <w:szCs w:val="21"/>
            <w:lang w:val="en-US" w:eastAsia="zh-CN"/>
          </w:rPr>
          <w:delText>分数</w:delText>
        </w:r>
      </w:del>
      <w:del w:id="1536" w:author="CCCF" w:date="2023-01-09T22:05:29Z">
        <w:r>
          <w:rPr>
            <w:rFonts w:hint="default" w:ascii="Times New Roman" w:hAnsi="Times New Roman" w:eastAsia="宋体" w:cs="Times New Roman"/>
            <w:color w:val="auto"/>
            <w:szCs w:val="21"/>
            <w:lang w:val="en-US" w:eastAsia="zh-CN"/>
          </w:rPr>
          <w:delText>这一个</w:delText>
        </w:r>
      </w:del>
      <w:ins w:id="1537" w:author="CCCF" w:date="2023-01-09T22:05:30Z">
        <w:r>
          <w:rPr>
            <w:rFonts w:hint="eastAsia" w:cs="Times New Roman"/>
            <w:color w:val="auto"/>
            <w:szCs w:val="21"/>
            <w:lang w:val="en-US" w:eastAsia="zh-CN"/>
          </w:rPr>
          <w:t>中</w:t>
        </w:r>
      </w:ins>
      <w:ins w:id="1538" w:author="CCCF" w:date="2023-01-09T22:05:31Z">
        <w:r>
          <w:rPr>
            <w:rFonts w:hint="eastAsia" w:cs="Times New Roman"/>
            <w:color w:val="auto"/>
            <w:szCs w:val="21"/>
            <w:lang w:val="en-US" w:eastAsia="zh-CN"/>
          </w:rPr>
          <w:t>的</w:t>
        </w:r>
      </w:ins>
      <w:r>
        <w:rPr>
          <w:rFonts w:hint="eastAsia" w:ascii="Times New Roman" w:hAnsi="Times New Roman" w:eastAsia="宋体" w:cs="Times New Roman"/>
          <w:color w:val="auto"/>
          <w:szCs w:val="21"/>
          <w:lang w:val="en-US" w:eastAsia="zh-CN"/>
        </w:rPr>
        <w:t>可观测的变量</w:t>
      </w:r>
      <w:ins w:id="1539" w:author="CCCF" w:date="2023-01-09T22:05:36Z">
        <w:r>
          <w:rPr>
            <w:rFonts w:hint="eastAsia" w:cs="Times New Roman"/>
            <w:color w:val="auto"/>
            <w:szCs w:val="21"/>
            <w:lang w:val="en-US" w:eastAsia="zh-CN"/>
          </w:rPr>
          <w:t>只有</w:t>
        </w:r>
      </w:ins>
      <w:ins w:id="1540" w:author="CCCF" w:date="2023-01-09T22:05:37Z">
        <w:r>
          <w:rPr>
            <w:rFonts w:hint="eastAsia" w:cs="Times New Roman"/>
            <w:color w:val="auto"/>
            <w:szCs w:val="21"/>
            <w:lang w:val="en-US" w:eastAsia="zh-CN"/>
          </w:rPr>
          <w:t>互评</w:t>
        </w:r>
      </w:ins>
      <w:ins w:id="1541" w:author="CCCF" w:date="2023-01-09T22:05:38Z">
        <w:r>
          <w:rPr>
            <w:rFonts w:hint="eastAsia" w:cs="Times New Roman"/>
            <w:color w:val="auto"/>
            <w:szCs w:val="21"/>
            <w:lang w:val="en-US" w:eastAsia="zh-CN"/>
          </w:rPr>
          <w:t>分数</w:t>
        </w:r>
      </w:ins>
      <w:r>
        <w:rPr>
          <w:rFonts w:hint="eastAsia" w:ascii="Times New Roman" w:hAnsi="Times New Roman" w:eastAsia="宋体" w:cs="Times New Roman"/>
          <w:color w:val="auto"/>
          <w:szCs w:val="21"/>
          <w:lang w:val="en-US" w:eastAsia="zh-CN"/>
        </w:rPr>
        <w:t>，使得</w:t>
      </w:r>
      <w:ins w:id="1542" w:author="CCCF" w:date="2023-01-09T22:05:57Z">
        <w:r>
          <w:rPr>
            <w:rFonts w:hint="eastAsia" w:cs="Times New Roman"/>
            <w:color w:val="auto"/>
            <w:szCs w:val="21"/>
            <w:lang w:val="en-US" w:eastAsia="zh-CN"/>
          </w:rPr>
          <w:t>这些</w:t>
        </w:r>
      </w:ins>
      <w:ins w:id="1543" w:author="CCCF" w:date="2023-01-09T22:05:59Z">
        <w:r>
          <w:rPr>
            <w:rFonts w:hint="eastAsia" w:cs="Times New Roman"/>
            <w:color w:val="auto"/>
            <w:szCs w:val="21"/>
            <w:lang w:val="en-US" w:eastAsia="zh-CN"/>
          </w:rPr>
          <w:t>模型</w:t>
        </w:r>
      </w:ins>
      <w:del w:id="1544" w:author="CCCF" w:date="2023-01-09T22:06:00Z">
        <w:r>
          <w:rPr>
            <w:rFonts w:hint="eastAsia" w:ascii="Times New Roman" w:hAnsi="Times New Roman" w:eastAsia="宋体" w:cs="Times New Roman"/>
            <w:color w:val="auto"/>
            <w:szCs w:val="21"/>
            <w:lang w:val="en-US" w:eastAsia="zh-CN"/>
          </w:rPr>
          <w:delText>预测</w:delText>
        </w:r>
      </w:del>
      <w:r>
        <w:rPr>
          <w:rFonts w:hint="eastAsia" w:ascii="Times New Roman" w:hAnsi="Times New Roman" w:eastAsia="宋体" w:cs="Times New Roman"/>
          <w:color w:val="auto"/>
          <w:szCs w:val="21"/>
          <w:lang w:val="en-US" w:eastAsia="zh-CN"/>
        </w:rPr>
        <w:t>模型</w:t>
      </w:r>
      <w:ins w:id="1545" w:author="CCCF" w:date="2023-01-09T22:06:08Z">
        <w:r>
          <w:rPr>
            <w:rFonts w:hint="eastAsia" w:cs="Times New Roman"/>
            <w:color w:val="auto"/>
            <w:szCs w:val="21"/>
            <w:lang w:val="en-US" w:eastAsia="zh-CN"/>
          </w:rPr>
          <w:t>不能</w:t>
        </w:r>
      </w:ins>
      <w:ins w:id="1546" w:author="CCCF" w:date="2023-01-09T22:06:09Z">
        <w:r>
          <w:rPr>
            <w:rFonts w:hint="eastAsia" w:cs="Times New Roman"/>
            <w:color w:val="auto"/>
            <w:szCs w:val="21"/>
            <w:lang w:val="en-US" w:eastAsia="zh-CN"/>
          </w:rPr>
          <w:t>很好</w:t>
        </w:r>
      </w:ins>
      <w:ins w:id="1547" w:author="CCCF" w:date="2023-01-09T22:06:11Z">
        <w:r>
          <w:rPr>
            <w:rFonts w:hint="eastAsia" w:cs="Times New Roman"/>
            <w:color w:val="auto"/>
            <w:szCs w:val="21"/>
            <w:lang w:val="en-US" w:eastAsia="zh-CN"/>
          </w:rPr>
          <w:t>应对</w:t>
        </w:r>
      </w:ins>
      <w:del w:id="1548" w:author="CCCF" w:date="2023-01-09T22:06:07Z">
        <w:r>
          <w:rPr>
            <w:rFonts w:hint="eastAsia" w:ascii="Times New Roman" w:hAnsi="Times New Roman" w:eastAsia="宋体" w:cs="Times New Roman"/>
            <w:color w:val="auto"/>
            <w:szCs w:val="21"/>
            <w:lang w:val="en-US" w:eastAsia="zh-CN"/>
          </w:rPr>
          <w:delText>存在</w:delText>
        </w:r>
      </w:del>
      <w:r>
        <w:rPr>
          <w:rFonts w:hint="eastAsia" w:ascii="Times New Roman" w:hAnsi="Times New Roman" w:eastAsia="宋体" w:cs="Times New Roman"/>
          <w:color w:val="auto"/>
          <w:szCs w:val="21"/>
          <w:lang w:val="en-US" w:eastAsia="zh-CN"/>
        </w:rPr>
        <w:t>数据稀疏</w:t>
      </w:r>
      <w:ins w:id="1549" w:author="CCCF" w:date="2023-01-09T22:06:14Z">
        <w:r>
          <w:rPr>
            <w:rFonts w:hint="eastAsia" w:cs="Times New Roman"/>
            <w:color w:val="auto"/>
            <w:szCs w:val="21"/>
            <w:lang w:val="en-US" w:eastAsia="zh-CN"/>
          </w:rPr>
          <w:t>性</w:t>
        </w:r>
      </w:ins>
      <w:ins w:id="1550" w:author="CCCF" w:date="2023-01-09T22:06:15Z">
        <w:r>
          <w:rPr>
            <w:rFonts w:hint="eastAsia" w:cs="Times New Roman"/>
            <w:color w:val="auto"/>
            <w:szCs w:val="21"/>
            <w:lang w:val="en-US" w:eastAsia="zh-CN"/>
          </w:rPr>
          <w:t>问题</w:t>
        </w:r>
      </w:ins>
      <w:del w:id="1551" w:author="CCCF" w:date="2023-01-09T22:06:15Z">
        <w:r>
          <w:rPr>
            <w:rFonts w:hint="eastAsia" w:ascii="Times New Roman" w:hAnsi="Times New Roman" w:eastAsia="宋体" w:cs="Times New Roman"/>
            <w:color w:val="auto"/>
            <w:szCs w:val="21"/>
            <w:lang w:val="en-US" w:eastAsia="zh-CN"/>
          </w:rPr>
          <w:delText>的缺陷</w:delText>
        </w:r>
      </w:del>
      <w:r>
        <w:rPr>
          <w:rFonts w:hint="eastAsia" w:ascii="Times New Roman" w:hAnsi="Times New Roman" w:eastAsia="宋体" w:cs="Times New Roman"/>
          <w:color w:val="auto"/>
          <w:szCs w:val="21"/>
          <w:lang w:val="en-US" w:eastAsia="zh-CN"/>
        </w:rPr>
        <w:t>。</w:t>
      </w:r>
      <w:ins w:id="1552" w:author="CCCF" w:date="2023-01-09T22:06:18Z">
        <w:r>
          <w:rPr>
            <w:rFonts w:hint="eastAsia" w:cs="Times New Roman"/>
            <w:color w:val="auto"/>
            <w:szCs w:val="21"/>
            <w:lang w:val="en-US" w:eastAsia="zh-CN"/>
          </w:rPr>
          <w:t>为此</w:t>
        </w:r>
      </w:ins>
      <w:del w:id="1553" w:author="CCCF" w:date="2023-01-09T22:06:17Z">
        <w:r>
          <w:rPr>
            <w:rFonts w:hint="eastAsia" w:ascii="Times New Roman" w:hAnsi="Times New Roman" w:eastAsia="宋体" w:cs="Times New Roman"/>
            <w:color w:val="auto"/>
            <w:szCs w:val="21"/>
            <w:lang w:val="en-US" w:eastAsia="zh-CN"/>
          </w:rPr>
          <w:delText>因此</w:delText>
        </w:r>
      </w:del>
      <w:r>
        <w:rPr>
          <w:rFonts w:hint="eastAsia" w:ascii="Times New Roman" w:hAnsi="Times New Roman" w:eastAsia="宋体" w:cs="Times New Roman"/>
          <w:color w:val="auto"/>
          <w:szCs w:val="21"/>
          <w:lang w:val="en-US" w:eastAsia="zh-CN"/>
        </w:rPr>
        <w:t>，Wang在</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i w:val="0"/>
          <w:iCs w:val="0"/>
          <w:color w:val="auto"/>
          <w:szCs w:val="21"/>
          <w:vertAlign w:val="subscript"/>
          <w:lang w:val="en-US" w:eastAsia="zh-CN"/>
        </w:rPr>
        <w:t>5</w:t>
      </w:r>
      <w:del w:id="1554" w:author="CCCF" w:date="2023-01-09T22:06:28Z">
        <w:r>
          <w:rPr>
            <w:rFonts w:hint="eastAsia" w:ascii="Times New Roman" w:hAnsi="Times New Roman" w:eastAsia="宋体" w:cs="Times New Roman"/>
            <w:color w:val="auto"/>
            <w:szCs w:val="21"/>
            <w:lang w:val="en-US" w:eastAsia="zh-CN"/>
          </w:rPr>
          <w:delText>上</w:delText>
        </w:r>
      </w:del>
      <w:ins w:id="1555" w:author="CCCF" w:date="2023-01-09T22:06:25Z">
        <w:r>
          <w:rPr>
            <w:rFonts w:hint="eastAsia" w:cs="Times New Roman"/>
            <w:color w:val="auto"/>
            <w:szCs w:val="21"/>
            <w:lang w:val="en-US" w:eastAsia="zh-CN"/>
          </w:rPr>
          <w:t>的</w:t>
        </w:r>
      </w:ins>
      <w:ins w:id="1556" w:author="CCCF" w:date="2023-01-09T22:06:26Z">
        <w:r>
          <w:rPr>
            <w:rFonts w:hint="eastAsia" w:cs="Times New Roman"/>
            <w:color w:val="auto"/>
            <w:szCs w:val="21"/>
            <w:lang w:val="en-US" w:eastAsia="zh-CN"/>
          </w:rPr>
          <w:t>基础</w:t>
        </w:r>
      </w:ins>
      <w:ins w:id="1557" w:author="CCCF" w:date="2023-01-09T22:07:06Z">
        <w:r>
          <w:rPr>
            <w:rFonts w:hint="eastAsia" w:cs="Times New Roman"/>
            <w:color w:val="auto"/>
            <w:szCs w:val="21"/>
            <w:lang w:val="en-US" w:eastAsia="zh-CN"/>
          </w:rPr>
          <w:t>上</w:t>
        </w:r>
      </w:ins>
      <w:ins w:id="1558" w:author="CCCF" w:date="2023-01-09T22:07:07Z">
        <w:r>
          <w:rPr>
            <w:rFonts w:hint="eastAsia" w:cs="Times New Roman"/>
            <w:color w:val="auto"/>
            <w:szCs w:val="21"/>
            <w:lang w:val="en-US" w:eastAsia="zh-CN"/>
          </w:rPr>
          <w:t>引入</w:t>
        </w:r>
      </w:ins>
      <w:del w:id="1559" w:author="CCCF" w:date="2023-01-09T22:07:08Z">
        <w:r>
          <w:rPr>
            <w:rFonts w:hint="eastAsia" w:ascii="Times New Roman" w:hAnsi="Times New Roman" w:eastAsia="宋体" w:cs="Times New Roman"/>
            <w:color w:val="auto"/>
            <w:szCs w:val="21"/>
            <w:lang w:val="en-US" w:eastAsia="zh-CN"/>
          </w:rPr>
          <w:delText>加入</w:delText>
        </w:r>
      </w:del>
      <w:r>
        <w:rPr>
          <w:rFonts w:hint="eastAsia" w:ascii="Times New Roman" w:hAnsi="Times New Roman" w:eastAsia="宋体" w:cs="Times New Roman"/>
          <w:color w:val="auto"/>
          <w:szCs w:val="21"/>
          <w:lang w:val="en-US" w:eastAsia="zh-CN"/>
        </w:rPr>
        <w:t>了相对分数</w:t>
      </w:r>
      <w:ins w:id="1560" w:author="CCCF" w:date="2023-01-09T22:08:02Z">
        <w:r>
          <w:rPr>
            <w:rFonts w:hint="eastAsia" w:cs="Times New Roman"/>
            <w:color w:val="auto"/>
            <w:szCs w:val="21"/>
            <w:lang w:val="en-US" w:eastAsia="zh-CN"/>
          </w:rPr>
          <w:t>（</w:t>
        </w:r>
      </w:ins>
      <w:ins w:id="1561" w:author="CCCF" w:date="2023-01-09T22:08:04Z">
        <w:r>
          <w:rPr>
            <w:rFonts w:hint="eastAsia" w:cs="Times New Roman"/>
            <w:color w:val="auto"/>
            <w:szCs w:val="21"/>
            <w:lang w:val="en-US" w:eastAsia="zh-CN"/>
          </w:rPr>
          <w:t>即</w:t>
        </w:r>
      </w:ins>
      <w:ins w:id="1562" w:author="CCCF" w:date="2023-01-09T22:08:04Z">
        <w:r>
          <w:rPr>
            <w:rFonts w:hint="eastAsia" w:ascii="Times New Roman" w:hAnsi="Times New Roman" w:eastAsia="宋体" w:cs="Times New Roman"/>
            <w:color w:val="auto"/>
            <w:szCs w:val="21"/>
            <w:lang w:val="en-US" w:eastAsia="zh-CN"/>
          </w:rPr>
          <w:t>同一</w:t>
        </w:r>
      </w:ins>
      <w:ins w:id="1563" w:author="CCCF" w:date="2023-01-09T22:08:11Z">
        <w:r>
          <w:rPr>
            <w:rFonts w:hint="eastAsia" w:ascii="Times New Roman" w:hAnsi="Times New Roman" w:cs="Times New Roman"/>
            <w:color w:val="auto"/>
            <w:szCs w:val="21"/>
            <w:lang w:val="en-US" w:eastAsia="zh-CN"/>
          </w:rPr>
          <w:t>评价者</w:t>
        </w:r>
      </w:ins>
      <w:ins w:id="1564" w:author="CCCF" w:date="2023-01-09T22:08:13Z">
        <w:r>
          <w:rPr>
            <w:rFonts w:hint="eastAsia" w:ascii="Times New Roman" w:hAnsi="Times New Roman" w:cs="Times New Roman"/>
            <w:color w:val="auto"/>
            <w:szCs w:val="21"/>
            <w:lang w:val="en-US" w:eastAsia="zh-CN"/>
          </w:rPr>
          <w:t>针对</w:t>
        </w:r>
      </w:ins>
      <w:ins w:id="1565" w:author="CCCF" w:date="2023-01-09T22:08:54Z">
        <w:r>
          <w:rPr>
            <w:rFonts w:hint="eastAsia" w:ascii="Times New Roman" w:hAnsi="Times New Roman" w:cs="Times New Roman"/>
            <w:color w:val="auto"/>
            <w:szCs w:val="21"/>
            <w:lang w:val="en-US" w:eastAsia="zh-CN"/>
          </w:rPr>
          <w:t>同一</w:t>
        </w:r>
      </w:ins>
      <w:ins w:id="1566" w:author="CCCF" w:date="2023-01-09T22:09:05Z">
        <w:r>
          <w:rPr>
            <w:rFonts w:hint="eastAsia" w:ascii="Times New Roman" w:hAnsi="Times New Roman" w:cs="Times New Roman"/>
            <w:color w:val="auto"/>
            <w:szCs w:val="21"/>
            <w:lang w:val="en-US" w:eastAsia="zh-CN"/>
          </w:rPr>
          <w:t>次</w:t>
        </w:r>
      </w:ins>
      <w:ins w:id="1567" w:author="CCCF" w:date="2023-01-09T22:08:55Z">
        <w:r>
          <w:rPr>
            <w:rFonts w:hint="eastAsia" w:ascii="Times New Roman" w:hAnsi="Times New Roman" w:cs="Times New Roman"/>
            <w:color w:val="auto"/>
            <w:szCs w:val="21"/>
            <w:lang w:val="en-US" w:eastAsia="zh-CN"/>
          </w:rPr>
          <w:t>作业</w:t>
        </w:r>
      </w:ins>
      <w:ins w:id="1568" w:author="CCCF" w:date="2023-01-09T22:08:56Z">
        <w:r>
          <w:rPr>
            <w:rFonts w:hint="eastAsia" w:ascii="Times New Roman" w:hAnsi="Times New Roman" w:cs="Times New Roman"/>
            <w:color w:val="auto"/>
            <w:szCs w:val="21"/>
            <w:lang w:val="en-US" w:eastAsia="zh-CN"/>
          </w:rPr>
          <w:t>的</w:t>
        </w:r>
      </w:ins>
      <w:ins w:id="1569" w:author="CCCF" w:date="2023-01-09T22:08:57Z">
        <w:r>
          <w:rPr>
            <w:rFonts w:hint="eastAsia" w:ascii="Times New Roman" w:hAnsi="Times New Roman" w:cs="Times New Roman"/>
            <w:color w:val="auto"/>
            <w:szCs w:val="21"/>
            <w:lang w:val="en-US" w:eastAsia="zh-CN"/>
          </w:rPr>
          <w:t>不同</w:t>
        </w:r>
      </w:ins>
      <w:ins w:id="1570" w:author="CCCF" w:date="2023-01-09T22:08:59Z">
        <w:r>
          <w:rPr>
            <w:rFonts w:hint="eastAsia" w:ascii="Times New Roman" w:hAnsi="Times New Roman" w:cs="Times New Roman"/>
            <w:color w:val="auto"/>
            <w:szCs w:val="21"/>
            <w:lang w:val="en-US" w:eastAsia="zh-CN"/>
          </w:rPr>
          <w:t>提交</w:t>
        </w:r>
      </w:ins>
      <w:ins w:id="1571" w:author="CCCF" w:date="2023-01-09T22:08:27Z">
        <w:r>
          <w:rPr>
            <w:rFonts w:hint="eastAsia" w:ascii="Times New Roman" w:hAnsi="Times New Roman" w:cs="Times New Roman"/>
            <w:color w:val="auto"/>
            <w:szCs w:val="21"/>
            <w:lang w:val="en-US" w:eastAsia="zh-CN"/>
          </w:rPr>
          <w:t>所</w:t>
        </w:r>
      </w:ins>
      <w:ins w:id="1572" w:author="CCCF" w:date="2023-01-09T22:08:28Z">
        <w:r>
          <w:rPr>
            <w:rFonts w:hint="eastAsia" w:ascii="Times New Roman" w:hAnsi="Times New Roman" w:cs="Times New Roman"/>
            <w:color w:val="auto"/>
            <w:szCs w:val="21"/>
            <w:lang w:val="en-US" w:eastAsia="zh-CN"/>
          </w:rPr>
          <w:t>给出的</w:t>
        </w:r>
      </w:ins>
      <w:ins w:id="1573" w:author="CCCF" w:date="2023-01-09T22:08:30Z">
        <w:r>
          <w:rPr>
            <w:rFonts w:hint="eastAsia" w:ascii="Times New Roman" w:hAnsi="Times New Roman" w:cs="Times New Roman"/>
            <w:color w:val="auto"/>
            <w:szCs w:val="21"/>
            <w:lang w:val="en-US" w:eastAsia="zh-CN"/>
          </w:rPr>
          <w:t>评分</w:t>
        </w:r>
      </w:ins>
      <w:ins w:id="1574" w:author="CCCF" w:date="2023-01-09T22:08:31Z">
        <w:r>
          <w:rPr>
            <w:rFonts w:hint="eastAsia" w:ascii="Times New Roman" w:hAnsi="Times New Roman" w:cs="Times New Roman"/>
            <w:color w:val="auto"/>
            <w:szCs w:val="21"/>
            <w:lang w:val="en-US" w:eastAsia="zh-CN"/>
          </w:rPr>
          <w:t>间</w:t>
        </w:r>
      </w:ins>
      <w:ins w:id="1575" w:author="CCCF" w:date="2023-01-09T22:08:04Z">
        <w:r>
          <w:rPr>
            <w:rFonts w:hint="eastAsia" w:ascii="Times New Roman" w:hAnsi="Times New Roman" w:eastAsia="宋体" w:cs="Times New Roman"/>
            <w:color w:val="auto"/>
            <w:szCs w:val="21"/>
            <w:lang w:val="en-US" w:eastAsia="zh-CN"/>
          </w:rPr>
          <w:t>的</w:t>
        </w:r>
      </w:ins>
      <w:ins w:id="1576" w:author="CCCF" w:date="2023-01-09T22:08:04Z">
        <w:r>
          <w:rPr>
            <w:rFonts w:hint="eastAsia" w:cs="Times New Roman"/>
            <w:color w:val="auto"/>
            <w:szCs w:val="21"/>
            <w:lang w:val="en-US" w:eastAsia="zh-CN"/>
          </w:rPr>
          <w:t>绝对值</w:t>
        </w:r>
      </w:ins>
      <w:ins w:id="1577" w:author="CCCF" w:date="2023-01-09T22:08:04Z">
        <w:r>
          <w:rPr>
            <w:rFonts w:hint="eastAsia" w:ascii="Times New Roman" w:hAnsi="Times New Roman" w:eastAsia="宋体" w:cs="Times New Roman"/>
            <w:color w:val="auto"/>
            <w:szCs w:val="21"/>
            <w:lang w:val="en-US" w:eastAsia="zh-CN"/>
          </w:rPr>
          <w:t>差异</w:t>
        </w:r>
      </w:ins>
      <w:ins w:id="1578" w:author="CCCF" w:date="2023-01-09T22:08:02Z">
        <w:r>
          <w:rPr>
            <w:rFonts w:hint="eastAsia" w:cs="Times New Roman"/>
            <w:color w:val="auto"/>
            <w:szCs w:val="21"/>
            <w:lang w:val="en-US" w:eastAsia="zh-CN"/>
          </w:rPr>
          <w:t>）</w:t>
        </w:r>
      </w:ins>
      <w:ins w:id="1579" w:author="CCCF" w:date="2023-01-09T22:06:36Z">
        <w:r>
          <w:rPr>
            <w:rFonts w:hint="eastAsia" w:cs="Times New Roman"/>
            <w:color w:val="auto"/>
            <w:szCs w:val="21"/>
            <w:lang w:val="en-US" w:eastAsia="zh-CN"/>
          </w:rPr>
          <w:t>作为</w:t>
        </w:r>
      </w:ins>
      <w:ins w:id="1580" w:author="CCCF" w:date="2023-01-09T22:06:42Z">
        <w:r>
          <w:rPr>
            <w:rFonts w:hint="eastAsia" w:cs="Times New Roman"/>
            <w:color w:val="auto"/>
            <w:szCs w:val="21"/>
            <w:lang w:val="en-US" w:eastAsia="zh-CN"/>
          </w:rPr>
          <w:t>观测</w:t>
        </w:r>
      </w:ins>
      <w:ins w:id="1581" w:author="CCCF" w:date="2023-01-09T22:06:46Z">
        <w:r>
          <w:rPr>
            <w:rFonts w:hint="eastAsia" w:cs="Times New Roman"/>
            <w:color w:val="auto"/>
            <w:szCs w:val="21"/>
            <w:lang w:val="en-US" w:eastAsia="zh-CN"/>
          </w:rPr>
          <w:t>变量</w:t>
        </w:r>
      </w:ins>
      <w:del w:id="1582" w:author="CCCF" w:date="2023-01-09T22:06:34Z">
        <w:r>
          <w:rPr>
            <w:rFonts w:hint="eastAsia" w:ascii="Times New Roman" w:hAnsi="Times New Roman" w:eastAsia="宋体" w:cs="Times New Roman"/>
            <w:color w:val="auto"/>
            <w:szCs w:val="21"/>
            <w:lang w:val="en-US" w:eastAsia="zh-CN"/>
          </w:rPr>
          <w:delText>等级</w:delText>
        </w:r>
      </w:del>
      <w:r>
        <w:rPr>
          <w:rFonts w:hint="eastAsia" w:ascii="Times New Roman" w:hAnsi="Times New Roman" w:eastAsia="宋体" w:cs="Times New Roman"/>
          <w:color w:val="auto"/>
          <w:szCs w:val="21"/>
          <w:lang w:val="en-US" w:eastAsia="zh-CN"/>
        </w:rPr>
        <w:t>，</w:t>
      </w:r>
      <w:del w:id="1583" w:author="CCCF" w:date="2023-01-09T22:07:45Z">
        <w:r>
          <w:rPr>
            <w:rFonts w:hint="default" w:ascii="Times New Roman" w:hAnsi="Times New Roman" w:eastAsia="宋体" w:cs="Times New Roman"/>
            <w:color w:val="auto"/>
            <w:szCs w:val="21"/>
            <w:lang w:val="en-US" w:eastAsia="zh-CN"/>
          </w:rPr>
          <w:delText>即同一评分者不同提交成绩的绝对同伴等级的差异，构成了</w:delText>
        </w:r>
      </w:del>
      <w:ins w:id="1584" w:author="CCCF" w:date="2023-01-09T22:07:49Z">
        <w:r>
          <w:rPr>
            <w:rFonts w:hint="eastAsia" w:cs="Times New Roman"/>
            <w:color w:val="auto"/>
            <w:szCs w:val="21"/>
            <w:lang w:val="en-US" w:eastAsia="zh-CN"/>
          </w:rPr>
          <w:t>进而</w:t>
        </w:r>
      </w:ins>
      <w:ins w:id="1585" w:author="CCCF" w:date="2023-01-09T22:07:50Z">
        <w:r>
          <w:rPr>
            <w:rFonts w:hint="eastAsia" w:cs="Times New Roman"/>
            <w:color w:val="auto"/>
            <w:szCs w:val="21"/>
            <w:lang w:val="en-US" w:eastAsia="zh-CN"/>
          </w:rPr>
          <w:t>提出了</w:t>
        </w:r>
      </w:ins>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6</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7</w:t>
      </w:r>
      <w:ins w:id="1586" w:author="CCCF" w:date="2023-01-09T22:09:19Z">
        <w:r>
          <w:rPr>
            <w:rFonts w:hint="eastAsia" w:cs="Times New Roman"/>
            <w:color w:val="auto"/>
            <w:szCs w:val="21"/>
            <w:lang w:val="en-US" w:eastAsia="zh-CN"/>
          </w:rPr>
          <w:t>模型</w:t>
        </w:r>
      </w:ins>
      <w:r>
        <w:rPr>
          <w:rFonts w:hint="eastAsia" w:cs="Times New Roman"/>
          <w:color w:val="auto"/>
          <w:szCs w:val="21"/>
          <w:vertAlign w:val="superscript"/>
          <w:lang w:val="en-US" w:eastAsia="zh-CN"/>
        </w:rPr>
        <w:fldChar w:fldCharType="begin"/>
      </w:r>
      <w:r>
        <w:rPr>
          <w:rFonts w:hint="eastAsia" w:cs="Times New Roman"/>
          <w:color w:val="auto"/>
          <w:szCs w:val="21"/>
          <w:vertAlign w:val="superscript"/>
          <w:lang w:val="en-US" w:eastAsia="zh-CN"/>
        </w:rPr>
        <w:instrText xml:space="preserve"> REF _Ref32515 \r \h </w:instrText>
      </w:r>
      <w:r>
        <w:rPr>
          <w:rFonts w:hint="eastAsia" w:cs="Times New Roman"/>
          <w:color w:val="auto"/>
          <w:szCs w:val="21"/>
          <w:vertAlign w:val="superscript"/>
          <w:lang w:val="en-US" w:eastAsia="zh-CN"/>
        </w:rPr>
        <w:fldChar w:fldCharType="separate"/>
      </w:r>
      <w:r>
        <w:rPr>
          <w:rFonts w:hint="eastAsia" w:cs="Times New Roman"/>
          <w:color w:val="auto"/>
          <w:szCs w:val="21"/>
          <w:vertAlign w:val="superscript"/>
          <w:lang w:val="en-US" w:eastAsia="zh-CN"/>
        </w:rPr>
        <w:t>[19]</w:t>
      </w:r>
      <w:r>
        <w:rPr>
          <w:rFonts w:hint="eastAsia" w:cs="Times New Roman"/>
          <w:color w:val="auto"/>
          <w:szCs w:val="21"/>
          <w:vertAlign w:val="superscript"/>
          <w:lang w:val="en-US" w:eastAsia="zh-CN"/>
        </w:rPr>
        <w:fldChar w:fldCharType="end"/>
      </w:r>
      <w:del w:id="1587" w:author="CCCF" w:date="2023-01-09T22:09:33Z">
        <w:r>
          <w:rPr>
            <w:rFonts w:hint="eastAsia" w:cs="Times New Roman"/>
            <w:color w:val="auto"/>
            <w:szCs w:val="21"/>
            <w:lang w:val="en-US" w:eastAsia="zh-CN"/>
          </w:rPr>
          <w:delText>。</w:delText>
        </w:r>
      </w:del>
      <w:ins w:id="1588" w:author="CCCF" w:date="2023-01-09T22:09:33Z">
        <w:r>
          <w:rPr>
            <w:rFonts w:hint="eastAsia" w:cs="Times New Roman"/>
            <w:color w:val="auto"/>
            <w:szCs w:val="21"/>
            <w:lang w:val="en-US" w:eastAsia="zh-CN"/>
          </w:rPr>
          <w:t>，</w:t>
        </w:r>
      </w:ins>
      <w:del w:id="1589" w:author="CCCF" w:date="2023-01-09T22:09:31Z">
        <w:r>
          <w:rPr>
            <w:rFonts w:hint="default" w:cs="Times New Roman"/>
            <w:color w:val="auto"/>
            <w:szCs w:val="21"/>
            <w:lang w:val="en-US" w:eastAsia="zh-CN"/>
          </w:rPr>
          <w:delText>两者在原有的模型基础上，加入了一个相对分数这一可观测变量，</w:delText>
        </w:r>
      </w:del>
      <w:ins w:id="1590" w:author="CCCF" w:date="2023-01-09T22:09:31Z">
        <w:r>
          <w:rPr>
            <w:rFonts w:hint="eastAsia" w:cs="Times New Roman"/>
            <w:color w:val="auto"/>
            <w:szCs w:val="21"/>
            <w:lang w:val="en-US" w:eastAsia="zh-CN"/>
          </w:rPr>
          <w:t>从而</w:t>
        </w:r>
      </w:ins>
      <w:r>
        <w:rPr>
          <w:rFonts w:hint="eastAsia" w:ascii="Times New Roman" w:hAnsi="Times New Roman" w:eastAsia="宋体" w:cs="Times New Roman"/>
          <w:color w:val="auto"/>
          <w:szCs w:val="21"/>
          <w:lang w:val="en-US" w:eastAsia="zh-CN"/>
        </w:rPr>
        <w:t>有效地解决了数据稀疏性带来的问题。</w:t>
      </w:r>
      <w:del w:id="1591" w:author="CCCF" w:date="2023-01-09T22:15:08Z">
        <w:commentRangeStart w:id="2"/>
        <w:r>
          <w:rPr>
            <w:rFonts w:hint="eastAsia" w:cs="Times New Roman"/>
            <w:color w:val="auto"/>
            <w:szCs w:val="21"/>
            <w:lang w:val="en-US" w:eastAsia="zh-CN"/>
          </w:rPr>
          <w:delText>我们在之前的工作中，将学生在互评时的行为数据引入了可靠性建模中，提出了</w:delText>
        </w:r>
      </w:del>
      <w:del w:id="1592" w:author="CCCF" w:date="2023-01-09T22:15:08Z">
        <w:r>
          <w:rPr>
            <w:rFonts w:hint="eastAsia" w:cs="Times New Roman"/>
            <w:i/>
            <w:iCs/>
            <w:color w:val="auto"/>
            <w:szCs w:val="21"/>
            <w:lang w:val="en-US" w:eastAsia="zh-CN"/>
          </w:rPr>
          <w:delText>B</w:delText>
        </w:r>
      </w:del>
      <w:del w:id="1593" w:author="CCCF" w:date="2023-01-09T22:15:08Z">
        <w:r>
          <w:rPr>
            <w:rFonts w:hint="eastAsia" w:ascii="Times New Roman" w:hAnsi="Times New Roman" w:eastAsia="宋体" w:cs="Times New Roman"/>
            <w:i/>
            <w:iCs/>
            <w:color w:val="auto"/>
            <w:szCs w:val="21"/>
            <w:lang w:val="en-US" w:eastAsia="zh-CN"/>
          </w:rPr>
          <w:delText>PG</w:delText>
        </w:r>
      </w:del>
      <w:del w:id="1594" w:author="CCCF" w:date="2023-01-09T22:15:08Z">
        <w:r>
          <w:rPr>
            <w:rFonts w:hint="eastAsia" w:cs="Times New Roman"/>
            <w:color w:val="auto"/>
            <w:szCs w:val="21"/>
            <w:vertAlign w:val="subscript"/>
            <w:lang w:val="en-US" w:eastAsia="zh-CN"/>
          </w:rPr>
          <w:delText>6</w:delText>
        </w:r>
      </w:del>
      <w:del w:id="1595" w:author="CCCF" w:date="2023-01-09T22:15:08Z">
        <w:r>
          <w:rPr>
            <w:rFonts w:hint="eastAsia" w:ascii="Times New Roman" w:hAnsi="Times New Roman" w:eastAsia="宋体" w:cs="Times New Roman"/>
            <w:color w:val="auto"/>
            <w:szCs w:val="21"/>
            <w:lang w:val="en-US" w:eastAsia="zh-CN"/>
          </w:rPr>
          <w:delText>和</w:delText>
        </w:r>
      </w:del>
      <w:del w:id="1596" w:author="CCCF" w:date="2023-01-09T22:15:08Z">
        <w:r>
          <w:rPr>
            <w:rFonts w:hint="eastAsia" w:cs="Times New Roman"/>
            <w:i/>
            <w:iCs/>
            <w:color w:val="auto"/>
            <w:szCs w:val="21"/>
            <w:lang w:val="en-US" w:eastAsia="zh-CN"/>
          </w:rPr>
          <w:delText>B</w:delText>
        </w:r>
      </w:del>
      <w:del w:id="1597" w:author="CCCF" w:date="2023-01-09T22:15:08Z">
        <w:r>
          <w:rPr>
            <w:rFonts w:hint="eastAsia" w:ascii="Times New Roman" w:hAnsi="Times New Roman" w:eastAsia="宋体" w:cs="Times New Roman"/>
            <w:i/>
            <w:iCs/>
            <w:color w:val="auto"/>
            <w:szCs w:val="21"/>
            <w:lang w:val="en-US" w:eastAsia="zh-CN"/>
          </w:rPr>
          <w:delText>PG</w:delText>
        </w:r>
      </w:del>
      <w:del w:id="1598" w:author="CCCF" w:date="2023-01-09T22:15:08Z">
        <w:r>
          <w:rPr>
            <w:rFonts w:hint="eastAsia" w:cs="Times New Roman"/>
            <w:color w:val="auto"/>
            <w:szCs w:val="21"/>
            <w:vertAlign w:val="subscript"/>
            <w:lang w:val="en-US" w:eastAsia="zh-CN"/>
          </w:rPr>
          <w:delText>7</w:delText>
        </w:r>
      </w:del>
      <w:del w:id="1599" w:author="CCCF" w:date="2023-01-09T22:15:08Z">
        <w:r>
          <w:rPr>
            <w:rFonts w:hint="eastAsia" w:cs="Times New Roman"/>
            <w:color w:val="auto"/>
            <w:szCs w:val="21"/>
            <w:vertAlign w:val="superscript"/>
            <w:lang w:val="en-US" w:eastAsia="zh-CN"/>
          </w:rPr>
          <w:fldChar w:fldCharType="begin"/>
        </w:r>
      </w:del>
      <w:del w:id="1600" w:author="CCCF" w:date="2023-01-09T22:15:08Z">
        <w:r>
          <w:rPr>
            <w:rFonts w:hint="eastAsia" w:cs="Times New Roman"/>
            <w:color w:val="auto"/>
            <w:szCs w:val="21"/>
            <w:vertAlign w:val="superscript"/>
            <w:lang w:val="en-US" w:eastAsia="zh-CN"/>
          </w:rPr>
          <w:delInstrText xml:space="preserve"> REF _Ref30366 \r \h </w:delInstrText>
        </w:r>
      </w:del>
      <w:del w:id="1601" w:author="CCCF" w:date="2023-01-09T22:15:08Z">
        <w:r>
          <w:rPr>
            <w:rFonts w:hint="eastAsia" w:cs="Times New Roman"/>
            <w:color w:val="auto"/>
            <w:szCs w:val="21"/>
            <w:vertAlign w:val="superscript"/>
            <w:lang w:val="en-US" w:eastAsia="zh-CN"/>
          </w:rPr>
          <w:fldChar w:fldCharType="separate"/>
        </w:r>
      </w:del>
      <w:del w:id="1602" w:author="CCCF" w:date="2023-01-09T22:15:08Z">
        <w:r>
          <w:rPr>
            <w:rFonts w:hint="eastAsia" w:cs="Times New Roman"/>
            <w:color w:val="auto"/>
            <w:szCs w:val="21"/>
            <w:vertAlign w:val="superscript"/>
            <w:lang w:val="en-US" w:eastAsia="zh-CN"/>
          </w:rPr>
          <w:delText>[20]</w:delText>
        </w:r>
      </w:del>
      <w:del w:id="1603" w:author="CCCF" w:date="2023-01-09T22:15:08Z">
        <w:r>
          <w:rPr>
            <w:rFonts w:hint="eastAsia" w:cs="Times New Roman"/>
            <w:color w:val="auto"/>
            <w:szCs w:val="21"/>
            <w:vertAlign w:val="superscript"/>
            <w:lang w:val="en-US" w:eastAsia="zh-CN"/>
          </w:rPr>
          <w:fldChar w:fldCharType="end"/>
        </w:r>
      </w:del>
      <w:del w:id="1604" w:author="CCCF" w:date="2023-01-09T22:15:08Z">
        <w:r>
          <w:rPr>
            <w:rFonts w:hint="eastAsia" w:cs="Times New Roman"/>
            <w:color w:val="auto"/>
            <w:szCs w:val="21"/>
            <w:vertAlign w:val="baseline"/>
            <w:lang w:val="en-US" w:eastAsia="zh-CN"/>
          </w:rPr>
          <w:delText>，取得了更加准确的估计分数。</w:delText>
        </w:r>
      </w:del>
      <w:del w:id="1605" w:author="CCCF" w:date="2023-01-09T22:15:08Z">
        <w:r>
          <w:rPr>
            <w:rFonts w:hint="eastAsia" w:ascii="Times New Roman" w:hAnsi="Times New Roman" w:eastAsia="宋体" w:cs="Times New Roman"/>
            <w:color w:val="auto"/>
            <w:szCs w:val="21"/>
            <w:lang w:val="en-US" w:eastAsia="zh-CN"/>
          </w:rPr>
          <w:delText>然而，</w:delText>
        </w:r>
      </w:del>
      <w:ins w:id="1606" w:author="CCCF" w:date="2023-01-09T22:14:57Z">
        <w:r>
          <w:rPr>
            <w:rFonts w:hint="eastAsia" w:cs="Times New Roman"/>
            <w:color w:val="auto"/>
            <w:szCs w:val="21"/>
            <w:lang w:val="en-US" w:eastAsia="zh-CN"/>
          </w:rPr>
          <w:t>可见</w:t>
        </w:r>
      </w:ins>
      <w:ins w:id="1607" w:author="CCCF" w:date="2023-01-09T22:14:58Z">
        <w:r>
          <w:rPr>
            <w:rFonts w:hint="eastAsia" w:cs="Times New Roman"/>
            <w:color w:val="auto"/>
            <w:szCs w:val="21"/>
            <w:lang w:val="en-US" w:eastAsia="zh-CN"/>
          </w:rPr>
          <w:t>，</w:t>
        </w:r>
        <w:commentRangeEnd w:id="2"/>
      </w:ins>
      <w:r>
        <w:commentReference w:id="2"/>
      </w:r>
      <w:r>
        <w:rPr>
          <w:rFonts w:hint="eastAsia" w:ascii="Times New Roman" w:hAnsi="Times New Roman" w:eastAsia="宋体" w:cs="Times New Roman"/>
          <w:color w:val="auto"/>
          <w:szCs w:val="21"/>
          <w:lang w:val="en-US" w:eastAsia="zh-CN"/>
        </w:rPr>
        <w:t>现有的</w:t>
      </w:r>
      <w:ins w:id="1608" w:author="CCCF" w:date="2023-01-09T22:13:12Z">
        <w:r>
          <w:rPr>
            <w:rFonts w:hint="eastAsia" w:cs="Times New Roman"/>
            <w:color w:val="auto"/>
            <w:szCs w:val="21"/>
            <w:lang w:val="en-US" w:eastAsia="zh-CN"/>
          </w:rPr>
          <w:t>同行互评</w:t>
        </w:r>
      </w:ins>
      <w:r>
        <w:rPr>
          <w:rFonts w:hint="eastAsia" w:ascii="Times New Roman" w:hAnsi="Times New Roman" w:eastAsia="宋体" w:cs="Times New Roman"/>
          <w:color w:val="auto"/>
          <w:szCs w:val="21"/>
          <w:lang w:val="en-US" w:eastAsia="zh-CN"/>
        </w:rPr>
        <w:t>概率</w:t>
      </w:r>
      <w:del w:id="1609" w:author="CCCF" w:date="2023-01-09T22:13:09Z">
        <w:r>
          <w:rPr>
            <w:rFonts w:hint="default" w:ascii="Times New Roman" w:hAnsi="Times New Roman" w:eastAsia="宋体" w:cs="Times New Roman"/>
            <w:color w:val="auto"/>
            <w:szCs w:val="21"/>
            <w:lang w:val="en-US" w:eastAsia="zh-CN"/>
          </w:rPr>
          <w:delText>生成</w:delText>
        </w:r>
      </w:del>
      <w:ins w:id="1610" w:author="CCCF" w:date="2023-01-09T22:13:09Z">
        <w:r>
          <w:rPr>
            <w:rFonts w:hint="eastAsia" w:cs="Times New Roman"/>
            <w:color w:val="auto"/>
            <w:szCs w:val="21"/>
            <w:lang w:val="en-US" w:eastAsia="zh-CN"/>
          </w:rPr>
          <w:t>图</w:t>
        </w:r>
      </w:ins>
      <w:r>
        <w:rPr>
          <w:rFonts w:hint="eastAsia" w:ascii="Times New Roman" w:hAnsi="Times New Roman" w:eastAsia="宋体" w:cs="Times New Roman"/>
          <w:color w:val="auto"/>
          <w:szCs w:val="21"/>
          <w:lang w:val="en-US" w:eastAsia="zh-CN"/>
        </w:rPr>
        <w:t>模型在对学生的</w:t>
      </w:r>
      <w:ins w:id="1611" w:author="CCCF" w:date="2023-01-09T22:13:19Z">
        <w:r>
          <w:rPr>
            <w:rFonts w:hint="eastAsia" w:cs="Times New Roman"/>
            <w:color w:val="auto"/>
            <w:szCs w:val="21"/>
            <w:lang w:val="en-US" w:eastAsia="zh-CN"/>
          </w:rPr>
          <w:t>评分</w:t>
        </w:r>
      </w:ins>
      <w:r>
        <w:rPr>
          <w:rFonts w:hint="eastAsia" w:ascii="Times New Roman" w:hAnsi="Times New Roman" w:eastAsia="宋体" w:cs="Times New Roman"/>
          <w:color w:val="auto"/>
          <w:szCs w:val="21"/>
          <w:lang w:val="en-US" w:eastAsia="zh-CN"/>
        </w:rPr>
        <w:t>可靠性</w:t>
      </w:r>
      <w:ins w:id="1612" w:author="CCCF" w:date="2023-01-09T22:13:21Z">
        <w:r>
          <w:rPr>
            <w:rFonts w:hint="eastAsia" w:cs="Times New Roman"/>
            <w:color w:val="auto"/>
            <w:szCs w:val="21"/>
            <w:lang w:val="en-US" w:eastAsia="zh-CN"/>
          </w:rPr>
          <w:t>进行</w:t>
        </w:r>
      </w:ins>
      <w:r>
        <w:rPr>
          <w:rFonts w:hint="eastAsia" w:ascii="Times New Roman" w:hAnsi="Times New Roman" w:eastAsia="宋体" w:cs="Times New Roman"/>
          <w:color w:val="auto"/>
          <w:szCs w:val="21"/>
          <w:lang w:val="en-US" w:eastAsia="zh-CN"/>
        </w:rPr>
        <w:t>建模时</w:t>
      </w:r>
      <w:ins w:id="1613" w:author="CCCF" w:date="2023-01-09T22:14:16Z">
        <w:r>
          <w:rPr>
            <w:rFonts w:hint="eastAsia" w:cs="Times New Roman"/>
            <w:color w:val="auto"/>
            <w:szCs w:val="21"/>
            <w:lang w:val="en-US" w:eastAsia="zh-CN"/>
          </w:rPr>
          <w:t>都</w:t>
        </w:r>
      </w:ins>
      <w:ins w:id="1614" w:author="CCCF" w:date="2023-01-09T22:14:18Z">
        <w:r>
          <w:rPr>
            <w:rFonts w:hint="eastAsia" w:cs="Times New Roman"/>
            <w:color w:val="auto"/>
            <w:szCs w:val="21"/>
            <w:lang w:val="en-US" w:eastAsia="zh-CN"/>
          </w:rPr>
          <w:t>假设</w:t>
        </w:r>
      </w:ins>
      <w:ins w:id="1615" w:author="CCCF" w:date="2023-01-09T22:14:20Z">
        <w:r>
          <w:rPr>
            <w:rFonts w:hint="eastAsia" w:cs="Times New Roman"/>
            <w:color w:val="auto"/>
            <w:szCs w:val="21"/>
            <w:lang w:val="en-US" w:eastAsia="zh-CN"/>
          </w:rPr>
          <w:t>其</w:t>
        </w:r>
      </w:ins>
      <w:ins w:id="1616" w:author="CCCF" w:date="2023-01-09T22:14:21Z">
        <w:r>
          <w:rPr>
            <w:rFonts w:hint="eastAsia" w:cs="Times New Roman"/>
            <w:color w:val="auto"/>
            <w:szCs w:val="21"/>
            <w:lang w:val="en-US" w:eastAsia="zh-CN"/>
          </w:rPr>
          <w:t>主要</w:t>
        </w:r>
      </w:ins>
      <w:ins w:id="1617" w:author="CCCF" w:date="2023-01-09T22:14:38Z">
        <w:r>
          <w:rPr>
            <w:rFonts w:hint="eastAsia" w:cs="Times New Roman"/>
            <w:color w:val="auto"/>
            <w:szCs w:val="21"/>
            <w:lang w:val="en-US" w:eastAsia="zh-CN"/>
          </w:rPr>
          <w:t>受</w:t>
        </w:r>
      </w:ins>
      <w:del w:id="1618" w:author="CCCF" w:date="2023-01-09T22:14:15Z">
        <w:r>
          <w:rPr>
            <w:rFonts w:hint="eastAsia" w:ascii="Times New Roman" w:hAnsi="Times New Roman" w:eastAsia="宋体" w:cs="Times New Roman"/>
            <w:color w:val="auto"/>
            <w:szCs w:val="21"/>
            <w:lang w:val="en-US" w:eastAsia="zh-CN"/>
          </w:rPr>
          <w:delText>，</w:delText>
        </w:r>
      </w:del>
      <w:del w:id="1619" w:author="CCCF" w:date="2023-01-09T22:14:24Z">
        <w:r>
          <w:rPr>
            <w:rFonts w:hint="eastAsia" w:ascii="Times New Roman" w:hAnsi="Times New Roman" w:eastAsia="宋体" w:cs="Times New Roman"/>
            <w:color w:val="auto"/>
            <w:szCs w:val="21"/>
            <w:lang w:val="en-US" w:eastAsia="zh-CN"/>
          </w:rPr>
          <w:delText>将</w:delText>
        </w:r>
      </w:del>
      <w:r>
        <w:rPr>
          <w:rFonts w:hint="eastAsia" w:ascii="Times New Roman" w:hAnsi="Times New Roman" w:eastAsia="宋体" w:cs="Times New Roman"/>
          <w:color w:val="auto"/>
          <w:szCs w:val="21"/>
          <w:lang w:val="en-US" w:eastAsia="zh-CN"/>
        </w:rPr>
        <w:t>学生作业的真实</w:t>
      </w:r>
      <w:ins w:id="1620" w:author="CCCF" w:date="2023-01-09T22:13:46Z">
        <w:r>
          <w:rPr>
            <w:rFonts w:hint="eastAsia" w:cs="Times New Roman"/>
            <w:color w:val="auto"/>
            <w:szCs w:val="21"/>
            <w:lang w:val="en-US" w:eastAsia="zh-CN"/>
          </w:rPr>
          <w:t>得分</w:t>
        </w:r>
      </w:ins>
      <w:del w:id="1621" w:author="CCCF" w:date="2023-01-09T22:14:27Z">
        <w:r>
          <w:rPr>
            <w:rFonts w:hint="eastAsia" w:ascii="Times New Roman" w:hAnsi="Times New Roman" w:eastAsia="宋体" w:cs="Times New Roman"/>
            <w:color w:val="auto"/>
            <w:szCs w:val="21"/>
            <w:lang w:val="en-US" w:eastAsia="zh-CN"/>
          </w:rPr>
          <w:delText>分数作为</w:delText>
        </w:r>
      </w:del>
      <w:del w:id="1622" w:author="CCCF" w:date="2023-01-09T22:14:27Z">
        <w:r>
          <w:rPr>
            <w:rFonts w:hint="eastAsia" w:cs="Times New Roman"/>
            <w:color w:val="auto"/>
            <w:szCs w:val="21"/>
            <w:lang w:val="en-US" w:eastAsia="zh-CN"/>
          </w:rPr>
          <w:delText>其</w:delText>
        </w:r>
      </w:del>
      <w:del w:id="1623" w:author="CCCF" w:date="2023-01-09T22:14:27Z">
        <w:r>
          <w:rPr>
            <w:rFonts w:hint="eastAsia" w:ascii="Times New Roman" w:hAnsi="Times New Roman" w:eastAsia="宋体" w:cs="Times New Roman"/>
            <w:color w:val="auto"/>
            <w:szCs w:val="21"/>
            <w:lang w:val="en-US" w:eastAsia="zh-CN"/>
          </w:rPr>
          <w:delText>主要的</w:delText>
        </w:r>
      </w:del>
      <w:r>
        <w:rPr>
          <w:rFonts w:hint="eastAsia" w:ascii="Times New Roman" w:hAnsi="Times New Roman" w:eastAsia="宋体" w:cs="Times New Roman"/>
          <w:color w:val="auto"/>
          <w:szCs w:val="21"/>
          <w:lang w:val="en-US" w:eastAsia="zh-CN"/>
        </w:rPr>
        <w:t>影响</w:t>
      </w:r>
      <w:del w:id="1624" w:author="CCCF" w:date="2023-01-09T22:14:29Z">
        <w:r>
          <w:rPr>
            <w:rFonts w:hint="eastAsia" w:ascii="Times New Roman" w:hAnsi="Times New Roman" w:eastAsia="宋体" w:cs="Times New Roman"/>
            <w:color w:val="auto"/>
            <w:szCs w:val="21"/>
            <w:lang w:val="en-US" w:eastAsia="zh-CN"/>
          </w:rPr>
          <w:delText>因素</w:delText>
        </w:r>
      </w:del>
      <w:r>
        <w:rPr>
          <w:rFonts w:hint="eastAsia" w:cs="Times New Roman"/>
          <w:color w:val="auto"/>
          <w:szCs w:val="21"/>
          <w:lang w:val="en-US" w:eastAsia="zh-CN"/>
        </w:rPr>
        <w:t>。然而</w:t>
      </w:r>
      <w:ins w:id="1625" w:author="CCCF" w:date="2023-01-09T22:15:20Z">
        <w:r>
          <w:rPr>
            <w:rFonts w:hint="eastAsia" w:cs="Times New Roman"/>
            <w:color w:val="auto"/>
            <w:szCs w:val="21"/>
            <w:lang w:val="en-US" w:eastAsia="zh-CN"/>
          </w:rPr>
          <w:t>，</w:t>
        </w:r>
      </w:ins>
      <w:r>
        <w:rPr>
          <w:rFonts w:hint="eastAsia" w:ascii="Times New Roman" w:hAnsi="Times New Roman" w:eastAsia="宋体" w:cs="Times New Roman"/>
          <w:color w:val="auto"/>
          <w:szCs w:val="21"/>
          <w:lang w:val="en-US" w:eastAsia="zh-CN"/>
        </w:rPr>
        <w:t>学生的</w:t>
      </w:r>
      <w:del w:id="1626" w:author="CCCF" w:date="2023-01-09T22:15:45Z">
        <w:r>
          <w:rPr>
            <w:rFonts w:hint="default" w:ascii="Times New Roman" w:hAnsi="Times New Roman" w:eastAsia="宋体" w:cs="Times New Roman"/>
            <w:color w:val="auto"/>
            <w:szCs w:val="21"/>
            <w:lang w:val="en-US" w:eastAsia="zh-CN"/>
          </w:rPr>
          <w:delText>评价能力</w:delText>
        </w:r>
      </w:del>
      <w:ins w:id="1627" w:author="CCCF" w:date="2023-01-09T22:15:47Z">
        <w:r>
          <w:rPr>
            <w:rFonts w:hint="eastAsia" w:cs="Times New Roman"/>
            <w:color w:val="auto"/>
            <w:szCs w:val="21"/>
            <w:lang w:val="en-US" w:eastAsia="zh-CN"/>
          </w:rPr>
          <w:t>评分可靠性</w:t>
        </w:r>
      </w:ins>
      <w:ins w:id="1628" w:author="CCCF" w:date="2023-01-09T22:15:48Z">
        <w:r>
          <w:rPr>
            <w:rFonts w:hint="eastAsia" w:cs="Times New Roman"/>
            <w:color w:val="auto"/>
            <w:szCs w:val="21"/>
            <w:lang w:val="en-US" w:eastAsia="zh-CN"/>
          </w:rPr>
          <w:t>其实</w:t>
        </w:r>
      </w:ins>
      <w:r>
        <w:rPr>
          <w:rFonts w:hint="eastAsia" w:ascii="Times New Roman" w:hAnsi="Times New Roman" w:eastAsia="宋体" w:cs="Times New Roman"/>
          <w:color w:val="auto"/>
          <w:szCs w:val="21"/>
          <w:lang w:val="en-US" w:eastAsia="zh-CN"/>
        </w:rPr>
        <w:t>和</w:t>
      </w:r>
      <w:ins w:id="1629" w:author="CCCF" w:date="2023-01-09T22:15:52Z">
        <w:r>
          <w:rPr>
            <w:rFonts w:hint="eastAsia" w:cs="Times New Roman"/>
            <w:color w:val="auto"/>
            <w:szCs w:val="21"/>
            <w:lang w:val="en-US" w:eastAsia="zh-CN"/>
          </w:rPr>
          <w:t>学生的</w:t>
        </w:r>
      </w:ins>
      <w:r>
        <w:rPr>
          <w:rFonts w:hint="eastAsia" w:ascii="Times New Roman" w:hAnsi="Times New Roman" w:eastAsia="宋体" w:cs="Times New Roman"/>
          <w:color w:val="auto"/>
          <w:szCs w:val="21"/>
          <w:lang w:val="en-US" w:eastAsia="zh-CN"/>
        </w:rPr>
        <w:t>作业</w:t>
      </w:r>
      <w:ins w:id="1630" w:author="CCCF" w:date="2023-01-09T22:15:58Z">
        <w:r>
          <w:rPr>
            <w:rFonts w:hint="eastAsia" w:cs="Times New Roman"/>
            <w:color w:val="auto"/>
            <w:szCs w:val="21"/>
            <w:lang w:val="en-US" w:eastAsia="zh-CN"/>
          </w:rPr>
          <w:t>得分</w:t>
        </w:r>
      </w:ins>
      <w:ins w:id="1631" w:author="CCCF" w:date="2023-01-09T22:15:59Z">
        <w:r>
          <w:rPr>
            <w:rFonts w:hint="eastAsia" w:cs="Times New Roman"/>
            <w:color w:val="auto"/>
            <w:szCs w:val="21"/>
            <w:lang w:val="en-US" w:eastAsia="zh-CN"/>
          </w:rPr>
          <w:t>之间</w:t>
        </w:r>
      </w:ins>
      <w:del w:id="1632" w:author="CCCF" w:date="2023-01-09T22:15:54Z">
        <w:r>
          <w:rPr>
            <w:rFonts w:hint="eastAsia" w:ascii="Times New Roman" w:hAnsi="Times New Roman" w:eastAsia="宋体" w:cs="Times New Roman"/>
            <w:color w:val="auto"/>
            <w:szCs w:val="21"/>
            <w:lang w:val="en-US" w:eastAsia="zh-CN"/>
          </w:rPr>
          <w:delText>成绩</w:delText>
        </w:r>
      </w:del>
      <w:r>
        <w:rPr>
          <w:rFonts w:hint="eastAsia" w:ascii="Times New Roman" w:hAnsi="Times New Roman" w:eastAsia="宋体" w:cs="Times New Roman"/>
          <w:color w:val="auto"/>
          <w:szCs w:val="21"/>
          <w:lang w:val="en-US" w:eastAsia="zh-CN"/>
        </w:rPr>
        <w:t>没有直接联系</w:t>
      </w:r>
      <w:del w:id="1633" w:author="CCCF" w:date="2023-01-09T22:17:23Z">
        <w:r>
          <w:rPr>
            <w:rFonts w:hint="eastAsia" w:ascii="Times New Roman" w:hAnsi="Times New Roman" w:eastAsia="宋体" w:cs="Times New Roman"/>
            <w:color w:val="auto"/>
            <w:szCs w:val="21"/>
            <w:lang w:val="en-US" w:eastAsia="zh-CN"/>
          </w:rPr>
          <w:delText>。</w:delText>
        </w:r>
      </w:del>
      <w:ins w:id="1634" w:author="CCCF" w:date="2023-01-09T22:17:23Z">
        <w:r>
          <w:rPr>
            <w:rFonts w:hint="eastAsia" w:cs="Times New Roman"/>
            <w:color w:val="auto"/>
            <w:szCs w:val="21"/>
            <w:lang w:val="en-US" w:eastAsia="zh-CN"/>
          </w:rPr>
          <w:t>：</w:t>
        </w:r>
      </w:ins>
      <w:del w:id="1635" w:author="CCCF" w:date="2023-01-09T22:16:13Z">
        <w:r>
          <w:rPr>
            <w:rFonts w:hint="eastAsia" w:ascii="Times New Roman" w:hAnsi="Times New Roman" w:eastAsia="宋体" w:cs="Times New Roman"/>
            <w:color w:val="auto"/>
            <w:szCs w:val="21"/>
            <w:lang w:val="en-US" w:eastAsia="zh-CN"/>
          </w:rPr>
          <w:delText>例如一</w:delText>
        </w:r>
      </w:del>
      <w:ins w:id="1636" w:author="CCCF" w:date="2023-01-09T22:16:16Z">
        <w:r>
          <w:rPr>
            <w:rFonts w:hint="eastAsia" w:cs="Times New Roman"/>
            <w:color w:val="auto"/>
            <w:szCs w:val="21"/>
            <w:lang w:val="en-US" w:eastAsia="zh-CN"/>
          </w:rPr>
          <w:t>一</w:t>
        </w:r>
      </w:ins>
      <w:r>
        <w:rPr>
          <w:rFonts w:hint="eastAsia" w:ascii="Times New Roman" w:hAnsi="Times New Roman" w:eastAsia="宋体" w:cs="Times New Roman"/>
          <w:color w:val="auto"/>
          <w:szCs w:val="21"/>
          <w:lang w:val="en-US" w:eastAsia="zh-CN"/>
        </w:rPr>
        <w:t>个</w:t>
      </w:r>
      <w:ins w:id="1637" w:author="CCCF" w:date="2023-01-09T22:16:24Z">
        <w:r>
          <w:rPr>
            <w:rFonts w:hint="eastAsia" w:cs="Times New Roman"/>
            <w:color w:val="auto"/>
            <w:szCs w:val="21"/>
            <w:lang w:val="en-US" w:eastAsia="zh-CN"/>
          </w:rPr>
          <w:t>作业</w:t>
        </w:r>
      </w:ins>
      <w:ins w:id="1638" w:author="CCCF" w:date="2023-01-09T22:16:27Z">
        <w:r>
          <w:rPr>
            <w:rFonts w:hint="eastAsia" w:cs="Times New Roman"/>
            <w:color w:val="auto"/>
            <w:szCs w:val="21"/>
            <w:lang w:val="en-US" w:eastAsia="zh-CN"/>
          </w:rPr>
          <w:t>得分</w:t>
        </w:r>
      </w:ins>
      <w:ins w:id="1639" w:author="CCCF" w:date="2023-01-09T22:16:33Z">
        <w:r>
          <w:rPr>
            <w:rFonts w:hint="eastAsia" w:cs="Times New Roman"/>
            <w:color w:val="auto"/>
            <w:szCs w:val="21"/>
            <w:lang w:val="en-US" w:eastAsia="zh-CN"/>
          </w:rPr>
          <w:t>较高</w:t>
        </w:r>
      </w:ins>
      <w:ins w:id="1640" w:author="CCCF" w:date="2023-01-09T22:16:34Z">
        <w:r>
          <w:rPr>
            <w:rFonts w:hint="eastAsia" w:cs="Times New Roman"/>
            <w:color w:val="auto"/>
            <w:szCs w:val="21"/>
            <w:lang w:val="en-US" w:eastAsia="zh-CN"/>
          </w:rPr>
          <w:t>的</w:t>
        </w:r>
      </w:ins>
      <w:del w:id="1641" w:author="CCCF" w:date="2023-01-09T22:16:22Z">
        <w:r>
          <w:rPr>
            <w:rFonts w:hint="eastAsia" w:ascii="Times New Roman" w:hAnsi="Times New Roman" w:eastAsia="宋体" w:cs="Times New Roman"/>
            <w:color w:val="auto"/>
            <w:szCs w:val="21"/>
            <w:lang w:val="en-US" w:eastAsia="zh-CN"/>
          </w:rPr>
          <w:delText>具有高水平学术能力的</w:delText>
        </w:r>
      </w:del>
      <w:r>
        <w:rPr>
          <w:rFonts w:hint="eastAsia" w:ascii="Times New Roman" w:hAnsi="Times New Roman" w:eastAsia="宋体" w:cs="Times New Roman"/>
          <w:color w:val="auto"/>
          <w:szCs w:val="21"/>
          <w:lang w:val="en-US" w:eastAsia="zh-CN"/>
        </w:rPr>
        <w:t>学生</w:t>
      </w:r>
      <w:ins w:id="1642" w:author="CCCF" w:date="2023-01-09T22:16:37Z">
        <w:r>
          <w:rPr>
            <w:rFonts w:hint="eastAsia" w:cs="Times New Roman"/>
            <w:color w:val="auto"/>
            <w:szCs w:val="21"/>
            <w:lang w:val="en-US" w:eastAsia="zh-CN"/>
          </w:rPr>
          <w:t>也可能</w:t>
        </w:r>
      </w:ins>
      <w:ins w:id="1643" w:author="CCCF" w:date="2023-01-09T22:16:41Z">
        <w:r>
          <w:rPr>
            <w:rFonts w:hint="eastAsia" w:cs="Times New Roman"/>
            <w:color w:val="auto"/>
            <w:szCs w:val="21"/>
            <w:lang w:val="en-US" w:eastAsia="zh-CN"/>
          </w:rPr>
          <w:t>在</w:t>
        </w:r>
      </w:ins>
      <w:ins w:id="1644" w:author="CCCF" w:date="2023-01-09T22:16:42Z">
        <w:r>
          <w:rPr>
            <w:rFonts w:hint="eastAsia" w:cs="Times New Roman"/>
            <w:color w:val="auto"/>
            <w:szCs w:val="21"/>
            <w:lang w:val="en-US" w:eastAsia="zh-CN"/>
          </w:rPr>
          <w:t>同行</w:t>
        </w:r>
      </w:ins>
      <w:ins w:id="1645" w:author="CCCF" w:date="2023-01-09T22:16:43Z">
        <w:r>
          <w:rPr>
            <w:rFonts w:hint="eastAsia" w:cs="Times New Roman"/>
            <w:color w:val="auto"/>
            <w:szCs w:val="21"/>
            <w:lang w:val="en-US" w:eastAsia="zh-CN"/>
          </w:rPr>
          <w:t>互评</w:t>
        </w:r>
      </w:ins>
      <w:ins w:id="1646" w:author="CCCF" w:date="2023-01-09T22:16:45Z">
        <w:r>
          <w:rPr>
            <w:rFonts w:hint="eastAsia" w:cs="Times New Roman"/>
            <w:color w:val="auto"/>
            <w:szCs w:val="21"/>
            <w:lang w:val="en-US" w:eastAsia="zh-CN"/>
          </w:rPr>
          <w:t>活动</w:t>
        </w:r>
      </w:ins>
      <w:ins w:id="1647" w:author="CCCF" w:date="2023-01-09T22:16:46Z">
        <w:r>
          <w:rPr>
            <w:rFonts w:hint="eastAsia" w:cs="Times New Roman"/>
            <w:color w:val="auto"/>
            <w:szCs w:val="21"/>
            <w:lang w:val="en-US" w:eastAsia="zh-CN"/>
          </w:rPr>
          <w:t>中</w:t>
        </w:r>
      </w:ins>
      <w:del w:id="1648" w:author="CCCF" w:date="2023-01-09T22:16:38Z">
        <w:r>
          <w:rPr>
            <w:rFonts w:hint="eastAsia" w:ascii="Times New Roman" w:hAnsi="Times New Roman" w:eastAsia="宋体" w:cs="Times New Roman"/>
            <w:color w:val="auto"/>
            <w:szCs w:val="21"/>
            <w:lang w:val="en-US" w:eastAsia="zh-CN"/>
          </w:rPr>
          <w:delText>在没有</w:delText>
        </w:r>
      </w:del>
      <w:ins w:id="1649" w:author="CCCF" w:date="2023-01-09T22:16:40Z">
        <w:r>
          <w:rPr>
            <w:rFonts w:hint="eastAsia" w:cs="Times New Roman"/>
            <w:color w:val="auto"/>
            <w:szCs w:val="21"/>
            <w:lang w:val="en-US" w:eastAsia="zh-CN"/>
          </w:rPr>
          <w:t>没有</w:t>
        </w:r>
      </w:ins>
      <w:r>
        <w:rPr>
          <w:rFonts w:hint="eastAsia" w:ascii="Times New Roman" w:hAnsi="Times New Roman" w:eastAsia="宋体" w:cs="Times New Roman"/>
          <w:color w:val="auto"/>
          <w:szCs w:val="21"/>
          <w:lang w:val="en-US" w:eastAsia="zh-CN"/>
        </w:rPr>
        <w:t>认真评价</w:t>
      </w:r>
      <w:ins w:id="1650" w:author="CCCF" w:date="2023-01-09T22:16:54Z">
        <w:r>
          <w:rPr>
            <w:rFonts w:hint="eastAsia" w:cs="Times New Roman"/>
            <w:color w:val="auto"/>
            <w:szCs w:val="21"/>
            <w:lang w:val="en-US" w:eastAsia="zh-CN"/>
          </w:rPr>
          <w:t>分配给</w:t>
        </w:r>
      </w:ins>
      <w:ins w:id="1651" w:author="CCCF" w:date="2023-01-09T22:16:55Z">
        <w:r>
          <w:rPr>
            <w:rFonts w:hint="eastAsia" w:cs="Times New Roman"/>
            <w:color w:val="auto"/>
            <w:szCs w:val="21"/>
            <w:lang w:val="en-US" w:eastAsia="zh-CN"/>
          </w:rPr>
          <w:t>其的作业</w:t>
        </w:r>
      </w:ins>
      <w:ins w:id="1652" w:author="CCCF" w:date="2023-01-09T22:17:25Z">
        <w:r>
          <w:rPr>
            <w:rFonts w:hint="eastAsia" w:cs="Times New Roman"/>
            <w:color w:val="auto"/>
            <w:szCs w:val="21"/>
            <w:lang w:val="en-US" w:eastAsia="zh-CN"/>
          </w:rPr>
          <w:t>；</w:t>
        </w:r>
      </w:ins>
      <w:ins w:id="1653" w:author="CCCF" w:date="2023-01-09T22:17:26Z">
        <w:r>
          <w:rPr>
            <w:rFonts w:hint="eastAsia" w:cs="Times New Roman"/>
            <w:color w:val="auto"/>
            <w:szCs w:val="21"/>
            <w:lang w:val="en-US" w:eastAsia="zh-CN"/>
          </w:rPr>
          <w:t>一个</w:t>
        </w:r>
      </w:ins>
      <w:ins w:id="1654" w:author="CCCF" w:date="2023-01-09T22:17:27Z">
        <w:r>
          <w:rPr>
            <w:rFonts w:hint="eastAsia" w:cs="Times New Roman"/>
            <w:color w:val="auto"/>
            <w:szCs w:val="21"/>
            <w:lang w:val="en-US" w:eastAsia="zh-CN"/>
          </w:rPr>
          <w:t>作业</w:t>
        </w:r>
      </w:ins>
      <w:ins w:id="1655" w:author="CCCF" w:date="2023-01-09T22:17:28Z">
        <w:r>
          <w:rPr>
            <w:rFonts w:hint="eastAsia" w:cs="Times New Roman"/>
            <w:color w:val="auto"/>
            <w:szCs w:val="21"/>
            <w:lang w:val="en-US" w:eastAsia="zh-CN"/>
          </w:rPr>
          <w:t>得分</w:t>
        </w:r>
      </w:ins>
      <w:ins w:id="1656" w:author="CCCF" w:date="2023-01-09T22:17:29Z">
        <w:r>
          <w:rPr>
            <w:rFonts w:hint="eastAsia" w:cs="Times New Roman"/>
            <w:color w:val="auto"/>
            <w:szCs w:val="21"/>
            <w:lang w:val="en-US" w:eastAsia="zh-CN"/>
          </w:rPr>
          <w:t>较低</w:t>
        </w:r>
      </w:ins>
      <w:ins w:id="1657" w:author="CCCF" w:date="2023-01-09T22:17:30Z">
        <w:r>
          <w:rPr>
            <w:rFonts w:hint="eastAsia" w:cs="Times New Roman"/>
            <w:color w:val="auto"/>
            <w:szCs w:val="21"/>
            <w:lang w:val="en-US" w:eastAsia="zh-CN"/>
          </w:rPr>
          <w:t>的</w:t>
        </w:r>
      </w:ins>
      <w:ins w:id="1658" w:author="CCCF" w:date="2023-01-09T22:17:31Z">
        <w:r>
          <w:rPr>
            <w:rFonts w:hint="eastAsia" w:cs="Times New Roman"/>
            <w:color w:val="auto"/>
            <w:szCs w:val="21"/>
            <w:lang w:val="en-US" w:eastAsia="zh-CN"/>
          </w:rPr>
          <w:t>学生</w:t>
        </w:r>
      </w:ins>
      <w:ins w:id="1659" w:author="CCCF" w:date="2023-01-09T22:17:36Z">
        <w:r>
          <w:rPr>
            <w:rFonts w:hint="eastAsia" w:cs="Times New Roman"/>
            <w:color w:val="auto"/>
            <w:szCs w:val="21"/>
            <w:lang w:val="en-US" w:eastAsia="zh-CN"/>
          </w:rPr>
          <w:t>也可能在</w:t>
        </w:r>
      </w:ins>
      <w:ins w:id="1660" w:author="CCCF" w:date="2023-01-09T22:17:42Z">
        <w:r>
          <w:rPr>
            <w:rFonts w:hint="eastAsia" w:cs="Times New Roman"/>
            <w:color w:val="auto"/>
            <w:szCs w:val="21"/>
            <w:lang w:val="en-US" w:eastAsia="zh-CN"/>
          </w:rPr>
          <w:t>同行互评活动中</w:t>
        </w:r>
      </w:ins>
      <w:ins w:id="1661" w:author="CCCF" w:date="2023-01-09T22:17:45Z">
        <w:r>
          <w:rPr>
            <w:rFonts w:hint="eastAsia" w:cs="Times New Roman"/>
            <w:color w:val="auto"/>
            <w:szCs w:val="21"/>
            <w:lang w:val="en-US" w:eastAsia="zh-CN"/>
          </w:rPr>
          <w:t>给出</w:t>
        </w:r>
      </w:ins>
      <w:ins w:id="1662" w:author="CCCF" w:date="2023-01-09T22:17:47Z">
        <w:r>
          <w:rPr>
            <w:rFonts w:hint="eastAsia" w:cs="Times New Roman"/>
            <w:color w:val="auto"/>
            <w:szCs w:val="21"/>
            <w:lang w:val="en-US" w:eastAsia="zh-CN"/>
          </w:rPr>
          <w:t>高质量的</w:t>
        </w:r>
      </w:ins>
      <w:ins w:id="1663" w:author="CCCF" w:date="2023-01-09T22:17:49Z">
        <w:r>
          <w:rPr>
            <w:rFonts w:hint="eastAsia" w:cs="Times New Roman"/>
            <w:color w:val="auto"/>
            <w:szCs w:val="21"/>
            <w:lang w:val="en-US" w:eastAsia="zh-CN"/>
          </w:rPr>
          <w:t>评价</w:t>
        </w:r>
      </w:ins>
      <w:ins w:id="1664" w:author="CCCF" w:date="2023-01-09T22:17:50Z">
        <w:r>
          <w:rPr>
            <w:rFonts w:hint="eastAsia" w:cs="Times New Roman"/>
            <w:color w:val="auto"/>
            <w:szCs w:val="21"/>
            <w:lang w:val="en-US" w:eastAsia="zh-CN"/>
          </w:rPr>
          <w:t>结果</w:t>
        </w:r>
      </w:ins>
      <w:del w:id="1665" w:author="CCCF" w:date="2023-01-09T22:16:58Z">
        <w:r>
          <w:rPr>
            <w:rFonts w:hint="eastAsia" w:ascii="Times New Roman" w:hAnsi="Times New Roman" w:eastAsia="宋体" w:cs="Times New Roman"/>
            <w:color w:val="auto"/>
            <w:szCs w:val="21"/>
            <w:lang w:val="en-US" w:eastAsia="zh-CN"/>
          </w:rPr>
          <w:delText>的情况下</w:delText>
        </w:r>
      </w:del>
      <w:del w:id="1666" w:author="CCCF" w:date="2023-01-09T22:16:59Z">
        <w:r>
          <w:rPr>
            <w:rFonts w:hint="eastAsia" w:ascii="Times New Roman" w:hAnsi="Times New Roman" w:eastAsia="宋体" w:cs="Times New Roman"/>
            <w:color w:val="auto"/>
            <w:szCs w:val="21"/>
            <w:lang w:val="en-US" w:eastAsia="zh-CN"/>
          </w:rPr>
          <w:delText>，</w:delText>
        </w:r>
      </w:del>
      <w:del w:id="1667" w:author="CCCF" w:date="2023-01-09T22:17:00Z">
        <w:r>
          <w:rPr>
            <w:rFonts w:hint="eastAsia" w:ascii="Times New Roman" w:hAnsi="Times New Roman" w:eastAsia="宋体" w:cs="Times New Roman"/>
            <w:color w:val="auto"/>
            <w:szCs w:val="21"/>
            <w:lang w:val="en-US" w:eastAsia="zh-CN"/>
          </w:rPr>
          <w:delText>依然会给出</w:delText>
        </w:r>
      </w:del>
      <w:del w:id="1668" w:author="CCCF" w:date="2023-01-09T22:17:03Z">
        <w:r>
          <w:rPr>
            <w:rFonts w:hint="eastAsia" w:ascii="Times New Roman" w:hAnsi="Times New Roman" w:eastAsia="宋体" w:cs="Times New Roman"/>
            <w:color w:val="auto"/>
            <w:szCs w:val="21"/>
            <w:lang w:val="en-US" w:eastAsia="zh-CN"/>
          </w:rPr>
          <w:delText>一个低质量的</w:delText>
        </w:r>
      </w:del>
      <w:del w:id="1669" w:author="CCCF" w:date="2023-01-09T22:17:04Z">
        <w:r>
          <w:rPr>
            <w:rFonts w:hint="eastAsia" w:ascii="Times New Roman" w:hAnsi="Times New Roman" w:eastAsia="宋体" w:cs="Times New Roman"/>
            <w:color w:val="auto"/>
            <w:szCs w:val="21"/>
            <w:lang w:val="en-US" w:eastAsia="zh-CN"/>
          </w:rPr>
          <w:delText>评价结果</w:delText>
        </w:r>
      </w:del>
      <w:ins w:id="1670" w:author="CCCF" w:date="2023-01-09T22:17:17Z">
        <w:r>
          <w:rPr>
            <w:rFonts w:hint="eastAsia" w:cs="Times New Roman"/>
            <w:color w:val="auto"/>
            <w:szCs w:val="21"/>
            <w:lang w:val="en-US" w:eastAsia="zh-CN"/>
          </w:rPr>
          <w:t>。</w:t>
        </w:r>
      </w:ins>
      <w:ins w:id="1671" w:author="CCCF" w:date="2023-01-09T22:17:18Z">
        <w:r>
          <w:rPr>
            <w:rFonts w:hint="eastAsia" w:cs="Times New Roman"/>
            <w:color w:val="auto"/>
            <w:szCs w:val="21"/>
            <w:lang w:val="en-US" w:eastAsia="zh-CN"/>
          </w:rPr>
          <w:t>因此</w:t>
        </w:r>
      </w:ins>
      <w:del w:id="1672" w:author="CCCF" w:date="2023-01-09T22:17:15Z">
        <w:r>
          <w:rPr>
            <w:rFonts w:hint="eastAsia" w:ascii="Times New Roman" w:hAnsi="Times New Roman" w:eastAsia="宋体" w:cs="Times New Roman"/>
            <w:color w:val="auto"/>
            <w:szCs w:val="21"/>
            <w:lang w:val="en-US" w:eastAsia="zh-CN"/>
          </w:rPr>
          <w:delText>。</w:delText>
        </w:r>
      </w:del>
      <w:del w:id="1673" w:author="CCCF" w:date="2023-01-09T22:17:52Z">
        <w:r>
          <w:rPr>
            <w:rFonts w:hint="eastAsia" w:ascii="Times New Roman" w:hAnsi="Times New Roman" w:eastAsia="宋体" w:cs="Times New Roman"/>
            <w:color w:val="auto"/>
            <w:szCs w:val="21"/>
            <w:lang w:val="en-US" w:eastAsia="zh-CN"/>
          </w:rPr>
          <w:delText>所以</w:delText>
        </w:r>
      </w:del>
      <w:r>
        <w:rPr>
          <w:rFonts w:hint="eastAsia" w:ascii="Times New Roman" w:hAnsi="Times New Roman" w:eastAsia="宋体" w:cs="Times New Roman"/>
          <w:color w:val="auto"/>
          <w:szCs w:val="21"/>
          <w:lang w:val="en-US" w:eastAsia="zh-CN"/>
        </w:rPr>
        <w:t>，直接使用</w:t>
      </w:r>
      <w:ins w:id="1674" w:author="CCCF" w:date="2023-01-09T22:18:02Z">
        <w:r>
          <w:rPr>
            <w:rFonts w:hint="eastAsia" w:cs="Times New Roman"/>
            <w:color w:val="auto"/>
            <w:szCs w:val="21"/>
            <w:lang w:val="en-US" w:eastAsia="zh-CN"/>
          </w:rPr>
          <w:t>学生</w:t>
        </w:r>
      </w:ins>
      <w:ins w:id="1675" w:author="CCCF" w:date="2023-01-09T22:18:03Z">
        <w:r>
          <w:rPr>
            <w:rFonts w:hint="eastAsia" w:cs="Times New Roman"/>
            <w:color w:val="auto"/>
            <w:szCs w:val="21"/>
            <w:lang w:val="en-US" w:eastAsia="zh-CN"/>
          </w:rPr>
          <w:t>在</w:t>
        </w:r>
      </w:ins>
      <w:ins w:id="1676" w:author="CCCF" w:date="2023-01-09T22:18:05Z">
        <w:r>
          <w:rPr>
            <w:rFonts w:hint="eastAsia" w:cs="Times New Roman"/>
            <w:color w:val="auto"/>
            <w:szCs w:val="21"/>
            <w:lang w:val="en-US" w:eastAsia="zh-CN"/>
          </w:rPr>
          <w:t>作业</w:t>
        </w:r>
      </w:ins>
      <w:ins w:id="1677" w:author="CCCF" w:date="2023-01-09T22:18:06Z">
        <w:r>
          <w:rPr>
            <w:rFonts w:hint="eastAsia" w:cs="Times New Roman"/>
            <w:color w:val="auto"/>
            <w:szCs w:val="21"/>
            <w:lang w:val="en-US" w:eastAsia="zh-CN"/>
          </w:rPr>
          <w:t>上的</w:t>
        </w:r>
      </w:ins>
      <w:r>
        <w:rPr>
          <w:rFonts w:hint="eastAsia" w:ascii="Times New Roman" w:hAnsi="Times New Roman" w:eastAsia="宋体" w:cs="Times New Roman"/>
          <w:color w:val="auto"/>
          <w:szCs w:val="21"/>
          <w:lang w:val="en-US" w:eastAsia="zh-CN"/>
        </w:rPr>
        <w:t>真实</w:t>
      </w:r>
      <w:ins w:id="1678" w:author="CCCF" w:date="2023-01-09T22:18:09Z">
        <w:r>
          <w:rPr>
            <w:rFonts w:hint="eastAsia" w:cs="Times New Roman"/>
            <w:color w:val="auto"/>
            <w:szCs w:val="21"/>
            <w:lang w:val="en-US" w:eastAsia="zh-CN"/>
          </w:rPr>
          <w:t>得分</w:t>
        </w:r>
      </w:ins>
      <w:del w:id="1679" w:author="CCCF" w:date="2023-01-09T22:18:07Z">
        <w:r>
          <w:rPr>
            <w:rFonts w:hint="eastAsia" w:ascii="Times New Roman" w:hAnsi="Times New Roman" w:eastAsia="宋体" w:cs="Times New Roman"/>
            <w:color w:val="auto"/>
            <w:szCs w:val="21"/>
            <w:lang w:val="en-US" w:eastAsia="zh-CN"/>
          </w:rPr>
          <w:delText>分数</w:delText>
        </w:r>
      </w:del>
      <w:r>
        <w:rPr>
          <w:rFonts w:hint="eastAsia" w:ascii="Times New Roman" w:hAnsi="Times New Roman" w:eastAsia="宋体" w:cs="Times New Roman"/>
          <w:color w:val="auto"/>
          <w:szCs w:val="21"/>
          <w:lang w:val="en-US" w:eastAsia="zh-CN"/>
        </w:rPr>
        <w:t>作为</w:t>
      </w:r>
      <w:ins w:id="1680" w:author="CCCF" w:date="2023-01-09T22:18:17Z">
        <w:r>
          <w:rPr>
            <w:rFonts w:hint="eastAsia" w:cs="Times New Roman"/>
            <w:color w:val="auto"/>
            <w:szCs w:val="21"/>
            <w:lang w:val="en-US" w:eastAsia="zh-CN"/>
          </w:rPr>
          <w:t>其</w:t>
        </w:r>
      </w:ins>
      <w:ins w:id="1681" w:author="CCCF" w:date="2023-01-09T22:18:18Z">
        <w:r>
          <w:rPr>
            <w:rFonts w:hint="eastAsia" w:cs="Times New Roman"/>
            <w:color w:val="auto"/>
            <w:szCs w:val="21"/>
            <w:lang w:val="en-US" w:eastAsia="zh-CN"/>
          </w:rPr>
          <w:t>评分</w:t>
        </w:r>
      </w:ins>
      <w:r>
        <w:rPr>
          <w:rFonts w:hint="eastAsia" w:ascii="Times New Roman" w:hAnsi="Times New Roman" w:eastAsia="宋体" w:cs="Times New Roman"/>
          <w:color w:val="auto"/>
          <w:szCs w:val="21"/>
          <w:lang w:val="en-US" w:eastAsia="zh-CN"/>
        </w:rPr>
        <w:t>可靠性的</w:t>
      </w:r>
      <w:ins w:id="1682" w:author="CCCF" w:date="2023-01-09T22:18:31Z">
        <w:r>
          <w:rPr>
            <w:rFonts w:hint="eastAsia" w:cs="Times New Roman"/>
            <w:color w:val="auto"/>
            <w:szCs w:val="21"/>
            <w:lang w:val="en-US" w:eastAsia="zh-CN"/>
          </w:rPr>
          <w:t>建模</w:t>
        </w:r>
      </w:ins>
      <w:ins w:id="1683" w:author="CCCF" w:date="2023-01-09T22:18:22Z">
        <w:r>
          <w:rPr>
            <w:rFonts w:hint="eastAsia" w:cs="Times New Roman"/>
            <w:color w:val="auto"/>
            <w:szCs w:val="21"/>
            <w:lang w:val="en-US" w:eastAsia="zh-CN"/>
          </w:rPr>
          <w:t>依据</w:t>
        </w:r>
      </w:ins>
      <w:ins w:id="1684" w:author="CCCF" w:date="2023-01-09T22:18:37Z">
        <w:r>
          <w:rPr>
            <w:rFonts w:hint="eastAsia" w:cs="Times New Roman"/>
            <w:color w:val="auto"/>
            <w:szCs w:val="21"/>
            <w:lang w:val="en-US" w:eastAsia="zh-CN"/>
          </w:rPr>
          <w:t>必定</w:t>
        </w:r>
      </w:ins>
      <w:del w:id="1685" w:author="CCCF" w:date="2023-01-09T22:18:34Z">
        <w:r>
          <w:rPr>
            <w:rFonts w:hint="eastAsia" w:ascii="Times New Roman" w:hAnsi="Times New Roman" w:eastAsia="宋体" w:cs="Times New Roman"/>
            <w:color w:val="auto"/>
            <w:szCs w:val="21"/>
            <w:lang w:val="en-US" w:eastAsia="zh-CN"/>
          </w:rPr>
          <w:delText>建模标准</w:delText>
        </w:r>
      </w:del>
      <w:r>
        <w:rPr>
          <w:rFonts w:hint="eastAsia" w:ascii="Times New Roman" w:hAnsi="Times New Roman" w:eastAsia="宋体" w:cs="Times New Roman"/>
          <w:color w:val="auto"/>
          <w:szCs w:val="21"/>
          <w:lang w:val="en-US" w:eastAsia="zh-CN"/>
        </w:rPr>
        <w:t>会</w:t>
      </w:r>
      <w:ins w:id="1686" w:author="CCCF" w:date="2023-01-09T22:18:43Z">
        <w:r>
          <w:rPr>
            <w:rFonts w:hint="eastAsia" w:cs="Times New Roman"/>
            <w:color w:val="auto"/>
            <w:szCs w:val="21"/>
            <w:lang w:val="en-US" w:eastAsia="zh-CN"/>
          </w:rPr>
          <w:t>降低</w:t>
        </w:r>
      </w:ins>
      <w:ins w:id="1687" w:author="CCCF" w:date="2023-01-09T22:18:44Z">
        <w:r>
          <w:rPr>
            <w:rFonts w:hint="eastAsia" w:cs="Times New Roman"/>
            <w:color w:val="auto"/>
            <w:szCs w:val="21"/>
            <w:lang w:val="en-US" w:eastAsia="zh-CN"/>
          </w:rPr>
          <w:t>模型</w:t>
        </w:r>
      </w:ins>
      <w:ins w:id="1688" w:author="CCCF" w:date="2023-01-09T22:18:52Z">
        <w:r>
          <w:rPr>
            <w:rFonts w:hint="eastAsia" w:cs="Times New Roman"/>
            <w:color w:val="auto"/>
            <w:szCs w:val="21"/>
            <w:lang w:val="en-US" w:eastAsia="zh-CN"/>
          </w:rPr>
          <w:t>对作业</w:t>
        </w:r>
      </w:ins>
      <w:ins w:id="1689" w:author="CCCF" w:date="2023-01-09T22:18:54Z">
        <w:r>
          <w:rPr>
            <w:rFonts w:hint="eastAsia" w:cs="Times New Roman"/>
            <w:color w:val="auto"/>
            <w:szCs w:val="21"/>
            <w:lang w:val="en-US" w:eastAsia="zh-CN"/>
          </w:rPr>
          <w:t>真实</w:t>
        </w:r>
      </w:ins>
      <w:ins w:id="1690" w:author="CCCF" w:date="2023-01-09T22:18:55Z">
        <w:r>
          <w:rPr>
            <w:rFonts w:hint="eastAsia" w:cs="Times New Roman"/>
            <w:color w:val="auto"/>
            <w:szCs w:val="21"/>
            <w:lang w:val="en-US" w:eastAsia="zh-CN"/>
          </w:rPr>
          <w:t>分数的</w:t>
        </w:r>
      </w:ins>
      <w:ins w:id="1691" w:author="CCCF" w:date="2023-01-09T22:18:44Z">
        <w:r>
          <w:rPr>
            <w:rFonts w:hint="eastAsia" w:cs="Times New Roman"/>
            <w:color w:val="auto"/>
            <w:szCs w:val="21"/>
            <w:lang w:val="en-US" w:eastAsia="zh-CN"/>
          </w:rPr>
          <w:t>的</w:t>
        </w:r>
      </w:ins>
      <w:ins w:id="1692" w:author="CCCF" w:date="2023-01-09T22:18:47Z">
        <w:r>
          <w:rPr>
            <w:rFonts w:hint="eastAsia" w:cs="Times New Roman"/>
            <w:color w:val="auto"/>
            <w:szCs w:val="21"/>
            <w:lang w:val="en-US" w:eastAsia="zh-CN"/>
          </w:rPr>
          <w:t>预测</w:t>
        </w:r>
      </w:ins>
      <w:ins w:id="1693" w:author="CCCF" w:date="2023-01-09T22:18:48Z">
        <w:r>
          <w:rPr>
            <w:rFonts w:hint="eastAsia" w:cs="Times New Roman"/>
            <w:color w:val="auto"/>
            <w:szCs w:val="21"/>
            <w:lang w:val="en-US" w:eastAsia="zh-CN"/>
          </w:rPr>
          <w:t>精度</w:t>
        </w:r>
      </w:ins>
      <w:del w:id="1694" w:author="CCCF" w:date="2023-01-09T22:18:57Z">
        <w:r>
          <w:rPr>
            <w:rFonts w:hint="eastAsia" w:ascii="Times New Roman" w:hAnsi="Times New Roman" w:eastAsia="宋体" w:cs="Times New Roman"/>
            <w:color w:val="auto"/>
            <w:szCs w:val="21"/>
            <w:lang w:val="en-US" w:eastAsia="zh-CN"/>
          </w:rPr>
          <w:delText>产生一定</w:delText>
        </w:r>
      </w:del>
      <w:del w:id="1695" w:author="CCCF" w:date="2023-01-09T22:18:58Z">
        <w:r>
          <w:rPr>
            <w:rFonts w:hint="eastAsia" w:ascii="Times New Roman" w:hAnsi="Times New Roman" w:eastAsia="宋体" w:cs="Times New Roman"/>
            <w:color w:val="auto"/>
            <w:szCs w:val="21"/>
            <w:lang w:val="en-US" w:eastAsia="zh-CN"/>
          </w:rPr>
          <w:delText>的误差</w:delText>
        </w:r>
      </w:del>
      <w:r>
        <w:rPr>
          <w:rFonts w:hint="eastAsia" w:ascii="Times New Roman" w:hAnsi="Times New Roman" w:eastAsia="宋体" w:cs="Times New Roman"/>
          <w:color w:val="auto"/>
          <w:szCs w:val="21"/>
          <w:lang w:val="en-US" w:eastAsia="zh-CN"/>
        </w:rPr>
        <w:t>。</w:t>
      </w:r>
      <w:del w:id="1696" w:author="CCCF" w:date="2023-01-09T22:19:05Z">
        <w:r>
          <w:rPr>
            <w:rFonts w:hint="default" w:ascii="Times New Roman" w:hAnsi="Times New Roman" w:eastAsia="宋体" w:cs="Times New Roman"/>
            <w:color w:val="auto"/>
            <w:szCs w:val="21"/>
            <w:lang w:val="en-US" w:eastAsia="zh-CN"/>
          </w:rPr>
          <w:delText>对此</w:delText>
        </w:r>
      </w:del>
      <w:ins w:id="1697" w:author="CCCF" w:date="2023-01-09T22:19:06Z">
        <w:r>
          <w:rPr>
            <w:rFonts w:hint="eastAsia" w:cs="Times New Roman"/>
            <w:color w:val="auto"/>
            <w:szCs w:val="21"/>
            <w:lang w:val="en-US" w:eastAsia="zh-CN"/>
          </w:rPr>
          <w:t>鉴于此，</w:t>
        </w:r>
      </w:ins>
      <w:ins w:id="1698" w:author="CCCF" w:date="2023-01-09T22:19:07Z">
        <w:r>
          <w:rPr>
            <w:rFonts w:hint="eastAsia" w:cs="Times New Roman"/>
            <w:color w:val="auto"/>
            <w:szCs w:val="21"/>
            <w:lang w:val="en-US" w:eastAsia="zh-CN"/>
          </w:rPr>
          <w:t>本</w:t>
        </w:r>
      </w:ins>
      <w:ins w:id="1699" w:author="CCCF" w:date="2023-01-09T22:19:09Z">
        <w:r>
          <w:rPr>
            <w:rFonts w:hint="eastAsia" w:cs="Times New Roman"/>
            <w:color w:val="auto"/>
            <w:szCs w:val="21"/>
            <w:lang w:val="en-US" w:eastAsia="zh-CN"/>
          </w:rPr>
          <w:t>文提出</w:t>
        </w:r>
      </w:ins>
      <w:ins w:id="1700" w:author="CCCF" w:date="2023-01-09T22:19:10Z">
        <w:r>
          <w:rPr>
            <w:rFonts w:hint="eastAsia" w:cs="Times New Roman"/>
            <w:color w:val="auto"/>
            <w:szCs w:val="21"/>
            <w:lang w:val="en-US" w:eastAsia="zh-CN"/>
          </w:rPr>
          <w:t>了</w:t>
        </w:r>
      </w:ins>
      <w:ins w:id="1701" w:author="CCCF" w:date="2023-01-09T22:20:44Z">
        <w:r>
          <w:rPr>
            <w:rFonts w:hint="eastAsia" w:cs="Times New Roman"/>
            <w:color w:val="auto"/>
            <w:szCs w:val="21"/>
            <w:lang w:val="en-US" w:eastAsia="zh-CN"/>
          </w:rPr>
          <w:t>多个</w:t>
        </w:r>
      </w:ins>
      <w:ins w:id="1702" w:author="CCCF" w:date="2023-01-09T22:19:12Z">
        <w:r>
          <w:rPr>
            <w:rFonts w:hint="eastAsia" w:cs="Times New Roman"/>
            <w:color w:val="auto"/>
            <w:szCs w:val="21"/>
            <w:lang w:val="en-US" w:eastAsia="zh-CN"/>
          </w:rPr>
          <w:t>基于</w:t>
        </w:r>
      </w:ins>
      <w:del w:id="1703" w:author="CCCF" w:date="2023-01-10T20:04:53Z">
        <w:r>
          <w:rPr>
            <w:rFonts w:hint="eastAsia" w:ascii="Times New Roman" w:hAnsi="Times New Roman" w:eastAsia="宋体" w:cs="Times New Roman"/>
            <w:color w:val="auto"/>
            <w:szCs w:val="21"/>
            <w:lang w:val="en-US" w:eastAsia="zh-CN"/>
          </w:rPr>
          <w:delText>我们提出了</w:delText>
        </w:r>
      </w:del>
      <w:del w:id="1704" w:author="CCCF" w:date="2023-01-10T20:04:53Z">
        <w:r>
          <w:rPr>
            <w:rFonts w:hint="eastAsia" w:cs="Times New Roman"/>
            <w:color w:val="auto"/>
            <w:szCs w:val="21"/>
            <w:lang w:val="en-US" w:eastAsia="zh-CN"/>
          </w:rPr>
          <w:delText>定义</w:delText>
        </w:r>
      </w:del>
      <w:del w:id="1705" w:author="CCCF" w:date="2023-01-10T20:04:53Z">
        <w:r>
          <w:rPr>
            <w:rFonts w:hint="eastAsia" w:ascii="Times New Roman" w:hAnsi="Times New Roman" w:eastAsia="宋体" w:cs="Times New Roman"/>
            <w:color w:val="auto"/>
            <w:szCs w:val="21"/>
            <w:lang w:val="en-US" w:eastAsia="zh-CN"/>
          </w:rPr>
          <w:delText>学生</w:delText>
        </w:r>
      </w:del>
      <w:del w:id="1706" w:author="CCCF" w:date="2023-01-09T22:19:16Z">
        <w:r>
          <w:rPr>
            <w:rFonts w:hint="eastAsia" w:ascii="Times New Roman" w:hAnsi="Times New Roman" w:eastAsia="宋体" w:cs="Times New Roman"/>
            <w:color w:val="auto"/>
            <w:szCs w:val="21"/>
            <w:lang w:val="en-US" w:eastAsia="zh-CN"/>
          </w:rPr>
          <w:delText>的</w:delText>
        </w:r>
      </w:del>
      <w:r>
        <w:rPr>
          <w:rFonts w:hint="eastAsia" w:ascii="Times New Roman" w:hAnsi="Times New Roman" w:eastAsia="宋体" w:cs="Times New Roman"/>
          <w:color w:val="auto"/>
          <w:szCs w:val="21"/>
          <w:lang w:val="en-US" w:eastAsia="zh-CN"/>
        </w:rPr>
        <w:t>评价</w:t>
      </w:r>
      <w:r>
        <w:rPr>
          <w:rFonts w:hint="eastAsia" w:cs="Times New Roman"/>
          <w:color w:val="auto"/>
          <w:szCs w:val="21"/>
          <w:lang w:val="en-US" w:eastAsia="zh-CN"/>
        </w:rPr>
        <w:t>能力</w:t>
      </w:r>
      <w:r>
        <w:rPr>
          <w:rFonts w:hint="eastAsia" w:ascii="Times New Roman" w:hAnsi="Times New Roman" w:eastAsia="宋体" w:cs="Times New Roman"/>
          <w:color w:val="auto"/>
          <w:szCs w:val="21"/>
          <w:lang w:val="en-US" w:eastAsia="zh-CN"/>
        </w:rPr>
        <w:t>的</w:t>
      </w:r>
      <w:ins w:id="1707" w:author="CCCF" w:date="2023-01-09T22:20:50Z">
        <w:r>
          <w:rPr>
            <w:rFonts w:hint="eastAsia" w:cs="Times New Roman"/>
            <w:color w:val="auto"/>
            <w:szCs w:val="21"/>
            <w:lang w:val="en-US" w:eastAsia="zh-CN"/>
          </w:rPr>
          <w:t>同行互评</w:t>
        </w:r>
      </w:ins>
      <w:ins w:id="1708" w:author="CCCF" w:date="2023-01-09T22:20:52Z">
        <w:r>
          <w:rPr>
            <w:rFonts w:hint="eastAsia" w:cs="Times New Roman"/>
            <w:color w:val="auto"/>
            <w:szCs w:val="21"/>
            <w:lang w:val="en-US" w:eastAsia="zh-CN"/>
          </w:rPr>
          <w:t>概率图</w:t>
        </w:r>
      </w:ins>
      <w:ins w:id="1709" w:author="CCCF" w:date="2023-01-09T22:20:53Z">
        <w:r>
          <w:rPr>
            <w:rFonts w:hint="eastAsia" w:cs="Times New Roman"/>
            <w:color w:val="auto"/>
            <w:szCs w:val="21"/>
            <w:lang w:val="en-US" w:eastAsia="zh-CN"/>
          </w:rPr>
          <w:t>模型</w:t>
        </w:r>
      </w:ins>
      <w:del w:id="1710" w:author="CCCF" w:date="2023-01-09T22:20:47Z">
        <w:r>
          <w:rPr>
            <w:rFonts w:hint="eastAsia" w:ascii="Times New Roman" w:hAnsi="Times New Roman" w:eastAsia="宋体" w:cs="Times New Roman"/>
            <w:color w:val="auto"/>
            <w:szCs w:val="21"/>
            <w:lang w:val="en-US" w:eastAsia="zh-CN"/>
          </w:rPr>
          <w:delText>方法</w:delText>
        </w:r>
      </w:del>
      <w:r>
        <w:rPr>
          <w:rFonts w:hint="eastAsia" w:ascii="Times New Roman" w:hAnsi="Times New Roman" w:eastAsia="宋体" w:cs="Times New Roman"/>
          <w:color w:val="auto"/>
          <w:szCs w:val="21"/>
          <w:lang w:val="en-US" w:eastAsia="zh-CN"/>
        </w:rPr>
        <w:t>，</w:t>
      </w:r>
      <w:ins w:id="1711" w:author="CCCF" w:date="2023-01-10T20:05:01Z">
        <w:r>
          <w:rPr>
            <w:rFonts w:hint="eastAsia" w:cs="Times New Roman"/>
            <w:color w:val="auto"/>
            <w:szCs w:val="21"/>
            <w:lang w:val="en-US" w:eastAsia="zh-CN"/>
          </w:rPr>
          <w:t>在模型</w:t>
        </w:r>
      </w:ins>
      <w:ins w:id="1712" w:author="CCCF" w:date="2023-01-10T20:05:02Z">
        <w:r>
          <w:rPr>
            <w:rFonts w:hint="eastAsia" w:cs="Times New Roman"/>
            <w:color w:val="auto"/>
            <w:szCs w:val="21"/>
            <w:lang w:val="en-US" w:eastAsia="zh-CN"/>
          </w:rPr>
          <w:t>中</w:t>
        </w:r>
      </w:ins>
      <w:ins w:id="1713" w:author="CCCF" w:date="2023-01-09T22:21:01Z">
        <w:r>
          <w:rPr>
            <w:rFonts w:hint="eastAsia" w:cs="Times New Roman"/>
            <w:color w:val="auto"/>
            <w:szCs w:val="21"/>
            <w:lang w:val="en-US" w:eastAsia="zh-CN"/>
          </w:rPr>
          <w:t>基于</w:t>
        </w:r>
      </w:ins>
      <w:ins w:id="1714" w:author="CCCF" w:date="2023-01-09T22:21:03Z">
        <w:r>
          <w:rPr>
            <w:rFonts w:hint="eastAsia" w:cs="Times New Roman"/>
            <w:color w:val="auto"/>
            <w:szCs w:val="21"/>
            <w:lang w:val="en-US" w:eastAsia="zh-CN"/>
          </w:rPr>
          <w:t>学生</w:t>
        </w:r>
      </w:ins>
      <w:ins w:id="1715" w:author="CCCF" w:date="2023-01-10T20:05:09Z">
        <w:r>
          <w:rPr>
            <w:rFonts w:hint="eastAsia" w:cs="Times New Roman"/>
            <w:color w:val="auto"/>
            <w:szCs w:val="21"/>
            <w:lang w:val="en-US" w:eastAsia="zh-CN"/>
          </w:rPr>
          <w:t>的</w:t>
        </w:r>
      </w:ins>
      <w:ins w:id="1716" w:author="CCCF" w:date="2023-01-09T22:21:05Z">
        <w:r>
          <w:rPr>
            <w:rFonts w:hint="eastAsia" w:cs="Times New Roman"/>
            <w:color w:val="auto"/>
            <w:szCs w:val="21"/>
            <w:lang w:val="en-US" w:eastAsia="zh-CN"/>
          </w:rPr>
          <w:t>评价</w:t>
        </w:r>
      </w:ins>
      <w:ins w:id="1717" w:author="CCCF" w:date="2023-01-09T22:21:06Z">
        <w:r>
          <w:rPr>
            <w:rFonts w:hint="eastAsia" w:cs="Times New Roman"/>
            <w:color w:val="auto"/>
            <w:szCs w:val="21"/>
            <w:lang w:val="en-US" w:eastAsia="zh-CN"/>
          </w:rPr>
          <w:t>能力</w:t>
        </w:r>
      </w:ins>
      <w:ins w:id="1718" w:author="CCCF" w:date="2023-01-09T22:21:07Z">
        <w:r>
          <w:rPr>
            <w:rFonts w:hint="eastAsia" w:cs="Times New Roman"/>
            <w:color w:val="auto"/>
            <w:szCs w:val="21"/>
            <w:lang w:val="en-US" w:eastAsia="zh-CN"/>
          </w:rPr>
          <w:t>来</w:t>
        </w:r>
      </w:ins>
      <w:ins w:id="1719" w:author="CCCF" w:date="2023-01-09T22:21:08Z">
        <w:r>
          <w:rPr>
            <w:rFonts w:hint="eastAsia" w:cs="Times New Roman"/>
            <w:color w:val="auto"/>
            <w:szCs w:val="21"/>
            <w:lang w:val="en-US" w:eastAsia="zh-CN"/>
          </w:rPr>
          <w:t>对</w:t>
        </w:r>
      </w:ins>
      <w:del w:id="1720" w:author="CCCF" w:date="2023-01-09T22:21:00Z">
        <w:r>
          <w:rPr>
            <w:rFonts w:hint="eastAsia" w:ascii="Times New Roman" w:hAnsi="Times New Roman" w:eastAsia="宋体" w:cs="Times New Roman"/>
            <w:color w:val="auto"/>
            <w:szCs w:val="21"/>
            <w:lang w:val="en-US" w:eastAsia="zh-CN"/>
          </w:rPr>
          <w:delText>将</w:delText>
        </w:r>
      </w:del>
      <w:r>
        <w:rPr>
          <w:rFonts w:hint="eastAsia" w:ascii="Times New Roman" w:hAnsi="Times New Roman" w:eastAsia="宋体" w:cs="Times New Roman"/>
          <w:color w:val="auto"/>
          <w:szCs w:val="21"/>
          <w:lang w:val="en-US" w:eastAsia="zh-CN"/>
        </w:rPr>
        <w:t>其</w:t>
      </w:r>
      <w:ins w:id="1721" w:author="CCCF" w:date="2023-01-09T22:21:11Z">
        <w:r>
          <w:rPr>
            <w:rFonts w:hint="eastAsia" w:cs="Times New Roman"/>
            <w:color w:val="auto"/>
            <w:szCs w:val="21"/>
            <w:lang w:val="en-US" w:eastAsia="zh-CN"/>
          </w:rPr>
          <w:t>评分</w:t>
        </w:r>
      </w:ins>
      <w:del w:id="1722" w:author="CCCF" w:date="2023-01-09T22:21:11Z">
        <w:r>
          <w:rPr>
            <w:rFonts w:hint="eastAsia" w:cs="Times New Roman"/>
            <w:color w:val="auto"/>
            <w:szCs w:val="21"/>
            <w:lang w:val="en-US" w:eastAsia="zh-CN"/>
          </w:rPr>
          <w:delText>作为</w:delText>
        </w:r>
      </w:del>
      <w:r>
        <w:rPr>
          <w:rFonts w:hint="eastAsia" w:ascii="Times New Roman" w:hAnsi="Times New Roman" w:eastAsia="宋体" w:cs="Times New Roman"/>
          <w:color w:val="auto"/>
          <w:szCs w:val="21"/>
          <w:lang w:val="en-US" w:eastAsia="zh-CN"/>
        </w:rPr>
        <w:t>可靠性</w:t>
      </w:r>
      <w:ins w:id="1723" w:author="CCCF" w:date="2023-01-09T22:21:15Z">
        <w:r>
          <w:rPr>
            <w:rFonts w:hint="eastAsia" w:cs="Times New Roman"/>
            <w:color w:val="auto"/>
            <w:szCs w:val="21"/>
            <w:lang w:val="en-US" w:eastAsia="zh-CN"/>
          </w:rPr>
          <w:t>进行</w:t>
        </w:r>
      </w:ins>
      <w:ins w:id="1724" w:author="CCCF" w:date="2023-01-09T22:21:17Z">
        <w:r>
          <w:rPr>
            <w:rFonts w:hint="eastAsia" w:cs="Times New Roman"/>
            <w:color w:val="auto"/>
            <w:szCs w:val="21"/>
            <w:lang w:val="en-US" w:eastAsia="zh-CN"/>
          </w:rPr>
          <w:t>更</w:t>
        </w:r>
      </w:ins>
      <w:ins w:id="1725" w:author="CCCF" w:date="2023-01-09T22:21:35Z">
        <w:r>
          <w:rPr>
            <w:rFonts w:hint="eastAsia" w:cs="Times New Roman"/>
            <w:color w:val="auto"/>
            <w:szCs w:val="21"/>
            <w:lang w:val="en-US" w:eastAsia="zh-CN"/>
          </w:rPr>
          <w:t>为</w:t>
        </w:r>
      </w:ins>
      <w:ins w:id="1726" w:author="CCCF" w:date="2023-01-09T22:21:26Z">
        <w:r>
          <w:rPr>
            <w:rFonts w:hint="eastAsia" w:cs="Times New Roman"/>
            <w:color w:val="auto"/>
            <w:szCs w:val="21"/>
            <w:lang w:val="en-US" w:eastAsia="zh-CN"/>
          </w:rPr>
          <w:t>准确的</w:t>
        </w:r>
      </w:ins>
      <w:ins w:id="1727" w:author="CCCF" w:date="2023-01-09T22:21:27Z">
        <w:r>
          <w:rPr>
            <w:rFonts w:hint="eastAsia" w:cs="Times New Roman"/>
            <w:color w:val="auto"/>
            <w:szCs w:val="21"/>
            <w:lang w:val="en-US" w:eastAsia="zh-CN"/>
          </w:rPr>
          <w:t>建模</w:t>
        </w:r>
      </w:ins>
      <w:del w:id="1728" w:author="CCCF" w:date="2023-01-09T22:21:15Z">
        <w:r>
          <w:rPr>
            <w:rFonts w:hint="eastAsia" w:ascii="Times New Roman" w:hAnsi="Times New Roman" w:eastAsia="宋体" w:cs="Times New Roman"/>
            <w:color w:val="auto"/>
            <w:szCs w:val="21"/>
            <w:lang w:val="en-US" w:eastAsia="zh-CN"/>
          </w:rPr>
          <w:delText>的</w:delText>
        </w:r>
      </w:del>
      <w:del w:id="1729" w:author="CCCF" w:date="2023-01-09T22:21:14Z">
        <w:r>
          <w:rPr>
            <w:rFonts w:hint="eastAsia" w:cs="Times New Roman"/>
            <w:color w:val="auto"/>
            <w:szCs w:val="21"/>
            <w:lang w:val="en-US" w:eastAsia="zh-CN"/>
          </w:rPr>
          <w:delText>参数</w:delText>
        </w:r>
      </w:del>
      <w:r>
        <w:rPr>
          <w:rFonts w:hint="eastAsia" w:ascii="Times New Roman" w:hAnsi="Times New Roman" w:eastAsia="宋体" w:cs="Times New Roman"/>
          <w:color w:val="auto"/>
          <w:szCs w:val="21"/>
          <w:lang w:val="en-US" w:eastAsia="zh-CN"/>
        </w:rPr>
        <w:t>。</w:t>
      </w:r>
      <w:ins w:id="1730" w:author="CCCF" w:date="2023-01-09T22:21:43Z">
        <w:r>
          <w:rPr>
            <w:rFonts w:hint="eastAsia" w:cs="Times New Roman"/>
            <w:color w:val="auto"/>
            <w:szCs w:val="21"/>
            <w:lang w:val="en-US" w:eastAsia="zh-CN"/>
          </w:rPr>
          <w:t>学生</w:t>
        </w:r>
      </w:ins>
      <w:ins w:id="1731" w:author="CCCF" w:date="2023-01-09T22:21:44Z">
        <w:r>
          <w:rPr>
            <w:rFonts w:hint="eastAsia" w:cs="Times New Roman"/>
            <w:color w:val="auto"/>
            <w:szCs w:val="21"/>
            <w:lang w:val="en-US" w:eastAsia="zh-CN"/>
          </w:rPr>
          <w:t>的</w:t>
        </w:r>
      </w:ins>
      <w:r>
        <w:rPr>
          <w:rFonts w:hint="eastAsia" w:ascii="Times New Roman" w:hAnsi="Times New Roman" w:eastAsia="宋体" w:cs="Times New Roman"/>
          <w:color w:val="auto"/>
          <w:szCs w:val="21"/>
          <w:lang w:val="en-US" w:eastAsia="zh-CN"/>
        </w:rPr>
        <w:t>评价</w:t>
      </w:r>
      <w:r>
        <w:rPr>
          <w:rFonts w:hint="eastAsia" w:cs="Times New Roman"/>
          <w:color w:val="auto"/>
          <w:szCs w:val="21"/>
          <w:lang w:val="en-US" w:eastAsia="zh-CN"/>
        </w:rPr>
        <w:t>能力</w:t>
      </w:r>
      <w:del w:id="1732" w:author="CCCF" w:date="2023-01-09T22:21:48Z">
        <w:r>
          <w:rPr>
            <w:rFonts w:hint="eastAsia" w:cs="Times New Roman"/>
            <w:color w:val="auto"/>
            <w:szCs w:val="21"/>
            <w:lang w:val="en-US" w:eastAsia="zh-CN"/>
          </w:rPr>
          <w:delText>可以</w:delText>
        </w:r>
      </w:del>
      <w:r>
        <w:rPr>
          <w:rFonts w:hint="eastAsia" w:ascii="Times New Roman" w:hAnsi="Times New Roman" w:eastAsia="宋体" w:cs="Times New Roman"/>
          <w:color w:val="auto"/>
          <w:szCs w:val="21"/>
          <w:lang w:val="en-US" w:eastAsia="zh-CN"/>
        </w:rPr>
        <w:t>直接体现</w:t>
      </w:r>
      <w:del w:id="1733" w:author="CCCF" w:date="2023-01-09T22:21:54Z">
        <w:r>
          <w:rPr>
            <w:rFonts w:hint="eastAsia" w:cs="Times New Roman"/>
            <w:color w:val="auto"/>
            <w:szCs w:val="21"/>
            <w:lang w:val="en-US" w:eastAsia="zh-CN"/>
          </w:rPr>
          <w:delText>在</w:delText>
        </w:r>
      </w:del>
      <w:r>
        <w:rPr>
          <w:rFonts w:hint="eastAsia" w:ascii="Times New Roman" w:hAnsi="Times New Roman" w:eastAsia="宋体" w:cs="Times New Roman"/>
          <w:color w:val="auto"/>
          <w:szCs w:val="21"/>
          <w:lang w:val="en-US" w:eastAsia="zh-CN"/>
        </w:rPr>
        <w:t>学生</w:t>
      </w:r>
      <w:ins w:id="1734" w:author="CCCF" w:date="2023-01-09T22:22:04Z">
        <w:r>
          <w:rPr>
            <w:rFonts w:hint="eastAsia" w:cs="Times New Roman"/>
            <w:color w:val="auto"/>
            <w:szCs w:val="21"/>
            <w:lang w:val="en-US" w:eastAsia="zh-CN"/>
          </w:rPr>
          <w:t>评判的</w:t>
        </w:r>
      </w:ins>
      <w:ins w:id="1735" w:author="CCCF" w:date="2023-01-09T22:22:05Z">
        <w:r>
          <w:rPr>
            <w:rFonts w:hint="eastAsia" w:cs="Times New Roman"/>
            <w:color w:val="auto"/>
            <w:szCs w:val="21"/>
            <w:lang w:val="en-US" w:eastAsia="zh-CN"/>
          </w:rPr>
          <w:t>分数</w:t>
        </w:r>
      </w:ins>
      <w:del w:id="1736" w:author="CCCF" w:date="2023-01-09T22:22:05Z">
        <w:r>
          <w:rPr>
            <w:rFonts w:hint="eastAsia" w:ascii="Times New Roman" w:hAnsi="Times New Roman" w:eastAsia="宋体" w:cs="Times New Roman"/>
            <w:color w:val="auto"/>
            <w:szCs w:val="21"/>
            <w:lang w:val="en-US" w:eastAsia="zh-CN"/>
          </w:rPr>
          <w:delText>评分</w:delText>
        </w:r>
      </w:del>
      <w:r>
        <w:rPr>
          <w:rFonts w:hint="eastAsia" w:cs="Times New Roman"/>
          <w:color w:val="auto"/>
          <w:szCs w:val="21"/>
          <w:lang w:val="en-US" w:eastAsia="zh-CN"/>
        </w:rPr>
        <w:t>与</w:t>
      </w:r>
      <w:ins w:id="1737" w:author="CCCF" w:date="2023-01-09T22:22:07Z">
        <w:r>
          <w:rPr>
            <w:rFonts w:hint="eastAsia" w:cs="Times New Roman"/>
            <w:color w:val="auto"/>
            <w:szCs w:val="21"/>
            <w:lang w:val="en-US" w:eastAsia="zh-CN"/>
          </w:rPr>
          <w:t>作业</w:t>
        </w:r>
      </w:ins>
      <w:r>
        <w:rPr>
          <w:rFonts w:hint="eastAsia" w:cs="Times New Roman"/>
          <w:color w:val="auto"/>
          <w:szCs w:val="21"/>
          <w:lang w:val="en-US" w:eastAsia="zh-CN"/>
        </w:rPr>
        <w:t>真实分数</w:t>
      </w:r>
      <w:ins w:id="1738" w:author="CCCF" w:date="2023-01-09T22:22:16Z">
        <w:r>
          <w:rPr>
            <w:rFonts w:hint="eastAsia" w:cs="Times New Roman"/>
            <w:color w:val="auto"/>
            <w:szCs w:val="21"/>
            <w:lang w:val="en-US" w:eastAsia="zh-CN"/>
          </w:rPr>
          <w:t>之间</w:t>
        </w:r>
      </w:ins>
      <w:ins w:id="1739" w:author="CCCF" w:date="2023-01-09T22:22:18Z">
        <w:r>
          <w:rPr>
            <w:rFonts w:hint="eastAsia" w:cs="Times New Roman"/>
            <w:color w:val="auto"/>
            <w:szCs w:val="21"/>
            <w:lang w:val="en-US" w:eastAsia="zh-CN"/>
          </w:rPr>
          <w:t>的</w:t>
        </w:r>
      </w:ins>
      <w:del w:id="1740" w:author="CCCF" w:date="2023-01-09T22:22:15Z">
        <w:r>
          <w:rPr>
            <w:rFonts w:hint="eastAsia" w:cs="Times New Roman"/>
            <w:color w:val="auto"/>
            <w:szCs w:val="21"/>
            <w:lang w:val="en-US" w:eastAsia="zh-CN"/>
          </w:rPr>
          <w:delText>的</w:delText>
        </w:r>
      </w:del>
      <w:r>
        <w:rPr>
          <w:rFonts w:hint="eastAsia" w:ascii="Times New Roman" w:hAnsi="Times New Roman" w:eastAsia="宋体" w:cs="Times New Roman"/>
          <w:color w:val="auto"/>
          <w:szCs w:val="21"/>
          <w:lang w:val="en-US" w:eastAsia="zh-CN"/>
        </w:rPr>
        <w:t>差距</w:t>
      </w:r>
      <w:del w:id="1741" w:author="CCCF" w:date="2023-01-09T22:22:30Z">
        <w:r>
          <w:rPr>
            <w:rFonts w:hint="eastAsia" w:cs="Times New Roman"/>
            <w:color w:val="auto"/>
            <w:szCs w:val="21"/>
            <w:lang w:val="en-US" w:eastAsia="zh-CN"/>
          </w:rPr>
          <w:delText>上</w:delText>
        </w:r>
      </w:del>
      <w:del w:id="1742" w:author="CCCF" w:date="2023-01-09T22:22:30Z">
        <w:r>
          <w:rPr>
            <w:rFonts w:hint="eastAsia" w:ascii="Times New Roman" w:hAnsi="Times New Roman" w:eastAsia="宋体" w:cs="Times New Roman"/>
            <w:color w:val="auto"/>
            <w:szCs w:val="21"/>
            <w:lang w:val="en-US" w:eastAsia="zh-CN"/>
          </w:rPr>
          <w:delText>，</w:delText>
        </w:r>
      </w:del>
      <w:ins w:id="1743" w:author="CCCF" w:date="2023-01-09T22:22:30Z">
        <w:r>
          <w:rPr>
            <w:rFonts w:hint="eastAsia" w:cs="Times New Roman"/>
            <w:color w:val="auto"/>
            <w:szCs w:val="21"/>
            <w:lang w:val="en-US" w:eastAsia="zh-CN"/>
          </w:rPr>
          <w:t>：</w:t>
        </w:r>
      </w:ins>
      <w:r>
        <w:rPr>
          <w:rFonts w:hint="eastAsia" w:ascii="Times New Roman" w:hAnsi="Times New Roman" w:eastAsia="宋体" w:cs="Times New Roman"/>
          <w:color w:val="auto"/>
          <w:szCs w:val="21"/>
          <w:lang w:val="en-US" w:eastAsia="zh-CN"/>
        </w:rPr>
        <w:t>差距越小，</w:t>
      </w:r>
      <w:del w:id="1744" w:author="CCCF" w:date="2023-01-09T22:22:33Z">
        <w:r>
          <w:rPr>
            <w:rFonts w:hint="eastAsia" w:ascii="Times New Roman" w:hAnsi="Times New Roman" w:eastAsia="宋体" w:cs="Times New Roman"/>
            <w:color w:val="auto"/>
            <w:szCs w:val="21"/>
            <w:lang w:val="en-US" w:eastAsia="zh-CN"/>
          </w:rPr>
          <w:delText>说明</w:delText>
        </w:r>
      </w:del>
      <w:r>
        <w:rPr>
          <w:rFonts w:hint="eastAsia" w:ascii="Times New Roman" w:hAnsi="Times New Roman" w:eastAsia="宋体" w:cs="Times New Roman"/>
          <w:color w:val="auto"/>
          <w:szCs w:val="21"/>
          <w:lang w:val="en-US" w:eastAsia="zh-CN"/>
        </w:rPr>
        <w:t>学生</w:t>
      </w:r>
      <w:ins w:id="1745" w:author="CCCF" w:date="2023-01-08T20:59:14Z">
        <w:r>
          <w:rPr>
            <w:rFonts w:hint="eastAsia" w:cs="Times New Roman"/>
            <w:color w:val="auto"/>
            <w:szCs w:val="21"/>
            <w:lang w:val="en-US" w:eastAsia="zh-CN"/>
          </w:rPr>
          <w:t>的</w:t>
        </w:r>
      </w:ins>
      <w:ins w:id="1746" w:author="CCCF" w:date="2023-01-09T22:22:44Z">
        <w:r>
          <w:rPr>
            <w:rFonts w:hint="eastAsia" w:cs="Times New Roman"/>
            <w:color w:val="auto"/>
            <w:szCs w:val="21"/>
            <w:lang w:val="en-US" w:eastAsia="zh-CN"/>
          </w:rPr>
          <w:t>评价能力</w:t>
        </w:r>
      </w:ins>
      <w:ins w:id="1747" w:author="CCCF" w:date="2023-01-09T22:22:47Z">
        <w:r>
          <w:rPr>
            <w:rFonts w:hint="eastAsia" w:cs="Times New Roman"/>
            <w:color w:val="auto"/>
            <w:szCs w:val="21"/>
            <w:lang w:val="en-US" w:eastAsia="zh-CN"/>
          </w:rPr>
          <w:t>越强</w:t>
        </w:r>
      </w:ins>
      <w:ins w:id="1748" w:author="CCCF" w:date="2023-01-09T22:22:48Z">
        <w:r>
          <w:rPr>
            <w:rFonts w:hint="eastAsia" w:cs="Times New Roman"/>
            <w:color w:val="auto"/>
            <w:szCs w:val="21"/>
            <w:lang w:val="en-US" w:eastAsia="zh-CN"/>
          </w:rPr>
          <w:t>，</w:t>
        </w:r>
      </w:ins>
      <w:ins w:id="1749" w:author="CCCF" w:date="2023-01-08T20:59:15Z">
        <w:r>
          <w:rPr>
            <w:rFonts w:hint="eastAsia" w:cs="Times New Roman"/>
            <w:color w:val="auto"/>
            <w:szCs w:val="21"/>
            <w:lang w:val="en-US" w:eastAsia="zh-CN"/>
          </w:rPr>
          <w:t>评分</w:t>
        </w:r>
      </w:ins>
      <w:del w:id="1750" w:author="CCCF" w:date="2023-01-08T20:59:14Z">
        <w:r>
          <w:rPr>
            <w:rFonts w:hint="eastAsia" w:ascii="Times New Roman" w:hAnsi="Times New Roman" w:eastAsia="宋体" w:cs="Times New Roman"/>
            <w:color w:val="auto"/>
            <w:szCs w:val="21"/>
            <w:lang w:val="en-US" w:eastAsia="zh-CN"/>
          </w:rPr>
          <w:delText>评价的</w:delText>
        </w:r>
      </w:del>
      <w:r>
        <w:rPr>
          <w:rFonts w:hint="eastAsia" w:ascii="Times New Roman" w:hAnsi="Times New Roman" w:eastAsia="宋体" w:cs="Times New Roman"/>
          <w:color w:val="auto"/>
          <w:szCs w:val="21"/>
          <w:lang w:val="en-US" w:eastAsia="zh-CN"/>
        </w:rPr>
        <w:t>可靠性</w:t>
      </w:r>
      <w:ins w:id="1751" w:author="CCCF" w:date="2023-01-09T22:22:51Z">
        <w:r>
          <w:rPr>
            <w:rFonts w:hint="eastAsia" w:cs="Times New Roman"/>
            <w:color w:val="auto"/>
            <w:szCs w:val="21"/>
            <w:lang w:val="en-US" w:eastAsia="zh-CN"/>
          </w:rPr>
          <w:t>也就</w:t>
        </w:r>
      </w:ins>
      <w:r>
        <w:rPr>
          <w:rFonts w:hint="eastAsia" w:ascii="Times New Roman" w:hAnsi="Times New Roman" w:eastAsia="宋体" w:cs="Times New Roman"/>
          <w:color w:val="auto"/>
          <w:szCs w:val="21"/>
          <w:lang w:val="en-US" w:eastAsia="zh-CN"/>
        </w:rPr>
        <w:t>越高。</w:t>
      </w:r>
    </w:p>
    <w:p>
      <w:pPr>
        <w:pStyle w:val="25"/>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ins w:id="1752" w:author="CCCF" w:date="2023-01-09T22:23:13Z">
        <w:r>
          <w:rPr>
            <w:rFonts w:hint="eastAsia" w:ascii="Times New Roman" w:hAnsi="Times New Roman"/>
            <w:b/>
            <w:color w:val="auto"/>
            <w:sz w:val="28"/>
            <w:szCs w:val="28"/>
            <w:lang w:val="en-US" w:eastAsia="zh-CN"/>
          </w:rPr>
          <w:t>基于</w:t>
        </w:r>
      </w:ins>
      <w:ins w:id="1753" w:author="CCCF" w:date="2023-01-09T22:23:27Z">
        <w:r>
          <w:rPr>
            <w:rFonts w:hint="eastAsia" w:ascii="Times New Roman" w:hAnsi="Times New Roman"/>
            <w:b/>
            <w:color w:val="auto"/>
            <w:sz w:val="28"/>
            <w:szCs w:val="28"/>
            <w:lang w:val="en-US" w:eastAsia="zh-CN"/>
          </w:rPr>
          <w:t>评价能力的</w:t>
        </w:r>
      </w:ins>
      <w:r>
        <w:rPr>
          <w:rFonts w:hint="eastAsia" w:ascii="Times New Roman" w:hAnsi="Times New Roman"/>
          <w:b/>
          <w:color w:val="auto"/>
          <w:sz w:val="28"/>
          <w:szCs w:val="28"/>
          <w:lang w:val="en-US" w:eastAsia="zh-CN"/>
        </w:rPr>
        <w:t>同行互评</w:t>
      </w:r>
      <w:del w:id="1754" w:author="CCCF" w:date="2023-01-08T21:01:48Z">
        <w:r>
          <w:rPr>
            <w:rFonts w:hint="eastAsia" w:ascii="Times New Roman" w:hAnsi="Times New Roman"/>
            <w:b/>
            <w:color w:val="auto"/>
            <w:sz w:val="28"/>
            <w:szCs w:val="28"/>
            <w:lang w:val="en-US" w:eastAsia="zh-CN"/>
          </w:rPr>
          <w:delText>概率模型</w:delText>
        </w:r>
      </w:del>
      <w:ins w:id="1755" w:author="CCCF" w:date="2023-01-08T21:01:48Z">
        <w:r>
          <w:rPr>
            <w:rFonts w:hint="eastAsia" w:ascii="Times New Roman" w:hAnsi="Times New Roman"/>
            <w:b/>
            <w:color w:val="auto"/>
            <w:sz w:val="28"/>
            <w:szCs w:val="28"/>
            <w:lang w:val="en-US" w:eastAsia="zh-CN"/>
          </w:rPr>
          <w:t>概率图模型</w:t>
        </w:r>
      </w:ins>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rFonts w:hint="default" w:ascii="Times New Roman" w:hAnsi="Times New Roman" w:cs="Times New Roman"/>
          <w:color w:val="auto"/>
          <w:kern w:val="2"/>
          <w:sz w:val="21"/>
          <w:szCs w:val="21"/>
          <w:lang w:val="en-US" w:eastAsia="zh-CN"/>
        </w:rPr>
        <w:pPrChange w:id="1756" w:author="CCCF" w:date="2023-01-09T22:39:16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pPr>
        </w:pPrChange>
      </w:pPr>
      <w:del w:id="1757" w:author="CCCF" w:date="2023-01-09T22:24:20Z">
        <w:r>
          <w:rPr>
            <w:rFonts w:hint="default" w:ascii="Times New Roman" w:hAnsi="Times New Roman" w:cs="Times New Roman"/>
            <w:color w:val="auto"/>
            <w:kern w:val="2"/>
            <w:sz w:val="21"/>
            <w:szCs w:val="21"/>
            <w:lang w:val="en-US" w:eastAsia="zh-CN"/>
          </w:rPr>
          <w:delText>在</w:delText>
        </w:r>
      </w:del>
      <w:r>
        <w:rPr>
          <w:rFonts w:hint="default" w:ascii="Times New Roman" w:hAnsi="Times New Roman" w:cs="Times New Roman"/>
          <w:color w:val="auto"/>
          <w:kern w:val="2"/>
          <w:sz w:val="21"/>
          <w:szCs w:val="21"/>
          <w:lang w:val="en-US" w:eastAsia="zh-CN"/>
        </w:rPr>
        <w:t>本节</w:t>
      </w:r>
      <w:del w:id="1758" w:author="CCCF" w:date="2023-01-09T22:24:19Z">
        <w:r>
          <w:rPr>
            <w:rFonts w:hint="default" w:ascii="Times New Roman" w:hAnsi="Times New Roman" w:cs="Times New Roman"/>
            <w:color w:val="auto"/>
            <w:kern w:val="2"/>
            <w:sz w:val="21"/>
            <w:szCs w:val="21"/>
            <w:lang w:val="en-US" w:eastAsia="zh-CN"/>
          </w:rPr>
          <w:delText>中，我们</w:delText>
        </w:r>
      </w:del>
      <w:del w:id="1759" w:author="CCCF" w:date="2023-01-09T22:24:18Z">
        <w:r>
          <w:rPr>
            <w:rFonts w:hint="default" w:ascii="Times New Roman" w:hAnsi="Times New Roman" w:cs="Times New Roman"/>
            <w:color w:val="auto"/>
            <w:kern w:val="2"/>
            <w:sz w:val="21"/>
            <w:szCs w:val="21"/>
            <w:lang w:val="en-US" w:eastAsia="zh-CN"/>
          </w:rPr>
          <w:delText>会</w:delText>
        </w:r>
      </w:del>
      <w:r>
        <w:rPr>
          <w:rFonts w:hint="default" w:ascii="Times New Roman" w:hAnsi="Times New Roman" w:cs="Times New Roman"/>
          <w:color w:val="auto"/>
          <w:kern w:val="2"/>
          <w:sz w:val="21"/>
          <w:szCs w:val="21"/>
          <w:lang w:val="en-US" w:eastAsia="zh-CN"/>
        </w:rPr>
        <w:t>首先</w:t>
      </w:r>
      <w:del w:id="1760" w:author="CCCF" w:date="2023-01-09T22:38:03Z">
        <w:r>
          <w:rPr>
            <w:rFonts w:hint="default" w:ascii="Times New Roman" w:hAnsi="Times New Roman" w:cs="Times New Roman"/>
            <w:color w:val="auto"/>
            <w:kern w:val="2"/>
            <w:sz w:val="21"/>
            <w:szCs w:val="21"/>
            <w:lang w:val="en-US" w:eastAsia="zh-CN"/>
          </w:rPr>
          <w:delText>介绍使用到的符号</w:delText>
        </w:r>
      </w:del>
      <w:ins w:id="1761" w:author="CCCF" w:date="2023-01-09T22:38:04Z">
        <w:r>
          <w:rPr>
            <w:rFonts w:hint="eastAsia" w:ascii="Times New Roman" w:hAnsi="Times New Roman" w:cs="Times New Roman"/>
            <w:color w:val="auto"/>
            <w:kern w:val="2"/>
            <w:sz w:val="21"/>
            <w:szCs w:val="21"/>
            <w:lang w:val="en-US" w:eastAsia="zh-CN"/>
          </w:rPr>
          <w:t>介绍</w:t>
        </w:r>
      </w:ins>
      <w:ins w:id="1762" w:author="CCCF" w:date="2023-01-09T22:38:06Z">
        <w:r>
          <w:rPr>
            <w:rFonts w:hint="eastAsia" w:ascii="Times New Roman" w:hAnsi="Times New Roman" w:cs="Times New Roman"/>
            <w:color w:val="auto"/>
            <w:kern w:val="2"/>
            <w:sz w:val="21"/>
            <w:szCs w:val="21"/>
            <w:lang w:val="en-US" w:eastAsia="zh-CN"/>
          </w:rPr>
          <w:t>预备</w:t>
        </w:r>
      </w:ins>
      <w:ins w:id="1763" w:author="CCCF" w:date="2023-01-09T22:38:09Z">
        <w:r>
          <w:rPr>
            <w:rFonts w:hint="eastAsia" w:ascii="Times New Roman" w:hAnsi="Times New Roman" w:cs="Times New Roman"/>
            <w:color w:val="auto"/>
            <w:kern w:val="2"/>
            <w:sz w:val="21"/>
            <w:szCs w:val="21"/>
            <w:lang w:val="en-US" w:eastAsia="zh-CN"/>
          </w:rPr>
          <w:t>知识</w:t>
        </w:r>
      </w:ins>
      <w:r>
        <w:rPr>
          <w:rFonts w:hint="default" w:ascii="Times New Roman" w:hAnsi="Times New Roman" w:cs="Times New Roman"/>
          <w:color w:val="auto"/>
          <w:kern w:val="2"/>
          <w:sz w:val="21"/>
          <w:szCs w:val="21"/>
          <w:lang w:val="en-US" w:eastAsia="zh-CN"/>
        </w:rPr>
        <w:t>，</w:t>
      </w:r>
      <w:ins w:id="1764" w:author="CCCF" w:date="2023-01-09T22:38:12Z">
        <w:r>
          <w:rPr>
            <w:rFonts w:hint="eastAsia" w:ascii="Times New Roman" w:hAnsi="Times New Roman" w:cs="Times New Roman"/>
            <w:color w:val="auto"/>
            <w:kern w:val="2"/>
            <w:sz w:val="21"/>
            <w:szCs w:val="21"/>
            <w:lang w:val="en-US" w:eastAsia="zh-CN"/>
          </w:rPr>
          <w:t>其次</w:t>
        </w:r>
      </w:ins>
      <w:del w:id="1765" w:author="CCCF" w:date="2023-01-09T22:38:12Z">
        <w:r>
          <w:rPr>
            <w:rFonts w:hint="default" w:ascii="Times New Roman" w:hAnsi="Times New Roman" w:cs="Times New Roman"/>
            <w:color w:val="auto"/>
            <w:kern w:val="2"/>
            <w:sz w:val="21"/>
            <w:szCs w:val="21"/>
            <w:lang w:val="en-US" w:eastAsia="zh-CN"/>
          </w:rPr>
          <w:delText>然后</w:delText>
        </w:r>
      </w:del>
      <w:ins w:id="1766" w:author="CCCF" w:date="2023-01-09T22:24:52Z">
        <w:r>
          <w:rPr>
            <w:rFonts w:hint="eastAsia" w:ascii="Times New Roman" w:hAnsi="Times New Roman" w:cs="Times New Roman"/>
            <w:color w:val="auto"/>
            <w:kern w:val="2"/>
            <w:sz w:val="21"/>
            <w:szCs w:val="21"/>
            <w:lang w:val="en-US" w:eastAsia="zh-CN"/>
          </w:rPr>
          <w:t>给出</w:t>
        </w:r>
      </w:ins>
      <w:del w:id="1767" w:author="CCCF" w:date="2023-01-09T22:24:51Z">
        <w:r>
          <w:rPr>
            <w:rFonts w:hint="default" w:ascii="Times New Roman" w:hAnsi="Times New Roman" w:cs="Times New Roman"/>
            <w:color w:val="auto"/>
            <w:kern w:val="2"/>
            <w:sz w:val="21"/>
            <w:szCs w:val="21"/>
            <w:lang w:val="en-US" w:eastAsia="zh-CN"/>
          </w:rPr>
          <w:delText>介</w:delText>
        </w:r>
      </w:del>
      <w:del w:id="1768" w:author="CCCF" w:date="2023-01-09T22:24:50Z">
        <w:r>
          <w:rPr>
            <w:rFonts w:hint="default" w:ascii="Times New Roman" w:hAnsi="Times New Roman" w:cs="Times New Roman"/>
            <w:color w:val="auto"/>
            <w:kern w:val="2"/>
            <w:sz w:val="21"/>
            <w:szCs w:val="21"/>
            <w:lang w:val="en-US" w:eastAsia="zh-CN"/>
          </w:rPr>
          <w:delText>绍</w:delText>
        </w:r>
      </w:del>
      <w:del w:id="1769" w:author="CCCF" w:date="2023-01-09T22:24:49Z">
        <w:r>
          <w:rPr>
            <w:rFonts w:hint="default" w:ascii="Times New Roman" w:hAnsi="Times New Roman" w:cs="Times New Roman"/>
            <w:color w:val="auto"/>
            <w:kern w:val="2"/>
            <w:sz w:val="21"/>
            <w:szCs w:val="21"/>
            <w:lang w:val="en-US" w:eastAsia="zh-CN"/>
          </w:rPr>
          <w:delText>我们</w:delText>
        </w:r>
      </w:del>
      <w:del w:id="1770" w:author="CCCF" w:date="2023-01-09T22:24:53Z">
        <w:r>
          <w:rPr>
            <w:rFonts w:hint="default" w:ascii="Times New Roman" w:hAnsi="Times New Roman" w:cs="Times New Roman"/>
            <w:color w:val="auto"/>
            <w:kern w:val="2"/>
            <w:sz w:val="21"/>
            <w:szCs w:val="21"/>
            <w:lang w:val="en-US" w:eastAsia="zh-CN"/>
          </w:rPr>
          <w:delText>自定义的</w:delText>
        </w:r>
      </w:del>
      <w:ins w:id="1771" w:author="CCCF" w:date="2023-01-09T22:24:55Z">
        <w:r>
          <w:rPr>
            <w:rFonts w:hint="eastAsia" w:ascii="Times New Roman" w:hAnsi="Times New Roman" w:cs="Times New Roman"/>
            <w:color w:val="auto"/>
            <w:kern w:val="2"/>
            <w:sz w:val="21"/>
            <w:szCs w:val="21"/>
            <w:lang w:val="en-US" w:eastAsia="zh-CN"/>
          </w:rPr>
          <w:t>学生</w:t>
        </w:r>
      </w:ins>
      <w:ins w:id="1772" w:author="CCCF" w:date="2023-01-09T22:25:00Z">
        <w:r>
          <w:rPr>
            <w:rFonts w:hint="eastAsia" w:ascii="Times New Roman" w:hAnsi="Times New Roman" w:cs="Times New Roman"/>
            <w:color w:val="auto"/>
            <w:kern w:val="2"/>
            <w:sz w:val="21"/>
            <w:szCs w:val="21"/>
            <w:lang w:val="en-US" w:eastAsia="zh-CN"/>
          </w:rPr>
          <w:t>评价</w:t>
        </w:r>
      </w:ins>
      <w:del w:id="1773" w:author="CCCF" w:date="2023-01-09T22:24:59Z">
        <w:r>
          <w:rPr>
            <w:rFonts w:hint="default" w:ascii="Times New Roman" w:hAnsi="Times New Roman" w:cs="Times New Roman"/>
            <w:color w:val="auto"/>
            <w:kern w:val="2"/>
            <w:sz w:val="21"/>
            <w:szCs w:val="21"/>
            <w:lang w:val="en-US" w:eastAsia="zh-CN"/>
          </w:rPr>
          <w:delText>互评</w:delText>
        </w:r>
      </w:del>
      <w:r>
        <w:rPr>
          <w:rFonts w:hint="default" w:ascii="Times New Roman" w:hAnsi="Times New Roman" w:cs="Times New Roman"/>
          <w:color w:val="auto"/>
          <w:kern w:val="2"/>
          <w:sz w:val="21"/>
          <w:szCs w:val="21"/>
          <w:lang w:val="en-US" w:eastAsia="zh-CN"/>
        </w:rPr>
        <w:t>能力的计算方法，最后</w:t>
      </w:r>
      <w:ins w:id="1774" w:author="CCCF" w:date="2023-01-09T22:25:13Z">
        <w:r>
          <w:rPr>
            <w:rFonts w:hint="eastAsia" w:ascii="Times New Roman" w:hAnsi="Times New Roman" w:cs="Times New Roman"/>
            <w:color w:val="auto"/>
            <w:kern w:val="2"/>
            <w:sz w:val="21"/>
            <w:szCs w:val="21"/>
            <w:lang w:val="en-US" w:eastAsia="zh-CN"/>
          </w:rPr>
          <w:t>详细</w:t>
        </w:r>
      </w:ins>
      <w:r>
        <w:rPr>
          <w:rFonts w:hint="default" w:ascii="Times New Roman" w:hAnsi="Times New Roman" w:cs="Times New Roman"/>
          <w:color w:val="auto"/>
          <w:kern w:val="2"/>
          <w:sz w:val="21"/>
          <w:szCs w:val="21"/>
          <w:lang w:val="en-US" w:eastAsia="zh-CN"/>
        </w:rPr>
        <w:t>介绍</w:t>
      </w:r>
      <w:del w:id="1775" w:author="CCCF" w:date="2023-01-09T22:25:15Z">
        <w:r>
          <w:rPr>
            <w:rFonts w:hint="default" w:ascii="Times New Roman" w:hAnsi="Times New Roman" w:cs="Times New Roman"/>
            <w:color w:val="auto"/>
            <w:kern w:val="2"/>
            <w:sz w:val="21"/>
            <w:szCs w:val="21"/>
            <w:lang w:val="en-US" w:eastAsia="zh-CN"/>
          </w:rPr>
          <w:delText>我们的</w:delText>
        </w:r>
      </w:del>
      <w:ins w:id="1776" w:author="CCCF" w:date="2023-01-09T22:25:18Z">
        <w:r>
          <w:rPr>
            <w:rFonts w:hint="eastAsia" w:ascii="Times New Roman" w:hAnsi="Times New Roman" w:cs="Times New Roman"/>
            <w:color w:val="auto"/>
            <w:kern w:val="2"/>
            <w:sz w:val="21"/>
            <w:szCs w:val="21"/>
            <w:lang w:val="en-US" w:eastAsia="zh-CN"/>
          </w:rPr>
          <w:t>本文提出</w:t>
        </w:r>
      </w:ins>
      <w:ins w:id="1777" w:author="CCCF" w:date="2023-01-09T22:25:19Z">
        <w:r>
          <w:rPr>
            <w:rFonts w:hint="eastAsia" w:ascii="Times New Roman" w:hAnsi="Times New Roman" w:cs="Times New Roman"/>
            <w:color w:val="auto"/>
            <w:kern w:val="2"/>
            <w:sz w:val="21"/>
            <w:szCs w:val="21"/>
            <w:lang w:val="en-US" w:eastAsia="zh-CN"/>
          </w:rPr>
          <w:t>的</w:t>
        </w:r>
      </w:ins>
      <w:ins w:id="1778" w:author="CCCF" w:date="2023-01-09T22:25:21Z">
        <w:r>
          <w:rPr>
            <w:rFonts w:hint="eastAsia" w:ascii="Times New Roman" w:hAnsi="Times New Roman" w:cs="Times New Roman"/>
            <w:color w:val="auto"/>
            <w:kern w:val="2"/>
            <w:sz w:val="21"/>
            <w:szCs w:val="21"/>
            <w:lang w:val="en-US" w:eastAsia="zh-CN"/>
          </w:rPr>
          <w:t>两种</w:t>
        </w:r>
      </w:ins>
      <w:ins w:id="1779" w:author="CCCF" w:date="2023-01-09T22:25:25Z">
        <w:r>
          <w:rPr>
            <w:rFonts w:hint="eastAsia" w:ascii="Times New Roman" w:hAnsi="Times New Roman" w:cs="Times New Roman"/>
            <w:color w:val="auto"/>
            <w:kern w:val="2"/>
            <w:sz w:val="21"/>
            <w:szCs w:val="21"/>
            <w:lang w:val="en-US" w:eastAsia="zh-CN"/>
          </w:rPr>
          <w:t>基于学生</w:t>
        </w:r>
      </w:ins>
      <w:ins w:id="1780" w:author="CCCF" w:date="2023-01-09T22:25:27Z">
        <w:r>
          <w:rPr>
            <w:rFonts w:hint="eastAsia" w:ascii="Times New Roman" w:hAnsi="Times New Roman" w:cs="Times New Roman"/>
            <w:color w:val="auto"/>
            <w:kern w:val="2"/>
            <w:sz w:val="21"/>
            <w:szCs w:val="21"/>
            <w:lang w:val="en-US" w:eastAsia="zh-CN"/>
          </w:rPr>
          <w:t>评价能力</w:t>
        </w:r>
      </w:ins>
      <w:ins w:id="1781" w:author="CCCF" w:date="2023-01-09T22:25:28Z">
        <w:r>
          <w:rPr>
            <w:rFonts w:hint="eastAsia" w:ascii="Times New Roman" w:hAnsi="Times New Roman" w:cs="Times New Roman"/>
            <w:color w:val="auto"/>
            <w:kern w:val="2"/>
            <w:sz w:val="21"/>
            <w:szCs w:val="21"/>
            <w:lang w:val="en-US" w:eastAsia="zh-CN"/>
          </w:rPr>
          <w:t>的</w:t>
        </w:r>
      </w:ins>
      <w:r>
        <w:rPr>
          <w:rFonts w:hint="default" w:ascii="Times New Roman" w:hAnsi="Times New Roman" w:cs="Times New Roman"/>
          <w:color w:val="auto"/>
          <w:kern w:val="2"/>
          <w:sz w:val="21"/>
          <w:szCs w:val="21"/>
          <w:lang w:val="en-US" w:eastAsia="zh-CN"/>
        </w:rPr>
        <w:t>同行互评</w:t>
      </w:r>
      <w:del w:id="1782" w:author="CCCF" w:date="2023-01-08T21:01:49Z">
        <w:r>
          <w:rPr>
            <w:rFonts w:hint="default" w:ascii="Times New Roman" w:hAnsi="Times New Roman" w:cs="Times New Roman"/>
            <w:color w:val="auto"/>
            <w:kern w:val="2"/>
            <w:sz w:val="21"/>
            <w:szCs w:val="21"/>
            <w:lang w:val="en-US" w:eastAsia="zh-CN"/>
          </w:rPr>
          <w:delText>概率模型</w:delText>
        </w:r>
      </w:del>
      <w:ins w:id="1783" w:author="CCCF" w:date="2023-01-08T21:01:49Z">
        <w:r>
          <w:rPr>
            <w:rFonts w:hint="eastAsia" w:ascii="Times New Roman" w:hAnsi="Times New Roman" w:cs="Times New Roman"/>
            <w:color w:val="auto"/>
            <w:kern w:val="2"/>
            <w:sz w:val="21"/>
            <w:szCs w:val="21"/>
            <w:lang w:val="en-US" w:eastAsia="zh-CN"/>
          </w:rPr>
          <w:t>概率图模型</w:t>
        </w:r>
      </w:ins>
      <w:r>
        <w:rPr>
          <w:rFonts w:hint="default" w:ascii="Times New Roman" w:hAnsi="Times New Roman" w:cs="Times New Roman"/>
          <w:color w:val="auto"/>
          <w:kern w:val="2"/>
          <w:sz w:val="21"/>
          <w:szCs w:val="21"/>
          <w:lang w:val="en-US" w:eastAsia="zh-CN"/>
        </w:rPr>
        <w:t>。</w:t>
      </w:r>
    </w:p>
    <w:p>
      <w:pPr>
        <w:pStyle w:val="25"/>
        <w:ind w:firstLine="0" w:firstLineChars="0"/>
        <w:rPr>
          <w:rFonts w:hint="default" w:ascii="Times New Roman" w:hAnsi="Times New Roman" w:cs="Times New Roman"/>
          <w:color w:val="auto"/>
          <w:kern w:val="2"/>
          <w:sz w:val="21"/>
          <w:szCs w:val="21"/>
          <w:lang w:val="en-US" w:eastAsia="zh-CN"/>
        </w:rPr>
      </w:pPr>
      <w:r>
        <w:rPr>
          <w:rFonts w:hint="eastAsia" w:ascii="Times New Roman" w:hAnsi="Times New Roman"/>
          <w:b/>
          <w:color w:val="auto"/>
          <w:szCs w:val="21"/>
        </w:rPr>
        <w:t>2.1</w:t>
      </w:r>
      <w:r>
        <w:rPr>
          <w:rFonts w:hint="eastAsia" w:ascii="Times New Roman" w:hAnsi="Times New Roman"/>
          <w:b/>
          <w:color w:val="auto"/>
          <w:szCs w:val="21"/>
          <w:lang w:val="en-US" w:eastAsia="zh-CN"/>
        </w:rPr>
        <w:t xml:space="preserve"> </w:t>
      </w:r>
      <w:del w:id="1784" w:author="CCCF" w:date="2023-01-09T22:37:55Z">
        <w:r>
          <w:rPr>
            <w:rFonts w:hint="default" w:ascii="Times New Roman" w:hAnsi="Times New Roman"/>
            <w:b/>
            <w:color w:val="auto"/>
            <w:szCs w:val="21"/>
            <w:lang w:val="en-US" w:eastAsia="zh-CN"/>
          </w:rPr>
          <w:delText>符号</w:delText>
        </w:r>
      </w:del>
      <w:ins w:id="1785" w:author="CCCF" w:date="2023-01-09T22:37:57Z">
        <w:r>
          <w:rPr>
            <w:rFonts w:hint="eastAsia" w:ascii="Times New Roman" w:hAnsi="Times New Roman"/>
            <w:b/>
            <w:color w:val="auto"/>
            <w:szCs w:val="21"/>
            <w:lang w:val="en-US" w:eastAsia="zh-CN"/>
          </w:rPr>
          <w:t>预备知识</w:t>
        </w:r>
      </w:ins>
      <w:del w:id="1786" w:author="CCCF" w:date="2023-01-09T22:25:37Z">
        <w:r>
          <w:rPr>
            <w:rFonts w:hint="eastAsia" w:ascii="Times New Roman" w:hAnsi="Times New Roman"/>
            <w:b/>
            <w:color w:val="auto"/>
            <w:szCs w:val="21"/>
            <w:lang w:val="en-US" w:eastAsia="zh-CN"/>
          </w:rPr>
          <w:delText>意义</w:delText>
        </w:r>
      </w:del>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del w:id="1788" w:author="CCCF" w:date="2023-01-09T22:36:53Z"/>
          <w:rFonts w:hint="default" w:ascii="Times New Roman" w:hAnsi="Times New Roman" w:cs="Times New Roman"/>
          <w:color w:val="auto"/>
          <w:kern w:val="2"/>
          <w:sz w:val="21"/>
          <w:szCs w:val="21"/>
          <w:lang w:val="en-US" w:eastAsia="zh-CN"/>
        </w:rPr>
        <w:pPrChange w:id="1787" w:author="CCCF" w:date="2023-01-09T22:39:13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pPr>
        </w:pPrChange>
      </w:pPr>
      <w:ins w:id="1789" w:author="CCCF" w:date="2023-01-09T22:32:59Z">
        <w:r>
          <w:rPr>
            <w:rFonts w:hint="eastAsia" w:ascii="Times New Roman" w:hAnsi="Times New Roman" w:cs="Times New Roman"/>
            <w:color w:val="auto"/>
            <w:kern w:val="2"/>
            <w:sz w:val="21"/>
            <w:szCs w:val="21"/>
            <w:lang w:val="en-US" w:eastAsia="zh-CN"/>
          </w:rPr>
          <w:t>令</w:t>
        </w:r>
      </w:ins>
      <w:ins w:id="1790" w:author="CCCF" w:date="2023-01-09T22:34:45Z">
        <w:r>
          <w:rPr>
            <w:rFonts w:hint="eastAsia" w:ascii="Times New Roman" w:hAnsi="Times New Roman" w:cs="Times New Roman"/>
            <w:color w:val="auto"/>
            <w:kern w:val="2"/>
            <w:sz w:val="21"/>
            <w:szCs w:val="21"/>
            <w:lang w:val="en-US" w:eastAsia="zh-CN"/>
          </w:rPr>
          <w:t>符号</w:t>
        </w:r>
      </w:ins>
      <w:del w:id="1791" w:author="CCCF" w:date="2023-01-09T22:32:57Z">
        <w:r>
          <w:rPr>
            <w:rFonts w:hint="default" w:ascii="Times New Roman" w:hAnsi="Times New Roman" w:cs="Times New Roman"/>
            <w:color w:val="auto"/>
            <w:kern w:val="2"/>
            <w:sz w:val="21"/>
            <w:szCs w:val="21"/>
            <w:lang w:val="en-US" w:eastAsia="zh-CN"/>
          </w:rPr>
          <w:delText>我们使用</w:delText>
        </w:r>
      </w:del>
      <w:r>
        <w:rPr>
          <w:rFonts w:hint="default" w:ascii="Times New Roman" w:hAnsi="Times New Roman" w:cs="Times New Roman"/>
          <w:i/>
          <w:iCs/>
          <w:color w:val="auto"/>
          <w:kern w:val="2"/>
          <w:sz w:val="21"/>
          <w:szCs w:val="21"/>
          <w:lang w:val="en-US" w:eastAsia="zh-CN"/>
        </w:rPr>
        <w:t>U</w:t>
      </w:r>
      <w:r>
        <w:rPr>
          <w:rFonts w:hint="default" w:ascii="Times New Roman" w:hAnsi="Times New Roman" w:cs="Times New Roman"/>
          <w:color w:val="auto"/>
          <w:kern w:val="2"/>
          <w:sz w:val="21"/>
          <w:szCs w:val="21"/>
          <w:lang w:val="en-US" w:eastAsia="zh-CN"/>
        </w:rPr>
        <w:t>表示所有</w:t>
      </w:r>
      <w:r>
        <w:rPr>
          <w:rFonts w:hint="default" w:ascii="Times New Roman" w:hAnsi="Times New Roman" w:cs="Times New Roman"/>
          <w:color w:val="auto"/>
          <w:kern w:val="2"/>
          <w:sz w:val="21"/>
          <w:szCs w:val="21"/>
          <w:vertAlign w:val="baseline"/>
          <w:lang w:val="en-US" w:eastAsia="zh-CN"/>
        </w:rPr>
        <w:t>参与同行互评的学生集合</w:t>
      </w:r>
      <w:r>
        <w:rPr>
          <w:rFonts w:hint="default" w:ascii="Times New Roman" w:hAnsi="Times New Roman" w:cs="Times New Roman"/>
          <w:color w:val="auto"/>
          <w:kern w:val="2"/>
          <w:sz w:val="21"/>
          <w:szCs w:val="21"/>
          <w:lang w:val="en-US" w:eastAsia="zh-CN"/>
        </w:rPr>
        <w:t>，</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default" w:ascii="Times New Roman" w:hAnsi="Times New Roman" w:cs="Times New Roman"/>
          <w:color w:val="auto"/>
          <w:kern w:val="2"/>
          <w:sz w:val="21"/>
          <w:szCs w:val="21"/>
          <w:lang w:val="en-US" w:eastAsia="zh-CN"/>
        </w:rPr>
        <w:t>表示</w:t>
      </w:r>
      <w:r>
        <w:rPr>
          <w:rFonts w:hint="default" w:ascii="Times New Roman" w:hAnsi="Times New Roman" w:cs="Times New Roman"/>
          <w:i/>
          <w:iCs/>
          <w:color w:val="auto"/>
          <w:kern w:val="2"/>
          <w:sz w:val="21"/>
          <w:szCs w:val="21"/>
          <w:lang w:val="en-US" w:eastAsia="zh-CN"/>
        </w:rPr>
        <w:t>U</w:t>
      </w:r>
      <w:r>
        <w:rPr>
          <w:rFonts w:hint="default" w:ascii="Times New Roman" w:hAnsi="Times New Roman" w:cs="Times New Roman"/>
          <w:color w:val="auto"/>
          <w:kern w:val="2"/>
          <w:sz w:val="21"/>
          <w:szCs w:val="21"/>
          <w:lang w:val="en-US" w:eastAsia="zh-CN"/>
        </w:rPr>
        <w:t>中的</w:t>
      </w:r>
      <w:r>
        <w:rPr>
          <w:rFonts w:hint="default" w:ascii="Times New Roman" w:hAnsi="Times New Roman" w:cs="Times New Roman"/>
          <w:i w:val="0"/>
          <w:color w:val="auto"/>
          <w:kern w:val="2"/>
          <w:sz w:val="21"/>
          <w:szCs w:val="21"/>
          <w:lang w:val="en-US" w:eastAsia="zh-CN"/>
        </w:rPr>
        <w:t>第</w:t>
      </w:r>
      <w:r>
        <w:rPr>
          <w:rFonts w:hint="default" w:ascii="Times New Roman" w:hAnsi="Times New Roman" w:cs="Times New Roman"/>
          <w:i/>
          <w:iCs/>
          <w:color w:val="auto"/>
          <w:kern w:val="2"/>
          <w:sz w:val="21"/>
          <w:szCs w:val="21"/>
          <w:lang w:val="en-US" w:eastAsia="zh-CN"/>
        </w:rPr>
        <w:t>i</w:t>
      </w:r>
      <w:r>
        <w:rPr>
          <w:rFonts w:hint="default" w:ascii="Times New Roman" w:hAnsi="Times New Roman" w:cs="Times New Roman"/>
          <w:i w:val="0"/>
          <w:color w:val="auto"/>
          <w:kern w:val="2"/>
          <w:sz w:val="21"/>
          <w:szCs w:val="21"/>
          <w:lang w:val="en-US" w:eastAsia="zh-CN"/>
        </w:rPr>
        <w:t>个学生</w:t>
      </w:r>
      <w:ins w:id="1792" w:author="CCCF" w:date="2023-01-09T22:34:55Z">
        <w:r>
          <w:rPr>
            <w:rFonts w:hint="eastAsia" w:ascii="Times New Roman" w:hAnsi="Times New Roman" w:cs="Times New Roman"/>
            <w:i w:val="0"/>
            <w:color w:val="auto"/>
            <w:kern w:val="2"/>
            <w:sz w:val="21"/>
            <w:szCs w:val="21"/>
            <w:lang w:val="en-US" w:eastAsia="zh-CN"/>
          </w:rPr>
          <w:t>，</w:t>
        </w:r>
      </w:ins>
      <w:del w:id="1793" w:author="CCCF" w:date="2023-01-09T22:34:55Z">
        <w:r>
          <w:rPr>
            <w:rFonts w:hint="default" w:ascii="Times New Roman" w:hAnsi="Times New Roman" w:cs="Times New Roman"/>
            <w:color w:val="auto"/>
            <w:kern w:val="2"/>
            <w:sz w:val="21"/>
            <w:szCs w:val="21"/>
            <w:lang w:val="en-US" w:eastAsia="zh-CN"/>
          </w:rPr>
          <w:delText>。</w:delText>
        </w:r>
      </w:del>
      <w:ins w:id="1794" w:author="CCCF" w:date="2023-01-09T22:34:54Z">
        <w:r>
          <w:rPr>
            <w:rFonts w:hint="eastAsia" w:ascii="Times New Roman" w:hAnsi="Times New Roman" w:cs="Times New Roman"/>
            <w:color w:val="auto"/>
            <w:kern w:val="2"/>
            <w:sz w:val="21"/>
            <w:szCs w:val="21"/>
            <w:lang w:val="en-US" w:eastAsia="zh-CN"/>
          </w:rPr>
          <w:t>且</w:t>
        </w:r>
      </w:ins>
      <w:ins w:id="1795" w:author="CCCF" w:date="2023-01-09T22:34:57Z">
        <w:r>
          <w:rPr>
            <w:rFonts w:hint="eastAsia" w:ascii="Times New Roman" w:hAnsi="Times New Roman" w:cs="Times New Roman"/>
            <w:color w:val="auto"/>
            <w:kern w:val="2"/>
            <w:sz w:val="21"/>
            <w:szCs w:val="21"/>
            <w:lang w:val="en-US" w:eastAsia="zh-CN"/>
          </w:rPr>
          <w:t>令</w:t>
        </w:r>
      </w:ins>
      <w:ins w:id="1796" w:author="CCCF" w:date="2023-01-09T22:34:58Z">
        <w:r>
          <w:rPr>
            <w:rFonts w:hint="eastAsia" w:ascii="Times New Roman" w:hAnsi="Times New Roman" w:cs="Times New Roman"/>
            <w:color w:val="auto"/>
            <w:kern w:val="2"/>
            <w:sz w:val="21"/>
            <w:szCs w:val="21"/>
            <w:lang w:val="en-US" w:eastAsia="zh-CN"/>
          </w:rPr>
          <w:t>符号</w:t>
        </w:r>
      </w:ins>
      <w:del w:id="1797" w:author="CCCF" w:date="2023-01-09T22:34:56Z">
        <w:r>
          <w:rPr>
            <w:rFonts w:hint="default" w:ascii="Times New Roman" w:hAnsi="Times New Roman" w:cs="Times New Roman"/>
            <w:color w:val="auto"/>
            <w:kern w:val="2"/>
            <w:sz w:val="21"/>
            <w:szCs w:val="21"/>
            <w:lang w:val="en-US" w:eastAsia="zh-CN"/>
          </w:rPr>
          <w:delText>用</w:delText>
        </w:r>
      </w:del>
      <w:r>
        <w:rPr>
          <w:rFonts w:hint="default" w:ascii="Times New Roman" w:hAnsi="Times New Roman" w:cs="Times New Roman"/>
          <w:i/>
          <w:iCs/>
          <w:color w:val="auto"/>
          <w:kern w:val="2"/>
          <w:sz w:val="21"/>
          <w:szCs w:val="21"/>
          <w:lang w:val="en-US" w:eastAsia="zh-CN"/>
        </w:rPr>
        <w:t>v</w:t>
      </w:r>
      <w:r>
        <w:rPr>
          <w:rFonts w:hint="default" w:ascii="Times New Roman" w:hAnsi="Times New Roman" w:cs="Times New Roman"/>
          <w:color w:val="auto"/>
          <w:kern w:val="2"/>
          <w:sz w:val="21"/>
          <w:szCs w:val="21"/>
          <w:lang w:val="en-US" w:eastAsia="zh-CN"/>
        </w:rPr>
        <w:t>表示</w:t>
      </w:r>
      <w:ins w:id="1798" w:author="CCCF" w:date="2023-01-09T22:33:15Z">
        <w:r>
          <w:rPr>
            <w:rFonts w:hint="eastAsia" w:ascii="Times New Roman" w:hAnsi="Times New Roman" w:cs="Times New Roman"/>
            <w:color w:val="auto"/>
            <w:kern w:val="2"/>
            <w:sz w:val="21"/>
            <w:szCs w:val="21"/>
            <w:lang w:val="en-US" w:eastAsia="zh-CN"/>
          </w:rPr>
          <w:t>某</w:t>
        </w:r>
      </w:ins>
      <w:r>
        <w:rPr>
          <w:rFonts w:hint="default" w:ascii="Times New Roman" w:hAnsi="Times New Roman" w:cs="Times New Roman"/>
          <w:color w:val="auto"/>
          <w:kern w:val="2"/>
          <w:sz w:val="21"/>
          <w:szCs w:val="21"/>
          <w:lang w:val="en-US" w:eastAsia="zh-CN"/>
        </w:rPr>
        <w:t>同行评价者</w:t>
      </w:r>
      <w:del w:id="1799" w:author="CCCF" w:date="2023-01-09T22:33:25Z">
        <w:r>
          <w:rPr>
            <w:rFonts w:hint="default" w:ascii="Times New Roman" w:hAnsi="Times New Roman" w:cs="Times New Roman"/>
            <w:color w:val="auto"/>
            <w:kern w:val="2"/>
            <w:sz w:val="21"/>
            <w:szCs w:val="21"/>
            <w:lang w:val="en-US" w:eastAsia="zh-CN"/>
          </w:rPr>
          <w:delText>，</w:delText>
        </w:r>
      </w:del>
      <w:ins w:id="1800" w:author="CCCF" w:date="2023-01-09T22:33:25Z">
        <w:r>
          <w:rPr>
            <w:rFonts w:hint="eastAsia" w:ascii="Times New Roman" w:hAnsi="Times New Roman" w:cs="Times New Roman"/>
            <w:color w:val="auto"/>
            <w:kern w:val="2"/>
            <w:sz w:val="21"/>
            <w:szCs w:val="21"/>
            <w:lang w:val="en-US" w:eastAsia="zh-CN"/>
          </w:rPr>
          <w:t>。</w:t>
        </w:r>
      </w:ins>
      <w:r>
        <w:rPr>
          <w:rFonts w:hint="default" w:ascii="Times New Roman" w:hAnsi="Times New Roman" w:cs="Times New Roman"/>
          <w:color w:val="auto"/>
          <w:kern w:val="2"/>
          <w:sz w:val="21"/>
          <w:szCs w:val="21"/>
          <w:lang w:val="en-US" w:eastAsia="zh-CN"/>
        </w:rPr>
        <w:t>通常情况下</w:t>
      </w:r>
      <w:del w:id="1801" w:author="CCCF" w:date="2023-01-09T22:33:36Z">
        <w:r>
          <w:rPr>
            <w:rFonts w:hint="default" w:ascii="Times New Roman" w:hAnsi="Times New Roman" w:cs="Times New Roman"/>
            <w:color w:val="auto"/>
            <w:kern w:val="2"/>
            <w:sz w:val="21"/>
            <w:szCs w:val="21"/>
            <w:lang w:val="en-US" w:eastAsia="zh-CN"/>
          </w:rPr>
          <w:delText>,</w:delText>
        </w:r>
      </w:del>
      <w:r>
        <w:rPr>
          <w:rFonts w:hint="default" w:ascii="Times New Roman" w:hAnsi="Times New Roman" w:cs="Times New Roman"/>
          <w:color w:val="auto"/>
          <w:kern w:val="2"/>
          <w:sz w:val="21"/>
          <w:szCs w:val="21"/>
          <w:lang w:val="en-US" w:eastAsia="zh-CN"/>
        </w:rPr>
        <w:t>所有提交作业的学生都将作为同行评价者参与</w:t>
      </w:r>
      <w:del w:id="1802" w:author="CCCF" w:date="2023-01-09T22:33:44Z">
        <w:r>
          <w:rPr>
            <w:rFonts w:hint="default" w:ascii="Times New Roman" w:hAnsi="Times New Roman" w:cs="Times New Roman"/>
            <w:color w:val="auto"/>
            <w:kern w:val="2"/>
            <w:sz w:val="21"/>
            <w:szCs w:val="21"/>
            <w:lang w:val="en-US" w:eastAsia="zh-CN"/>
          </w:rPr>
          <w:delText>打分</w:delText>
        </w:r>
      </w:del>
      <w:ins w:id="1803" w:author="CCCF" w:date="2023-01-09T22:33:48Z">
        <w:r>
          <w:rPr>
            <w:rFonts w:hint="eastAsia" w:ascii="Times New Roman" w:hAnsi="Times New Roman" w:cs="Times New Roman"/>
            <w:color w:val="auto"/>
            <w:kern w:val="2"/>
            <w:sz w:val="21"/>
            <w:szCs w:val="21"/>
            <w:lang w:val="en-US" w:eastAsia="zh-CN"/>
          </w:rPr>
          <w:t>互评</w:t>
        </w:r>
      </w:ins>
      <w:ins w:id="1804" w:author="CCCF" w:date="2023-01-09T22:33:49Z">
        <w:r>
          <w:rPr>
            <w:rFonts w:hint="eastAsia" w:ascii="Times New Roman" w:hAnsi="Times New Roman" w:cs="Times New Roman"/>
            <w:color w:val="auto"/>
            <w:kern w:val="2"/>
            <w:sz w:val="21"/>
            <w:szCs w:val="21"/>
            <w:lang w:val="en-US" w:eastAsia="zh-CN"/>
          </w:rPr>
          <w:t>活动</w:t>
        </w:r>
      </w:ins>
      <w:ins w:id="1805" w:author="CCCF" w:date="2023-01-10T17:07:47Z">
        <w:r>
          <w:rPr>
            <w:rFonts w:hint="eastAsia" w:ascii="Times New Roman" w:hAnsi="Times New Roman" w:cs="Times New Roman"/>
            <w:color w:val="auto"/>
            <w:kern w:val="2"/>
            <w:sz w:val="21"/>
            <w:szCs w:val="21"/>
            <w:lang w:val="en-US" w:eastAsia="zh-CN"/>
          </w:rPr>
          <w:t>，</w:t>
        </w:r>
      </w:ins>
      <w:ins w:id="1806" w:author="CCCF" w:date="2023-01-10T17:07:48Z">
        <w:r>
          <w:rPr>
            <w:rFonts w:hint="eastAsia" w:ascii="Times New Roman" w:hAnsi="Times New Roman" w:cs="Times New Roman"/>
            <w:color w:val="auto"/>
            <w:kern w:val="2"/>
            <w:sz w:val="21"/>
            <w:szCs w:val="21"/>
            <w:lang w:val="en-US" w:eastAsia="zh-CN"/>
          </w:rPr>
          <w:t>即</w:t>
        </w:r>
      </w:ins>
      <m:oMath>
        <m:sSub>
          <m:sSubPr>
            <m:ctrlPr>
              <w:ins w:id="1807" w:author="CCCF" w:date="2023-01-10T17:08:06Z">
                <w:rPr>
                  <w:rFonts w:ascii="Cambria Math" w:hAnsi="Cambria Math" w:cs="Times New Roman"/>
                  <w:i/>
                  <w:color w:val="auto"/>
                  <w:kern w:val="2"/>
                  <w:sz w:val="21"/>
                  <w:szCs w:val="21"/>
                  <w:lang w:val="en-US"/>
                </w:rPr>
              </w:ins>
            </m:ctrlPr>
          </m:sSubPr>
          <m:e>
            <w:ins w:id="1808" w:author="CCCF" w:date="2023-01-10T17:08:06Z">
              <m:r>
                <m:rPr/>
                <w:rPr>
                  <w:rFonts w:hint="default" w:ascii="Cambria Math" w:hAnsi="Cambria Math" w:cs="Times New Roman"/>
                  <w:color w:val="auto"/>
                  <w:kern w:val="2"/>
                  <w:sz w:val="21"/>
                  <w:szCs w:val="21"/>
                  <w:lang w:val="en-US" w:eastAsia="zh-CN"/>
                </w:rPr>
                <m:t>u</m:t>
              </m:r>
            </w:ins>
            <m:ctrlPr>
              <w:ins w:id="1809" w:author="CCCF" w:date="2023-01-10T17:08:06Z">
                <w:rPr>
                  <w:rFonts w:ascii="Cambria Math" w:hAnsi="Cambria Math" w:cs="Times New Roman"/>
                  <w:i/>
                  <w:color w:val="auto"/>
                  <w:kern w:val="2"/>
                  <w:sz w:val="21"/>
                  <w:szCs w:val="21"/>
                  <w:lang w:val="en-US"/>
                </w:rPr>
              </w:ins>
            </m:ctrlPr>
          </m:e>
          <m:sub>
            <w:ins w:id="1810" w:author="CCCF" w:date="2023-01-10T17:08:06Z">
              <m:r>
                <m:rPr/>
                <w:rPr>
                  <w:rFonts w:hint="default" w:ascii="Cambria Math" w:hAnsi="Cambria Math" w:cs="Times New Roman"/>
                  <w:color w:val="auto"/>
                  <w:kern w:val="2"/>
                  <w:sz w:val="21"/>
                  <w:szCs w:val="21"/>
                  <w:lang w:val="en-US" w:eastAsia="zh-CN"/>
                </w:rPr>
                <m:t>i</m:t>
              </m:r>
            </w:ins>
            <m:ctrlPr>
              <w:ins w:id="1811" w:author="CCCF" w:date="2023-01-10T17:08:06Z">
                <w:rPr>
                  <w:rFonts w:ascii="Cambria Math" w:hAnsi="Cambria Math" w:cs="Times New Roman"/>
                  <w:i/>
                  <w:color w:val="auto"/>
                  <w:kern w:val="2"/>
                  <w:sz w:val="21"/>
                  <w:szCs w:val="21"/>
                  <w:lang w:val="en-US"/>
                </w:rPr>
              </w:ins>
            </m:ctrlPr>
          </m:sub>
        </m:sSub>
      </m:oMath>
      <w:ins w:id="1812" w:author="CCCF" w:date="2023-01-10T17:08:01Z">
        <w:r>
          <w:rPr>
            <w:rFonts w:hint="eastAsia" w:ascii="Times New Roman" w:hAnsi="Times New Roman" w:cs="Times New Roman"/>
            <w:color w:val="auto"/>
            <w:kern w:val="2"/>
            <w:sz w:val="21"/>
            <w:szCs w:val="21"/>
            <w:lang w:val="en-US" w:eastAsia="zh-CN"/>
          </w:rPr>
          <w:t>,</w:t>
        </w:r>
      </w:ins>
      <w:ins w:id="1813" w:author="CCCF" w:date="2023-01-10T17:08:02Z">
        <w:r>
          <w:rPr>
            <w:rFonts w:hint="eastAsia" w:ascii="Times New Roman" w:hAnsi="Times New Roman" w:cs="Times New Roman"/>
            <w:color w:val="auto"/>
            <w:kern w:val="2"/>
            <w:sz w:val="21"/>
            <w:szCs w:val="21"/>
            <w:lang w:val="en-US" w:eastAsia="zh-CN"/>
          </w:rPr>
          <w:t xml:space="preserve"> </w:t>
        </w:r>
      </w:ins>
      <w:ins w:id="1814" w:author="CCCF" w:date="2023-01-10T17:07:50Z">
        <w:r>
          <w:rPr>
            <w:rFonts w:hint="eastAsia" w:ascii="Times New Roman" w:hAnsi="Times New Roman" w:cs="Times New Roman"/>
            <w:i/>
            <w:iCs/>
            <w:color w:val="auto"/>
            <w:kern w:val="2"/>
            <w:sz w:val="21"/>
            <w:szCs w:val="21"/>
            <w:lang w:val="en-US" w:eastAsia="zh-CN"/>
            <w:rPrChange w:id="1815" w:author="CCCF" w:date="2023-01-10T17:08:19Z">
              <w:rPr>
                <w:rFonts w:hint="eastAsia" w:ascii="Times New Roman" w:hAnsi="Times New Roman" w:cs="Times New Roman"/>
                <w:color w:val="auto"/>
                <w:kern w:val="2"/>
                <w:sz w:val="21"/>
                <w:szCs w:val="21"/>
                <w:lang w:val="en-US" w:eastAsia="zh-CN"/>
              </w:rPr>
            </w:rPrChange>
          </w:rPr>
          <w:t>v</w:t>
        </w:r>
      </w:ins>
      <w:ins w:id="1816" w:author="CCCF" w:date="2023-01-10T17:10:33Z">
        <w:r>
          <w:rPr>
            <w:rFonts w:hint="eastAsia" w:ascii="Times New Roman" w:hAnsi="Times New Roman" w:cs="Times New Roman"/>
            <w:i w:val="0"/>
            <w:iCs w:val="0"/>
            <w:color w:val="auto"/>
            <w:kern w:val="2"/>
            <w:sz w:val="21"/>
            <w:szCs w:val="21"/>
            <w:lang w:val="en-US" w:eastAsia="zh-CN"/>
            <w:rPrChange w:id="1817" w:author="CCCF" w:date="2023-01-10T17:10:41Z">
              <w:rPr>
                <w:rFonts w:hint="eastAsia" w:ascii="Times New Roman" w:hAnsi="Times New Roman" w:cs="Times New Roman"/>
                <w:i/>
                <w:iCs/>
                <w:color w:val="auto"/>
                <w:kern w:val="2"/>
                <w:sz w:val="21"/>
                <w:szCs w:val="21"/>
                <w:lang w:val="en-US" w:eastAsia="zh-CN"/>
              </w:rPr>
            </w:rPrChange>
          </w:rPr>
          <w:t>∈</w:t>
        </w:r>
      </w:ins>
      <w:ins w:id="1818" w:author="CCCF" w:date="2023-01-10T17:08:14Z">
        <w:r>
          <w:rPr>
            <w:rFonts w:hint="eastAsia" w:ascii="Times New Roman" w:hAnsi="Times New Roman" w:cs="Times New Roman"/>
            <w:i/>
            <w:iCs/>
            <w:color w:val="auto"/>
            <w:kern w:val="2"/>
            <w:sz w:val="21"/>
            <w:szCs w:val="21"/>
            <w:lang w:val="en-US" w:eastAsia="zh-CN"/>
            <w:rPrChange w:id="1819" w:author="CCCF" w:date="2023-01-10T17:08:17Z">
              <w:rPr>
                <w:rFonts w:hint="eastAsia" w:ascii="Times New Roman" w:hAnsi="Times New Roman" w:cs="Times New Roman"/>
                <w:color w:val="auto"/>
                <w:kern w:val="2"/>
                <w:sz w:val="21"/>
                <w:szCs w:val="21"/>
                <w:lang w:val="en-US" w:eastAsia="zh-CN"/>
              </w:rPr>
            </w:rPrChange>
          </w:rPr>
          <w:t>U</w:t>
        </w:r>
      </w:ins>
      <w:r>
        <w:rPr>
          <w:rFonts w:hint="default" w:ascii="Times New Roman" w:hAnsi="Times New Roman" w:cs="Times New Roman"/>
          <w:color w:val="auto"/>
          <w:kern w:val="2"/>
          <w:sz w:val="21"/>
          <w:szCs w:val="21"/>
          <w:lang w:val="en-US" w:eastAsia="zh-CN"/>
        </w:rPr>
        <w:t>。</w:t>
      </w:r>
      <w:del w:id="1820" w:author="CCCF" w:date="2023-01-09T22:34:13Z">
        <w:r>
          <w:rPr>
            <w:rFonts w:hint="default" w:ascii="Times New Roman" w:hAnsi="Times New Roman" w:cs="Times New Roman"/>
            <w:color w:val="auto"/>
            <w:kern w:val="2"/>
            <w:sz w:val="21"/>
            <w:szCs w:val="21"/>
            <w:lang w:val="en-US" w:eastAsia="zh-CN"/>
          </w:rPr>
          <w:delText>评价者和被评价者之间的关系用</w:delText>
        </w:r>
      </w:del>
      <m:oMath>
        <m:sSub>
          <m:sSubPr>
            <m:ctrlPr>
              <w:del w:id="1821" w:author="CCCF" w:date="2023-01-09T22:34:13Z">
                <w:rPr>
                  <w:rFonts w:hint="default" w:ascii="Cambria Math" w:hAnsi="Cambria Math" w:cs="Times New Roman"/>
                  <w:i/>
                  <w:color w:val="auto"/>
                  <w:kern w:val="2"/>
                  <w:sz w:val="21"/>
                  <w:szCs w:val="21"/>
                  <w:lang w:val="en-US"/>
                </w:rPr>
              </w:del>
            </m:ctrlPr>
          </m:sSubPr>
          <m:e>
            <w:del w:id="1822" w:author="CCCF" w:date="2023-01-09T22:34:13Z">
              <m:r>
                <m:rPr/>
                <w:rPr>
                  <w:rFonts w:hint="default" w:ascii="Cambria Math" w:hAnsi="Cambria Math" w:cs="Times New Roman"/>
                  <w:color w:val="auto"/>
                  <w:kern w:val="2"/>
                  <w:sz w:val="21"/>
                  <w:szCs w:val="21"/>
                  <w:lang w:val="en-US" w:eastAsia="zh-CN"/>
                </w:rPr>
                <m:t>H</m:t>
              </m:r>
            </w:del>
            <m:ctrlPr>
              <w:del w:id="1823" w:author="CCCF" w:date="2023-01-09T22:34:13Z">
                <w:rPr>
                  <w:rFonts w:hint="default" w:ascii="Cambria Math" w:hAnsi="Cambria Math" w:cs="Times New Roman"/>
                  <w:i/>
                  <w:color w:val="auto"/>
                  <w:kern w:val="2"/>
                  <w:sz w:val="21"/>
                  <w:szCs w:val="21"/>
                  <w:lang w:val="en-US"/>
                </w:rPr>
              </w:del>
            </m:ctrlPr>
          </m:e>
          <m:sub>
            <w:del w:id="1824" w:author="CCCF" w:date="2023-01-09T22:34:13Z">
              <m:r>
                <m:rPr/>
                <w:rPr>
                  <w:rFonts w:hint="default" w:ascii="Cambria Math" w:hAnsi="Cambria Math" w:cs="Times New Roman"/>
                  <w:color w:val="auto"/>
                  <w:kern w:val="2"/>
                  <w:sz w:val="21"/>
                  <w:szCs w:val="21"/>
                  <w:lang w:val="en-US" w:eastAsia="zh-CN"/>
                </w:rPr>
                <m:t>v</m:t>
              </m:r>
            </w:del>
            <m:ctrlPr>
              <w:del w:id="1825" w:author="CCCF" w:date="2023-01-09T22:34:13Z">
                <w:rPr>
                  <w:rFonts w:hint="default" w:ascii="Cambria Math" w:hAnsi="Cambria Math" w:cs="Times New Roman"/>
                  <w:i/>
                  <w:color w:val="auto"/>
                  <w:kern w:val="2"/>
                  <w:sz w:val="21"/>
                  <w:szCs w:val="21"/>
                  <w:lang w:val="en-US"/>
                </w:rPr>
              </w:del>
            </m:ctrlPr>
          </m:sub>
        </m:sSub>
      </m:oMath>
      <w:del w:id="1826" w:author="CCCF" w:date="2023-01-09T22:34:13Z">
        <w:r>
          <w:rPr>
            <w:rFonts w:hint="default" w:ascii="Times New Roman" w:hAnsi="Times New Roman" w:cs="Times New Roman"/>
            <w:color w:val="auto"/>
            <w:kern w:val="2"/>
            <w:sz w:val="21"/>
            <w:szCs w:val="21"/>
            <w:lang w:val="en-US" w:eastAsia="zh-CN"/>
          </w:rPr>
          <w:delText>和</w:delText>
        </w:r>
      </w:del>
      <m:oMath>
        <m:sSub>
          <m:sSubPr>
            <m:ctrlPr>
              <w:del w:id="1827" w:author="CCCF" w:date="2023-01-09T22:34:13Z">
                <w:rPr>
                  <w:rFonts w:hint="default" w:ascii="Cambria Math" w:hAnsi="Cambria Math" w:cs="Times New Roman"/>
                  <w:i/>
                  <w:color w:val="auto"/>
                  <w:kern w:val="2"/>
                  <w:sz w:val="21"/>
                  <w:szCs w:val="21"/>
                  <w:lang w:val="en-US"/>
                </w:rPr>
              </w:del>
            </m:ctrlPr>
          </m:sSubPr>
          <m:e>
            <w:del w:id="1828" w:author="CCCF" w:date="2023-01-09T22:34:13Z">
              <m:r>
                <m:rPr/>
                <w:rPr>
                  <w:rFonts w:hint="default" w:ascii="Cambria Math" w:hAnsi="Cambria Math" w:cs="Times New Roman"/>
                  <w:color w:val="auto"/>
                  <w:kern w:val="2"/>
                  <w:sz w:val="21"/>
                  <w:szCs w:val="21"/>
                  <w:lang w:val="en-US" w:eastAsia="zh-CN"/>
                </w:rPr>
                <m:t>V</m:t>
              </m:r>
            </w:del>
            <m:ctrlPr>
              <w:del w:id="1829" w:author="CCCF" w:date="2023-01-09T22:34:13Z">
                <w:rPr>
                  <w:rFonts w:hint="default" w:ascii="Cambria Math" w:hAnsi="Cambria Math" w:cs="Times New Roman"/>
                  <w:i/>
                  <w:color w:val="auto"/>
                  <w:kern w:val="2"/>
                  <w:sz w:val="21"/>
                  <w:szCs w:val="21"/>
                  <w:lang w:val="en-US"/>
                </w:rPr>
              </w:del>
            </m:ctrlPr>
          </m:e>
          <m:sub>
            <w:del w:id="1830" w:author="CCCF" w:date="2023-01-09T22:34:13Z">
              <m:r>
                <m:rPr/>
                <w:rPr>
                  <w:rFonts w:hint="default" w:ascii="Cambria Math" w:hAnsi="Cambria Math" w:cs="Times New Roman"/>
                  <w:color w:val="auto"/>
                  <w:kern w:val="2"/>
                  <w:sz w:val="21"/>
                  <w:szCs w:val="21"/>
                  <w:lang w:val="en-US" w:eastAsia="zh-CN"/>
                </w:rPr>
                <m:t>i</m:t>
              </m:r>
            </w:del>
            <m:ctrlPr>
              <w:del w:id="1831" w:author="CCCF" w:date="2023-01-09T22:34:13Z">
                <w:rPr>
                  <w:rFonts w:hint="default" w:ascii="Cambria Math" w:hAnsi="Cambria Math" w:cs="Times New Roman"/>
                  <w:i/>
                  <w:color w:val="auto"/>
                  <w:kern w:val="2"/>
                  <w:sz w:val="21"/>
                  <w:szCs w:val="21"/>
                  <w:lang w:val="en-US"/>
                </w:rPr>
              </w:del>
            </m:ctrlPr>
          </m:sub>
        </m:sSub>
      </m:oMath>
      <w:del w:id="1832" w:author="CCCF" w:date="2023-01-09T22:34:13Z">
        <w:r>
          <w:rPr>
            <w:rFonts w:hint="default" w:ascii="Times New Roman" w:hAnsi="Times New Roman" w:cs="Times New Roman"/>
            <w:color w:val="auto"/>
            <w:kern w:val="2"/>
            <w:sz w:val="21"/>
            <w:szCs w:val="21"/>
            <w:lang w:val="en-US" w:eastAsia="zh-CN"/>
          </w:rPr>
          <w:delText>表示，其中</w:delText>
        </w:r>
      </w:del>
      <w:ins w:id="1833" w:author="CCCF" w:date="2023-01-09T22:34:13Z">
        <w:r>
          <w:rPr>
            <w:rFonts w:hint="eastAsia" w:ascii="Times New Roman" w:hAnsi="Times New Roman" w:cs="Times New Roman"/>
            <w:color w:val="auto"/>
            <w:kern w:val="2"/>
            <w:sz w:val="21"/>
            <w:szCs w:val="21"/>
            <w:lang w:val="en-US" w:eastAsia="zh-CN"/>
          </w:rPr>
          <w:t>令</w:t>
        </w:r>
      </w:ins>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default" w:ascii="Times New Roman" w:hAnsi="Times New Roman" w:cs="Times New Roman"/>
          <w:color w:val="auto"/>
          <w:kern w:val="2"/>
          <w:sz w:val="21"/>
          <w:szCs w:val="21"/>
          <w:lang w:val="en-US" w:eastAsia="zh-CN"/>
        </w:rPr>
        <w:t>表示</w:t>
      </w:r>
      <w:ins w:id="1834" w:author="CCCF" w:date="2023-01-09T22:34:28Z">
        <w:r>
          <w:rPr>
            <w:rFonts w:hint="eastAsia" w:ascii="Times New Roman" w:hAnsi="Times New Roman" w:cs="Times New Roman"/>
            <w:color w:val="auto"/>
            <w:kern w:val="2"/>
            <w:sz w:val="21"/>
            <w:szCs w:val="21"/>
            <w:lang w:val="en-US" w:eastAsia="zh-CN"/>
          </w:rPr>
          <w:t>分配</w:t>
        </w:r>
      </w:ins>
      <w:ins w:id="1835" w:author="CCCF" w:date="2023-01-09T22:34:29Z">
        <w:r>
          <w:rPr>
            <w:rFonts w:hint="eastAsia" w:ascii="Times New Roman" w:hAnsi="Times New Roman" w:cs="Times New Roman"/>
            <w:color w:val="auto"/>
            <w:kern w:val="2"/>
            <w:sz w:val="21"/>
            <w:szCs w:val="21"/>
            <w:lang w:val="en-US" w:eastAsia="zh-CN"/>
          </w:rPr>
          <w:t>给</w:t>
        </w:r>
      </w:ins>
      <w:ins w:id="1836" w:author="CCCF" w:date="2023-01-09T22:34:19Z">
        <w:r>
          <w:rPr>
            <w:rFonts w:hint="eastAsia" w:ascii="Times New Roman" w:hAnsi="Times New Roman" w:cs="Times New Roman"/>
            <w:color w:val="auto"/>
            <w:kern w:val="2"/>
            <w:sz w:val="21"/>
            <w:szCs w:val="21"/>
            <w:lang w:val="en-US" w:eastAsia="zh-CN"/>
          </w:rPr>
          <w:t>同行</w:t>
        </w:r>
      </w:ins>
      <w:r>
        <w:rPr>
          <w:rFonts w:hint="default" w:ascii="Times New Roman" w:hAnsi="Times New Roman" w:cs="Times New Roman"/>
          <w:i w:val="0"/>
          <w:color w:val="auto"/>
          <w:kern w:val="2"/>
          <w:sz w:val="21"/>
          <w:szCs w:val="21"/>
          <w:lang w:val="en-US" w:eastAsia="zh-CN"/>
        </w:rPr>
        <w:t>评价者</w:t>
      </w:r>
      <m:oMath>
        <m:r>
          <m:rPr/>
          <w:rPr>
            <w:rFonts w:hint="default" w:ascii="Cambria Math" w:hAnsi="Cambria Math" w:cs="Times New Roman"/>
            <w:color w:val="auto"/>
            <w:kern w:val="2"/>
            <w:sz w:val="21"/>
            <w:szCs w:val="21"/>
            <w:lang w:val="en-US" w:eastAsia="zh-CN"/>
          </w:rPr>
          <m:t>v</m:t>
        </m:r>
      </m:oMath>
      <w:ins w:id="1837" w:author="CCCF" w:date="2023-01-10T17:19:12Z">
        <w:r>
          <w:rPr>
            <w:rFonts w:hint="eastAsia" w:hAnsi="Cambria Math" w:cs="Times New Roman"/>
            <w:i w:val="0"/>
            <w:color w:val="auto"/>
            <w:kern w:val="2"/>
            <w:sz w:val="21"/>
            <w:szCs w:val="21"/>
            <w:lang w:val="en-US" w:eastAsia="zh-CN"/>
          </w:rPr>
          <w:t>评价</w:t>
        </w:r>
      </w:ins>
      <w:del w:id="1838" w:author="CCCF" w:date="2023-01-09T22:34:31Z">
        <w:r>
          <w:rPr>
            <w:rFonts w:hint="default" w:ascii="Times New Roman" w:hAnsi="Times New Roman" w:cs="Times New Roman"/>
            <w:i w:val="0"/>
            <w:color w:val="auto"/>
            <w:kern w:val="2"/>
            <w:sz w:val="21"/>
            <w:szCs w:val="21"/>
            <w:lang w:val="en-US" w:eastAsia="zh-CN"/>
          </w:rPr>
          <w:delText>评价</w:delText>
        </w:r>
      </w:del>
      <w:r>
        <w:rPr>
          <w:rFonts w:hint="default" w:ascii="Times New Roman" w:hAnsi="Times New Roman" w:cs="Times New Roman"/>
          <w:i w:val="0"/>
          <w:color w:val="auto"/>
          <w:kern w:val="2"/>
          <w:sz w:val="21"/>
          <w:szCs w:val="21"/>
          <w:lang w:val="en-US" w:eastAsia="zh-CN"/>
        </w:rPr>
        <w:t>的所有作业</w:t>
      </w:r>
      <w:del w:id="1839" w:author="CCCF" w:date="2023-01-09T22:34:33Z">
        <w:r>
          <w:rPr>
            <w:rFonts w:hint="default" w:ascii="Times New Roman" w:hAnsi="Times New Roman" w:cs="Times New Roman"/>
            <w:i w:val="0"/>
            <w:color w:val="auto"/>
            <w:kern w:val="2"/>
            <w:sz w:val="21"/>
            <w:szCs w:val="21"/>
            <w:lang w:val="en-US" w:eastAsia="zh-CN"/>
          </w:rPr>
          <w:delText>的</w:delText>
        </w:r>
      </w:del>
      <w:r>
        <w:rPr>
          <w:rFonts w:hint="default" w:ascii="Times New Roman" w:hAnsi="Times New Roman" w:cs="Times New Roman"/>
          <w:i w:val="0"/>
          <w:color w:val="auto"/>
          <w:kern w:val="2"/>
          <w:sz w:val="21"/>
          <w:szCs w:val="21"/>
          <w:lang w:val="en-US" w:eastAsia="zh-CN"/>
        </w:rPr>
        <w:t>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default" w:ascii="Times New Roman" w:hAnsi="Times New Roman" w:cs="Times New Roman"/>
          <w:color w:val="auto"/>
          <w:kern w:val="2"/>
          <w:sz w:val="21"/>
          <w:szCs w:val="21"/>
          <w:lang w:val="en-US" w:eastAsia="zh-CN"/>
        </w:rPr>
        <w:t>表示</w:t>
      </w:r>
      <w:ins w:id="1840" w:author="CCCF" w:date="2023-01-09T22:35:31Z">
        <w:r>
          <w:rPr>
            <w:rFonts w:hint="eastAsia" w:ascii="Times New Roman" w:hAnsi="Times New Roman" w:cs="Times New Roman"/>
            <w:color w:val="auto"/>
            <w:kern w:val="2"/>
            <w:sz w:val="21"/>
            <w:szCs w:val="21"/>
            <w:lang w:val="en-US" w:eastAsia="zh-CN"/>
          </w:rPr>
          <w:t>评价</w:t>
        </w:r>
      </w:ins>
      <w:del w:id="1841" w:author="CCCF" w:date="2023-01-09T22:35:32Z">
        <w:r>
          <w:rPr>
            <w:rFonts w:hint="default" w:ascii="Times New Roman" w:hAnsi="Times New Roman" w:cs="Times New Roman"/>
            <w:color w:val="auto"/>
            <w:kern w:val="2"/>
            <w:sz w:val="21"/>
            <w:szCs w:val="21"/>
            <w:lang w:val="en-US" w:eastAsia="zh-CN"/>
          </w:rPr>
          <w:delText>被评价</w:delText>
        </w:r>
      </w:del>
      <w:del w:id="1842" w:author="CCCF" w:date="2023-01-09T22:35:33Z">
        <w:r>
          <w:rPr>
            <w:rFonts w:hint="default" w:ascii="Times New Roman" w:hAnsi="Times New Roman" w:cs="Times New Roman"/>
            <w:color w:val="auto"/>
            <w:kern w:val="2"/>
            <w:sz w:val="21"/>
            <w:szCs w:val="21"/>
            <w:lang w:val="en-US" w:eastAsia="zh-CN"/>
          </w:rPr>
          <w:delText>者</w:delText>
        </w:r>
      </w:del>
      <w:ins w:id="1843" w:author="CCCF" w:date="2023-01-09T22:35:36Z">
        <w:r>
          <w:rPr>
            <w:rFonts w:hint="eastAsia" w:ascii="Times New Roman" w:hAnsi="Times New Roman" w:cs="Times New Roman"/>
            <w:color w:val="auto"/>
            <w:kern w:val="2"/>
            <w:sz w:val="21"/>
            <w:szCs w:val="21"/>
            <w:lang w:val="en-US" w:eastAsia="zh-CN"/>
          </w:rPr>
          <w:t>学生</w:t>
        </w:r>
      </w:ins>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default" w:ascii="Times New Roman" w:hAnsi="Times New Roman" w:cs="Times New Roman"/>
          <w:i w:val="0"/>
          <w:color w:val="auto"/>
          <w:kern w:val="2"/>
          <w:sz w:val="21"/>
          <w:szCs w:val="21"/>
          <w:lang w:val="en-US" w:eastAsia="zh-CN"/>
        </w:rPr>
        <w:t>作业</w:t>
      </w:r>
      <w:r>
        <w:rPr>
          <w:rFonts w:hint="default" w:ascii="Times New Roman" w:hAnsi="Times New Roman" w:cs="Times New Roman"/>
          <w:color w:val="auto"/>
          <w:kern w:val="2"/>
          <w:sz w:val="21"/>
          <w:szCs w:val="21"/>
          <w:lang w:val="en-US" w:eastAsia="zh-CN"/>
        </w:rPr>
        <w:t>的所有</w:t>
      </w:r>
      <w:del w:id="1844" w:author="CCCF" w:date="2023-01-09T22:35:45Z">
        <w:r>
          <w:rPr>
            <w:rFonts w:hint="default" w:ascii="Times New Roman" w:hAnsi="Times New Roman" w:cs="Times New Roman"/>
            <w:color w:val="auto"/>
            <w:kern w:val="2"/>
            <w:sz w:val="21"/>
            <w:szCs w:val="21"/>
            <w:lang w:val="en-US" w:eastAsia="zh-CN"/>
          </w:rPr>
          <w:delText>评审人员</w:delText>
        </w:r>
      </w:del>
      <w:ins w:id="1845" w:author="CCCF" w:date="2023-01-09T22:35:47Z">
        <w:r>
          <w:rPr>
            <w:rFonts w:hint="eastAsia" w:ascii="Times New Roman" w:hAnsi="Times New Roman" w:cs="Times New Roman"/>
            <w:color w:val="auto"/>
            <w:kern w:val="2"/>
            <w:sz w:val="21"/>
            <w:szCs w:val="21"/>
            <w:lang w:val="en-US" w:eastAsia="zh-CN"/>
          </w:rPr>
          <w:t>评价者</w:t>
        </w:r>
      </w:ins>
      <w:del w:id="1846" w:author="CCCF" w:date="2023-01-09T22:35:48Z">
        <w:r>
          <w:rPr>
            <w:rFonts w:hint="default" w:ascii="Times New Roman" w:hAnsi="Times New Roman" w:cs="Times New Roman"/>
            <w:color w:val="auto"/>
            <w:kern w:val="2"/>
            <w:sz w:val="21"/>
            <w:szCs w:val="21"/>
            <w:lang w:val="en-US" w:eastAsia="zh-CN"/>
          </w:rPr>
          <w:delText>的</w:delText>
        </w:r>
      </w:del>
      <w:r>
        <w:rPr>
          <w:rFonts w:hint="default" w:ascii="Times New Roman" w:hAnsi="Times New Roman" w:cs="Times New Roman"/>
          <w:color w:val="auto"/>
          <w:kern w:val="2"/>
          <w:sz w:val="21"/>
          <w:szCs w:val="21"/>
          <w:lang w:val="en-US" w:eastAsia="zh-CN"/>
        </w:rPr>
        <w:t>集合，</w:t>
      </w:r>
      <w:ins w:id="1847" w:author="Administrator" w:date="2023-01-12T19:52:40Z">
        <w:r>
          <w:rPr>
            <w:rFonts w:hint="eastAsia" w:ascii="Times New Roman" w:hAnsi="Times New Roman" w:cs="Times New Roman"/>
            <w:i/>
            <w:iCs/>
            <w:color w:val="auto"/>
            <w:kern w:val="2"/>
            <w:sz w:val="21"/>
            <w:szCs w:val="21"/>
            <w:lang w:val="en-US" w:eastAsia="zh-CN"/>
            <w:rPrChange w:id="1848" w:author="Administrator" w:date="2023-01-12T19:54:44Z">
              <w:rPr>
                <w:rFonts w:hint="eastAsia" w:ascii="Times New Roman" w:hAnsi="Times New Roman" w:cs="Times New Roman"/>
                <w:color w:val="auto"/>
                <w:kern w:val="2"/>
                <w:sz w:val="21"/>
                <w:szCs w:val="21"/>
                <w:lang w:val="en-US" w:eastAsia="zh-CN"/>
              </w:rPr>
            </w:rPrChange>
          </w:rPr>
          <w:t>V</w:t>
        </w:r>
      </w:ins>
      <w:ins w:id="1850" w:author="Administrator" w:date="2023-01-12T19:54:32Z">
        <w:r>
          <w:rPr>
            <w:rFonts w:hint="eastAsia" w:ascii="Times New Roman" w:hAnsi="Times New Roman" w:cs="Times New Roman"/>
            <w:color w:val="auto"/>
            <w:kern w:val="2"/>
            <w:sz w:val="21"/>
            <w:szCs w:val="21"/>
            <w:lang w:val="en-US" w:eastAsia="zh-CN"/>
          </w:rPr>
          <w:t>表示</w:t>
        </w:r>
      </w:ins>
      <w:ins w:id="1851" w:author="Administrator" w:date="2023-01-12T19:54:33Z">
        <w:r>
          <w:rPr>
            <w:rFonts w:hint="eastAsia" w:ascii="Times New Roman" w:hAnsi="Times New Roman" w:cs="Times New Roman"/>
            <w:color w:val="auto"/>
            <w:kern w:val="2"/>
            <w:sz w:val="21"/>
            <w:szCs w:val="21"/>
            <w:lang w:val="en-US" w:eastAsia="zh-CN"/>
          </w:rPr>
          <w:t>所有</w:t>
        </w:r>
      </w:ins>
      <w:ins w:id="1852" w:author="Administrator" w:date="2023-01-12T19:54:35Z">
        <w:r>
          <w:rPr>
            <w:rFonts w:hint="eastAsia" w:ascii="Times New Roman" w:hAnsi="Times New Roman" w:cs="Times New Roman"/>
            <w:color w:val="auto"/>
            <w:kern w:val="2"/>
            <w:sz w:val="21"/>
            <w:szCs w:val="21"/>
            <w:lang w:val="en-US" w:eastAsia="zh-CN"/>
          </w:rPr>
          <w:t>评价者</w:t>
        </w:r>
      </w:ins>
      <w:ins w:id="1853" w:author="Administrator" w:date="2023-01-12T19:54:36Z">
        <w:r>
          <w:rPr>
            <w:rFonts w:hint="eastAsia" w:ascii="Times New Roman" w:hAnsi="Times New Roman" w:cs="Times New Roman"/>
            <w:color w:val="auto"/>
            <w:kern w:val="2"/>
            <w:sz w:val="21"/>
            <w:szCs w:val="21"/>
            <w:lang w:val="en-US" w:eastAsia="zh-CN"/>
          </w:rPr>
          <w:t>的集合</w:t>
        </w:r>
      </w:ins>
      <w:ins w:id="1854" w:author="Administrator" w:date="2023-01-12T19:54:39Z">
        <w:r>
          <w:rPr>
            <w:rFonts w:hint="eastAsia" w:ascii="Times New Roman" w:hAnsi="Times New Roman" w:cs="Times New Roman"/>
            <w:color w:val="auto"/>
            <w:kern w:val="2"/>
            <w:sz w:val="21"/>
            <w:szCs w:val="21"/>
            <w:lang w:val="en-US" w:eastAsia="zh-CN"/>
          </w:rPr>
          <w:t>，</w:t>
        </w:r>
      </w:ins>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default" w:ascii="Times New Roman" w:hAnsi="Times New Roman" w:cs="Times New Roman"/>
          <w:i w:val="0"/>
          <w:color w:val="auto"/>
          <w:kern w:val="2"/>
          <w:sz w:val="21"/>
          <w:szCs w:val="21"/>
          <w:lang w:val="en-US" w:eastAsia="zh-CN"/>
        </w:rPr>
        <w:t>表示</w:t>
      </w:r>
      <w:ins w:id="1855" w:author="CCCF" w:date="2023-01-09T22:35:56Z">
        <w:r>
          <w:rPr>
            <w:rFonts w:hint="eastAsia" w:ascii="Times New Roman" w:hAnsi="Times New Roman" w:cs="Times New Roman"/>
            <w:i w:val="0"/>
            <w:color w:val="auto"/>
            <w:kern w:val="2"/>
            <w:sz w:val="21"/>
            <w:szCs w:val="21"/>
            <w:lang w:val="en-US" w:eastAsia="zh-CN"/>
          </w:rPr>
          <w:t>同行</w:t>
        </w:r>
      </w:ins>
      <w:r>
        <w:rPr>
          <w:rFonts w:hint="default" w:ascii="Times New Roman" w:hAnsi="Times New Roman" w:cs="Times New Roman"/>
          <w:i w:val="0"/>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default" w:ascii="Times New Roman" w:hAnsi="Times New Roman" w:cs="Times New Roman"/>
          <w:i w:val="0"/>
          <w:color w:val="auto"/>
          <w:kern w:val="2"/>
          <w:sz w:val="21"/>
          <w:szCs w:val="21"/>
          <w:lang w:val="en-US" w:eastAsia="zh-CN"/>
        </w:rPr>
        <w:t>的评价能力</w:t>
      </w:r>
      <w:ins w:id="1856" w:author="CCCF" w:date="2023-01-10T20:35:31Z">
        <w:r>
          <w:rPr>
            <w:rFonts w:hint="eastAsia" w:ascii="Times New Roman" w:hAnsi="Times New Roman" w:cs="Times New Roman"/>
            <w:i w:val="0"/>
            <w:color w:val="auto"/>
            <w:kern w:val="2"/>
            <w:sz w:val="21"/>
            <w:szCs w:val="21"/>
            <w:lang w:val="en-US" w:eastAsia="zh-CN"/>
          </w:rPr>
          <w:t>，</w:t>
        </w:r>
      </w:ins>
      <w:ins w:id="1857" w:author="CCCF" w:date="2023-01-10T20:35:34Z">
        <w:r>
          <w:rPr>
            <w:rFonts w:hint="eastAsia" w:ascii="Times New Roman" w:hAnsi="Times New Roman" w:cs="Times New Roman"/>
            <w:i w:val="0"/>
            <w:color w:val="auto"/>
            <w:kern w:val="2"/>
            <w:sz w:val="21"/>
            <w:szCs w:val="21"/>
            <w:lang w:val="en-US" w:eastAsia="zh-CN"/>
          </w:rPr>
          <w:t>且</w:t>
        </w:r>
      </w:ins>
      <w:ins w:id="1858" w:author="CCCF" w:date="2023-01-10T20:35:35Z">
        <w:r>
          <w:rPr>
            <w:rFonts w:hint="eastAsia" w:ascii="Times New Roman" w:hAnsi="Times New Roman" w:cs="Times New Roman"/>
            <w:i/>
            <w:iCs/>
            <w:color w:val="auto"/>
            <w:kern w:val="2"/>
            <w:sz w:val="21"/>
            <w:szCs w:val="21"/>
            <w:lang w:val="en-US" w:eastAsia="zh-CN"/>
            <w:rPrChange w:id="1859" w:author="CCCF" w:date="2023-01-10T20:35:59Z">
              <w:rPr>
                <w:rFonts w:hint="eastAsia" w:ascii="Times New Roman" w:hAnsi="Times New Roman" w:cs="Times New Roman"/>
                <w:i w:val="0"/>
                <w:color w:val="auto"/>
                <w:kern w:val="2"/>
                <w:sz w:val="21"/>
                <w:szCs w:val="21"/>
                <w:lang w:val="en-US" w:eastAsia="zh-CN"/>
              </w:rPr>
            </w:rPrChange>
          </w:rPr>
          <w:t>R</w:t>
        </w:r>
      </w:ins>
      <w:ins w:id="1860" w:author="CCCF" w:date="2023-01-10T20:35:36Z">
        <w:r>
          <w:rPr>
            <w:rFonts w:hint="eastAsia" w:ascii="Times New Roman" w:hAnsi="Times New Roman" w:cs="Times New Roman"/>
            <w:i w:val="0"/>
            <w:color w:val="auto"/>
            <w:kern w:val="2"/>
            <w:sz w:val="21"/>
            <w:szCs w:val="21"/>
            <w:lang w:val="en-US" w:eastAsia="zh-CN"/>
          </w:rPr>
          <w:t>={</w:t>
        </w:r>
      </w:ins>
      <w:ins w:id="1861" w:author="CCCF" w:date="2023-01-10T20:35:40Z">
        <w:r>
          <w:rPr>
            <w:rFonts w:hint="eastAsia" w:ascii="Times New Roman" w:hAnsi="Times New Roman" w:cs="Times New Roman"/>
            <w:i/>
            <w:iCs/>
            <w:color w:val="auto"/>
            <w:kern w:val="2"/>
            <w:sz w:val="21"/>
            <w:szCs w:val="21"/>
            <w:lang w:val="en-US" w:eastAsia="zh-CN"/>
            <w:rPrChange w:id="1862" w:author="CCCF" w:date="2023-01-10T20:35:55Z">
              <w:rPr>
                <w:rFonts w:hint="eastAsia" w:ascii="Times New Roman" w:hAnsi="Times New Roman" w:cs="Times New Roman"/>
                <w:i w:val="0"/>
                <w:color w:val="auto"/>
                <w:kern w:val="2"/>
                <w:sz w:val="21"/>
                <w:szCs w:val="21"/>
                <w:lang w:val="en-US" w:eastAsia="zh-CN"/>
              </w:rPr>
            </w:rPrChange>
          </w:rPr>
          <w:t>r</w:t>
        </w:r>
      </w:ins>
      <w:ins w:id="1863" w:author="CCCF" w:date="2023-01-10T20:35:41Z">
        <w:r>
          <w:rPr>
            <w:rFonts w:hint="eastAsia" w:ascii="Times New Roman" w:hAnsi="Times New Roman" w:cs="Times New Roman"/>
            <w:i/>
            <w:iCs/>
            <w:color w:val="auto"/>
            <w:kern w:val="2"/>
            <w:sz w:val="21"/>
            <w:szCs w:val="21"/>
            <w:vertAlign w:val="subscript"/>
            <w:lang w:val="en-US" w:eastAsia="zh-CN"/>
            <w:rPrChange w:id="1864" w:author="CCCF" w:date="2023-01-10T20:35:56Z">
              <w:rPr>
                <w:rFonts w:hint="eastAsia" w:ascii="Times New Roman" w:hAnsi="Times New Roman" w:cs="Times New Roman"/>
                <w:i w:val="0"/>
                <w:color w:val="auto"/>
                <w:kern w:val="2"/>
                <w:sz w:val="21"/>
                <w:szCs w:val="21"/>
                <w:lang w:val="en-US" w:eastAsia="zh-CN"/>
              </w:rPr>
            </w:rPrChange>
          </w:rPr>
          <w:t>v</w:t>
        </w:r>
      </w:ins>
      <w:ins w:id="1865" w:author="CCCF" w:date="2023-01-10T20:35:43Z">
        <w:r>
          <w:rPr>
            <w:rFonts w:hint="eastAsia" w:ascii="Times New Roman" w:hAnsi="Times New Roman" w:cs="Times New Roman"/>
            <w:i w:val="0"/>
            <w:color w:val="auto"/>
            <w:kern w:val="2"/>
            <w:sz w:val="21"/>
            <w:szCs w:val="21"/>
            <w:lang w:val="en-US" w:eastAsia="zh-CN"/>
          </w:rPr>
          <w:t>|</w:t>
        </w:r>
      </w:ins>
      <w:ins w:id="1866" w:author="CCCF" w:date="2023-01-10T20:35:45Z">
        <w:r>
          <w:rPr>
            <w:rFonts w:hint="eastAsia" w:ascii="Times New Roman" w:hAnsi="Times New Roman" w:cs="Times New Roman"/>
            <w:i/>
            <w:iCs/>
            <w:color w:val="auto"/>
            <w:kern w:val="2"/>
            <w:sz w:val="21"/>
            <w:szCs w:val="21"/>
            <w:lang w:val="en-US" w:eastAsia="zh-CN"/>
            <w:rPrChange w:id="1867" w:author="CCCF" w:date="2023-01-10T20:36:08Z">
              <w:rPr>
                <w:rFonts w:hint="eastAsia" w:ascii="Times New Roman" w:hAnsi="Times New Roman" w:cs="Times New Roman"/>
                <w:i w:val="0"/>
                <w:color w:val="auto"/>
                <w:kern w:val="2"/>
                <w:sz w:val="21"/>
                <w:szCs w:val="21"/>
                <w:lang w:val="en-US" w:eastAsia="zh-CN"/>
              </w:rPr>
            </w:rPrChange>
          </w:rPr>
          <w:t>v</w:t>
        </w:r>
      </w:ins>
      <w:ins w:id="1868" w:author="CCCF" w:date="2023-01-10T20:36:05Z">
        <w:r>
          <w:rPr>
            <w:rFonts w:hint="eastAsia" w:ascii="Times New Roman" w:hAnsi="Times New Roman" w:cs="Times New Roman"/>
            <w:i w:val="0"/>
            <w:iCs w:val="0"/>
            <w:color w:val="auto"/>
            <w:kern w:val="2"/>
            <w:sz w:val="21"/>
            <w:szCs w:val="21"/>
            <w:lang w:val="en-US" w:eastAsia="zh-CN"/>
          </w:rPr>
          <w:t>∈</w:t>
        </w:r>
      </w:ins>
      <w:ins w:id="1869" w:author="CCCF" w:date="2023-01-10T20:36:05Z">
        <w:r>
          <w:rPr>
            <w:rFonts w:hint="eastAsia" w:ascii="Times New Roman" w:hAnsi="Times New Roman" w:cs="Times New Roman"/>
            <w:i/>
            <w:iCs/>
            <w:color w:val="auto"/>
            <w:kern w:val="2"/>
            <w:sz w:val="21"/>
            <w:szCs w:val="21"/>
            <w:lang w:val="en-US" w:eastAsia="zh-CN"/>
          </w:rPr>
          <w:t>U</w:t>
        </w:r>
      </w:ins>
      <w:ins w:id="1870" w:author="CCCF" w:date="2023-01-10T20:35:36Z">
        <w:r>
          <w:rPr>
            <w:rFonts w:hint="eastAsia" w:ascii="Times New Roman" w:hAnsi="Times New Roman" w:cs="Times New Roman"/>
            <w:i w:val="0"/>
            <w:color w:val="auto"/>
            <w:kern w:val="2"/>
            <w:sz w:val="21"/>
            <w:szCs w:val="21"/>
            <w:lang w:val="en-US" w:eastAsia="zh-CN"/>
          </w:rPr>
          <w:t>}</w:t>
        </w:r>
      </w:ins>
      <w:ins w:id="1871" w:author="Administrator" w:date="2023-01-12T18:48:38Z">
        <w:r>
          <w:rPr>
            <w:rFonts w:hint="eastAsia" w:ascii="Times New Roman" w:hAnsi="Times New Roman" w:cs="Times New Roman"/>
            <w:i w:val="0"/>
            <w:color w:val="auto"/>
            <w:kern w:val="2"/>
            <w:sz w:val="21"/>
            <w:szCs w:val="21"/>
            <w:lang w:val="en-US" w:eastAsia="zh-CN"/>
          </w:rPr>
          <w:t>表示</w:t>
        </w:r>
      </w:ins>
      <w:ins w:id="1872" w:author="CCCF" w:date="2023-01-10T20:36:14Z">
        <w:del w:id="1873" w:author="Administrator" w:date="2023-01-12T18:48:55Z">
          <w:r>
            <w:rPr>
              <w:rFonts w:hint="eastAsia" w:ascii="Times New Roman" w:hAnsi="Times New Roman" w:cs="Times New Roman"/>
              <w:i w:val="0"/>
              <w:color w:val="auto"/>
              <w:kern w:val="2"/>
              <w:sz w:val="21"/>
              <w:szCs w:val="21"/>
              <w:lang w:val="en-US" w:eastAsia="zh-CN"/>
            </w:rPr>
            <w:delText>未</w:delText>
          </w:r>
        </w:del>
      </w:ins>
      <w:ins w:id="1874" w:author="CCCF" w:date="2023-01-10T20:36:15Z">
        <w:r>
          <w:rPr>
            <w:rFonts w:hint="eastAsia" w:ascii="Times New Roman" w:hAnsi="Times New Roman" w:cs="Times New Roman"/>
            <w:i w:val="0"/>
            <w:color w:val="auto"/>
            <w:kern w:val="2"/>
            <w:sz w:val="21"/>
            <w:szCs w:val="21"/>
            <w:lang w:val="en-US" w:eastAsia="zh-CN"/>
          </w:rPr>
          <w:t>所有</w:t>
        </w:r>
      </w:ins>
      <w:ins w:id="1875" w:author="CCCF" w:date="2023-01-10T20:36:17Z">
        <w:r>
          <w:rPr>
            <w:rFonts w:hint="eastAsia" w:ascii="Times New Roman" w:hAnsi="Times New Roman" w:cs="Times New Roman"/>
            <w:i w:val="0"/>
            <w:color w:val="auto"/>
            <w:kern w:val="2"/>
            <w:sz w:val="21"/>
            <w:szCs w:val="21"/>
            <w:lang w:val="en-US" w:eastAsia="zh-CN"/>
          </w:rPr>
          <w:t>学生的</w:t>
        </w:r>
      </w:ins>
      <w:ins w:id="1876" w:author="CCCF" w:date="2023-01-10T20:36:20Z">
        <w:r>
          <w:rPr>
            <w:rFonts w:hint="eastAsia" w:ascii="Times New Roman" w:hAnsi="Times New Roman" w:cs="Times New Roman"/>
            <w:i w:val="0"/>
            <w:color w:val="auto"/>
            <w:kern w:val="2"/>
            <w:sz w:val="21"/>
            <w:szCs w:val="21"/>
            <w:lang w:val="en-US" w:eastAsia="zh-CN"/>
          </w:rPr>
          <w:t>评价</w:t>
        </w:r>
      </w:ins>
      <w:ins w:id="1877" w:author="CCCF" w:date="2023-01-10T20:36:23Z">
        <w:r>
          <w:rPr>
            <w:rFonts w:hint="eastAsia" w:ascii="Times New Roman" w:hAnsi="Times New Roman" w:cs="Times New Roman"/>
            <w:i w:val="0"/>
            <w:color w:val="auto"/>
            <w:kern w:val="2"/>
            <w:sz w:val="21"/>
            <w:szCs w:val="21"/>
            <w:lang w:val="en-US" w:eastAsia="zh-CN"/>
          </w:rPr>
          <w:t>能力值</w:t>
        </w:r>
      </w:ins>
      <w:ins w:id="1878" w:author="CCCF" w:date="2023-01-10T20:36:24Z">
        <w:r>
          <w:rPr>
            <w:rFonts w:hint="eastAsia" w:ascii="Times New Roman" w:hAnsi="Times New Roman" w:cs="Times New Roman"/>
            <w:i w:val="0"/>
            <w:color w:val="auto"/>
            <w:kern w:val="2"/>
            <w:sz w:val="21"/>
            <w:szCs w:val="21"/>
            <w:lang w:val="en-US" w:eastAsia="zh-CN"/>
          </w:rPr>
          <w:t>的</w:t>
        </w:r>
      </w:ins>
      <w:ins w:id="1879" w:author="CCCF" w:date="2023-01-10T20:36:25Z">
        <w:r>
          <w:rPr>
            <w:rFonts w:hint="eastAsia" w:ascii="Times New Roman" w:hAnsi="Times New Roman" w:cs="Times New Roman"/>
            <w:i w:val="0"/>
            <w:color w:val="auto"/>
            <w:kern w:val="2"/>
            <w:sz w:val="21"/>
            <w:szCs w:val="21"/>
            <w:lang w:val="en-US" w:eastAsia="zh-CN"/>
          </w:rPr>
          <w:t>集合</w:t>
        </w:r>
      </w:ins>
      <w:r>
        <w:rPr>
          <w:rFonts w:hint="default" w:ascii="Times New Roman" w:hAnsi="Times New Roman" w:cs="Times New Roman"/>
          <w:color w:val="auto"/>
          <w:kern w:val="2"/>
          <w:sz w:val="21"/>
          <w:szCs w:val="21"/>
          <w:lang w:val="en-US" w:eastAsia="zh-CN"/>
        </w:rPr>
        <w:t>。</w:t>
      </w:r>
      <w:ins w:id="1880" w:author="CCCF" w:date="2023-01-09T22:36:23Z">
        <w:r>
          <w:rPr>
            <w:rFonts w:hint="eastAsia" w:ascii="Times New Roman" w:hAnsi="Times New Roman" w:cs="Times New Roman"/>
            <w:color w:val="auto"/>
            <w:kern w:val="2"/>
            <w:sz w:val="21"/>
            <w:szCs w:val="21"/>
            <w:lang w:val="en-US" w:eastAsia="zh-CN"/>
          </w:rPr>
          <w:t>设</w:t>
        </w:r>
      </w:ins>
      <w:r>
        <w:rPr>
          <w:rFonts w:hint="default" w:ascii="Times New Roman" w:hAnsi="Times New Roman" w:cs="Times New Roman"/>
          <w:color w:val="auto"/>
          <w:kern w:val="2"/>
          <w:sz w:val="21"/>
          <w:szCs w:val="21"/>
          <w:lang w:val="en-US" w:eastAsia="zh-CN"/>
        </w:rPr>
        <w:t>在</w:t>
      </w:r>
      <w:ins w:id="1881" w:author="CCCF" w:date="2023-01-09T22:36:10Z">
        <w:r>
          <w:rPr>
            <w:rFonts w:hint="eastAsia" w:ascii="Times New Roman" w:hAnsi="Times New Roman" w:cs="Times New Roman"/>
            <w:color w:val="auto"/>
            <w:kern w:val="2"/>
            <w:sz w:val="21"/>
            <w:szCs w:val="21"/>
            <w:lang w:val="en-US" w:eastAsia="zh-CN"/>
          </w:rPr>
          <w:t>同行</w:t>
        </w:r>
      </w:ins>
      <w:r>
        <w:rPr>
          <w:rFonts w:hint="default" w:ascii="Times New Roman" w:hAnsi="Times New Roman" w:cs="Times New Roman"/>
          <w:color w:val="auto"/>
          <w:kern w:val="2"/>
          <w:sz w:val="21"/>
          <w:szCs w:val="21"/>
          <w:lang w:val="en-US" w:eastAsia="zh-CN"/>
        </w:rPr>
        <w:t>互评活动中</w:t>
      </w:r>
      <w:del w:id="1882" w:author="CCCF" w:date="2023-01-09T22:36:25Z">
        <w:r>
          <w:rPr>
            <w:rFonts w:hint="default" w:ascii="Times New Roman" w:hAnsi="Times New Roman" w:cs="Times New Roman"/>
            <w:color w:val="auto"/>
            <w:kern w:val="2"/>
            <w:sz w:val="21"/>
            <w:szCs w:val="21"/>
            <w:lang w:val="en-US" w:eastAsia="zh-CN"/>
          </w:rPr>
          <w:delText>，</w:delText>
        </w:r>
      </w:del>
      <w:r>
        <w:rPr>
          <w:rFonts w:hint="default" w:ascii="Times New Roman" w:hAnsi="Times New Roman" w:cs="Times New Roman"/>
          <w:color w:val="auto"/>
          <w:kern w:val="2"/>
          <w:sz w:val="21"/>
          <w:szCs w:val="21"/>
          <w:lang w:val="en-US" w:eastAsia="zh-CN"/>
        </w:rPr>
        <w:t>一名同行评价者被要求</w:t>
      </w:r>
      <w:ins w:id="1883" w:author="CCCF" w:date="2023-01-09T22:36:18Z">
        <w:r>
          <w:rPr>
            <w:rFonts w:hint="eastAsia" w:ascii="Times New Roman" w:hAnsi="Times New Roman" w:cs="Times New Roman"/>
            <w:color w:val="auto"/>
            <w:kern w:val="2"/>
            <w:sz w:val="21"/>
            <w:szCs w:val="21"/>
            <w:lang w:val="en-US" w:eastAsia="zh-CN"/>
          </w:rPr>
          <w:t>评价</w:t>
        </w:r>
      </w:ins>
      <w:del w:id="1884" w:author="CCCF" w:date="2023-01-09T22:36:16Z">
        <w:r>
          <w:rPr>
            <w:rFonts w:hint="default" w:ascii="Times New Roman" w:hAnsi="Times New Roman" w:cs="Times New Roman"/>
            <w:color w:val="auto"/>
            <w:kern w:val="2"/>
            <w:sz w:val="21"/>
            <w:szCs w:val="21"/>
            <w:lang w:val="en-US" w:eastAsia="zh-CN"/>
          </w:rPr>
          <w:delText>为</w:delText>
        </w:r>
      </w:del>
      <w:r>
        <w:rPr>
          <w:rFonts w:hint="default" w:ascii="Times New Roman" w:hAnsi="Times New Roman" w:cs="Times New Roman"/>
          <w:i/>
          <w:iCs/>
          <w:color w:val="auto"/>
          <w:kern w:val="2"/>
          <w:sz w:val="21"/>
          <w:szCs w:val="21"/>
          <w:lang w:val="en-US" w:eastAsia="zh-CN"/>
        </w:rPr>
        <w:t>l</w:t>
      </w:r>
      <w:r>
        <w:rPr>
          <w:rFonts w:hint="default" w:ascii="Times New Roman" w:hAnsi="Times New Roman" w:cs="Times New Roman"/>
          <w:color w:val="auto"/>
          <w:kern w:val="2"/>
          <w:sz w:val="21"/>
          <w:szCs w:val="21"/>
          <w:lang w:val="en-US" w:eastAsia="zh-CN"/>
        </w:rPr>
        <w:t>份作业</w:t>
      </w:r>
      <w:del w:id="1885" w:author="CCCF" w:date="2023-01-09T22:36:28Z">
        <w:r>
          <w:rPr>
            <w:rFonts w:hint="default" w:ascii="Times New Roman" w:hAnsi="Times New Roman" w:cs="Times New Roman"/>
            <w:color w:val="auto"/>
            <w:kern w:val="2"/>
            <w:sz w:val="21"/>
            <w:szCs w:val="21"/>
            <w:lang w:val="en-US" w:eastAsia="zh-CN"/>
          </w:rPr>
          <w:delText>评分</w:delText>
        </w:r>
      </w:del>
      <w:r>
        <w:rPr>
          <w:rFonts w:hint="default" w:ascii="Times New Roman" w:hAnsi="Times New Roman" w:cs="Times New Roman"/>
          <w:color w:val="auto"/>
          <w:kern w:val="2"/>
          <w:sz w:val="21"/>
          <w:szCs w:val="21"/>
          <w:lang w:val="en-US" w:eastAsia="zh-CN"/>
        </w:rPr>
        <w:t>，即</w:t>
      </w:r>
      <m:oMath>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r>
          <m:rPr/>
          <w:rPr>
            <w:rFonts w:hint="default" w:ascii="Cambria Math" w:hAnsi="Cambria Math" w:cs="Times New Roman"/>
            <w:color w:val="auto"/>
            <w:kern w:val="2"/>
            <w:sz w:val="21"/>
            <w:szCs w:val="21"/>
            <w:lang w:val="en-US" w:eastAsia="zh-CN"/>
          </w:rPr>
          <m:t>=</m:t>
        </m:r>
        <m:d>
          <m:dPr>
            <m:begChr m:val="|"/>
            <m:endChr m:val="|"/>
            <m:ctrlPr>
              <w:rPr>
                <w:rFonts w:hint="default" w:ascii="Cambria Math" w:hAnsi="Cambria Math" w:cs="Times New Roman"/>
                <w:i/>
                <w:color w:val="auto"/>
                <w:kern w:val="2"/>
                <w:sz w:val="21"/>
                <w:szCs w:val="21"/>
                <w:lang w:val="en-US" w:eastAsia="zh-CN"/>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=l</m:t>
        </m:r>
      </m:oMath>
      <w:r>
        <w:rPr>
          <w:rFonts w:hint="default" w:ascii="Times New Roman" w:hAnsi="Times New Roman" w:cs="Times New Roman"/>
          <w:color w:val="auto"/>
          <w:kern w:val="2"/>
          <w:sz w:val="21"/>
          <w:szCs w:val="21"/>
          <w:lang w:val="en-US" w:eastAsia="zh-CN"/>
        </w:rPr>
        <w:t>，</w:t>
      </w:r>
      <w:ins w:id="1886" w:author="CCCF" w:date="2023-01-09T22:36:38Z">
        <w:r>
          <w:rPr>
            <w:rFonts w:hint="eastAsia" w:ascii="Times New Roman" w:hAnsi="Times New Roman" w:cs="Times New Roman"/>
            <w:color w:val="auto"/>
            <w:kern w:val="2"/>
            <w:sz w:val="21"/>
            <w:szCs w:val="21"/>
            <w:lang w:val="en-US" w:eastAsia="zh-CN"/>
          </w:rPr>
          <w:t>且</w:t>
        </w:r>
      </w:ins>
      <w:ins w:id="1887" w:author="CCCF" w:date="2023-01-09T22:36:39Z">
        <w:r>
          <w:rPr>
            <w:rFonts w:hint="eastAsia" w:ascii="Times New Roman" w:hAnsi="Times New Roman" w:cs="Times New Roman"/>
            <w:color w:val="auto"/>
            <w:kern w:val="2"/>
            <w:sz w:val="21"/>
            <w:szCs w:val="21"/>
            <w:lang w:val="en-US" w:eastAsia="zh-CN"/>
          </w:rPr>
          <w:t>定义</w:t>
        </w:r>
      </w:ins>
      <w:ins w:id="1888" w:author="CCCF" w:date="2023-01-09T22:36:40Z">
        <w:r>
          <w:rPr>
            <w:rFonts w:hint="eastAsia" w:ascii="Times New Roman" w:hAnsi="Times New Roman" w:cs="Times New Roman"/>
            <w:color w:val="auto"/>
            <w:kern w:val="2"/>
            <w:sz w:val="21"/>
            <w:szCs w:val="21"/>
            <w:lang w:val="en-US" w:eastAsia="zh-CN"/>
          </w:rPr>
          <w:t>一份</w:t>
        </w:r>
      </w:ins>
      <w:del w:id="1889" w:author="CCCF" w:date="2023-01-09T22:36:38Z">
        <w:r>
          <w:rPr>
            <w:rFonts w:hint="default" w:ascii="Times New Roman" w:hAnsi="Times New Roman" w:cs="Times New Roman"/>
            <w:color w:val="auto"/>
            <w:kern w:val="2"/>
            <w:sz w:val="21"/>
            <w:szCs w:val="21"/>
            <w:lang w:val="en-US" w:eastAsia="zh-CN"/>
          </w:rPr>
          <w:delText>而</w:delText>
        </w:r>
      </w:del>
      <w:r>
        <w:rPr>
          <w:rFonts w:hint="default" w:ascii="Times New Roman" w:hAnsi="Times New Roman" w:cs="Times New Roman"/>
          <w:color w:val="auto"/>
          <w:kern w:val="2"/>
          <w:sz w:val="21"/>
          <w:szCs w:val="21"/>
          <w:lang w:val="en-US" w:eastAsia="zh-CN"/>
        </w:rPr>
        <w:t>作业的满分</w:t>
      </w:r>
      <w:del w:id="1890" w:author="CCCF" w:date="2023-01-09T22:36:43Z">
        <w:r>
          <w:rPr>
            <w:rFonts w:hint="default" w:ascii="Times New Roman" w:hAnsi="Times New Roman" w:cs="Times New Roman"/>
            <w:color w:val="auto"/>
            <w:kern w:val="2"/>
            <w:sz w:val="21"/>
            <w:szCs w:val="21"/>
            <w:lang w:val="en-US" w:eastAsia="zh-CN"/>
          </w:rPr>
          <w:delText>定义</w:delText>
        </w:r>
      </w:del>
      <w:r>
        <w:rPr>
          <w:rFonts w:hint="default" w:ascii="Times New Roman" w:hAnsi="Times New Roman" w:cs="Times New Roman"/>
          <w:color w:val="auto"/>
          <w:kern w:val="2"/>
          <w:sz w:val="21"/>
          <w:szCs w:val="21"/>
          <w:lang w:val="en-US" w:eastAsia="zh-CN"/>
        </w:rPr>
        <w:t>为</w:t>
      </w:r>
      <m:oMath>
        <m:r>
          <m:rPr/>
          <w:rPr>
            <w:rFonts w:hint="default" w:ascii="Cambria Math" w:hAnsi="Cambria Math" w:cs="Times New Roman"/>
            <w:color w:val="auto"/>
            <w:kern w:val="2"/>
            <w:sz w:val="21"/>
            <w:szCs w:val="21"/>
            <w:lang w:val="en-US"/>
          </w:rPr>
          <m:t>φ</m:t>
        </m:r>
      </m:oMath>
      <w:r>
        <w:rPr>
          <w:rFonts w:hint="default" w:ascii="Times New Roman" w:hAnsi="Times New Roman" w:cs="Times New Roman"/>
          <w:i w:val="0"/>
          <w:color w:val="auto"/>
          <w:kern w:val="2"/>
          <w:sz w:val="21"/>
          <w:szCs w:val="21"/>
          <w:lang w:val="en-US" w:eastAsia="zh-CN"/>
        </w:rPr>
        <w:t>。</w:t>
      </w:r>
      <w:ins w:id="1891" w:author="CCCF" w:date="2023-01-09T22:36:51Z">
        <w:r>
          <w:rPr>
            <w:rFonts w:hint="eastAsia" w:ascii="Times New Roman" w:hAnsi="Times New Roman" w:cs="Times New Roman"/>
            <w:i w:val="0"/>
            <w:color w:val="auto"/>
            <w:kern w:val="2"/>
            <w:sz w:val="21"/>
            <w:szCs w:val="21"/>
            <w:lang w:val="en-US" w:eastAsia="zh-CN"/>
          </w:rPr>
          <w:t>下面</w:t>
        </w:r>
      </w:ins>
      <w:ins w:id="1892" w:author="CCCF" w:date="2023-01-09T22:36:53Z">
        <w:r>
          <w:rPr>
            <w:rFonts w:hint="eastAsia" w:ascii="Times New Roman" w:hAnsi="Times New Roman" w:cs="Times New Roman"/>
            <w:i w:val="0"/>
            <w:color w:val="auto"/>
            <w:kern w:val="2"/>
            <w:sz w:val="21"/>
            <w:szCs w:val="21"/>
            <w:lang w:val="en-US" w:eastAsia="zh-CN"/>
          </w:rPr>
          <w:t>给出</w:t>
        </w:r>
      </w:ins>
      <w:ins w:id="1893" w:author="CCCF" w:date="2023-01-09T22:37:02Z">
        <w:r>
          <w:rPr>
            <w:rFonts w:hint="eastAsia" w:ascii="Times New Roman" w:hAnsi="Times New Roman" w:cs="Times New Roman"/>
            <w:i w:val="0"/>
            <w:color w:val="auto"/>
            <w:kern w:val="2"/>
            <w:sz w:val="21"/>
            <w:szCs w:val="21"/>
            <w:lang w:val="en-US" w:eastAsia="zh-CN"/>
          </w:rPr>
          <w:t>与</w:t>
        </w:r>
      </w:ins>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rFonts w:hint="default" w:ascii="Times New Roman" w:hAnsi="Times New Roman" w:cs="Times New Roman"/>
          <w:color w:val="auto"/>
          <w:kern w:val="2"/>
          <w:sz w:val="21"/>
          <w:szCs w:val="21"/>
          <w:lang w:val="en-US" w:eastAsia="zh-CN"/>
        </w:rPr>
        <w:pPrChange w:id="1894" w:author="CCCF" w:date="2023-01-09T22:39:13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pPr>
        </w:pPrChange>
      </w:pPr>
      <w:del w:id="1895" w:author="CCCF" w:date="2023-01-09T22:36:53Z">
        <w:r>
          <w:rPr>
            <w:rFonts w:hint="default" w:ascii="Times New Roman" w:hAnsi="Times New Roman" w:cs="Times New Roman"/>
            <w:color w:val="auto"/>
            <w:kern w:val="2"/>
            <w:sz w:val="21"/>
            <w:szCs w:val="21"/>
            <w:lang w:val="en-US" w:eastAsia="zh-CN"/>
          </w:rPr>
          <w:delText>下</w:delText>
        </w:r>
      </w:del>
      <w:del w:id="1896" w:author="CCCF" w:date="2023-01-09T22:36:54Z">
        <w:r>
          <w:rPr>
            <w:rFonts w:hint="default" w:ascii="Times New Roman" w:hAnsi="Times New Roman" w:cs="Times New Roman"/>
            <w:color w:val="auto"/>
            <w:kern w:val="2"/>
            <w:sz w:val="21"/>
            <w:szCs w:val="21"/>
            <w:lang w:val="en-US" w:eastAsia="zh-CN"/>
          </w:rPr>
          <w:delText>面是有关</w:delText>
        </w:r>
      </w:del>
      <w:del w:id="1897" w:author="CCCF" w:date="2023-01-08T21:01:50Z">
        <w:r>
          <w:rPr>
            <w:rFonts w:hint="default" w:ascii="Times New Roman" w:hAnsi="Times New Roman" w:cs="Times New Roman"/>
            <w:color w:val="auto"/>
            <w:kern w:val="2"/>
            <w:sz w:val="21"/>
            <w:szCs w:val="21"/>
            <w:lang w:val="en-US" w:eastAsia="zh-CN"/>
          </w:rPr>
          <w:delText>概率模型</w:delText>
        </w:r>
      </w:del>
      <w:ins w:id="1898" w:author="CCCF" w:date="2023-01-08T21:01:50Z">
        <w:r>
          <w:rPr>
            <w:rFonts w:hint="eastAsia" w:ascii="Times New Roman" w:hAnsi="Times New Roman" w:cs="Times New Roman"/>
            <w:color w:val="auto"/>
            <w:kern w:val="2"/>
            <w:sz w:val="21"/>
            <w:szCs w:val="21"/>
            <w:lang w:val="en-US" w:eastAsia="zh-CN"/>
          </w:rPr>
          <w:t>概率图模型</w:t>
        </w:r>
      </w:ins>
      <w:ins w:id="1899" w:author="CCCF" w:date="2023-01-09T22:36:58Z">
        <w:r>
          <w:rPr>
            <w:rFonts w:hint="eastAsia" w:ascii="Times New Roman" w:hAnsi="Times New Roman" w:cs="Times New Roman"/>
            <w:color w:val="auto"/>
            <w:kern w:val="2"/>
            <w:sz w:val="21"/>
            <w:szCs w:val="21"/>
            <w:lang w:val="en-US" w:eastAsia="zh-CN"/>
          </w:rPr>
          <w:t>相关的</w:t>
        </w:r>
      </w:ins>
      <w:r>
        <w:rPr>
          <w:rFonts w:hint="default" w:ascii="Times New Roman" w:hAnsi="Times New Roman" w:cs="Times New Roman"/>
          <w:color w:val="auto"/>
          <w:kern w:val="2"/>
          <w:sz w:val="21"/>
          <w:szCs w:val="21"/>
          <w:lang w:val="en-US" w:eastAsia="zh-CN"/>
        </w:rPr>
        <w:t>重要概念的</w:t>
      </w:r>
      <w:ins w:id="1900" w:author="CCCF" w:date="2023-01-09T22:37:07Z">
        <w:r>
          <w:rPr>
            <w:rFonts w:hint="eastAsia" w:ascii="Times New Roman" w:hAnsi="Times New Roman" w:cs="Times New Roman"/>
            <w:color w:val="auto"/>
            <w:kern w:val="2"/>
            <w:sz w:val="21"/>
            <w:szCs w:val="21"/>
            <w:lang w:val="en-US" w:eastAsia="zh-CN"/>
          </w:rPr>
          <w:t>名称</w:t>
        </w:r>
      </w:ins>
      <w:ins w:id="1901" w:author="CCCF" w:date="2023-01-09T22:37:08Z">
        <w:r>
          <w:rPr>
            <w:rFonts w:hint="eastAsia" w:ascii="Times New Roman" w:hAnsi="Times New Roman" w:cs="Times New Roman"/>
            <w:color w:val="auto"/>
            <w:kern w:val="2"/>
            <w:sz w:val="21"/>
            <w:szCs w:val="21"/>
            <w:lang w:val="en-US" w:eastAsia="zh-CN"/>
          </w:rPr>
          <w:t>和</w:t>
        </w:r>
      </w:ins>
      <w:ins w:id="1902" w:author="CCCF" w:date="2023-01-09T22:37:12Z">
        <w:r>
          <w:rPr>
            <w:rFonts w:hint="eastAsia" w:ascii="Times New Roman" w:hAnsi="Times New Roman" w:cs="Times New Roman"/>
            <w:color w:val="auto"/>
            <w:kern w:val="2"/>
            <w:sz w:val="21"/>
            <w:szCs w:val="21"/>
            <w:lang w:val="en-US" w:eastAsia="zh-CN"/>
          </w:rPr>
          <w:t>含义</w:t>
        </w:r>
      </w:ins>
      <w:del w:id="1903" w:author="CCCF" w:date="2023-01-09T22:37:13Z">
        <w:r>
          <w:rPr>
            <w:rFonts w:hint="default" w:ascii="Times New Roman" w:hAnsi="Times New Roman" w:cs="Times New Roman"/>
            <w:color w:val="auto"/>
            <w:kern w:val="2"/>
            <w:sz w:val="21"/>
            <w:szCs w:val="21"/>
            <w:lang w:val="en-US" w:eastAsia="zh-CN"/>
          </w:rPr>
          <w:delText>定义</w:delText>
        </w:r>
      </w:del>
      <w:ins w:id="1904" w:author="CCCF" w:date="2023-01-09T22:37:17Z">
        <w:r>
          <w:rPr>
            <w:rFonts w:hint="eastAsia" w:ascii="Times New Roman" w:hAnsi="Times New Roman" w:cs="Times New Roman"/>
            <w:color w:val="auto"/>
            <w:kern w:val="2"/>
            <w:sz w:val="21"/>
            <w:szCs w:val="21"/>
            <w:lang w:val="en-US" w:eastAsia="zh-CN"/>
          </w:rPr>
          <w:t>说明</w:t>
        </w:r>
      </w:ins>
      <w:r>
        <w:rPr>
          <w:rFonts w:hint="default" w:ascii="Times New Roman" w:hAnsi="Times New Roman" w:cs="Times New Roman"/>
          <w:color w:val="auto"/>
          <w:kern w:val="2"/>
          <w:sz w:val="21"/>
          <w:szCs w:val="21"/>
          <w:lang w:val="en-US" w:eastAsia="zh-CN"/>
        </w:rPr>
        <w:t>。</w:t>
      </w:r>
    </w:p>
    <w:p>
      <w:pPr>
        <w:pStyle w:val="30"/>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ind w:left="420" w:leftChars="0" w:hanging="420" w:firstLineChars="0"/>
        <w:jc w:val="both"/>
        <w:textAlignment w:val="auto"/>
        <w:rPr>
          <w:rFonts w:hint="default" w:ascii="Times New Roman" w:hAnsi="Times New Roman" w:cs="Times New Roman"/>
          <w:color w:val="auto"/>
          <w:kern w:val="2"/>
          <w:sz w:val="21"/>
          <w:szCs w:val="21"/>
          <w:lang w:val="en-US" w:eastAsia="zh-CN"/>
        </w:rPr>
        <w:pPrChange w:id="1905" w:author="CCCF" w:date="2023-01-09T22:39:13Z">
          <w:pPr>
            <w:pStyle w:val="30"/>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ind w:left="420" w:leftChars="0" w:hanging="420" w:firstLineChars="0"/>
            <w:textAlignment w:val="auto"/>
          </w:pPr>
        </w:pPrChange>
      </w:pPr>
      <w:r>
        <w:rPr>
          <w:rFonts w:hint="default" w:ascii="Times New Roman" w:hAnsi="Times New Roman" w:cs="Times New Roman"/>
          <w:b/>
          <w:bCs/>
          <w:color w:val="auto"/>
          <w:kern w:val="2"/>
          <w:sz w:val="21"/>
          <w:szCs w:val="21"/>
          <w:lang w:val="en-US" w:eastAsia="zh-CN"/>
        </w:rPr>
        <w:t>真实分数</w:t>
      </w:r>
      <w:r>
        <w:rPr>
          <w:rFonts w:hint="default" w:ascii="Times New Roman" w:hAnsi="Times New Roman" w:cs="Times New Roman"/>
          <w:color w:val="auto"/>
          <w:kern w:val="2"/>
          <w:sz w:val="21"/>
          <w:szCs w:val="21"/>
          <w:lang w:val="en-US" w:eastAsia="zh-CN"/>
        </w:rPr>
        <w:t>：真实分数</w:t>
      </w:r>
      <w:ins w:id="1906" w:author="CCCF" w:date="2023-01-10T11:21:02Z">
        <w:r>
          <w:rPr>
            <w:rFonts w:hint="eastAsia" w:ascii="Times New Roman" w:hAnsi="Times New Roman" w:cs="Times New Roman"/>
            <w:color w:val="auto"/>
            <w:kern w:val="2"/>
            <w:sz w:val="21"/>
            <w:szCs w:val="21"/>
            <w:lang w:val="en-US" w:eastAsia="zh-CN"/>
          </w:rPr>
          <w:t>是</w:t>
        </w:r>
      </w:ins>
      <w:ins w:id="1907" w:author="CCCF" w:date="2023-01-10T11:21:00Z">
        <w:r>
          <w:rPr>
            <w:rFonts w:hint="eastAsia" w:ascii="Times New Roman" w:hAnsi="Times New Roman" w:cs="Times New Roman"/>
            <w:color w:val="auto"/>
            <w:kern w:val="2"/>
            <w:sz w:val="21"/>
            <w:szCs w:val="21"/>
            <w:lang w:val="en-US" w:eastAsia="zh-CN"/>
          </w:rPr>
          <w:t>模型</w:t>
        </w:r>
      </w:ins>
      <w:ins w:id="1908" w:author="CCCF" w:date="2023-01-10T11:21:01Z">
        <w:r>
          <w:rPr>
            <w:rFonts w:hint="eastAsia" w:ascii="Times New Roman" w:hAnsi="Times New Roman" w:cs="Times New Roman"/>
            <w:color w:val="auto"/>
            <w:kern w:val="2"/>
            <w:sz w:val="21"/>
            <w:szCs w:val="21"/>
            <w:lang w:val="en-US" w:eastAsia="zh-CN"/>
          </w:rPr>
          <w:t>中</w:t>
        </w:r>
      </w:ins>
      <w:ins w:id="1909" w:author="CCCF" w:date="2023-01-10T11:21:06Z">
        <w:r>
          <w:rPr>
            <w:rFonts w:hint="eastAsia" w:ascii="Times New Roman" w:hAnsi="Times New Roman" w:cs="Times New Roman"/>
            <w:color w:val="auto"/>
            <w:kern w:val="2"/>
            <w:sz w:val="21"/>
            <w:szCs w:val="21"/>
            <w:lang w:val="en-US" w:eastAsia="zh-CN"/>
          </w:rPr>
          <w:t>的</w:t>
        </w:r>
      </w:ins>
      <w:del w:id="1910" w:author="CCCF" w:date="2023-01-10T11:20:58Z">
        <w:r>
          <w:rPr>
            <w:rFonts w:hint="default" w:ascii="Times New Roman" w:hAnsi="Times New Roman" w:cs="Times New Roman"/>
            <w:color w:val="auto"/>
            <w:kern w:val="2"/>
            <w:sz w:val="21"/>
            <w:szCs w:val="21"/>
            <w:lang w:val="en-US" w:eastAsia="zh-CN"/>
          </w:rPr>
          <w:delText>是</w:delText>
        </w:r>
      </w:del>
      <w:r>
        <w:rPr>
          <w:rFonts w:hint="default" w:ascii="Times New Roman" w:hAnsi="Times New Roman" w:cs="Times New Roman"/>
          <w:color w:val="auto"/>
          <w:kern w:val="2"/>
          <w:sz w:val="21"/>
          <w:szCs w:val="21"/>
          <w:lang w:val="en-US" w:eastAsia="zh-CN"/>
        </w:rPr>
        <w:t>隐变量，表示一份作业严格按照评分</w:t>
      </w:r>
      <w:ins w:id="1911" w:author="CCCF" w:date="2023-01-10T16:49:05Z">
        <w:r>
          <w:rPr>
            <w:rFonts w:hint="eastAsia" w:ascii="Times New Roman" w:hAnsi="Times New Roman" w:cs="Times New Roman"/>
            <w:color w:val="auto"/>
            <w:kern w:val="2"/>
            <w:sz w:val="21"/>
            <w:szCs w:val="21"/>
            <w:lang w:val="en-US" w:eastAsia="zh-CN"/>
          </w:rPr>
          <w:t>指导</w:t>
        </w:r>
      </w:ins>
      <w:del w:id="1912" w:author="CCCF" w:date="2023-01-10T16:49:04Z">
        <w:r>
          <w:rPr>
            <w:rFonts w:hint="default" w:ascii="Times New Roman" w:hAnsi="Times New Roman" w:cs="Times New Roman"/>
            <w:color w:val="auto"/>
            <w:kern w:val="2"/>
            <w:sz w:val="21"/>
            <w:szCs w:val="21"/>
            <w:lang w:val="en-US" w:eastAsia="zh-CN"/>
          </w:rPr>
          <w:delText>准则</w:delText>
        </w:r>
      </w:del>
      <w:del w:id="1913" w:author="CCCF" w:date="2023-01-10T16:48:39Z">
        <w:r>
          <w:rPr>
            <w:rFonts w:hint="default" w:ascii="Times New Roman" w:hAnsi="Times New Roman" w:cs="Times New Roman"/>
            <w:color w:val="auto"/>
            <w:kern w:val="2"/>
            <w:sz w:val="21"/>
            <w:szCs w:val="21"/>
            <w:lang w:val="en-US" w:eastAsia="zh-CN"/>
          </w:rPr>
          <w:delText>获得</w:delText>
        </w:r>
      </w:del>
      <w:ins w:id="1914" w:author="CCCF" w:date="2023-01-10T16:48:42Z">
        <w:r>
          <w:rPr>
            <w:rFonts w:hint="eastAsia" w:ascii="Times New Roman" w:hAnsi="Times New Roman" w:cs="Times New Roman"/>
            <w:color w:val="auto"/>
            <w:kern w:val="2"/>
            <w:sz w:val="21"/>
            <w:szCs w:val="21"/>
            <w:lang w:val="en-US" w:eastAsia="zh-CN"/>
          </w:rPr>
          <w:t>打分</w:t>
        </w:r>
      </w:ins>
      <w:ins w:id="1915" w:author="CCCF" w:date="2023-01-10T16:48:43Z">
        <w:r>
          <w:rPr>
            <w:rFonts w:hint="eastAsia" w:ascii="Times New Roman" w:hAnsi="Times New Roman" w:cs="Times New Roman"/>
            <w:color w:val="auto"/>
            <w:kern w:val="2"/>
            <w:sz w:val="21"/>
            <w:szCs w:val="21"/>
            <w:lang w:val="en-US" w:eastAsia="zh-CN"/>
          </w:rPr>
          <w:t>所</w:t>
        </w:r>
      </w:ins>
      <w:ins w:id="1916" w:author="CCCF" w:date="2023-01-10T16:49:14Z">
        <w:r>
          <w:rPr>
            <w:rFonts w:hint="eastAsia" w:ascii="Times New Roman" w:hAnsi="Times New Roman" w:cs="Times New Roman"/>
            <w:color w:val="auto"/>
            <w:kern w:val="2"/>
            <w:sz w:val="21"/>
            <w:szCs w:val="21"/>
            <w:lang w:val="en-US" w:eastAsia="zh-CN"/>
          </w:rPr>
          <w:t>获得</w:t>
        </w:r>
      </w:ins>
      <w:r>
        <w:rPr>
          <w:rFonts w:hint="default" w:ascii="Times New Roman" w:hAnsi="Times New Roman" w:cs="Times New Roman"/>
          <w:color w:val="auto"/>
          <w:kern w:val="2"/>
          <w:sz w:val="21"/>
          <w:szCs w:val="21"/>
          <w:lang w:val="en-US" w:eastAsia="zh-CN"/>
        </w:rPr>
        <w:t>的分数。在</w:t>
      </w:r>
      <w:ins w:id="1917" w:author="CCCF" w:date="2023-01-10T16:49:22Z">
        <w:r>
          <w:rPr>
            <w:rFonts w:hint="eastAsia" w:ascii="Times New Roman" w:hAnsi="Times New Roman" w:cs="Times New Roman"/>
            <w:color w:val="auto"/>
            <w:kern w:val="2"/>
            <w:sz w:val="21"/>
            <w:szCs w:val="21"/>
            <w:lang w:val="en-US" w:eastAsia="zh-CN"/>
          </w:rPr>
          <w:t>本文</w:t>
        </w:r>
      </w:ins>
      <w:ins w:id="1918" w:author="CCCF" w:date="2023-01-10T16:49:24Z">
        <w:r>
          <w:rPr>
            <w:rFonts w:hint="eastAsia" w:ascii="Times New Roman" w:hAnsi="Times New Roman" w:cs="Times New Roman"/>
            <w:color w:val="auto"/>
            <w:kern w:val="2"/>
            <w:sz w:val="21"/>
            <w:szCs w:val="21"/>
            <w:lang w:val="en-US" w:eastAsia="zh-CN"/>
          </w:rPr>
          <w:t>设置</w:t>
        </w:r>
      </w:ins>
      <w:ins w:id="1919" w:author="CCCF" w:date="2023-01-10T16:49:25Z">
        <w:r>
          <w:rPr>
            <w:rFonts w:hint="eastAsia" w:ascii="Times New Roman" w:hAnsi="Times New Roman" w:cs="Times New Roman"/>
            <w:color w:val="auto"/>
            <w:kern w:val="2"/>
            <w:sz w:val="21"/>
            <w:szCs w:val="21"/>
            <w:lang w:val="en-US" w:eastAsia="zh-CN"/>
          </w:rPr>
          <w:t>中</w:t>
        </w:r>
      </w:ins>
      <w:del w:id="1920" w:author="CCCF" w:date="2023-01-10T16:49:21Z">
        <w:r>
          <w:rPr>
            <w:rFonts w:hint="default" w:ascii="Times New Roman" w:hAnsi="Times New Roman" w:cs="Times New Roman"/>
            <w:color w:val="auto"/>
            <w:kern w:val="2"/>
            <w:sz w:val="21"/>
            <w:szCs w:val="21"/>
            <w:lang w:val="en-US" w:eastAsia="zh-CN"/>
          </w:rPr>
          <w:delText>实验中</w:delText>
        </w:r>
      </w:del>
      <w:r>
        <w:rPr>
          <w:rFonts w:hint="default" w:ascii="Times New Roman" w:hAnsi="Times New Roman" w:cs="Times New Roman"/>
          <w:color w:val="auto"/>
          <w:kern w:val="2"/>
          <w:sz w:val="21"/>
          <w:szCs w:val="21"/>
          <w:lang w:val="en-US" w:eastAsia="zh-CN"/>
        </w:rPr>
        <w:t>，</w:t>
      </w:r>
      <w:del w:id="1921" w:author="CCCF" w:date="2023-01-10T16:49:28Z">
        <w:r>
          <w:rPr>
            <w:rFonts w:hint="default" w:ascii="Times New Roman" w:hAnsi="Times New Roman" w:cs="Times New Roman"/>
            <w:color w:val="auto"/>
            <w:kern w:val="2"/>
            <w:sz w:val="21"/>
            <w:szCs w:val="21"/>
            <w:lang w:val="en-US" w:eastAsia="zh-CN"/>
          </w:rPr>
          <w:delText>我们</w:delText>
        </w:r>
      </w:del>
      <w:r>
        <w:rPr>
          <w:rFonts w:hint="default" w:ascii="Times New Roman" w:hAnsi="Times New Roman" w:cs="Times New Roman"/>
          <w:color w:val="auto"/>
          <w:kern w:val="2"/>
          <w:sz w:val="21"/>
          <w:szCs w:val="21"/>
          <w:lang w:val="en-US" w:eastAsia="zh-CN"/>
        </w:rPr>
        <w:t>将教师对作业的评分视为该作业的真实分数。真实分数用</w:t>
      </w:r>
      <w:del w:id="1922" w:author="CCCF" w:date="2023-01-10T16:49:51Z">
        <w:r>
          <w:rPr>
            <w:rFonts w:hint="default" w:ascii="Times New Roman" w:hAnsi="Times New Roman" w:cs="Times New Roman"/>
            <w:color w:val="auto"/>
            <w:kern w:val="2"/>
            <w:sz w:val="21"/>
            <w:szCs w:val="21"/>
            <w:lang w:val="en-US" w:eastAsia="zh-CN"/>
          </w:rPr>
          <w:delText>字母</w:delText>
        </w:r>
      </w:del>
      <w:ins w:id="1923" w:author="CCCF" w:date="2023-01-10T16:49:52Z">
        <w:r>
          <w:rPr>
            <w:rFonts w:hint="eastAsia" w:ascii="Times New Roman" w:hAnsi="Times New Roman" w:cs="Times New Roman"/>
            <w:color w:val="auto"/>
            <w:kern w:val="2"/>
            <w:sz w:val="21"/>
            <w:szCs w:val="21"/>
            <w:lang w:val="en-US" w:eastAsia="zh-CN"/>
          </w:rPr>
          <w:t>符号</w:t>
        </w:r>
      </w:ins>
      <w:r>
        <w:rPr>
          <w:rFonts w:hint="default" w:ascii="Times New Roman" w:hAnsi="Times New Roman" w:cs="Times New Roman"/>
          <w:i/>
          <w:iCs/>
          <w:color w:val="auto"/>
          <w:kern w:val="2"/>
          <w:sz w:val="21"/>
          <w:szCs w:val="21"/>
          <w:lang w:val="en-US" w:eastAsia="zh-CN"/>
        </w:rPr>
        <w:t>s</w:t>
      </w:r>
      <w:r>
        <w:rPr>
          <w:rFonts w:hint="default" w:ascii="Times New Roman" w:hAnsi="Times New Roman" w:cs="Times New Roman"/>
          <w:color w:val="auto"/>
          <w:kern w:val="2"/>
          <w:sz w:val="21"/>
          <w:szCs w:val="21"/>
          <w:lang w:val="en-US" w:eastAsia="zh-CN"/>
        </w:rPr>
        <w:t>表示，</w:t>
      </w:r>
      <w:ins w:id="1924" w:author="CCCF" w:date="2023-01-10T16:49:58Z">
        <w:r>
          <w:rPr>
            <w:rFonts w:hint="eastAsia" w:ascii="Times New Roman" w:hAnsi="Times New Roman" w:cs="Times New Roman"/>
            <w:color w:val="auto"/>
            <w:kern w:val="2"/>
            <w:sz w:val="21"/>
            <w:szCs w:val="21"/>
            <w:lang w:val="en-US" w:eastAsia="zh-CN"/>
          </w:rPr>
          <w:t>而</w:t>
        </w:r>
      </w:ins>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ins w:id="1925" w:author="CCCF" w:date="2023-01-10T16:50:02Z">
        <w:r>
          <w:rPr>
            <w:rFonts w:hint="eastAsia" w:hAnsi="Cambria Math" w:cs="Times New Roman"/>
            <w:i w:val="0"/>
            <w:color w:val="auto"/>
            <w:kern w:val="2"/>
            <w:sz w:val="21"/>
            <w:szCs w:val="21"/>
            <w:lang w:val="en-US" w:eastAsia="zh-CN"/>
          </w:rPr>
          <w:t>则</w:t>
        </w:r>
      </w:ins>
      <w:ins w:id="1926" w:author="CCCF" w:date="2023-01-10T16:50:07Z">
        <w:r>
          <w:rPr>
            <w:rFonts w:hint="eastAsia" w:hAnsi="Cambria Math" w:cs="Times New Roman"/>
            <w:i w:val="0"/>
            <w:color w:val="auto"/>
            <w:kern w:val="2"/>
            <w:sz w:val="21"/>
            <w:szCs w:val="21"/>
            <w:lang w:val="en-US" w:eastAsia="zh-CN"/>
          </w:rPr>
          <w:t>表示</w:t>
        </w:r>
      </w:ins>
      <w:del w:id="1927" w:author="CCCF" w:date="2023-01-10T16:50:08Z">
        <w:r>
          <w:rPr>
            <w:rFonts w:hint="default" w:ascii="Times New Roman" w:hAnsi="Times New Roman" w:cs="Times New Roman"/>
            <w:color w:val="auto"/>
            <w:kern w:val="2"/>
            <w:sz w:val="21"/>
            <w:szCs w:val="21"/>
            <w:lang w:val="en-US" w:eastAsia="zh-CN"/>
          </w:rPr>
          <w:delText>是</w:delText>
        </w:r>
      </w:del>
      <w:r>
        <w:rPr>
          <w:rFonts w:hint="default" w:ascii="Times New Roman" w:hAnsi="Times New Roman"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ins w:id="1928" w:author="CCCF" w:date="2023-01-10T16:50:40Z">
        <w:r>
          <w:rPr>
            <w:rFonts w:hint="eastAsia" w:ascii="Times New Roman" w:hAnsi="Times New Roman" w:cs="Times New Roman"/>
            <w:color w:val="auto"/>
            <w:kern w:val="2"/>
            <w:sz w:val="21"/>
            <w:szCs w:val="21"/>
            <w:lang w:val="en-US" w:eastAsia="zh-CN"/>
          </w:rPr>
          <w:t>所</w:t>
        </w:r>
      </w:ins>
      <w:del w:id="1929" w:author="CCCF" w:date="2023-01-10T16:50:18Z">
        <w:r>
          <w:rPr>
            <w:rFonts w:hint="default" w:ascii="Times New Roman" w:hAnsi="Times New Roman" w:cs="Times New Roman"/>
            <w:color w:val="auto"/>
            <w:kern w:val="2"/>
            <w:sz w:val="21"/>
            <w:szCs w:val="21"/>
            <w:lang w:val="en-US" w:eastAsia="zh-CN"/>
          </w:rPr>
          <w:delText>作</w:delText>
        </w:r>
      </w:del>
      <w:ins w:id="1930" w:author="CCCF" w:date="2023-01-10T16:50:16Z">
        <w:r>
          <w:rPr>
            <w:rFonts w:hint="eastAsia" w:ascii="Times New Roman" w:hAnsi="Times New Roman" w:cs="Times New Roman"/>
            <w:color w:val="auto"/>
            <w:kern w:val="2"/>
            <w:sz w:val="21"/>
            <w:szCs w:val="21"/>
            <w:lang w:val="en-US" w:eastAsia="zh-CN"/>
          </w:rPr>
          <w:t>提交</w:t>
        </w:r>
      </w:ins>
      <w:ins w:id="1931" w:author="CCCF" w:date="2023-01-10T16:50:21Z">
        <w:r>
          <w:rPr>
            <w:rFonts w:hint="eastAsia" w:ascii="Times New Roman" w:hAnsi="Times New Roman" w:cs="Times New Roman"/>
            <w:color w:val="auto"/>
            <w:kern w:val="2"/>
            <w:sz w:val="21"/>
            <w:szCs w:val="21"/>
            <w:lang w:val="en-US" w:eastAsia="zh-CN"/>
          </w:rPr>
          <w:t>的</w:t>
        </w:r>
      </w:ins>
      <w:ins w:id="1932" w:author="CCCF" w:date="2023-01-10T16:50:17Z">
        <w:r>
          <w:rPr>
            <w:rFonts w:hint="eastAsia" w:ascii="Times New Roman" w:hAnsi="Times New Roman" w:cs="Times New Roman"/>
            <w:color w:val="auto"/>
            <w:kern w:val="2"/>
            <w:sz w:val="21"/>
            <w:szCs w:val="21"/>
            <w:lang w:val="en-US" w:eastAsia="zh-CN"/>
          </w:rPr>
          <w:t>作业</w:t>
        </w:r>
      </w:ins>
      <w:del w:id="1933" w:author="CCCF" w:date="2023-01-10T16:50:22Z">
        <w:r>
          <w:rPr>
            <w:rFonts w:hint="default" w:ascii="Times New Roman" w:hAnsi="Times New Roman" w:cs="Times New Roman"/>
            <w:color w:val="auto"/>
            <w:kern w:val="2"/>
            <w:sz w:val="21"/>
            <w:szCs w:val="21"/>
            <w:lang w:val="en-US" w:eastAsia="zh-CN"/>
          </w:rPr>
          <w:delText>业</w:delText>
        </w:r>
      </w:del>
      <w:r>
        <w:rPr>
          <w:rFonts w:hint="default" w:ascii="Times New Roman" w:hAnsi="Times New Roman" w:cs="Times New Roman"/>
          <w:color w:val="auto"/>
          <w:kern w:val="2"/>
          <w:sz w:val="21"/>
          <w:szCs w:val="21"/>
          <w:lang w:val="en-US" w:eastAsia="zh-CN"/>
        </w:rPr>
        <w:t>的真实分数。</w:t>
      </w:r>
    </w:p>
    <w:p>
      <w:pPr>
        <w:pStyle w:val="30"/>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ind w:left="420" w:leftChars="0" w:hanging="420" w:firstLineChars="0"/>
        <w:jc w:val="both"/>
        <w:textAlignment w:val="auto"/>
        <w:rPr>
          <w:rFonts w:hint="default" w:ascii="Times New Roman" w:hAnsi="Times New Roman" w:cs="Times New Roman"/>
          <w:color w:val="auto"/>
          <w:kern w:val="2"/>
          <w:sz w:val="21"/>
          <w:szCs w:val="21"/>
          <w:lang w:val="en-US" w:eastAsia="zh-CN"/>
        </w:rPr>
        <w:pPrChange w:id="1934" w:author="CCCF" w:date="2023-01-09T22:39:13Z">
          <w:pPr>
            <w:pStyle w:val="30"/>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ind w:left="420" w:leftChars="0" w:hanging="420" w:firstLineChars="0"/>
            <w:textAlignment w:val="auto"/>
          </w:pPr>
        </w:pPrChange>
      </w:pPr>
      <w:r>
        <w:rPr>
          <w:rFonts w:hint="default" w:ascii="Times New Roman" w:hAnsi="Times New Roman" w:cs="Times New Roman"/>
          <w:b/>
          <w:bCs/>
          <w:color w:val="auto"/>
          <w:kern w:val="2"/>
          <w:sz w:val="21"/>
          <w:szCs w:val="21"/>
          <w:lang w:val="en-US" w:eastAsia="zh-CN"/>
        </w:rPr>
        <w:t>偏见</w:t>
      </w:r>
      <w:r>
        <w:rPr>
          <w:rFonts w:hint="default" w:ascii="Times New Roman" w:hAnsi="Times New Roman" w:cs="Times New Roman"/>
          <w:color w:val="auto"/>
          <w:kern w:val="2"/>
          <w:sz w:val="21"/>
          <w:szCs w:val="21"/>
          <w:lang w:val="en-US" w:eastAsia="zh-CN"/>
        </w:rPr>
        <w:t>：偏见是</w:t>
      </w:r>
      <w:ins w:id="1935" w:author="CCCF" w:date="2023-01-10T16:53:54Z">
        <w:r>
          <w:rPr>
            <w:rFonts w:hint="eastAsia" w:ascii="Times New Roman" w:hAnsi="Times New Roman" w:cs="Times New Roman"/>
            <w:color w:val="auto"/>
            <w:kern w:val="2"/>
            <w:sz w:val="21"/>
            <w:szCs w:val="21"/>
            <w:lang w:val="en-US" w:eastAsia="zh-CN"/>
          </w:rPr>
          <w:t>模型中的</w:t>
        </w:r>
      </w:ins>
      <w:r>
        <w:rPr>
          <w:rFonts w:hint="default" w:ascii="Times New Roman" w:hAnsi="Times New Roman" w:cs="Times New Roman"/>
          <w:color w:val="auto"/>
          <w:kern w:val="2"/>
          <w:sz w:val="21"/>
          <w:szCs w:val="21"/>
          <w:lang w:val="en-US" w:eastAsia="zh-CN"/>
        </w:rPr>
        <w:t>隐变量，表示同行互评者在评价作业时</w:t>
      </w:r>
      <w:del w:id="1936" w:author="CCCF" w:date="2023-01-10T16:54:26Z">
        <w:r>
          <w:rPr>
            <w:rFonts w:hint="default" w:ascii="Times New Roman" w:hAnsi="Times New Roman" w:cs="Times New Roman"/>
            <w:color w:val="auto"/>
            <w:kern w:val="2"/>
            <w:sz w:val="21"/>
            <w:szCs w:val="21"/>
            <w:lang w:val="en-US" w:eastAsia="zh-CN"/>
          </w:rPr>
          <w:delText>夸大</w:delText>
        </w:r>
      </w:del>
      <w:ins w:id="1937" w:author="CCCF" w:date="2023-01-10T16:54:32Z">
        <w:r>
          <w:rPr>
            <w:rFonts w:hint="eastAsia" w:ascii="Times New Roman" w:hAnsi="Times New Roman" w:cs="Times New Roman"/>
            <w:color w:val="auto"/>
            <w:kern w:val="2"/>
            <w:sz w:val="21"/>
            <w:szCs w:val="21"/>
            <w:lang w:val="en-US" w:eastAsia="zh-CN"/>
          </w:rPr>
          <w:t>多给</w:t>
        </w:r>
      </w:ins>
      <w:ins w:id="1938" w:author="CCCF" w:date="2023-01-10T16:54:34Z">
        <w:r>
          <w:rPr>
            <w:rFonts w:hint="eastAsia" w:ascii="Times New Roman" w:hAnsi="Times New Roman" w:cs="Times New Roman"/>
            <w:color w:val="auto"/>
            <w:kern w:val="2"/>
            <w:sz w:val="21"/>
            <w:szCs w:val="21"/>
            <w:lang w:val="en-US" w:eastAsia="zh-CN"/>
          </w:rPr>
          <w:t>分</w:t>
        </w:r>
      </w:ins>
      <w:r>
        <w:rPr>
          <w:rFonts w:hint="default" w:ascii="Times New Roman" w:hAnsi="Times New Roman" w:cs="Times New Roman"/>
          <w:color w:val="auto"/>
          <w:kern w:val="2"/>
          <w:sz w:val="21"/>
          <w:szCs w:val="21"/>
          <w:lang w:val="en-US" w:eastAsia="zh-CN"/>
        </w:rPr>
        <w:t>或</w:t>
      </w:r>
      <w:ins w:id="1939" w:author="CCCF" w:date="2023-01-10T16:54:37Z">
        <w:r>
          <w:rPr>
            <w:rFonts w:hint="eastAsia" w:ascii="Times New Roman" w:hAnsi="Times New Roman" w:cs="Times New Roman"/>
            <w:color w:val="auto"/>
            <w:kern w:val="2"/>
            <w:sz w:val="21"/>
            <w:szCs w:val="21"/>
            <w:lang w:val="en-US" w:eastAsia="zh-CN"/>
          </w:rPr>
          <w:t>少给</w:t>
        </w:r>
      </w:ins>
      <w:ins w:id="1940" w:author="CCCF" w:date="2023-01-10T16:54:38Z">
        <w:r>
          <w:rPr>
            <w:rFonts w:hint="eastAsia" w:ascii="Times New Roman" w:hAnsi="Times New Roman" w:cs="Times New Roman"/>
            <w:color w:val="auto"/>
            <w:kern w:val="2"/>
            <w:sz w:val="21"/>
            <w:szCs w:val="21"/>
            <w:lang w:val="en-US" w:eastAsia="zh-CN"/>
          </w:rPr>
          <w:t>分</w:t>
        </w:r>
      </w:ins>
      <w:del w:id="1941" w:author="CCCF" w:date="2023-01-10T16:54:39Z">
        <w:r>
          <w:rPr>
            <w:rFonts w:hint="default" w:ascii="Times New Roman" w:hAnsi="Times New Roman" w:cs="Times New Roman"/>
            <w:color w:val="auto"/>
            <w:kern w:val="2"/>
            <w:sz w:val="21"/>
            <w:szCs w:val="21"/>
            <w:lang w:val="en-US" w:eastAsia="zh-CN"/>
          </w:rPr>
          <w:delText>缩小</w:delText>
        </w:r>
      </w:del>
      <w:del w:id="1942" w:author="CCCF" w:date="2023-01-10T16:54:40Z">
        <w:r>
          <w:rPr>
            <w:rFonts w:hint="default" w:ascii="Times New Roman" w:hAnsi="Times New Roman" w:cs="Times New Roman"/>
            <w:color w:val="auto"/>
            <w:kern w:val="2"/>
            <w:sz w:val="21"/>
            <w:szCs w:val="21"/>
            <w:lang w:val="en-US" w:eastAsia="zh-CN"/>
          </w:rPr>
          <w:delText>其打分的</w:delText>
        </w:r>
      </w:del>
      <w:r>
        <w:rPr>
          <w:rFonts w:hint="default" w:ascii="Times New Roman" w:hAnsi="Times New Roman" w:cs="Times New Roman"/>
          <w:color w:val="auto"/>
          <w:kern w:val="2"/>
          <w:sz w:val="21"/>
          <w:szCs w:val="21"/>
          <w:lang w:val="en-US" w:eastAsia="zh-CN"/>
        </w:rPr>
        <w:t>倾向</w:t>
      </w:r>
      <w:del w:id="1943" w:author="CCCF" w:date="2023-01-10T16:54:45Z">
        <w:r>
          <w:rPr>
            <w:rFonts w:hint="default" w:ascii="Times New Roman" w:hAnsi="Times New Roman" w:cs="Times New Roman"/>
            <w:color w:val="auto"/>
            <w:kern w:val="2"/>
            <w:sz w:val="21"/>
            <w:szCs w:val="21"/>
            <w:lang w:val="en-US" w:eastAsia="zh-CN"/>
          </w:rPr>
          <w:delText>,</w:delText>
        </w:r>
      </w:del>
      <w:ins w:id="1944" w:author="CCCF" w:date="2023-01-10T16:54:45Z">
        <w:r>
          <w:rPr>
            <w:rFonts w:hint="eastAsia" w:ascii="Times New Roman" w:hAnsi="Times New Roman" w:cs="Times New Roman"/>
            <w:color w:val="auto"/>
            <w:kern w:val="2"/>
            <w:sz w:val="21"/>
            <w:szCs w:val="21"/>
            <w:lang w:val="en-US" w:eastAsia="zh-CN"/>
          </w:rPr>
          <w:t>，</w:t>
        </w:r>
      </w:ins>
      <w:del w:id="1945" w:author="CCCF" w:date="2023-01-10T16:54:46Z">
        <w:r>
          <w:rPr>
            <w:rFonts w:hint="default" w:ascii="Times New Roman" w:hAnsi="Times New Roman" w:cs="Times New Roman"/>
            <w:color w:val="auto"/>
            <w:kern w:val="2"/>
            <w:sz w:val="21"/>
            <w:szCs w:val="21"/>
            <w:lang w:val="en-US" w:eastAsia="zh-CN"/>
          </w:rPr>
          <w:delText>其</w:delText>
        </w:r>
      </w:del>
      <w:r>
        <w:rPr>
          <w:rFonts w:hint="default" w:ascii="Times New Roman" w:hAnsi="Times New Roman" w:cs="Times New Roman"/>
          <w:color w:val="auto"/>
          <w:kern w:val="2"/>
          <w:sz w:val="21"/>
          <w:szCs w:val="21"/>
          <w:lang w:val="en-US" w:eastAsia="zh-CN"/>
        </w:rPr>
        <w:t>被认为是同行评价者的</w:t>
      </w:r>
      <w:del w:id="1946" w:author="CCCF" w:date="2023-01-10T16:54:55Z">
        <w:r>
          <w:rPr>
            <w:rFonts w:hint="default" w:ascii="Times New Roman" w:hAnsi="Times New Roman" w:cs="Times New Roman"/>
            <w:color w:val="auto"/>
            <w:kern w:val="2"/>
            <w:sz w:val="21"/>
            <w:szCs w:val="21"/>
            <w:lang w:val="en-US" w:eastAsia="zh-CN"/>
          </w:rPr>
          <w:delText>存在的</w:delText>
        </w:r>
      </w:del>
      <w:r>
        <w:rPr>
          <w:rFonts w:hint="default" w:ascii="Times New Roman" w:hAnsi="Times New Roman" w:cs="Times New Roman"/>
          <w:color w:val="auto"/>
          <w:kern w:val="2"/>
          <w:sz w:val="21"/>
          <w:szCs w:val="21"/>
          <w:lang w:val="en-US" w:eastAsia="zh-CN"/>
        </w:rPr>
        <w:t>客观属性</w:t>
      </w:r>
      <w:ins w:id="1947" w:author="CCCF" w:date="2023-01-10T16:55:03Z">
        <w:r>
          <w:rPr>
            <w:rFonts w:hint="eastAsia" w:ascii="Times New Roman" w:hAnsi="Times New Roman" w:cs="Times New Roman"/>
            <w:color w:val="auto"/>
            <w:kern w:val="2"/>
            <w:sz w:val="21"/>
            <w:szCs w:val="21"/>
            <w:lang w:val="en-US" w:eastAsia="zh-CN"/>
          </w:rPr>
          <w:t>之一</w:t>
        </w:r>
      </w:ins>
      <w:r>
        <w:rPr>
          <w:rFonts w:hint="default" w:ascii="Times New Roman" w:hAnsi="Times New Roman" w:cs="Times New Roman"/>
          <w:color w:val="auto"/>
          <w:kern w:val="2"/>
          <w:sz w:val="21"/>
          <w:szCs w:val="21"/>
          <w:lang w:val="en-US" w:eastAsia="zh-CN"/>
        </w:rPr>
        <w:t>。</w:t>
      </w:r>
      <w:ins w:id="1948" w:author="CCCF" w:date="2023-01-10T16:55:10Z">
        <w:r>
          <w:rPr>
            <w:rFonts w:hint="eastAsia" w:ascii="Times New Roman" w:hAnsi="Times New Roman" w:cs="Times New Roman"/>
            <w:color w:val="auto"/>
            <w:kern w:val="2"/>
            <w:sz w:val="21"/>
            <w:szCs w:val="21"/>
            <w:lang w:val="en-US" w:eastAsia="zh-CN"/>
          </w:rPr>
          <w:t>本文</w:t>
        </w:r>
      </w:ins>
      <w:r>
        <w:rPr>
          <w:rFonts w:hint="default" w:ascii="Times New Roman" w:hAnsi="Times New Roman" w:cs="Times New Roman"/>
          <w:color w:val="auto"/>
          <w:kern w:val="2"/>
          <w:sz w:val="21"/>
          <w:szCs w:val="21"/>
          <w:lang w:val="en-US" w:eastAsia="zh-CN"/>
        </w:rPr>
        <w:t>用字母</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default" w:ascii="Times New Roman" w:hAnsi="Times New Roman"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default" w:ascii="Times New Roman" w:hAnsi="Times New Roman" w:cs="Times New Roman"/>
          <w:color w:val="auto"/>
          <w:kern w:val="2"/>
          <w:sz w:val="21"/>
          <w:szCs w:val="21"/>
          <w:lang w:val="en-US" w:eastAsia="zh-CN"/>
        </w:rPr>
        <w:t>的偏见。</w:t>
      </w:r>
    </w:p>
    <w:p>
      <w:pPr>
        <w:pStyle w:val="30"/>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ind w:left="420" w:leftChars="0" w:hanging="420" w:firstLineChars="0"/>
        <w:jc w:val="both"/>
        <w:textAlignment w:val="auto"/>
        <w:rPr>
          <w:rFonts w:hint="default" w:ascii="Times New Roman" w:hAnsi="Times New Roman" w:cs="Times New Roman"/>
          <w:color w:val="auto"/>
          <w:kern w:val="2"/>
          <w:sz w:val="21"/>
          <w:szCs w:val="21"/>
          <w:lang w:val="en-US" w:eastAsia="zh-CN"/>
        </w:rPr>
        <w:pPrChange w:id="1949" w:author="CCCF" w:date="2023-01-09T22:39:13Z">
          <w:pPr>
            <w:pStyle w:val="30"/>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ind w:left="420" w:leftChars="0" w:hanging="420" w:firstLineChars="0"/>
            <w:textAlignment w:val="auto"/>
          </w:pPr>
        </w:pPrChange>
      </w:pPr>
      <w:ins w:id="1950" w:author="CCCF" w:date="2023-01-10T17:23:12Z">
        <w:r>
          <w:rPr>
            <w:rFonts w:hint="eastAsia" w:ascii="Times New Roman" w:hAnsi="Times New Roman" w:cs="Times New Roman"/>
            <w:b/>
            <w:bCs/>
            <w:color w:val="auto"/>
            <w:kern w:val="2"/>
            <w:sz w:val="21"/>
            <w:szCs w:val="21"/>
            <w:lang w:val="en-US" w:eastAsia="zh-CN"/>
          </w:rPr>
          <w:t>评分</w:t>
        </w:r>
      </w:ins>
      <w:r>
        <w:rPr>
          <w:rFonts w:hint="default" w:ascii="Times New Roman" w:hAnsi="Times New Roman" w:cs="Times New Roman"/>
          <w:b/>
          <w:bCs/>
          <w:color w:val="auto"/>
          <w:kern w:val="2"/>
          <w:sz w:val="21"/>
          <w:szCs w:val="21"/>
          <w:lang w:val="en-US" w:eastAsia="zh-CN"/>
        </w:rPr>
        <w:t>可靠性</w:t>
      </w:r>
      <w:r>
        <w:rPr>
          <w:rFonts w:hint="default" w:ascii="Times New Roman" w:hAnsi="Times New Roman" w:cs="Times New Roman"/>
          <w:color w:val="auto"/>
          <w:kern w:val="2"/>
          <w:sz w:val="21"/>
          <w:szCs w:val="21"/>
          <w:lang w:val="en-US" w:eastAsia="zh-CN"/>
        </w:rPr>
        <w:t>：可靠性是</w:t>
      </w:r>
      <w:ins w:id="1951" w:author="CCCF" w:date="2023-01-10T16:55:27Z">
        <w:r>
          <w:rPr>
            <w:rFonts w:hint="eastAsia" w:ascii="Times New Roman" w:hAnsi="Times New Roman" w:cs="Times New Roman"/>
            <w:color w:val="auto"/>
            <w:kern w:val="2"/>
            <w:sz w:val="21"/>
            <w:szCs w:val="21"/>
            <w:lang w:val="en-US" w:eastAsia="zh-CN"/>
          </w:rPr>
          <w:t>模型</w:t>
        </w:r>
      </w:ins>
      <w:ins w:id="1952" w:author="CCCF" w:date="2023-01-10T16:55:28Z">
        <w:r>
          <w:rPr>
            <w:rFonts w:hint="eastAsia" w:ascii="Times New Roman" w:hAnsi="Times New Roman" w:cs="Times New Roman"/>
            <w:color w:val="auto"/>
            <w:kern w:val="2"/>
            <w:sz w:val="21"/>
            <w:szCs w:val="21"/>
            <w:lang w:val="en-US" w:eastAsia="zh-CN"/>
          </w:rPr>
          <w:t>中的</w:t>
        </w:r>
      </w:ins>
      <w:r>
        <w:rPr>
          <w:rFonts w:hint="default" w:ascii="Times New Roman" w:hAnsi="Times New Roman" w:cs="Times New Roman"/>
          <w:color w:val="auto"/>
          <w:kern w:val="2"/>
          <w:sz w:val="21"/>
          <w:szCs w:val="21"/>
          <w:lang w:val="en-US" w:eastAsia="zh-CN"/>
        </w:rPr>
        <w:t>隐变量，表示</w:t>
      </w:r>
      <w:ins w:id="1953" w:author="CCCF" w:date="2023-01-10T17:01:47Z">
        <w:r>
          <w:rPr>
            <w:rFonts w:hint="eastAsia" w:ascii="Times New Roman" w:hAnsi="Times New Roman" w:cs="Times New Roman"/>
            <w:color w:val="auto"/>
            <w:kern w:val="2"/>
            <w:sz w:val="21"/>
            <w:szCs w:val="21"/>
            <w:lang w:val="en-US" w:eastAsia="zh-CN"/>
          </w:rPr>
          <w:t>同行</w:t>
        </w:r>
      </w:ins>
      <w:r>
        <w:rPr>
          <w:rFonts w:hint="default" w:ascii="Times New Roman" w:hAnsi="Times New Roman" w:cs="Times New Roman"/>
          <w:color w:val="auto"/>
          <w:kern w:val="2"/>
          <w:sz w:val="21"/>
          <w:szCs w:val="21"/>
          <w:lang w:val="en-US" w:eastAsia="zh-CN"/>
        </w:rPr>
        <w:t>评价者的评分在</w:t>
      </w:r>
      <w:ins w:id="1954" w:author="CCCF" w:date="2023-01-10T17:02:06Z">
        <w:r>
          <w:rPr>
            <w:rFonts w:hint="eastAsia" w:ascii="Times New Roman" w:hAnsi="Times New Roman" w:cs="Times New Roman"/>
            <w:color w:val="auto"/>
            <w:kern w:val="2"/>
            <w:sz w:val="21"/>
            <w:szCs w:val="21"/>
            <w:lang w:val="en-US" w:eastAsia="zh-CN"/>
          </w:rPr>
          <w:t>经历</w:t>
        </w:r>
      </w:ins>
      <w:del w:id="1955" w:author="CCCF" w:date="2023-01-10T17:01:55Z">
        <w:r>
          <w:rPr>
            <w:rFonts w:hint="default" w:ascii="Times New Roman" w:hAnsi="Times New Roman" w:cs="Times New Roman"/>
            <w:color w:val="auto"/>
            <w:kern w:val="2"/>
            <w:sz w:val="21"/>
            <w:szCs w:val="21"/>
            <w:lang w:val="en-US" w:eastAsia="zh-CN"/>
          </w:rPr>
          <w:delText>经历了</w:delText>
        </w:r>
      </w:del>
      <w:ins w:id="1956" w:author="CCCF" w:date="2023-01-10T17:01:56Z">
        <w:r>
          <w:rPr>
            <w:rFonts w:hint="eastAsia" w:ascii="Times New Roman" w:hAnsi="Times New Roman" w:cs="Times New Roman"/>
            <w:color w:val="auto"/>
            <w:kern w:val="2"/>
            <w:sz w:val="21"/>
            <w:szCs w:val="21"/>
            <w:lang w:val="en-US" w:eastAsia="zh-CN"/>
          </w:rPr>
          <w:t>去除</w:t>
        </w:r>
      </w:ins>
      <w:r>
        <w:rPr>
          <w:rFonts w:hint="default" w:ascii="Times New Roman" w:hAnsi="Times New Roman" w:cs="Times New Roman"/>
          <w:color w:val="auto"/>
          <w:kern w:val="2"/>
          <w:sz w:val="21"/>
          <w:szCs w:val="21"/>
          <w:lang w:val="en-US" w:eastAsia="zh-CN"/>
        </w:rPr>
        <w:t>偏见的校准后</w:t>
      </w:r>
      <w:del w:id="1957" w:author="CCCF" w:date="2023-01-10T17:02:12Z">
        <w:r>
          <w:rPr>
            <w:rFonts w:hint="default" w:ascii="Times New Roman" w:hAnsi="Times New Roman" w:cs="Times New Roman"/>
            <w:color w:val="auto"/>
            <w:kern w:val="2"/>
            <w:sz w:val="21"/>
            <w:szCs w:val="21"/>
            <w:lang w:val="en-US" w:eastAsia="zh-CN"/>
          </w:rPr>
          <w:delText>，</w:delText>
        </w:r>
      </w:del>
      <w:r>
        <w:rPr>
          <w:rFonts w:hint="default" w:ascii="Times New Roman" w:hAnsi="Times New Roman" w:cs="Times New Roman"/>
          <w:color w:val="auto"/>
          <w:kern w:val="2"/>
          <w:sz w:val="21"/>
          <w:szCs w:val="21"/>
          <w:lang w:val="en-US" w:eastAsia="zh-CN"/>
        </w:rPr>
        <w:t>与作业真实分数</w:t>
      </w:r>
      <w:del w:id="1958" w:author="CCCF" w:date="2023-01-10T17:02:15Z">
        <w:r>
          <w:rPr>
            <w:rFonts w:hint="default" w:ascii="Times New Roman" w:hAnsi="Times New Roman" w:cs="Times New Roman"/>
            <w:color w:val="auto"/>
            <w:kern w:val="2"/>
            <w:sz w:val="21"/>
            <w:szCs w:val="21"/>
            <w:lang w:val="en-US" w:eastAsia="zh-CN"/>
          </w:rPr>
          <w:delText>存在</w:delText>
        </w:r>
      </w:del>
      <w:ins w:id="1959" w:author="CCCF" w:date="2023-01-10T17:02:18Z">
        <w:r>
          <w:rPr>
            <w:rFonts w:hint="eastAsia" w:ascii="Times New Roman" w:hAnsi="Times New Roman" w:cs="Times New Roman"/>
            <w:color w:val="auto"/>
            <w:kern w:val="2"/>
            <w:sz w:val="21"/>
            <w:szCs w:val="21"/>
            <w:lang w:val="en-US" w:eastAsia="zh-CN"/>
          </w:rPr>
          <w:t>之间</w:t>
        </w:r>
      </w:ins>
      <w:r>
        <w:rPr>
          <w:rFonts w:hint="default" w:ascii="Times New Roman" w:hAnsi="Times New Roman" w:cs="Times New Roman"/>
          <w:color w:val="auto"/>
          <w:kern w:val="2"/>
          <w:sz w:val="21"/>
          <w:szCs w:val="21"/>
          <w:lang w:val="en-US" w:eastAsia="zh-CN"/>
        </w:rPr>
        <w:t>的</w:t>
      </w:r>
      <w:ins w:id="1960" w:author="CCCF" w:date="2023-01-10T17:04:21Z">
        <w:r>
          <w:rPr>
            <w:rFonts w:hint="eastAsia" w:ascii="Times New Roman" w:hAnsi="Times New Roman" w:cs="Times New Roman"/>
            <w:color w:val="auto"/>
            <w:kern w:val="2"/>
            <w:sz w:val="21"/>
            <w:szCs w:val="21"/>
            <w:lang w:val="en-US" w:eastAsia="zh-CN"/>
          </w:rPr>
          <w:t>偏差</w:t>
        </w:r>
      </w:ins>
      <w:del w:id="1961" w:author="CCCF" w:date="2023-01-10T17:04:20Z">
        <w:r>
          <w:rPr>
            <w:rFonts w:hint="default" w:ascii="Times New Roman" w:hAnsi="Times New Roman" w:cs="Times New Roman"/>
            <w:color w:val="auto"/>
            <w:kern w:val="2"/>
            <w:sz w:val="21"/>
            <w:szCs w:val="21"/>
            <w:lang w:val="en-US" w:eastAsia="zh-CN"/>
          </w:rPr>
          <w:delText>差</w:delText>
        </w:r>
      </w:del>
      <w:del w:id="1962" w:author="CCCF" w:date="2023-01-10T17:04:19Z">
        <w:r>
          <w:rPr>
            <w:rFonts w:hint="default" w:ascii="Times New Roman" w:hAnsi="Times New Roman" w:cs="Times New Roman"/>
            <w:color w:val="auto"/>
            <w:kern w:val="2"/>
            <w:sz w:val="21"/>
            <w:szCs w:val="21"/>
            <w:lang w:val="en-US" w:eastAsia="zh-CN"/>
          </w:rPr>
          <w:delText>距</w:delText>
        </w:r>
      </w:del>
      <w:r>
        <w:rPr>
          <w:rFonts w:hint="default" w:ascii="Times New Roman" w:hAnsi="Times New Roman" w:cs="Times New Roman"/>
          <w:color w:val="auto"/>
          <w:kern w:val="2"/>
          <w:sz w:val="21"/>
          <w:szCs w:val="21"/>
          <w:lang w:val="en-US" w:eastAsia="zh-CN"/>
        </w:rPr>
        <w:t>。</w:t>
      </w:r>
      <w:ins w:id="1963" w:author="CCCF" w:date="2023-01-10T17:04:42Z">
        <w:r>
          <w:rPr>
            <w:rFonts w:hint="eastAsia" w:ascii="Times New Roman" w:hAnsi="Times New Roman" w:cs="Times New Roman"/>
            <w:color w:val="auto"/>
            <w:kern w:val="2"/>
            <w:sz w:val="21"/>
            <w:szCs w:val="21"/>
            <w:lang w:val="en-US" w:eastAsia="zh-CN"/>
          </w:rPr>
          <w:t>用</w:t>
        </w:r>
      </w:ins>
      <w:ins w:id="1964" w:author="CCCF" w:date="2023-01-10T17:04:36Z">
        <w:r>
          <w:rPr>
            <w:rFonts w:hint="eastAsia" w:ascii="Times New Roman" w:hAnsi="Times New Roman" w:cs="Times New Roman"/>
            <w:color w:val="auto"/>
            <w:kern w:val="2"/>
            <w:sz w:val="21"/>
            <w:szCs w:val="21"/>
            <w:lang w:val="en-US" w:eastAsia="zh-CN"/>
          </w:rPr>
          <w:t>符号</w:t>
        </w:r>
      </w:ins>
      <m:oMath>
        <m:sSub>
          <m:sSubPr>
            <m:ctrlPr>
              <w:ins w:id="1965" w:author="CCCF" w:date="2023-01-10T17:04:39Z">
                <w:rPr>
                  <w:rFonts w:ascii="Cambria Math" w:hAnsi="Cambria Math" w:cs="Times New Roman"/>
                  <w:i/>
                  <w:color w:val="auto"/>
                  <w:kern w:val="2"/>
                  <w:sz w:val="21"/>
                  <w:szCs w:val="21"/>
                  <w:lang w:val="en-US"/>
                </w:rPr>
              </w:ins>
            </m:ctrlPr>
          </m:sSubPr>
          <m:e>
            <w:ins w:id="1966" w:author="CCCF" w:date="2023-01-10T17:04:39Z">
              <m:r>
                <m:rPr/>
                <w:rPr>
                  <w:rFonts w:ascii="Cambria Math" w:hAnsi="Cambria Math" w:cs="Times New Roman"/>
                  <w:color w:val="auto"/>
                  <w:kern w:val="2"/>
                  <w:sz w:val="21"/>
                  <w:szCs w:val="21"/>
                  <w:lang w:val="en-US"/>
                </w:rPr>
                <m:t>τ</m:t>
              </m:r>
            </w:ins>
            <m:ctrlPr>
              <w:ins w:id="1967" w:author="CCCF" w:date="2023-01-10T17:04:39Z">
                <w:rPr>
                  <w:rFonts w:ascii="Cambria Math" w:hAnsi="Cambria Math" w:cs="Times New Roman"/>
                  <w:i/>
                  <w:color w:val="auto"/>
                  <w:kern w:val="2"/>
                  <w:sz w:val="21"/>
                  <w:szCs w:val="21"/>
                  <w:lang w:val="en-US"/>
                </w:rPr>
              </w:ins>
            </m:ctrlPr>
          </m:e>
          <m:sub>
            <w:ins w:id="1968" w:author="CCCF" w:date="2023-01-10T17:04:39Z">
              <m:r>
                <m:rPr/>
                <w:rPr>
                  <w:rFonts w:hint="default" w:ascii="Cambria Math" w:hAnsi="Cambria Math" w:cs="Times New Roman"/>
                  <w:color w:val="auto"/>
                  <w:kern w:val="2"/>
                  <w:sz w:val="21"/>
                  <w:szCs w:val="21"/>
                  <w:lang w:val="en-US" w:eastAsia="zh-CN"/>
                </w:rPr>
                <m:t>v</m:t>
              </m:r>
            </w:ins>
            <m:ctrlPr>
              <w:ins w:id="1969" w:author="CCCF" w:date="2023-01-10T17:04:39Z">
                <w:rPr>
                  <w:rFonts w:ascii="Cambria Math" w:hAnsi="Cambria Math" w:cs="Times New Roman"/>
                  <w:i/>
                  <w:color w:val="auto"/>
                  <w:kern w:val="2"/>
                  <w:sz w:val="21"/>
                  <w:szCs w:val="21"/>
                  <w:lang w:val="en-US"/>
                </w:rPr>
              </w:ins>
            </m:ctrlPr>
          </m:sub>
        </m:sSub>
      </m:oMath>
      <w:ins w:id="1970" w:author="CCCF" w:date="2023-01-10T17:04:37Z">
        <w:r>
          <w:rPr>
            <w:rFonts w:hint="eastAsia" w:ascii="Times New Roman" w:hAnsi="Times New Roman" w:cs="Times New Roman"/>
            <w:color w:val="auto"/>
            <w:kern w:val="2"/>
            <w:sz w:val="21"/>
            <w:szCs w:val="21"/>
            <w:lang w:val="en-US" w:eastAsia="zh-CN"/>
          </w:rPr>
          <w:t>表示</w:t>
        </w:r>
      </w:ins>
      <w:r>
        <w:rPr>
          <w:rFonts w:hint="default" w:ascii="Times New Roman" w:hAnsi="Times New Roman"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default" w:ascii="Times New Roman" w:hAnsi="Times New Roman" w:cs="Times New Roman"/>
          <w:color w:val="auto"/>
          <w:kern w:val="2"/>
          <w:sz w:val="21"/>
          <w:szCs w:val="21"/>
          <w:lang w:val="en-US" w:eastAsia="zh-CN"/>
        </w:rPr>
        <w:t>的</w:t>
      </w:r>
      <w:ins w:id="1971" w:author="CCCF" w:date="2023-01-10T17:04:52Z">
        <w:r>
          <w:rPr>
            <w:rFonts w:hint="eastAsia" w:ascii="Times New Roman" w:hAnsi="Times New Roman" w:cs="Times New Roman"/>
            <w:color w:val="auto"/>
            <w:kern w:val="2"/>
            <w:sz w:val="21"/>
            <w:szCs w:val="21"/>
            <w:lang w:val="en-US" w:eastAsia="zh-CN"/>
          </w:rPr>
          <w:t>评分</w:t>
        </w:r>
      </w:ins>
      <w:r>
        <w:rPr>
          <w:rFonts w:hint="default" w:ascii="Times New Roman" w:hAnsi="Times New Roman" w:cs="Times New Roman"/>
          <w:color w:val="auto"/>
          <w:kern w:val="2"/>
          <w:sz w:val="21"/>
          <w:szCs w:val="21"/>
          <w:lang w:val="en-US" w:eastAsia="zh-CN"/>
        </w:rPr>
        <w:t>可靠性</w:t>
      </w:r>
      <w:del w:id="1972" w:author="CCCF" w:date="2023-01-10T17:04:48Z">
        <w:r>
          <w:rPr>
            <w:rFonts w:hint="default" w:ascii="Times New Roman" w:hAnsi="Times New Roman" w:cs="Times New Roman"/>
            <w:color w:val="auto"/>
            <w:kern w:val="2"/>
            <w:sz w:val="21"/>
            <w:szCs w:val="21"/>
            <w:lang w:val="en-US" w:eastAsia="zh-CN"/>
          </w:rPr>
          <w:delText>通过</w:delText>
        </w:r>
      </w:del>
      <m:oMath>
        <m:sSub>
          <m:sSubPr>
            <m:ctrlPr>
              <w:del w:id="1973" w:author="CCCF" w:date="2023-01-10T17:04:48Z">
                <w:rPr>
                  <w:rFonts w:ascii="Cambria Math" w:hAnsi="Cambria Math" w:cs="Times New Roman"/>
                  <w:i/>
                  <w:color w:val="auto"/>
                  <w:kern w:val="2"/>
                  <w:sz w:val="21"/>
                  <w:szCs w:val="21"/>
                  <w:lang w:val="en-US"/>
                </w:rPr>
              </w:del>
            </m:ctrlPr>
          </m:sSubPr>
          <m:e>
            <w:del w:id="1974" w:author="CCCF" w:date="2023-01-10T17:04:48Z">
              <m:r>
                <m:rPr/>
                <w:rPr>
                  <w:rFonts w:ascii="Cambria Math" w:hAnsi="Cambria Math" w:cs="Times New Roman"/>
                  <w:color w:val="auto"/>
                  <w:kern w:val="2"/>
                  <w:sz w:val="21"/>
                  <w:szCs w:val="21"/>
                  <w:lang w:val="en-US"/>
                </w:rPr>
                <m:t>τ</m:t>
              </m:r>
            </w:del>
            <m:ctrlPr>
              <w:del w:id="1975" w:author="CCCF" w:date="2023-01-10T17:04:48Z">
                <w:rPr>
                  <w:rFonts w:ascii="Cambria Math" w:hAnsi="Cambria Math" w:cs="Times New Roman"/>
                  <w:i/>
                  <w:color w:val="auto"/>
                  <w:kern w:val="2"/>
                  <w:sz w:val="21"/>
                  <w:szCs w:val="21"/>
                  <w:lang w:val="en-US"/>
                </w:rPr>
              </w:del>
            </m:ctrlPr>
          </m:e>
          <m:sub>
            <w:del w:id="1976" w:author="CCCF" w:date="2023-01-10T17:04:48Z">
              <m:r>
                <m:rPr/>
                <w:rPr>
                  <w:rFonts w:hint="default" w:ascii="Cambria Math" w:hAnsi="Cambria Math" w:cs="Times New Roman"/>
                  <w:color w:val="auto"/>
                  <w:kern w:val="2"/>
                  <w:sz w:val="21"/>
                  <w:szCs w:val="21"/>
                  <w:lang w:val="en-US" w:eastAsia="zh-CN"/>
                </w:rPr>
                <m:t>v</m:t>
              </m:r>
            </w:del>
            <m:ctrlPr>
              <w:del w:id="1977" w:author="CCCF" w:date="2023-01-10T17:04:48Z">
                <w:rPr>
                  <w:rFonts w:ascii="Cambria Math" w:hAnsi="Cambria Math" w:cs="Times New Roman"/>
                  <w:i/>
                  <w:color w:val="auto"/>
                  <w:kern w:val="2"/>
                  <w:sz w:val="21"/>
                  <w:szCs w:val="21"/>
                  <w:lang w:val="en-US"/>
                </w:rPr>
              </w:del>
            </m:ctrlPr>
          </m:sub>
        </m:sSub>
      </m:oMath>
      <w:del w:id="1978" w:author="CCCF" w:date="2023-01-10T17:04:48Z">
        <w:r>
          <w:rPr>
            <w:rFonts w:hint="default" w:ascii="Times New Roman" w:hAnsi="Times New Roman" w:cs="Times New Roman"/>
            <w:color w:val="auto"/>
            <w:kern w:val="2"/>
            <w:sz w:val="21"/>
            <w:szCs w:val="21"/>
            <w:lang w:val="en-US" w:eastAsia="zh-CN"/>
          </w:rPr>
          <w:delText>表示</w:delText>
        </w:r>
      </w:del>
      <w:r>
        <w:rPr>
          <w:rFonts w:hint="default" w:ascii="Times New Roman" w:hAnsi="Times New Roman" w:cs="Times New Roman"/>
          <w:color w:val="auto"/>
          <w:kern w:val="2"/>
          <w:sz w:val="21"/>
          <w:szCs w:val="21"/>
          <w:lang w:val="en-US" w:eastAsia="zh-CN"/>
        </w:rPr>
        <w:t>。</w:t>
      </w:r>
      <w:del w:id="1979" w:author="CCCF" w:date="2023-01-10T17:05:12Z">
        <w:r>
          <w:rPr>
            <w:rFonts w:hint="default" w:ascii="Times New Roman" w:hAnsi="Times New Roman" w:cs="Times New Roman"/>
            <w:color w:val="auto"/>
            <w:kern w:val="2"/>
            <w:sz w:val="21"/>
            <w:szCs w:val="21"/>
            <w:lang w:val="en-US" w:eastAsia="zh-CN"/>
          </w:rPr>
          <w:delText>传统的概率模型中，评价者的可靠性主要依赖于其提交作业的真实分数，在我们的概率模型中，评价者的可靠性将取决于其对作业的打分与该作业的真实分数之差。</w:delText>
        </w:r>
      </w:del>
    </w:p>
    <w:p>
      <w:pPr>
        <w:pStyle w:val="30"/>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ind w:left="420" w:leftChars="0" w:hanging="420" w:firstLineChars="0"/>
        <w:jc w:val="both"/>
        <w:textAlignment w:val="auto"/>
        <w:rPr>
          <w:rFonts w:hint="default" w:ascii="Times New Roman" w:hAnsi="Times New Roman" w:cs="Times New Roman"/>
          <w:color w:val="auto"/>
          <w:kern w:val="2"/>
          <w:sz w:val="21"/>
          <w:szCs w:val="21"/>
          <w:lang w:val="en-US" w:eastAsia="zh-CN"/>
        </w:rPr>
        <w:pPrChange w:id="1980" w:author="CCCF" w:date="2023-01-09T22:39:13Z">
          <w:pPr>
            <w:pStyle w:val="30"/>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ind w:left="420" w:leftChars="0" w:hanging="420" w:firstLineChars="0"/>
            <w:textAlignment w:val="auto"/>
          </w:pPr>
        </w:pPrChange>
      </w:pPr>
      <w:r>
        <w:rPr>
          <w:rFonts w:hint="default" w:ascii="Times New Roman" w:hAnsi="Times New Roman" w:cs="Times New Roman"/>
          <w:b/>
          <w:bCs/>
          <w:color w:val="auto"/>
          <w:kern w:val="2"/>
          <w:sz w:val="21"/>
          <w:szCs w:val="21"/>
          <w:lang w:val="en-US" w:eastAsia="zh-CN"/>
        </w:rPr>
        <w:t>互评分数</w:t>
      </w:r>
      <w:r>
        <w:rPr>
          <w:rFonts w:hint="default" w:ascii="Times New Roman" w:hAnsi="Times New Roman" w:cs="Times New Roman"/>
          <w:color w:val="auto"/>
          <w:kern w:val="2"/>
          <w:sz w:val="21"/>
          <w:szCs w:val="21"/>
          <w:lang w:val="en-US" w:eastAsia="zh-CN"/>
        </w:rPr>
        <w:t>：互评分数是</w:t>
      </w:r>
      <w:ins w:id="1981" w:author="CCCF" w:date="2023-01-10T17:05:33Z">
        <w:r>
          <w:rPr>
            <w:rFonts w:hint="eastAsia" w:ascii="Times New Roman" w:hAnsi="Times New Roman" w:cs="Times New Roman"/>
            <w:color w:val="auto"/>
            <w:kern w:val="2"/>
            <w:sz w:val="21"/>
            <w:szCs w:val="21"/>
            <w:lang w:val="en-US" w:eastAsia="zh-CN"/>
          </w:rPr>
          <w:t>模型</w:t>
        </w:r>
      </w:ins>
      <w:ins w:id="1982" w:author="CCCF" w:date="2023-01-10T17:05:34Z">
        <w:r>
          <w:rPr>
            <w:rFonts w:hint="eastAsia" w:ascii="Times New Roman" w:hAnsi="Times New Roman" w:cs="Times New Roman"/>
            <w:color w:val="auto"/>
            <w:kern w:val="2"/>
            <w:sz w:val="21"/>
            <w:szCs w:val="21"/>
            <w:lang w:val="en-US" w:eastAsia="zh-CN"/>
          </w:rPr>
          <w:t>中</w:t>
        </w:r>
      </w:ins>
      <w:ins w:id="1983" w:author="CCCF" w:date="2023-01-10T17:05:36Z">
        <w:r>
          <w:rPr>
            <w:rFonts w:hint="eastAsia" w:ascii="Times New Roman" w:hAnsi="Times New Roman" w:cs="Times New Roman"/>
            <w:color w:val="auto"/>
            <w:kern w:val="2"/>
            <w:sz w:val="21"/>
            <w:szCs w:val="21"/>
            <w:lang w:val="en-US" w:eastAsia="zh-CN"/>
          </w:rPr>
          <w:t>的</w:t>
        </w:r>
      </w:ins>
      <w:r>
        <w:rPr>
          <w:rFonts w:hint="default" w:ascii="Times New Roman" w:hAnsi="Times New Roman" w:cs="Times New Roman"/>
          <w:color w:val="auto"/>
          <w:kern w:val="2"/>
          <w:sz w:val="21"/>
          <w:szCs w:val="21"/>
          <w:lang w:val="en-US" w:eastAsia="zh-CN"/>
        </w:rPr>
        <w:t>可观测变量，</w:t>
      </w:r>
      <w:ins w:id="1984" w:author="CCCF" w:date="2023-01-10T17:05:41Z">
        <w:r>
          <w:rPr>
            <w:rFonts w:hint="eastAsia" w:ascii="Times New Roman" w:hAnsi="Times New Roman" w:cs="Times New Roman"/>
            <w:color w:val="auto"/>
            <w:kern w:val="2"/>
            <w:sz w:val="21"/>
            <w:szCs w:val="21"/>
            <w:lang w:val="en-US" w:eastAsia="zh-CN"/>
          </w:rPr>
          <w:t>是</w:t>
        </w:r>
      </w:ins>
      <w:del w:id="1985" w:author="CCCF" w:date="2023-01-10T17:05:41Z">
        <w:r>
          <w:rPr>
            <w:rFonts w:hint="default" w:ascii="Times New Roman" w:hAnsi="Times New Roman" w:cs="Times New Roman"/>
            <w:color w:val="auto"/>
            <w:kern w:val="2"/>
            <w:sz w:val="21"/>
            <w:szCs w:val="21"/>
            <w:lang w:val="en-US" w:eastAsia="zh-CN"/>
          </w:rPr>
          <w:delText>表示</w:delText>
        </w:r>
      </w:del>
      <w:r>
        <w:rPr>
          <w:rFonts w:hint="default" w:ascii="Times New Roman" w:hAnsi="Times New Roman" w:cs="Times New Roman"/>
          <w:color w:val="auto"/>
          <w:kern w:val="2"/>
          <w:sz w:val="21"/>
          <w:szCs w:val="21"/>
          <w:lang w:val="en-US" w:eastAsia="zh-CN"/>
        </w:rPr>
        <w:t>同行评价者给作业打出的评分，</w:t>
      </w:r>
      <w:ins w:id="1986" w:author="CCCF" w:date="2023-01-10T17:06:19Z">
        <w:r>
          <w:rPr>
            <w:rFonts w:hint="eastAsia" w:ascii="Times New Roman" w:hAnsi="Times New Roman" w:cs="Times New Roman"/>
            <w:color w:val="auto"/>
            <w:kern w:val="2"/>
            <w:sz w:val="21"/>
            <w:szCs w:val="21"/>
            <w:lang w:val="en-US" w:eastAsia="zh-CN"/>
          </w:rPr>
          <w:t>本文</w:t>
        </w:r>
      </w:ins>
      <w:r>
        <w:rPr>
          <w:rFonts w:hint="default" w:ascii="Times New Roman" w:hAnsi="Times New Roman" w:cs="Times New Roman"/>
          <w:color w:val="auto"/>
          <w:kern w:val="2"/>
          <w:sz w:val="21"/>
          <w:szCs w:val="21"/>
          <w:lang w:val="en-US" w:eastAsia="zh-CN"/>
        </w:rPr>
        <w:t>用</w:t>
      </w:r>
      <w:ins w:id="1987" w:author="CCCF" w:date="2023-01-10T17:06:23Z">
        <w:r>
          <w:rPr>
            <w:rFonts w:hint="eastAsia" w:ascii="Times New Roman" w:hAnsi="Times New Roman" w:cs="Times New Roman"/>
            <w:color w:val="auto"/>
            <w:kern w:val="2"/>
            <w:sz w:val="21"/>
            <w:szCs w:val="21"/>
            <w:lang w:val="en-US" w:eastAsia="zh-CN"/>
          </w:rPr>
          <w:t>符号</w:t>
        </w:r>
      </w:ins>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default" w:ascii="Times New Roman" w:hAnsi="Times New Roman"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del w:id="1988" w:author="CCCF" w:date="2023-01-10T17:07:06Z">
        <w:r>
          <w:rPr>
            <w:rFonts w:hint="default" w:ascii="Times New Roman" w:hAnsi="Times New Roman" w:cs="Times New Roman"/>
            <w:color w:val="auto"/>
            <w:kern w:val="2"/>
            <w:sz w:val="21"/>
            <w:szCs w:val="21"/>
            <w:lang w:val="en-US" w:eastAsia="zh-CN"/>
          </w:rPr>
          <w:delText>给</w:delText>
        </w:r>
      </w:del>
      <w:ins w:id="1989" w:author="CCCF" w:date="2023-01-10T17:07:07Z">
        <w:r>
          <w:rPr>
            <w:rFonts w:hint="eastAsia" w:ascii="Times New Roman" w:hAnsi="Times New Roman" w:cs="Times New Roman"/>
            <w:color w:val="auto"/>
            <w:kern w:val="2"/>
            <w:sz w:val="21"/>
            <w:szCs w:val="21"/>
            <w:lang w:val="en-US" w:eastAsia="zh-CN"/>
          </w:rPr>
          <w:t>针对</w:t>
        </w:r>
      </w:ins>
      <w:r>
        <w:rPr>
          <w:rFonts w:hint="default" w:ascii="Times New Roman" w:hAnsi="Times New Roman"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default" w:ascii="Times New Roman" w:hAnsi="Times New Roman" w:cs="Times New Roman"/>
          <w:i w:val="0"/>
          <w:color w:val="auto"/>
          <w:kern w:val="2"/>
          <w:sz w:val="21"/>
          <w:szCs w:val="21"/>
          <w:lang w:val="en-US" w:eastAsia="zh-CN"/>
        </w:rPr>
        <w:t>的作业</w:t>
      </w:r>
      <w:del w:id="1990" w:author="CCCF" w:date="2023-01-10T17:07:12Z">
        <w:r>
          <w:rPr>
            <w:rFonts w:hint="default" w:ascii="Times New Roman" w:hAnsi="Times New Roman" w:cs="Times New Roman"/>
            <w:color w:val="auto"/>
            <w:kern w:val="2"/>
            <w:sz w:val="21"/>
            <w:szCs w:val="21"/>
            <w:lang w:val="en-US" w:eastAsia="zh-CN"/>
          </w:rPr>
          <w:delText>打出的评分</w:delText>
        </w:r>
      </w:del>
      <w:ins w:id="1991" w:author="CCCF" w:date="2023-01-10T17:07:13Z">
        <w:r>
          <w:rPr>
            <w:rFonts w:hint="eastAsia" w:ascii="Times New Roman" w:hAnsi="Times New Roman" w:cs="Times New Roman"/>
            <w:color w:val="auto"/>
            <w:kern w:val="2"/>
            <w:sz w:val="21"/>
            <w:szCs w:val="21"/>
            <w:lang w:val="en-US" w:eastAsia="zh-CN"/>
          </w:rPr>
          <w:t>给出</w:t>
        </w:r>
      </w:ins>
      <w:ins w:id="1992" w:author="CCCF" w:date="2023-01-10T17:07:14Z">
        <w:r>
          <w:rPr>
            <w:rFonts w:hint="eastAsia" w:ascii="Times New Roman" w:hAnsi="Times New Roman" w:cs="Times New Roman"/>
            <w:color w:val="auto"/>
            <w:kern w:val="2"/>
            <w:sz w:val="21"/>
            <w:szCs w:val="21"/>
            <w:lang w:val="en-US" w:eastAsia="zh-CN"/>
          </w:rPr>
          <w:t>的</w:t>
        </w:r>
      </w:ins>
      <w:ins w:id="1993" w:author="CCCF" w:date="2023-01-10T17:07:16Z">
        <w:r>
          <w:rPr>
            <w:rFonts w:hint="eastAsia" w:ascii="Times New Roman" w:hAnsi="Times New Roman" w:cs="Times New Roman"/>
            <w:color w:val="auto"/>
            <w:kern w:val="2"/>
            <w:sz w:val="21"/>
            <w:szCs w:val="21"/>
            <w:lang w:val="en-US" w:eastAsia="zh-CN"/>
          </w:rPr>
          <w:t>评分</w:t>
        </w:r>
      </w:ins>
      <w:r>
        <w:rPr>
          <w:rFonts w:hint="default" w:ascii="Times New Roman" w:hAnsi="Times New Roman" w:cs="Times New Roman"/>
          <w:color w:val="auto"/>
          <w:kern w:val="2"/>
          <w:sz w:val="21"/>
          <w:szCs w:val="21"/>
          <w:lang w:val="en-US" w:eastAsia="zh-CN"/>
        </w:rPr>
        <w:t>。评价分数的集合</w:t>
      </w:r>
      <w:r>
        <w:rPr>
          <w:rFonts w:hint="default" w:ascii="Times New Roman" w:hAnsi="Times New Roman" w:cs="Times New Roman"/>
          <w:i/>
          <w:iCs/>
          <w:color w:val="auto"/>
          <w:kern w:val="2"/>
          <w:sz w:val="21"/>
          <w:szCs w:val="21"/>
          <w:lang w:val="en-US" w:eastAsia="zh-CN"/>
        </w:rPr>
        <w:t>Z</w:t>
      </w:r>
      <w:r>
        <w:rPr>
          <w:rFonts w:hint="default" w:ascii="Times New Roman" w:hAnsi="Times New Roman" w:cs="Times New Roman"/>
          <w:color w:val="auto"/>
          <w:kern w:val="2"/>
          <w:sz w:val="21"/>
          <w:szCs w:val="21"/>
          <w:lang w:val="en-US" w:eastAsia="zh-CN"/>
        </w:rPr>
        <w:t>表示为</w:t>
      </w:r>
      <m:oMath>
        <m:r>
          <m:rPr/>
          <w:rPr>
            <w:rFonts w:hint="default" w:ascii="Cambria Math" w:hAnsi="Cambria Math" w:cs="Times New Roman"/>
            <w:color w:val="auto"/>
            <w:kern w:val="2"/>
            <w:sz w:val="21"/>
            <w:szCs w:val="21"/>
            <w:lang w:val="en-US" w:eastAsia="zh-CN" w:bidi="ar-SA"/>
          </w:rPr>
          <m:t>Z={</m:t>
        </m:r>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r>
          <m:rPr/>
          <w:rPr>
            <w:rFonts w:hint="default" w:ascii="Cambria Math" w:hAnsi="Cambria Math" w:cs="Times New Roman"/>
            <w:color w:val="auto"/>
            <w:kern w:val="2"/>
            <w:sz w:val="21"/>
            <w:szCs w:val="21"/>
            <w:lang w:val="en-US" w:eastAsia="zh-CN"/>
          </w:rPr>
          <m:t>|</m:t>
        </m:r>
        <m:sSub>
          <m:sSubPr>
            <m:ctrlPr>
              <w:rPr>
                <w:rFonts w:ascii="Cambria Math" w:hAnsi="Cambria Math" w:cs="Times New Roman"/>
                <w:i/>
                <w:iCs/>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Sub>
        <w:ins w:id="1994" w:author="CCCF" w:date="2023-01-10T20:33:50Z">
          <m:r>
            <m:rPr>
              <m:sty m:val="p"/>
            </m:rPr>
            <w:rPr>
              <w:rFonts w:hint="default" w:ascii="Cambria Math" w:hAnsi="Cambria Math" w:cs="Times New Roman"/>
              <w:color w:val="auto"/>
              <w:kern w:val="2"/>
              <w:sz w:val="21"/>
              <w:szCs w:val="21"/>
              <w:lang w:val="en-US" w:eastAsia="zh-CN"/>
            </w:rPr>
            <m:t>,</m:t>
          </m:r>
        </w:ins>
        <w:ins w:id="1995" w:author="CCCF" w:date="2023-01-10T20:33:51Z">
          <m:r>
            <m:rPr/>
            <w:rPr>
              <w:rFonts w:hint="default" w:ascii="Cambria Math" w:hAnsi="Cambria Math" w:cs="Times New Roman"/>
              <w:color w:val="auto"/>
              <w:kern w:val="2"/>
              <w:sz w:val="21"/>
              <w:szCs w:val="21"/>
              <w:lang w:val="en-US" w:eastAsia="zh-CN"/>
            </w:rPr>
            <m:t>v</m:t>
          </m:r>
        </w:ins>
        <m:r>
          <m:rPr>
            <m:sty m:val="p"/>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m:t>
        </m:r>
        <w:del w:id="1996" w:author="CCCF" w:date="2023-01-10T20:33:56Z">
          <m:r>
            <m:rPr/>
            <w:rPr>
              <w:rFonts w:hint="default" w:ascii="Cambria Math" w:hAnsi="Cambria Math" w:cs="Times New Roman"/>
              <w:color w:val="auto"/>
              <w:kern w:val="2"/>
              <w:sz w:val="21"/>
              <w:szCs w:val="21"/>
              <w:lang w:val="en-US" w:eastAsia="zh-CN"/>
            </w:rPr>
            <m:t>,v</m:t>
          </m:r>
        </w:del>
        <w:del w:id="1997" w:author="CCCF" w:date="2023-01-10T20:33:56Z">
          <m:r>
            <m:rPr/>
            <w:rPr>
              <w:rFonts w:ascii="Cambria Math" w:hAnsi="Cambria Math" w:cs="Times New Roman"/>
              <w:color w:val="auto"/>
              <w:kern w:val="2"/>
              <w:sz w:val="21"/>
              <w:szCs w:val="21"/>
              <w:lang w:val="en-US"/>
            </w:rPr>
            <m:t>∈</m:t>
          </m:r>
        </w:del>
        <w:del w:id="1998" w:author="CCCF" w:date="2023-01-10T20:33:56Z">
          <m:r>
            <m:rPr/>
            <w:rPr>
              <w:rFonts w:hint="default" w:ascii="Cambria Math" w:hAnsi="Cambria Math" w:cs="Times New Roman"/>
              <w:color w:val="auto"/>
              <w:kern w:val="2"/>
              <w:sz w:val="21"/>
              <w:szCs w:val="21"/>
              <w:lang w:val="en-US" w:eastAsia="zh-CN"/>
            </w:rPr>
            <m:t>U</m:t>
          </m:r>
        </w:del>
        <m:r>
          <m:rPr>
            <m:sty m:val="p"/>
          </m:rPr>
          <w:rPr>
            <w:rFonts w:hint="default" w:ascii="Cambria Math" w:hAnsi="Cambria Math" w:cs="Times New Roman"/>
            <w:color w:val="auto"/>
            <w:kern w:val="2"/>
            <w:sz w:val="21"/>
            <w:szCs w:val="21"/>
            <w:lang w:val="en-US" w:eastAsia="zh-CN" w:bidi="ar-SA"/>
          </w:rPr>
          <m:t>}</m:t>
        </m:r>
      </m:oMath>
      <w:r>
        <w:rPr>
          <w:rFonts w:hint="default" w:ascii="Times New Roman" w:hAnsi="Times New Roman" w:cs="Times New Roman"/>
          <w:i w:val="0"/>
          <w:color w:val="auto"/>
          <w:kern w:val="2"/>
          <w:sz w:val="21"/>
          <w:szCs w:val="21"/>
          <w:lang w:val="en-US" w:eastAsia="zh-CN" w:bidi="ar-SA"/>
        </w:rPr>
        <w:t>。</w:t>
      </w:r>
    </w:p>
    <w:p>
      <w:pPr>
        <w:pStyle w:val="30"/>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ind w:left="420" w:leftChars="0" w:hanging="420" w:firstLineChars="0"/>
        <w:jc w:val="both"/>
        <w:textAlignment w:val="auto"/>
        <w:rPr>
          <w:rFonts w:hint="default" w:ascii="Times New Roman" w:hAnsi="Times New Roman" w:cs="Times New Roman"/>
          <w:color w:val="auto"/>
          <w:kern w:val="2"/>
          <w:sz w:val="21"/>
          <w:szCs w:val="21"/>
          <w:lang w:val="en-US" w:eastAsia="zh-CN"/>
        </w:rPr>
        <w:pPrChange w:id="1999" w:author="CCCF" w:date="2023-01-09T22:39:13Z">
          <w:pPr>
            <w:pStyle w:val="30"/>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ind w:left="420" w:leftChars="0" w:hanging="420" w:firstLineChars="0"/>
            <w:textAlignment w:val="auto"/>
          </w:pPr>
        </w:pPrChange>
      </w:pPr>
      <w:r>
        <w:rPr>
          <w:rFonts w:hint="default" w:ascii="Times New Roman" w:hAnsi="Times New Roman" w:cs="Times New Roman"/>
          <w:b/>
          <w:bCs/>
          <w:color w:val="auto"/>
          <w:kern w:val="2"/>
          <w:sz w:val="21"/>
          <w:szCs w:val="21"/>
          <w:lang w:val="en-US" w:eastAsia="zh-CN"/>
        </w:rPr>
        <w:t>相对分数</w:t>
      </w:r>
      <w:r>
        <w:rPr>
          <w:rFonts w:hint="default" w:ascii="Times New Roman" w:hAnsi="Times New Roman" w:cs="Times New Roman"/>
          <w:color w:val="auto"/>
          <w:kern w:val="2"/>
          <w:sz w:val="21"/>
          <w:szCs w:val="21"/>
          <w:lang w:val="en-US" w:eastAsia="zh-CN"/>
        </w:rPr>
        <w:t>：相对分数是</w:t>
      </w:r>
      <w:ins w:id="2000" w:author="CCCF" w:date="2023-01-10T17:11:07Z">
        <w:r>
          <w:rPr>
            <w:rFonts w:hint="eastAsia" w:ascii="Times New Roman" w:hAnsi="Times New Roman" w:cs="Times New Roman"/>
            <w:color w:val="auto"/>
            <w:kern w:val="2"/>
            <w:sz w:val="21"/>
            <w:szCs w:val="21"/>
            <w:lang w:val="en-US" w:eastAsia="zh-CN"/>
          </w:rPr>
          <w:t>模型</w:t>
        </w:r>
      </w:ins>
      <w:ins w:id="2001" w:author="CCCF" w:date="2023-01-10T17:11:09Z">
        <w:r>
          <w:rPr>
            <w:rFonts w:hint="eastAsia" w:ascii="Times New Roman" w:hAnsi="Times New Roman" w:cs="Times New Roman"/>
            <w:color w:val="auto"/>
            <w:kern w:val="2"/>
            <w:sz w:val="21"/>
            <w:szCs w:val="21"/>
            <w:lang w:val="en-US" w:eastAsia="zh-CN"/>
          </w:rPr>
          <w:t>中</w:t>
        </w:r>
      </w:ins>
      <w:ins w:id="2002" w:author="CCCF" w:date="2023-01-10T17:11:10Z">
        <w:r>
          <w:rPr>
            <w:rFonts w:hint="eastAsia" w:ascii="Times New Roman" w:hAnsi="Times New Roman" w:cs="Times New Roman"/>
            <w:color w:val="auto"/>
            <w:kern w:val="2"/>
            <w:sz w:val="21"/>
            <w:szCs w:val="21"/>
            <w:lang w:val="en-US" w:eastAsia="zh-CN"/>
          </w:rPr>
          <w:t>的</w:t>
        </w:r>
      </w:ins>
      <w:r>
        <w:rPr>
          <w:rFonts w:hint="default" w:ascii="Times New Roman" w:hAnsi="Times New Roman" w:cs="Times New Roman"/>
          <w:color w:val="auto"/>
          <w:kern w:val="2"/>
          <w:sz w:val="21"/>
          <w:szCs w:val="21"/>
          <w:lang w:val="en-US" w:eastAsia="zh-CN"/>
        </w:rPr>
        <w:t>可观测变量，表示同一</w:t>
      </w:r>
      <w:ins w:id="2003" w:author="CCCF" w:date="2023-01-10T17:11:47Z">
        <w:r>
          <w:rPr>
            <w:rFonts w:hint="default" w:ascii="Times New Roman" w:hAnsi="Times New Roman" w:cs="Times New Roman"/>
            <w:color w:val="auto"/>
            <w:kern w:val="2"/>
            <w:sz w:val="21"/>
            <w:szCs w:val="21"/>
            <w:lang w:val="en-US" w:eastAsia="zh-CN"/>
            <w:rPrChange w:id="2004" w:author="CCCF" w:date="2023-01-10T17:11:52Z">
              <w:rPr>
                <w:rFonts w:hint="eastAsia" w:ascii="Times New Roman" w:hAnsi="Times New Roman" w:cs="Times New Roman"/>
                <w:color w:val="auto"/>
                <w:szCs w:val="21"/>
                <w:lang w:val="en-US" w:eastAsia="zh-CN"/>
              </w:rPr>
            </w:rPrChange>
          </w:rPr>
          <w:t>评价者针对同一次作业的不同提交所给出的评分间</w:t>
        </w:r>
      </w:ins>
      <w:ins w:id="2005" w:author="CCCF" w:date="2023-01-10T17:11:47Z">
        <w:r>
          <w:rPr>
            <w:rFonts w:hint="default" w:ascii="Times New Roman" w:hAnsi="Times New Roman" w:eastAsia="宋体" w:cs="Times New Roman"/>
            <w:color w:val="auto"/>
            <w:kern w:val="2"/>
            <w:sz w:val="21"/>
            <w:szCs w:val="21"/>
            <w:lang w:val="en-US" w:eastAsia="zh-CN"/>
            <w:rPrChange w:id="2006" w:author="CCCF" w:date="2023-01-10T17:11:52Z">
              <w:rPr>
                <w:rFonts w:hint="eastAsia" w:ascii="Times New Roman" w:hAnsi="Times New Roman" w:eastAsia="宋体" w:cs="Times New Roman"/>
                <w:color w:val="auto"/>
                <w:szCs w:val="21"/>
                <w:lang w:val="en-US" w:eastAsia="zh-CN"/>
              </w:rPr>
            </w:rPrChange>
          </w:rPr>
          <w:t>的</w:t>
        </w:r>
      </w:ins>
      <w:ins w:id="2007" w:author="CCCF" w:date="2023-01-10T17:11:47Z">
        <w:r>
          <w:rPr>
            <w:rFonts w:hint="default" w:ascii="Times New Roman" w:hAnsi="Times New Roman" w:cs="Times New Roman"/>
            <w:color w:val="auto"/>
            <w:kern w:val="2"/>
            <w:sz w:val="21"/>
            <w:szCs w:val="21"/>
            <w:lang w:val="en-US" w:eastAsia="zh-CN"/>
            <w:rPrChange w:id="2008" w:author="CCCF" w:date="2023-01-10T17:11:52Z">
              <w:rPr>
                <w:rFonts w:hint="eastAsia" w:cs="Times New Roman"/>
                <w:color w:val="auto"/>
                <w:szCs w:val="21"/>
                <w:lang w:val="en-US" w:eastAsia="zh-CN"/>
              </w:rPr>
            </w:rPrChange>
          </w:rPr>
          <w:t>绝对值</w:t>
        </w:r>
      </w:ins>
      <w:ins w:id="2009" w:author="CCCF" w:date="2023-01-10T17:11:47Z">
        <w:r>
          <w:rPr>
            <w:rFonts w:hint="default" w:ascii="Times New Roman" w:hAnsi="Times New Roman" w:eastAsia="宋体" w:cs="Times New Roman"/>
            <w:color w:val="auto"/>
            <w:kern w:val="2"/>
            <w:sz w:val="21"/>
            <w:szCs w:val="21"/>
            <w:lang w:val="en-US" w:eastAsia="zh-CN"/>
            <w:rPrChange w:id="2010" w:author="CCCF" w:date="2023-01-10T17:11:52Z">
              <w:rPr>
                <w:rFonts w:hint="eastAsia" w:ascii="Times New Roman" w:hAnsi="Times New Roman" w:eastAsia="宋体" w:cs="Times New Roman"/>
                <w:color w:val="auto"/>
                <w:szCs w:val="21"/>
                <w:lang w:val="en-US" w:eastAsia="zh-CN"/>
              </w:rPr>
            </w:rPrChange>
          </w:rPr>
          <w:t>差异</w:t>
        </w:r>
      </w:ins>
      <w:del w:id="2011" w:author="CCCF" w:date="2023-01-10T17:11:47Z">
        <w:r>
          <w:rPr>
            <w:rFonts w:hint="default" w:ascii="Times New Roman" w:hAnsi="Times New Roman" w:cs="Times New Roman"/>
            <w:color w:val="auto"/>
            <w:kern w:val="2"/>
            <w:sz w:val="21"/>
            <w:szCs w:val="21"/>
            <w:lang w:val="en-US" w:eastAsia="zh-CN"/>
          </w:rPr>
          <w:delText>个同行评价者的互评分数们之间的差距</w:delText>
        </w:r>
      </w:del>
      <w:r>
        <w:rPr>
          <w:rFonts w:hint="default" w:ascii="Times New Roman" w:hAnsi="Times New Roman" w:cs="Times New Roman"/>
          <w:color w:val="auto"/>
          <w:kern w:val="2"/>
          <w:sz w:val="21"/>
          <w:szCs w:val="21"/>
          <w:lang w:val="en-US" w:eastAsia="zh-CN"/>
        </w:rPr>
        <w:t>，用</w:t>
      </w:r>
      <w:ins w:id="2012" w:author="CCCF" w:date="2023-01-10T17:12:21Z">
        <w:r>
          <w:rPr>
            <w:rFonts w:hint="eastAsia" w:ascii="Times New Roman" w:hAnsi="Times New Roman" w:cs="Times New Roman"/>
            <w:color w:val="auto"/>
            <w:kern w:val="2"/>
            <w:sz w:val="21"/>
            <w:szCs w:val="21"/>
            <w:lang w:val="en-US" w:eastAsia="zh-CN"/>
          </w:rPr>
          <w:t>符号</w:t>
        </w:r>
      </w:ins>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default" w:ascii="Times New Roman" w:hAnsi="Times New Roman" w:cs="Times New Roman"/>
          <w:color w:val="auto"/>
          <w:kern w:val="2"/>
          <w:sz w:val="21"/>
          <w:szCs w:val="21"/>
          <w:lang w:val="en-US" w:eastAsia="zh-CN"/>
        </w:rPr>
        <w:t>表示</w:t>
      </w:r>
      <w:ins w:id="2013" w:author="CCCF" w:date="2023-01-10T17:14:31Z">
        <w:r>
          <w:rPr>
            <w:rFonts w:hint="eastAsia" w:ascii="Times New Roman" w:hAnsi="Times New Roman" w:cs="Times New Roman"/>
            <w:color w:val="auto"/>
            <w:kern w:val="2"/>
            <w:sz w:val="21"/>
            <w:szCs w:val="21"/>
            <w:lang w:val="en-US" w:eastAsia="zh-CN"/>
          </w:rPr>
          <w:t>基于</w:t>
        </w:r>
      </w:ins>
      <w:r>
        <w:rPr>
          <w:rFonts w:hint="default" w:ascii="Times New Roman" w:hAnsi="Times New Roman"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ins w:id="2014" w:author="CCCF" w:date="2023-01-10T17:13:03Z">
        <w:r>
          <w:rPr>
            <w:rFonts w:hint="eastAsia" w:ascii="Times New Roman" w:hAnsi="Times New Roman" w:cs="Times New Roman"/>
            <w:color w:val="auto"/>
            <w:kern w:val="2"/>
            <w:sz w:val="21"/>
            <w:szCs w:val="21"/>
            <w:lang w:val="en-US" w:eastAsia="zh-CN"/>
          </w:rPr>
          <w:t>给</w:t>
        </w:r>
      </w:ins>
      <w:del w:id="2015" w:author="CCCF" w:date="2023-01-10T17:12:35Z">
        <w:r>
          <w:rPr>
            <w:rFonts w:hint="default" w:ascii="Times New Roman" w:hAnsi="Times New Roman" w:cs="Times New Roman"/>
            <w:color w:val="auto"/>
            <w:kern w:val="2"/>
            <w:sz w:val="21"/>
            <w:szCs w:val="21"/>
            <w:lang w:val="en-US" w:eastAsia="zh-CN"/>
          </w:rPr>
          <w:delText>对</w:delText>
        </w:r>
      </w:del>
      <w:r>
        <w:rPr>
          <w:rFonts w:hint="default" w:ascii="Times New Roman" w:hAnsi="Times New Roman"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default" w:ascii="Times New Roman" w:hAnsi="Times New Roman" w:cs="Times New Roman"/>
          <w:i w:val="0"/>
          <w:color w:val="auto"/>
          <w:kern w:val="2"/>
          <w:sz w:val="21"/>
          <w:szCs w:val="21"/>
          <w:lang w:val="en-US" w:eastAsia="zh-CN"/>
        </w:rPr>
        <w:t>作业的评分</w:t>
      </w:r>
      <m:oMath>
        <m:sSubSup>
          <m:sSubSupPr>
            <m:ctrlPr>
              <w:ins w:id="2016" w:author="CCCF" w:date="2023-01-10T17:13:57Z">
                <w:rPr>
                  <w:rFonts w:ascii="Cambria Math" w:hAnsi="Cambria Math" w:cs="Times New Roman"/>
                  <w:i/>
                  <w:color w:val="auto"/>
                  <w:kern w:val="2"/>
                  <w:sz w:val="21"/>
                  <w:szCs w:val="21"/>
                  <w:lang w:val="en-US"/>
                </w:rPr>
              </w:ins>
            </m:ctrlPr>
          </m:sSubSupPr>
          <m:e>
            <w:ins w:id="2017" w:author="CCCF" w:date="2023-01-10T17:13:57Z">
              <m:r>
                <m:rPr/>
                <w:rPr>
                  <w:rFonts w:hint="default" w:ascii="Cambria Math" w:hAnsi="Cambria Math" w:cs="Times New Roman"/>
                  <w:color w:val="auto"/>
                  <w:kern w:val="2"/>
                  <w:sz w:val="21"/>
                  <w:szCs w:val="21"/>
                  <w:lang w:val="en-US" w:eastAsia="zh-CN"/>
                </w:rPr>
                <m:t>z</m:t>
              </m:r>
            </w:ins>
            <m:ctrlPr>
              <w:ins w:id="2018" w:author="CCCF" w:date="2023-01-10T17:13:57Z">
                <w:rPr>
                  <w:rFonts w:ascii="Cambria Math" w:hAnsi="Cambria Math" w:cs="Times New Roman"/>
                  <w:i/>
                  <w:color w:val="auto"/>
                  <w:kern w:val="2"/>
                  <w:sz w:val="21"/>
                  <w:szCs w:val="21"/>
                  <w:lang w:val="en-US"/>
                </w:rPr>
              </w:ins>
            </m:ctrlPr>
          </m:e>
          <m:sub>
            <w:ins w:id="2019" w:author="CCCF" w:date="2023-01-10T17:13:57Z">
              <m:r>
                <m:rPr/>
                <w:rPr>
                  <w:rFonts w:hint="default" w:ascii="Cambria Math" w:hAnsi="Cambria Math" w:cs="Times New Roman"/>
                  <w:color w:val="auto"/>
                  <w:kern w:val="2"/>
                  <w:sz w:val="21"/>
                  <w:szCs w:val="21"/>
                  <w:lang w:val="en-US" w:eastAsia="zh-CN"/>
                </w:rPr>
                <m:t>i</m:t>
              </m:r>
            </w:ins>
            <m:ctrlPr>
              <w:ins w:id="2020" w:author="CCCF" w:date="2023-01-10T17:13:57Z">
                <w:rPr>
                  <w:rFonts w:ascii="Cambria Math" w:hAnsi="Cambria Math" w:cs="Times New Roman"/>
                  <w:i/>
                  <w:color w:val="auto"/>
                  <w:kern w:val="2"/>
                  <w:sz w:val="21"/>
                  <w:szCs w:val="21"/>
                  <w:lang w:val="en-US"/>
                </w:rPr>
              </w:ins>
            </m:ctrlPr>
          </m:sub>
          <m:sup>
            <w:ins w:id="2021" w:author="CCCF" w:date="2023-01-10T17:13:57Z">
              <m:r>
                <m:rPr/>
                <w:rPr>
                  <w:rFonts w:hint="default" w:ascii="Cambria Math" w:hAnsi="Cambria Math" w:cs="Times New Roman"/>
                  <w:color w:val="auto"/>
                  <w:kern w:val="2"/>
                  <w:sz w:val="21"/>
                  <w:szCs w:val="21"/>
                  <w:lang w:val="en-US" w:eastAsia="zh-CN"/>
                </w:rPr>
                <m:t>v</m:t>
              </m:r>
            </w:ins>
            <m:ctrlPr>
              <w:ins w:id="2022" w:author="CCCF" w:date="2023-01-10T17:13:57Z">
                <w:rPr>
                  <w:rFonts w:ascii="Cambria Math" w:hAnsi="Cambria Math" w:cs="Times New Roman"/>
                  <w:i/>
                  <w:color w:val="auto"/>
                  <w:kern w:val="2"/>
                  <w:sz w:val="21"/>
                  <w:szCs w:val="21"/>
                  <w:lang w:val="en-US"/>
                </w:rPr>
              </w:ins>
            </m:ctrlPr>
          </m:sup>
        </m:sSubSup>
      </m:oMath>
      <w:r>
        <w:rPr>
          <w:rFonts w:hint="default" w:ascii="Times New Roman" w:hAnsi="Times New Roman" w:cs="Times New Roman"/>
          <w:i w:val="0"/>
          <w:color w:val="auto"/>
          <w:kern w:val="2"/>
          <w:sz w:val="21"/>
          <w:szCs w:val="21"/>
          <w:lang w:val="en-US" w:eastAsia="zh-CN"/>
        </w:rPr>
        <w:t>和</w:t>
      </w:r>
      <w:ins w:id="2023" w:author="CCCF" w:date="2023-01-10T17:13:09Z">
        <w:r>
          <w:rPr>
            <w:rFonts w:hint="eastAsia" w:ascii="Times New Roman" w:hAnsi="Times New Roman" w:cs="Times New Roman"/>
            <w:i w:val="0"/>
            <w:color w:val="auto"/>
            <w:kern w:val="2"/>
            <w:sz w:val="21"/>
            <w:szCs w:val="21"/>
            <w:lang w:val="en-US" w:eastAsia="zh-CN"/>
          </w:rPr>
          <w:t>给</w:t>
        </w:r>
      </w:ins>
      <w:r>
        <w:rPr>
          <w:rFonts w:hint="default" w:ascii="Times New Roman" w:hAnsi="Times New Roman"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default" w:ascii="Times New Roman" w:hAnsi="Times New Roman" w:cs="Times New Roman"/>
          <w:i w:val="0"/>
          <w:color w:val="auto"/>
          <w:kern w:val="2"/>
          <w:sz w:val="21"/>
          <w:szCs w:val="21"/>
          <w:lang w:val="en-US" w:eastAsia="zh-CN"/>
        </w:rPr>
        <w:t>作业的评分</w:t>
      </w:r>
      <m:oMath>
        <m:sSubSup>
          <m:sSubSupPr>
            <m:ctrlPr>
              <w:ins w:id="2024" w:author="CCCF" w:date="2023-01-10T17:14:02Z">
                <w:rPr>
                  <w:rFonts w:ascii="Cambria Math" w:hAnsi="Cambria Math" w:cs="Times New Roman"/>
                  <w:i/>
                  <w:color w:val="auto"/>
                  <w:kern w:val="2"/>
                  <w:sz w:val="21"/>
                  <w:szCs w:val="21"/>
                  <w:lang w:val="en-US"/>
                </w:rPr>
              </w:ins>
            </m:ctrlPr>
          </m:sSubSupPr>
          <m:e>
            <w:ins w:id="2025" w:author="CCCF" w:date="2023-01-10T17:14:02Z">
              <m:r>
                <m:rPr/>
                <w:rPr>
                  <w:rFonts w:hint="default" w:ascii="Cambria Math" w:hAnsi="Cambria Math" w:cs="Times New Roman"/>
                  <w:color w:val="auto"/>
                  <w:kern w:val="2"/>
                  <w:sz w:val="21"/>
                  <w:szCs w:val="21"/>
                  <w:lang w:val="en-US" w:eastAsia="zh-CN"/>
                </w:rPr>
                <m:t>z</m:t>
              </m:r>
            </w:ins>
            <m:ctrlPr>
              <w:ins w:id="2026" w:author="CCCF" w:date="2023-01-10T17:14:02Z">
                <w:rPr>
                  <w:rFonts w:ascii="Cambria Math" w:hAnsi="Cambria Math" w:cs="Times New Roman"/>
                  <w:i/>
                  <w:color w:val="auto"/>
                  <w:kern w:val="2"/>
                  <w:sz w:val="21"/>
                  <w:szCs w:val="21"/>
                  <w:lang w:val="en-US"/>
                </w:rPr>
              </w:ins>
            </m:ctrlPr>
          </m:e>
          <m:sub>
            <w:ins w:id="2027" w:author="CCCF" w:date="2023-01-10T17:14:02Z">
              <m:r>
                <m:rPr/>
                <w:rPr>
                  <w:rFonts w:hint="default" w:ascii="Cambria Math" w:hAnsi="Cambria Math" w:cs="Times New Roman"/>
                  <w:color w:val="auto"/>
                  <w:kern w:val="2"/>
                  <w:sz w:val="21"/>
                  <w:szCs w:val="21"/>
                  <w:lang w:val="en-US" w:eastAsia="zh-CN"/>
                </w:rPr>
                <m:t>j</m:t>
              </m:r>
            </w:ins>
            <m:ctrlPr>
              <w:ins w:id="2028" w:author="CCCF" w:date="2023-01-10T17:14:02Z">
                <w:rPr>
                  <w:rFonts w:ascii="Cambria Math" w:hAnsi="Cambria Math" w:cs="Times New Roman"/>
                  <w:i/>
                  <w:color w:val="auto"/>
                  <w:kern w:val="2"/>
                  <w:sz w:val="21"/>
                  <w:szCs w:val="21"/>
                  <w:lang w:val="en-US"/>
                </w:rPr>
              </w:ins>
            </m:ctrlPr>
          </m:sub>
          <m:sup>
            <w:ins w:id="2029" w:author="CCCF" w:date="2023-01-10T17:14:02Z">
              <m:r>
                <m:rPr/>
                <w:rPr>
                  <w:rFonts w:hint="default" w:ascii="Cambria Math" w:hAnsi="Cambria Math" w:cs="Times New Roman"/>
                  <w:color w:val="auto"/>
                  <w:kern w:val="2"/>
                  <w:sz w:val="21"/>
                  <w:szCs w:val="21"/>
                  <w:lang w:val="en-US" w:eastAsia="zh-CN"/>
                </w:rPr>
                <m:t>v</m:t>
              </m:r>
            </w:ins>
            <m:ctrlPr>
              <w:ins w:id="2030" w:author="CCCF" w:date="2023-01-10T17:14:02Z">
                <w:rPr>
                  <w:rFonts w:ascii="Cambria Math" w:hAnsi="Cambria Math" w:cs="Times New Roman"/>
                  <w:i/>
                  <w:color w:val="auto"/>
                  <w:kern w:val="2"/>
                  <w:sz w:val="21"/>
                  <w:szCs w:val="21"/>
                  <w:lang w:val="en-US"/>
                </w:rPr>
              </w:ins>
            </m:ctrlPr>
          </m:sup>
        </m:sSubSup>
      </m:oMath>
      <w:del w:id="2031" w:author="CCCF" w:date="2023-01-10T17:14:39Z">
        <w:r>
          <w:rPr>
            <w:rFonts w:hint="default" w:ascii="Times New Roman" w:hAnsi="Times New Roman" w:cs="Times New Roman"/>
            <w:color w:val="auto"/>
            <w:kern w:val="2"/>
            <w:sz w:val="21"/>
            <w:szCs w:val="21"/>
            <w:lang w:val="en-US" w:eastAsia="zh-CN"/>
          </w:rPr>
          <w:delText>的</w:delText>
        </w:r>
      </w:del>
      <w:ins w:id="2032" w:author="CCCF" w:date="2023-01-10T17:14:35Z">
        <w:r>
          <w:rPr>
            <w:rFonts w:hint="eastAsia" w:ascii="Times New Roman" w:hAnsi="Times New Roman" w:cs="Times New Roman"/>
            <w:color w:val="auto"/>
            <w:kern w:val="2"/>
            <w:sz w:val="21"/>
            <w:szCs w:val="21"/>
            <w:lang w:val="en-US" w:eastAsia="zh-CN"/>
          </w:rPr>
          <w:t>得到</w:t>
        </w:r>
      </w:ins>
      <w:ins w:id="2033" w:author="CCCF" w:date="2023-01-10T17:14:36Z">
        <w:r>
          <w:rPr>
            <w:rFonts w:hint="eastAsia" w:ascii="Times New Roman" w:hAnsi="Times New Roman" w:cs="Times New Roman"/>
            <w:color w:val="auto"/>
            <w:kern w:val="2"/>
            <w:sz w:val="21"/>
            <w:szCs w:val="21"/>
            <w:lang w:val="en-US" w:eastAsia="zh-CN"/>
          </w:rPr>
          <w:t>的</w:t>
        </w:r>
      </w:ins>
      <w:del w:id="2034" w:author="CCCF" w:date="2023-01-10T17:14:09Z">
        <w:r>
          <w:rPr>
            <w:rFonts w:hint="default" w:ascii="Times New Roman" w:hAnsi="Times New Roman" w:cs="Times New Roman"/>
            <w:color w:val="auto"/>
            <w:kern w:val="2"/>
            <w:sz w:val="21"/>
            <w:szCs w:val="21"/>
            <w:lang w:val="en-US" w:eastAsia="zh-CN"/>
          </w:rPr>
          <w:delText>互评分数之间的绝对差</w:delText>
        </w:r>
      </w:del>
      <w:ins w:id="2035" w:author="CCCF" w:date="2023-01-10T17:14:13Z">
        <w:r>
          <w:rPr>
            <w:rFonts w:hint="eastAsia" w:ascii="Times New Roman" w:hAnsi="Times New Roman" w:cs="Times New Roman"/>
            <w:color w:val="auto"/>
            <w:kern w:val="2"/>
            <w:sz w:val="21"/>
            <w:szCs w:val="21"/>
            <w:lang w:val="en-US" w:eastAsia="zh-CN"/>
          </w:rPr>
          <w:t>相对分数</w:t>
        </w:r>
      </w:ins>
      <w:r>
        <w:rPr>
          <w:rFonts w:hint="default" w:ascii="Times New Roman" w:hAnsi="Times New Roman" w:cs="Times New Roman"/>
          <w:color w:val="auto"/>
          <w:kern w:val="2"/>
          <w:sz w:val="21"/>
          <w:szCs w:val="21"/>
          <w:lang w:val="en-US" w:eastAsia="zh-CN"/>
        </w:rPr>
        <w:t>，</w:t>
      </w:r>
      <w:del w:id="2036" w:author="CCCF" w:date="2023-01-10T17:14:41Z">
        <w:r>
          <w:rPr>
            <w:rFonts w:hint="default" w:ascii="Times New Roman" w:hAnsi="Times New Roman" w:cs="Times New Roman"/>
            <w:color w:val="auto"/>
            <w:kern w:val="2"/>
            <w:sz w:val="21"/>
            <w:szCs w:val="21"/>
            <w:lang w:val="en-US" w:eastAsia="zh-CN"/>
          </w:rPr>
          <w:delText>即</w:delText>
        </w:r>
      </w:del>
      <w:ins w:id="2037" w:author="CCCF" w:date="2023-01-10T17:14:42Z">
        <w:r>
          <w:rPr>
            <w:rFonts w:hint="eastAsia" w:ascii="Times New Roman" w:hAnsi="Times New Roman" w:cs="Times New Roman"/>
            <w:color w:val="auto"/>
            <w:kern w:val="2"/>
            <w:sz w:val="21"/>
            <w:szCs w:val="21"/>
            <w:lang w:val="en-US" w:eastAsia="zh-CN"/>
          </w:rPr>
          <w:t>其</w:t>
        </w:r>
      </w:ins>
      <w:ins w:id="2038" w:author="CCCF" w:date="2023-01-10T17:14:44Z">
        <w:r>
          <w:rPr>
            <w:rFonts w:hint="eastAsia" w:ascii="Times New Roman" w:hAnsi="Times New Roman" w:cs="Times New Roman"/>
            <w:color w:val="auto"/>
            <w:kern w:val="2"/>
            <w:sz w:val="21"/>
            <w:szCs w:val="21"/>
            <w:lang w:val="en-US" w:eastAsia="zh-CN"/>
          </w:rPr>
          <w:t>等于</w:t>
        </w:r>
      </w:ins>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default" w:ascii="Times New Roman" w:hAnsi="Times New Roman" w:cs="Times New Roman"/>
          <w:color w:val="auto"/>
          <w:kern w:val="2"/>
          <w:sz w:val="21"/>
          <w:szCs w:val="21"/>
          <w:lang w:val="en-US" w:eastAsia="zh-CN"/>
        </w:rPr>
        <w:t>和</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default" w:ascii="Times New Roman" w:hAnsi="Times New Roman" w:cs="Times New Roman"/>
          <w:color w:val="auto"/>
          <w:kern w:val="2"/>
          <w:sz w:val="21"/>
          <w:szCs w:val="21"/>
          <w:lang w:val="en-US" w:eastAsia="zh-CN"/>
        </w:rPr>
        <w:t>之</w:t>
      </w:r>
      <w:ins w:id="2039" w:author="CCCF" w:date="2023-01-10T17:14:57Z">
        <w:r>
          <w:rPr>
            <w:rFonts w:hint="eastAsia" w:ascii="Times New Roman" w:hAnsi="Times New Roman" w:cs="Times New Roman"/>
            <w:color w:val="auto"/>
            <w:kern w:val="2"/>
            <w:sz w:val="21"/>
            <w:szCs w:val="21"/>
            <w:lang w:val="en-US" w:eastAsia="zh-CN"/>
          </w:rPr>
          <w:t>差</w:t>
        </w:r>
      </w:ins>
      <w:del w:id="2040" w:author="CCCF" w:date="2023-01-10T17:14:55Z">
        <w:r>
          <w:rPr>
            <w:rFonts w:hint="default" w:ascii="Times New Roman" w:hAnsi="Times New Roman" w:cs="Times New Roman"/>
            <w:color w:val="auto"/>
            <w:kern w:val="2"/>
            <w:sz w:val="21"/>
            <w:szCs w:val="21"/>
            <w:lang w:val="en-US" w:eastAsia="zh-CN"/>
          </w:rPr>
          <w:delText>间</w:delText>
        </w:r>
      </w:del>
      <w:r>
        <w:rPr>
          <w:rFonts w:hint="default" w:ascii="Times New Roman" w:hAnsi="Times New Roman" w:cs="Times New Roman"/>
          <w:color w:val="auto"/>
          <w:kern w:val="2"/>
          <w:sz w:val="21"/>
          <w:szCs w:val="21"/>
          <w:lang w:val="en-US" w:eastAsia="zh-CN"/>
        </w:rPr>
        <w:t>的绝对</w:t>
      </w:r>
      <w:ins w:id="2041" w:author="CCCF" w:date="2023-01-10T17:15:02Z">
        <w:r>
          <w:rPr>
            <w:rFonts w:hint="eastAsia" w:ascii="Times New Roman" w:hAnsi="Times New Roman" w:cs="Times New Roman"/>
            <w:color w:val="auto"/>
            <w:kern w:val="2"/>
            <w:sz w:val="21"/>
            <w:szCs w:val="21"/>
            <w:lang w:val="en-US" w:eastAsia="zh-CN"/>
          </w:rPr>
          <w:t>值</w:t>
        </w:r>
      </w:ins>
      <w:del w:id="2042" w:author="CCCF" w:date="2023-01-10T17:14:59Z">
        <w:r>
          <w:rPr>
            <w:rFonts w:hint="default" w:ascii="Times New Roman" w:hAnsi="Times New Roman" w:cs="Times New Roman"/>
            <w:color w:val="auto"/>
            <w:kern w:val="2"/>
            <w:sz w:val="21"/>
            <w:szCs w:val="21"/>
            <w:lang w:val="en-US" w:eastAsia="zh-CN"/>
          </w:rPr>
          <w:delText>差</w:delText>
        </w:r>
      </w:del>
      <w:r>
        <w:rPr>
          <w:rFonts w:hint="default" w:ascii="Times New Roman" w:hAnsi="Times New Roman" w:cs="Times New Roman"/>
          <w:color w:val="auto"/>
          <w:kern w:val="2"/>
          <w:sz w:val="21"/>
          <w:szCs w:val="21"/>
          <w:lang w:val="en-US" w:eastAsia="zh-CN"/>
        </w:rPr>
        <w:t>。</w:t>
      </w:r>
      <w:ins w:id="2043" w:author="CCCF" w:date="2023-01-10T20:32:10Z">
        <w:r>
          <w:rPr>
            <w:rFonts w:hint="eastAsia" w:ascii="Times New Roman" w:hAnsi="Times New Roman" w:cs="Times New Roman"/>
            <w:color w:val="auto"/>
            <w:kern w:val="2"/>
            <w:sz w:val="21"/>
            <w:szCs w:val="21"/>
            <w:lang w:val="en-US" w:eastAsia="zh-CN"/>
          </w:rPr>
          <w:t>相对</w:t>
        </w:r>
      </w:ins>
      <w:ins w:id="2044" w:author="CCCF" w:date="2023-01-10T20:32:06Z">
        <w:r>
          <w:rPr>
            <w:rFonts w:hint="default" w:ascii="Times New Roman" w:hAnsi="Times New Roman" w:cs="Times New Roman"/>
            <w:color w:val="auto"/>
            <w:kern w:val="2"/>
            <w:sz w:val="21"/>
            <w:szCs w:val="21"/>
            <w:lang w:val="en-US" w:eastAsia="zh-CN"/>
          </w:rPr>
          <w:t>分数的集合</w:t>
        </w:r>
      </w:ins>
      <w:ins w:id="2045" w:author="CCCF" w:date="2023-01-10T20:32:49Z">
        <w:r>
          <w:rPr>
            <w:rFonts w:hint="eastAsia" w:ascii="Times New Roman" w:hAnsi="Times New Roman" w:cs="Times New Roman"/>
            <w:i/>
            <w:iCs/>
            <w:color w:val="auto"/>
            <w:kern w:val="2"/>
            <w:sz w:val="21"/>
            <w:szCs w:val="21"/>
            <w:lang w:val="en-US" w:eastAsia="zh-CN"/>
          </w:rPr>
          <w:t>D</w:t>
        </w:r>
      </w:ins>
      <w:ins w:id="2046" w:author="CCCF" w:date="2023-01-10T20:32:06Z">
        <w:r>
          <w:rPr>
            <w:rFonts w:hint="default" w:ascii="Times New Roman" w:hAnsi="Times New Roman" w:cs="Times New Roman"/>
            <w:color w:val="auto"/>
            <w:kern w:val="2"/>
            <w:sz w:val="21"/>
            <w:szCs w:val="21"/>
            <w:lang w:val="en-US" w:eastAsia="zh-CN"/>
          </w:rPr>
          <w:t>表示为</w:t>
        </w:r>
      </w:ins>
      <m:oMath>
        <w:ins w:id="2047" w:author="CCCF" w:date="2023-01-10T20:32:51Z">
          <m:r>
            <m:rPr/>
            <w:rPr>
              <w:rFonts w:hint="default" w:ascii="Cambria Math" w:hAnsi="Cambria Math" w:cs="Times New Roman"/>
              <w:color w:val="auto"/>
              <w:kern w:val="2"/>
              <w:sz w:val="21"/>
              <w:szCs w:val="21"/>
              <w:lang w:val="en-US" w:eastAsia="zh-CN" w:bidi="ar-SA"/>
            </w:rPr>
            <m:t>D</m:t>
          </m:r>
        </w:ins>
        <w:ins w:id="2048" w:author="CCCF" w:date="2023-01-10T20:32:53Z">
          <m:r>
            <m:rPr/>
            <w:rPr>
              <w:rFonts w:hint="default" w:ascii="Cambria Math" w:hAnsi="Cambria Math" w:cs="Times New Roman"/>
              <w:color w:val="auto"/>
              <w:kern w:val="2"/>
              <w:sz w:val="21"/>
              <w:szCs w:val="21"/>
              <w:lang w:val="en-US" w:eastAsia="zh-CN" w:bidi="ar-SA"/>
            </w:rPr>
            <m:t>=</m:t>
          </m:r>
        </w:ins>
        <w:ins w:id="2049" w:author="CCCF" w:date="2023-01-10T20:32:06Z">
          <m:r>
            <m:rPr/>
            <w:rPr>
              <w:rFonts w:hint="default" w:ascii="Cambria Math" w:hAnsi="Cambria Math" w:cs="Times New Roman"/>
              <w:color w:val="auto"/>
              <w:kern w:val="2"/>
              <w:sz w:val="21"/>
              <w:szCs w:val="21"/>
              <w:lang w:val="en-US" w:eastAsia="zh-CN" w:bidi="ar-SA"/>
            </w:rPr>
            <m:t>{</m:t>
          </m:r>
        </w:ins>
        <m:sSubSup>
          <m:sSubSupPr>
            <m:ctrlPr>
              <w:ins w:id="2050" w:author="CCCF" w:date="2023-01-10T20:32:06Z">
                <w:rPr>
                  <w:rFonts w:ascii="Cambria Math" w:hAnsi="Cambria Math" w:cs="Times New Roman"/>
                  <w:i/>
                  <w:iCs/>
                  <w:color w:val="auto"/>
                  <w:kern w:val="2"/>
                  <w:sz w:val="21"/>
                  <w:szCs w:val="21"/>
                  <w:lang w:val="en-US"/>
                </w:rPr>
              </w:ins>
            </m:ctrlPr>
          </m:sSubSupPr>
          <m:e>
            <w:ins w:id="2051" w:author="CCCF" w:date="2023-01-10T20:32:59Z">
              <m:r>
                <m:rPr/>
                <w:rPr>
                  <w:rFonts w:hint="default" w:ascii="Cambria Math" w:hAnsi="Cambria Math" w:cs="Times New Roman"/>
                  <w:color w:val="auto"/>
                  <w:kern w:val="2"/>
                  <w:sz w:val="21"/>
                  <w:szCs w:val="21"/>
                  <w:lang w:val="en-US" w:eastAsia="zh-CN"/>
                </w:rPr>
                <m:t>d</m:t>
              </m:r>
            </w:ins>
            <m:ctrlPr>
              <w:ins w:id="2052" w:author="CCCF" w:date="2023-01-10T20:32:06Z">
                <w:rPr>
                  <w:rFonts w:ascii="Cambria Math" w:hAnsi="Cambria Math" w:cs="Times New Roman"/>
                  <w:i/>
                  <w:iCs/>
                  <w:color w:val="auto"/>
                  <w:kern w:val="2"/>
                  <w:sz w:val="21"/>
                  <w:szCs w:val="21"/>
                  <w:lang w:val="en-US"/>
                </w:rPr>
              </w:ins>
            </m:ctrlPr>
          </m:e>
          <m:sub>
            <w:ins w:id="2053" w:author="CCCF" w:date="2023-01-10T20:32:06Z">
              <m:r>
                <m:rPr/>
                <w:rPr>
                  <w:rFonts w:hint="default" w:ascii="Cambria Math" w:hAnsi="Cambria Math" w:cs="Times New Roman"/>
                  <w:color w:val="auto"/>
                  <w:kern w:val="2"/>
                  <w:sz w:val="21"/>
                  <w:szCs w:val="21"/>
                  <w:lang w:val="en-US" w:eastAsia="zh-CN"/>
                </w:rPr>
                <m:t>i</m:t>
              </m:r>
            </w:ins>
            <w:ins w:id="2054" w:author="CCCF" w:date="2023-01-10T20:33:15Z">
              <m:r>
                <m:rPr/>
                <w:rPr>
                  <w:rFonts w:hint="default" w:ascii="Cambria Math" w:hAnsi="Cambria Math" w:cs="Times New Roman"/>
                  <w:color w:val="auto"/>
                  <w:kern w:val="2"/>
                  <w:sz w:val="21"/>
                  <w:szCs w:val="21"/>
                  <w:lang w:val="en-US" w:eastAsia="zh-CN"/>
                </w:rPr>
                <m:t>j</m:t>
              </m:r>
            </w:ins>
            <m:ctrlPr>
              <w:ins w:id="2055" w:author="CCCF" w:date="2023-01-10T20:32:06Z">
                <w:rPr>
                  <w:rFonts w:ascii="Cambria Math" w:hAnsi="Cambria Math" w:cs="Times New Roman"/>
                  <w:i/>
                  <w:iCs/>
                  <w:color w:val="auto"/>
                  <w:kern w:val="2"/>
                  <w:sz w:val="21"/>
                  <w:szCs w:val="21"/>
                  <w:lang w:val="en-US"/>
                </w:rPr>
              </w:ins>
            </m:ctrlPr>
          </m:sub>
          <m:sup>
            <w:ins w:id="2056" w:author="CCCF" w:date="2023-01-10T20:32:06Z">
              <m:r>
                <m:rPr/>
                <w:rPr>
                  <w:rFonts w:hint="default" w:ascii="Cambria Math" w:hAnsi="Cambria Math" w:cs="Times New Roman"/>
                  <w:color w:val="auto"/>
                  <w:kern w:val="2"/>
                  <w:sz w:val="21"/>
                  <w:szCs w:val="21"/>
                  <w:lang w:val="en-US" w:eastAsia="zh-CN"/>
                </w:rPr>
                <m:t>v</m:t>
              </m:r>
            </w:ins>
            <m:ctrlPr>
              <w:ins w:id="2057" w:author="CCCF" w:date="2023-01-10T20:32:06Z">
                <w:rPr>
                  <w:rFonts w:ascii="Cambria Math" w:hAnsi="Cambria Math" w:cs="Times New Roman"/>
                  <w:i/>
                  <w:iCs/>
                  <w:color w:val="auto"/>
                  <w:kern w:val="2"/>
                  <w:sz w:val="21"/>
                  <w:szCs w:val="21"/>
                  <w:lang w:val="en-US"/>
                </w:rPr>
              </w:ins>
            </m:ctrlPr>
          </m:sup>
        </m:sSubSup>
        <w:ins w:id="2058" w:author="CCCF" w:date="2023-01-10T20:32:06Z">
          <m:r>
            <m:rPr/>
            <w:rPr>
              <w:rFonts w:hint="default" w:ascii="Cambria Math" w:hAnsi="Cambria Math" w:cs="Times New Roman"/>
              <w:color w:val="auto"/>
              <w:kern w:val="2"/>
              <w:sz w:val="21"/>
              <w:szCs w:val="21"/>
              <w:lang w:val="en-US" w:eastAsia="zh-CN"/>
            </w:rPr>
            <m:t>|</m:t>
          </m:r>
        </w:ins>
        <m:sSub>
          <m:sSubPr>
            <m:ctrlPr>
              <w:ins w:id="2059" w:author="CCCF" w:date="2023-01-10T20:32:06Z">
                <w:rPr>
                  <w:rFonts w:ascii="Cambria Math" w:hAnsi="Cambria Math" w:cs="Times New Roman"/>
                  <w:i/>
                  <w:iCs/>
                  <w:color w:val="auto"/>
                  <w:kern w:val="2"/>
                  <w:sz w:val="21"/>
                  <w:szCs w:val="21"/>
                  <w:lang w:val="en-US"/>
                </w:rPr>
              </w:ins>
            </m:ctrlPr>
          </m:sSubPr>
          <m:e>
            <w:ins w:id="2060" w:author="CCCF" w:date="2023-01-10T20:32:06Z">
              <m:r>
                <m:rPr/>
                <w:rPr>
                  <w:rFonts w:hint="default" w:ascii="Cambria Math" w:hAnsi="Cambria Math" w:cs="Times New Roman"/>
                  <w:color w:val="auto"/>
                  <w:kern w:val="2"/>
                  <w:sz w:val="21"/>
                  <w:szCs w:val="21"/>
                  <w:lang w:val="en-US" w:eastAsia="zh-CN"/>
                </w:rPr>
                <m:t>u</m:t>
              </m:r>
            </w:ins>
            <m:ctrlPr>
              <w:ins w:id="2061" w:author="CCCF" w:date="2023-01-10T20:32:06Z">
                <w:rPr>
                  <w:rFonts w:ascii="Cambria Math" w:hAnsi="Cambria Math" w:cs="Times New Roman"/>
                  <w:i/>
                  <w:iCs/>
                  <w:color w:val="auto"/>
                  <w:kern w:val="2"/>
                  <w:sz w:val="21"/>
                  <w:szCs w:val="21"/>
                  <w:lang w:val="en-US"/>
                </w:rPr>
              </w:ins>
            </m:ctrlPr>
          </m:e>
          <m:sub>
            <w:ins w:id="2062" w:author="CCCF" w:date="2023-01-10T20:32:06Z">
              <m:r>
                <m:rPr/>
                <w:rPr>
                  <w:rFonts w:hint="default" w:ascii="Cambria Math" w:hAnsi="Cambria Math" w:cs="Times New Roman"/>
                  <w:color w:val="auto"/>
                  <w:kern w:val="2"/>
                  <w:sz w:val="21"/>
                  <w:szCs w:val="21"/>
                  <w:lang w:val="en-US" w:eastAsia="zh-CN"/>
                </w:rPr>
                <m:t>i</m:t>
              </m:r>
            </w:ins>
            <m:ctrlPr>
              <w:ins w:id="2063" w:author="CCCF" w:date="2023-01-10T20:32:06Z">
                <w:rPr>
                  <w:rFonts w:ascii="Cambria Math" w:hAnsi="Cambria Math" w:cs="Times New Roman"/>
                  <w:i/>
                  <w:iCs/>
                  <w:color w:val="auto"/>
                  <w:kern w:val="2"/>
                  <w:sz w:val="21"/>
                  <w:szCs w:val="21"/>
                  <w:lang w:val="en-US"/>
                </w:rPr>
              </w:ins>
            </m:ctrlPr>
          </m:sub>
        </m:sSub>
        <w:ins w:id="2064" w:author="CCCF" w:date="2023-01-10T20:33:28Z">
          <m:r>
            <m:rPr>
              <m:sty m:val="p"/>
            </m:rPr>
            <w:rPr>
              <w:rFonts w:hint="default" w:ascii="Cambria Math" w:hAnsi="Cambria Math" w:cs="Times New Roman"/>
              <w:color w:val="auto"/>
              <w:kern w:val="2"/>
              <w:sz w:val="21"/>
              <w:szCs w:val="21"/>
              <w:lang w:val="en-US" w:eastAsia="zh-CN"/>
            </w:rPr>
            <m:t>,</m:t>
          </m:r>
        </w:ins>
        <m:sSub>
          <m:sSubPr>
            <m:ctrlPr>
              <w:ins w:id="2065" w:author="CCCF" w:date="2023-01-10T20:33:35Z">
                <w:rPr>
                  <w:rFonts w:ascii="Cambria Math" w:hAnsi="Cambria Math" w:cs="Times New Roman"/>
                  <w:i/>
                  <w:iCs/>
                  <w:color w:val="auto"/>
                  <w:kern w:val="2"/>
                  <w:sz w:val="21"/>
                  <w:szCs w:val="21"/>
                  <w:lang w:val="en-US"/>
                </w:rPr>
              </w:ins>
            </m:ctrlPr>
          </m:sSubPr>
          <m:e>
            <w:ins w:id="2066" w:author="CCCF" w:date="2023-01-10T20:33:35Z">
              <m:r>
                <m:rPr/>
                <w:rPr>
                  <w:rFonts w:hint="default" w:ascii="Cambria Math" w:hAnsi="Cambria Math" w:cs="Times New Roman"/>
                  <w:color w:val="auto"/>
                  <w:kern w:val="2"/>
                  <w:sz w:val="21"/>
                  <w:szCs w:val="21"/>
                  <w:lang w:val="en-US" w:eastAsia="zh-CN"/>
                </w:rPr>
                <m:t>u</m:t>
              </m:r>
            </w:ins>
            <m:ctrlPr>
              <w:ins w:id="2067" w:author="CCCF" w:date="2023-01-10T20:33:35Z">
                <w:rPr>
                  <w:rFonts w:ascii="Cambria Math" w:hAnsi="Cambria Math" w:cs="Times New Roman"/>
                  <w:i/>
                  <w:iCs/>
                  <w:color w:val="auto"/>
                  <w:kern w:val="2"/>
                  <w:sz w:val="21"/>
                  <w:szCs w:val="21"/>
                  <w:lang w:val="en-US"/>
                </w:rPr>
              </w:ins>
            </m:ctrlPr>
          </m:e>
          <m:sub>
            <w:ins w:id="2068" w:author="CCCF" w:date="2023-01-10T20:33:47Z">
              <m:r>
                <m:rPr/>
                <w:rPr>
                  <w:rFonts w:hint="default" w:ascii="Cambria Math" w:hAnsi="Cambria Math" w:cs="Times New Roman"/>
                  <w:color w:val="auto"/>
                  <w:kern w:val="2"/>
                  <w:sz w:val="21"/>
                  <w:szCs w:val="21"/>
                  <w:lang w:val="en-US" w:eastAsia="zh-CN"/>
                </w:rPr>
                <m:t>j</m:t>
              </m:r>
            </w:ins>
            <m:ctrlPr>
              <w:ins w:id="2069" w:author="CCCF" w:date="2023-01-10T20:33:35Z">
                <w:rPr>
                  <w:rFonts w:ascii="Cambria Math" w:hAnsi="Cambria Math" w:cs="Times New Roman"/>
                  <w:i/>
                  <w:iCs/>
                  <w:color w:val="auto"/>
                  <w:kern w:val="2"/>
                  <w:sz w:val="21"/>
                  <w:szCs w:val="21"/>
                  <w:lang w:val="en-US"/>
                </w:rPr>
              </w:ins>
            </m:ctrlPr>
          </m:sub>
        </m:sSub>
        <w:ins w:id="2070" w:author="CCCF" w:date="2023-01-10T20:33:37Z">
          <m:r>
            <m:rPr>
              <m:sty m:val="p"/>
            </m:rPr>
            <w:rPr>
              <w:rFonts w:hint="default" w:ascii="Cambria Math" w:hAnsi="Cambria Math" w:cs="Times New Roman"/>
              <w:color w:val="auto"/>
              <w:kern w:val="2"/>
              <w:sz w:val="21"/>
              <w:szCs w:val="21"/>
              <w:lang w:val="en-US" w:eastAsia="zh-CN"/>
            </w:rPr>
            <m:t>,</m:t>
          </m:r>
        </w:ins>
        <w:ins w:id="2071" w:author="CCCF" w:date="2023-01-10T20:33:38Z">
          <m:r>
            <m:rPr/>
            <w:rPr>
              <w:rFonts w:hint="default" w:ascii="Cambria Math" w:hAnsi="Cambria Math" w:cs="Times New Roman"/>
              <w:color w:val="auto"/>
              <w:kern w:val="2"/>
              <w:sz w:val="21"/>
              <w:szCs w:val="21"/>
              <w:lang w:val="en-US" w:eastAsia="zh-CN"/>
            </w:rPr>
            <m:t>v</m:t>
          </m:r>
        </w:ins>
        <w:ins w:id="2072" w:author="CCCF" w:date="2023-01-10T20:32:06Z">
          <m:r>
            <m:rPr>
              <m:sty m:val="p"/>
            </m:rPr>
            <w:rPr>
              <w:rFonts w:ascii="Cambria Math" w:hAnsi="Cambria Math" w:cs="Times New Roman"/>
              <w:color w:val="auto"/>
              <w:kern w:val="2"/>
              <w:sz w:val="21"/>
              <w:szCs w:val="21"/>
              <w:lang w:val="en-US"/>
            </w:rPr>
            <m:t>∈</m:t>
          </m:r>
        </w:ins>
        <w:ins w:id="2073" w:author="CCCF" w:date="2023-01-10T20:32:06Z">
          <m:r>
            <m:rPr/>
            <w:rPr>
              <w:rFonts w:hint="default" w:ascii="Cambria Math" w:hAnsi="Cambria Math" w:cs="Times New Roman"/>
              <w:color w:val="auto"/>
              <w:kern w:val="2"/>
              <w:sz w:val="21"/>
              <w:szCs w:val="21"/>
              <w:lang w:val="en-US" w:eastAsia="zh-CN"/>
            </w:rPr>
            <m:t>U</m:t>
          </m:r>
        </w:ins>
        <w:ins w:id="2074" w:author="CCCF" w:date="2023-01-10T20:32:06Z">
          <m:r>
            <m:rPr>
              <m:sty m:val="p"/>
            </m:rPr>
            <w:rPr>
              <w:rFonts w:hint="default" w:ascii="Cambria Math" w:hAnsi="Cambria Math" w:cs="Times New Roman"/>
              <w:color w:val="auto"/>
              <w:kern w:val="2"/>
              <w:sz w:val="21"/>
              <w:szCs w:val="21"/>
              <w:lang w:val="en-US" w:eastAsia="zh-CN" w:bidi="ar-SA"/>
            </w:rPr>
            <m:t>}</m:t>
          </m:r>
        </w:ins>
      </m:oMath>
      <w:ins w:id="2075" w:author="Administrator" w:date="2023-01-12T18:54:38Z">
        <w:r>
          <m:rPr/>
          <w:rPr>
            <w:rFonts w:hint="eastAsia" w:hAnsi="Cambria Math" w:cs="Times New Roman"/>
            <w:b w:val="0"/>
            <w:i w:val="0"/>
            <w:color w:val="auto"/>
            <w:kern w:val="2"/>
            <w:sz w:val="21"/>
            <w:szCs w:val="21"/>
            <w:lang w:val="en-US" w:eastAsia="zh-CN" w:bidi="ar-SA"/>
          </w:rPr>
          <w:t>。</w:t>
        </w:r>
      </w:ins>
    </w:p>
    <w:p>
      <w:pPr>
        <w:pStyle w:val="30"/>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20" w:firstLineChars="200"/>
        <w:jc w:val="both"/>
        <w:textAlignment w:val="auto"/>
        <w:rPr>
          <w:rFonts w:hint="default" w:ascii="Times New Roman" w:hAnsi="Times New Roman" w:cs="Times New Roman"/>
          <w:color w:val="auto"/>
          <w:kern w:val="2"/>
          <w:sz w:val="21"/>
          <w:szCs w:val="21"/>
          <w:lang w:val="en-US" w:eastAsia="zh-CN"/>
        </w:rPr>
        <w:pPrChange w:id="2076" w:author="CCCF" w:date="2023-01-09T22:39:13Z">
          <w:pPr>
            <w:pStyle w:val="30"/>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20" w:firstLineChars="200"/>
            <w:textAlignment w:val="auto"/>
          </w:pPr>
        </w:pPrChange>
      </w:pPr>
      <w:r>
        <w:rPr>
          <w:rFonts w:hint="default" w:ascii="Times New Roman" w:hAnsi="Times New Roman" w:cs="Times New Roman"/>
          <w:color w:val="auto"/>
          <w:kern w:val="2"/>
          <w:sz w:val="21"/>
          <w:szCs w:val="21"/>
          <w:lang w:val="en-US" w:eastAsia="zh-CN"/>
        </w:rPr>
        <w:t>表</w:t>
      </w:r>
      <w:del w:id="2077" w:author="CCCF" w:date="2023-01-10T17:17:39Z">
        <w:r>
          <w:rPr>
            <w:rFonts w:hint="default" w:ascii="Times New Roman" w:hAnsi="Times New Roman" w:cs="Times New Roman"/>
            <w:color w:val="auto"/>
            <w:kern w:val="2"/>
            <w:sz w:val="21"/>
            <w:szCs w:val="21"/>
            <w:lang w:val="en-US" w:eastAsia="zh-CN"/>
          </w:rPr>
          <w:delText>一</w:delText>
        </w:r>
      </w:del>
      <w:ins w:id="2078" w:author="CCCF" w:date="2023-01-10T17:17:39Z">
        <w:r>
          <w:rPr>
            <w:rFonts w:hint="eastAsia" w:ascii="Times New Roman" w:hAnsi="Times New Roman" w:cs="Times New Roman"/>
            <w:color w:val="auto"/>
            <w:kern w:val="2"/>
            <w:sz w:val="21"/>
            <w:szCs w:val="21"/>
            <w:lang w:val="en-US" w:eastAsia="zh-CN"/>
          </w:rPr>
          <w:t>1</w:t>
        </w:r>
      </w:ins>
      <w:r>
        <w:rPr>
          <w:rFonts w:hint="default" w:ascii="Times New Roman" w:hAnsi="Times New Roman" w:cs="Times New Roman"/>
          <w:color w:val="auto"/>
          <w:kern w:val="2"/>
          <w:sz w:val="21"/>
          <w:szCs w:val="21"/>
          <w:lang w:val="en-US" w:eastAsia="zh-CN"/>
        </w:rPr>
        <w:t>总结了</w:t>
      </w:r>
      <w:del w:id="2079" w:author="CCCF" w:date="2023-01-10T17:17:52Z">
        <w:r>
          <w:rPr>
            <w:rFonts w:hint="default" w:ascii="Times New Roman" w:hAnsi="Times New Roman" w:cs="Times New Roman"/>
            <w:color w:val="auto"/>
            <w:kern w:val="2"/>
            <w:sz w:val="21"/>
            <w:szCs w:val="21"/>
            <w:lang w:val="en-US" w:eastAsia="zh-CN"/>
          </w:rPr>
          <w:delText>以上变量</w:delText>
        </w:r>
      </w:del>
      <w:ins w:id="2080" w:author="CCCF" w:date="2023-01-10T17:17:53Z">
        <w:r>
          <w:rPr>
            <w:rFonts w:hint="eastAsia" w:ascii="Times New Roman" w:hAnsi="Times New Roman" w:cs="Times New Roman"/>
            <w:color w:val="auto"/>
            <w:kern w:val="2"/>
            <w:sz w:val="21"/>
            <w:szCs w:val="21"/>
            <w:lang w:val="en-US" w:eastAsia="zh-CN"/>
          </w:rPr>
          <w:t>本文</w:t>
        </w:r>
      </w:ins>
      <w:ins w:id="2081" w:author="CCCF" w:date="2023-01-10T17:17:55Z">
        <w:r>
          <w:rPr>
            <w:rFonts w:hint="eastAsia" w:ascii="Times New Roman" w:hAnsi="Times New Roman" w:cs="Times New Roman"/>
            <w:color w:val="auto"/>
            <w:kern w:val="2"/>
            <w:sz w:val="21"/>
            <w:szCs w:val="21"/>
            <w:lang w:val="en-US" w:eastAsia="zh-CN"/>
          </w:rPr>
          <w:t>涉及的</w:t>
        </w:r>
      </w:ins>
      <w:ins w:id="2082" w:author="CCCF" w:date="2023-01-10T17:17:56Z">
        <w:r>
          <w:rPr>
            <w:rFonts w:hint="eastAsia" w:ascii="Times New Roman" w:hAnsi="Times New Roman" w:cs="Times New Roman"/>
            <w:color w:val="auto"/>
            <w:kern w:val="2"/>
            <w:sz w:val="21"/>
            <w:szCs w:val="21"/>
            <w:lang w:val="en-US" w:eastAsia="zh-CN"/>
          </w:rPr>
          <w:t>重要</w:t>
        </w:r>
      </w:ins>
      <w:ins w:id="2083" w:author="CCCF" w:date="2023-01-10T17:18:02Z">
        <w:r>
          <w:rPr>
            <w:rFonts w:hint="eastAsia" w:ascii="Times New Roman" w:hAnsi="Times New Roman" w:cs="Times New Roman"/>
            <w:color w:val="auto"/>
            <w:kern w:val="2"/>
            <w:sz w:val="21"/>
            <w:szCs w:val="21"/>
            <w:lang w:val="en-US" w:eastAsia="zh-CN"/>
          </w:rPr>
          <w:t>符号</w:t>
        </w:r>
      </w:ins>
      <w:ins w:id="2084" w:author="CCCF" w:date="2023-01-10T17:18:04Z">
        <w:r>
          <w:rPr>
            <w:rFonts w:hint="eastAsia" w:ascii="Times New Roman" w:hAnsi="Times New Roman" w:cs="Times New Roman"/>
            <w:color w:val="auto"/>
            <w:kern w:val="2"/>
            <w:sz w:val="21"/>
            <w:szCs w:val="21"/>
            <w:lang w:val="en-US" w:eastAsia="zh-CN"/>
          </w:rPr>
          <w:t>及其</w:t>
        </w:r>
      </w:ins>
      <w:ins w:id="2085" w:author="CCCF" w:date="2023-01-10T17:18:06Z">
        <w:r>
          <w:rPr>
            <w:rFonts w:hint="eastAsia" w:ascii="Times New Roman" w:hAnsi="Times New Roman" w:cs="Times New Roman"/>
            <w:color w:val="auto"/>
            <w:kern w:val="2"/>
            <w:sz w:val="21"/>
            <w:szCs w:val="21"/>
            <w:lang w:val="en-US" w:eastAsia="zh-CN"/>
          </w:rPr>
          <w:t>含义</w:t>
        </w:r>
      </w:ins>
      <w:r>
        <w:rPr>
          <w:rFonts w:hint="default" w:ascii="Times New Roman" w:hAnsi="Times New Roman" w:cs="Times New Roman"/>
          <w:color w:val="auto"/>
          <w:kern w:val="2"/>
          <w:sz w:val="21"/>
          <w:szCs w:val="21"/>
          <w:lang w:val="en-US" w:eastAsia="zh-CN"/>
        </w:rPr>
        <w:t>。</w:t>
      </w:r>
    </w:p>
    <w:p>
      <w:pPr>
        <w:pStyle w:val="30"/>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color w:val="auto"/>
          <w:kern w:val="2"/>
          <w:sz w:val="21"/>
          <w:szCs w:val="21"/>
          <w:lang w:eastAsia="zh-CN"/>
        </w:rPr>
        <w:pPrChange w:id="2086" w:author="CCCF" w:date="2023-01-09T21:14:29Z">
          <w:pPr>
            <w:pStyle w:val="30"/>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pPr>
        </w:pPrChange>
      </w:pPr>
      <w:r>
        <w:rPr>
          <w:rFonts w:hint="default" w:ascii="Times New Roman" w:hAnsi="Times New Roman" w:cs="Times New Roman"/>
          <w:color w:val="auto"/>
          <w:kern w:val="2"/>
          <w:sz w:val="21"/>
          <w:szCs w:val="21"/>
          <w:lang w:val="en-US" w:eastAsia="zh-CN"/>
        </w:rPr>
        <w:t>表</w:t>
      </w:r>
      <w:r>
        <w:rPr>
          <w:rFonts w:hint="default" w:ascii="Times New Roman" w:hAnsi="Times New Roman" w:cs="Times New Roman"/>
          <w:color w:val="auto"/>
          <w:kern w:val="2"/>
          <w:sz w:val="21"/>
          <w:szCs w:val="21"/>
          <w:lang w:eastAsia="zh-CN"/>
        </w:rPr>
        <w:t xml:space="preserve"> 1 </w:t>
      </w:r>
      <w:del w:id="2087" w:author="CCCF" w:date="2023-01-09T22:38:34Z">
        <w:r>
          <w:rPr>
            <w:rFonts w:hint="default" w:ascii="Times New Roman" w:hAnsi="Times New Roman" w:cs="Times New Roman"/>
            <w:color w:val="auto"/>
            <w:kern w:val="2"/>
            <w:sz w:val="21"/>
            <w:szCs w:val="21"/>
            <w:lang w:eastAsia="zh-CN"/>
          </w:rPr>
          <w:delText>主要</w:delText>
        </w:r>
      </w:del>
      <w:r>
        <w:rPr>
          <w:rFonts w:hint="default" w:ascii="Times New Roman" w:hAnsi="Times New Roman" w:cs="Times New Roman"/>
          <w:color w:val="auto"/>
          <w:kern w:val="2"/>
          <w:sz w:val="21"/>
          <w:szCs w:val="21"/>
          <w:lang w:eastAsia="zh-CN"/>
        </w:rPr>
        <w:t>符号及其</w:t>
      </w:r>
      <w:ins w:id="2088" w:author="CCCF" w:date="2023-01-09T22:38:39Z">
        <w:r>
          <w:rPr>
            <w:rFonts w:hint="eastAsia" w:ascii="Times New Roman" w:hAnsi="Times New Roman" w:cs="Times New Roman"/>
            <w:color w:val="auto"/>
            <w:kern w:val="2"/>
            <w:sz w:val="21"/>
            <w:szCs w:val="21"/>
            <w:lang w:val="en-US" w:eastAsia="zh-CN"/>
          </w:rPr>
          <w:t>描述</w:t>
        </w:r>
      </w:ins>
      <w:del w:id="2089" w:author="CCCF" w:date="2023-01-09T22:38:38Z">
        <w:r>
          <w:rPr>
            <w:rFonts w:hint="default" w:ascii="Times New Roman" w:hAnsi="Times New Roman" w:cs="Times New Roman"/>
            <w:color w:val="auto"/>
            <w:kern w:val="2"/>
            <w:sz w:val="21"/>
            <w:szCs w:val="21"/>
            <w:lang w:eastAsia="zh-CN"/>
          </w:rPr>
          <w:delText>含</w:delText>
        </w:r>
      </w:del>
      <w:del w:id="2090" w:author="CCCF" w:date="2023-01-09T22:38:37Z">
        <w:r>
          <w:rPr>
            <w:rFonts w:hint="default" w:ascii="Times New Roman" w:hAnsi="Times New Roman" w:cs="Times New Roman"/>
            <w:color w:val="auto"/>
            <w:kern w:val="2"/>
            <w:sz w:val="21"/>
            <w:szCs w:val="21"/>
            <w:lang w:eastAsia="zh-CN"/>
          </w:rPr>
          <w:delText>义</w:delText>
        </w:r>
      </w:del>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color w:val="auto"/>
          <w:kern w:val="2"/>
          <w:sz w:val="21"/>
          <w:szCs w:val="21"/>
          <w:lang w:eastAsia="zh-CN"/>
        </w:rPr>
        <w:pPrChange w:id="2091" w:author="CCCF" w:date="2023-01-09T21:14:29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w:r>
        <w:rPr>
          <w:rFonts w:hint="default" w:ascii="Times New Roman" w:hAnsi="Times New Roman" w:cs="Times New Roman"/>
          <w:color w:val="auto"/>
          <w:kern w:val="2"/>
          <w:sz w:val="21"/>
          <w:szCs w:val="21"/>
          <w:lang w:eastAsia="zh-CN"/>
        </w:rPr>
        <w:t xml:space="preserve">Table 1 </w:t>
      </w:r>
      <w:del w:id="2092" w:author="CCCF" w:date="2023-01-09T22:38:30Z">
        <w:r>
          <w:rPr>
            <w:rFonts w:hint="default" w:ascii="Times New Roman" w:hAnsi="Times New Roman" w:cs="Times New Roman"/>
            <w:color w:val="auto"/>
            <w:kern w:val="2"/>
            <w:sz w:val="21"/>
            <w:szCs w:val="21"/>
            <w:lang w:val="en-US" w:eastAsia="zh-CN"/>
          </w:rPr>
          <w:delText>Main n</w:delText>
        </w:r>
      </w:del>
      <w:ins w:id="2093" w:author="CCCF" w:date="2023-01-09T22:38:32Z">
        <w:r>
          <w:rPr>
            <w:rFonts w:hint="eastAsia" w:ascii="Times New Roman" w:hAnsi="Times New Roman" w:cs="Times New Roman"/>
            <w:color w:val="auto"/>
            <w:kern w:val="2"/>
            <w:sz w:val="21"/>
            <w:szCs w:val="21"/>
            <w:lang w:val="en-US" w:eastAsia="zh-CN"/>
          </w:rPr>
          <w:t>N</w:t>
        </w:r>
      </w:ins>
      <w:r>
        <w:rPr>
          <w:rFonts w:hint="default" w:ascii="Times New Roman" w:hAnsi="Times New Roman" w:cs="Times New Roman"/>
          <w:color w:val="auto"/>
          <w:kern w:val="2"/>
          <w:sz w:val="21"/>
          <w:szCs w:val="21"/>
          <w:lang w:eastAsia="zh-CN"/>
        </w:rPr>
        <w:t>otations and their descriptions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Change w:id="2094" w:author="CCCF" w:date="2023-01-10T16:46:49Z">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783"/>
        <w:gridCol w:w="3685"/>
        <w:tblGridChange w:id="2095">
          <w:tblGrid>
            <w:gridCol w:w="1097"/>
            <w:gridCol w:w="934"/>
            <w:gridCol w:w="848"/>
            <w:gridCol w:w="1589"/>
            <w:gridCol w:w="2647"/>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096" w:author="CCCF" w:date="2023-01-10T16:46:4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2096" w:author="CCCF" w:date="2023-01-10T16:46:49Z">
            <w:trPr>
              <w:gridAfter w:val="1"/>
            </w:trPr>
          </w:trPrChange>
        </w:trPr>
        <w:tc>
          <w:tcPr>
            <w:tcW w:w="848" w:type="dxa"/>
            <w:tcBorders>
              <w:top w:val="single" w:color="auto" w:sz="4" w:space="0"/>
              <w:left w:val="nil"/>
              <w:bottom w:val="single" w:color="auto" w:sz="4" w:space="0"/>
              <w:right w:val="nil"/>
            </w:tcBorders>
            <w:tcPrChange w:id="2097" w:author="CCCF" w:date="2023-01-10T16:46:49Z">
              <w:tcPr>
                <w:tcW w:w="1097" w:type="dxa"/>
                <w:tcBorders>
                  <w:top w:val="single" w:color="auto" w:sz="4" w:space="0"/>
                  <w:left w:val="nil"/>
                  <w:bottom w:val="single" w:color="auto" w:sz="4" w:space="0"/>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color w:val="auto"/>
                <w:kern w:val="2"/>
                <w:sz w:val="21"/>
                <w:szCs w:val="21"/>
                <w:vertAlign w:val="baseline"/>
                <w:lang w:val="en-US" w:eastAsia="zh-CN"/>
              </w:rPr>
            </w:pPr>
            <w:r>
              <w:rPr>
                <w:rFonts w:hint="default" w:ascii="Times New Roman" w:hAnsi="Times New Roman" w:cs="Times New Roman"/>
                <w:color w:val="auto"/>
                <w:kern w:val="2"/>
                <w:sz w:val="21"/>
                <w:szCs w:val="21"/>
                <w:vertAlign w:val="baseline"/>
                <w:lang w:val="en-US" w:eastAsia="zh-CN"/>
              </w:rPr>
              <w:t>符号</w:t>
            </w:r>
          </w:p>
        </w:tc>
        <w:tc>
          <w:tcPr>
            <w:tcW w:w="4236" w:type="dxa"/>
            <w:tcBorders>
              <w:top w:val="single" w:color="auto" w:sz="4" w:space="0"/>
              <w:left w:val="nil"/>
              <w:bottom w:val="single" w:color="auto" w:sz="4" w:space="0"/>
              <w:right w:val="nil"/>
            </w:tcBorders>
            <w:tcPrChange w:id="2098" w:author="CCCF" w:date="2023-01-10T16:46:49Z">
              <w:tcPr>
                <w:tcW w:w="3371" w:type="dxa"/>
                <w:gridSpan w:val="3"/>
                <w:tcBorders>
                  <w:top w:val="single" w:color="auto" w:sz="4" w:space="0"/>
                  <w:left w:val="nil"/>
                  <w:bottom w:val="single" w:color="auto" w:sz="4" w:space="0"/>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color w:val="auto"/>
                <w:kern w:val="2"/>
                <w:sz w:val="21"/>
                <w:szCs w:val="21"/>
                <w:vertAlign w:val="baseline"/>
                <w:lang w:val="en-US" w:eastAsia="zh-CN"/>
              </w:rPr>
            </w:pPr>
            <w:r>
              <w:rPr>
                <w:rFonts w:hint="default" w:ascii="Times New Roman" w:hAnsi="Times New Roman" w:cs="Times New Roman"/>
                <w:color w:val="auto"/>
                <w:kern w:val="2"/>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099" w:author="CCCF" w:date="2023-01-10T16:46:4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2099" w:author="CCCF" w:date="2023-01-10T16:46:49Z">
            <w:trPr>
              <w:gridAfter w:val="1"/>
            </w:trPr>
          </w:trPrChange>
        </w:trPr>
        <w:tc>
          <w:tcPr>
            <w:tcW w:w="848" w:type="dxa"/>
            <w:tcBorders>
              <w:top w:val="single" w:color="auto" w:sz="4" w:space="0"/>
              <w:left w:val="nil"/>
              <w:bottom w:val="nil"/>
              <w:right w:val="nil"/>
            </w:tcBorders>
            <w:tcPrChange w:id="2100" w:author="CCCF" w:date="2023-01-10T16:46:49Z">
              <w:tcPr>
                <w:tcW w:w="1097" w:type="dxa"/>
                <w:tcBorders>
                  <w:top w:val="single" w:color="auto" w:sz="4" w:space="0"/>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eastAsia="zh-CN" w:bidi="ar-SA"/>
                  </w:rPr>
                  <m:t>U</m:t>
                </m:r>
              </m:oMath>
            </m:oMathPara>
          </w:p>
        </w:tc>
        <w:tc>
          <w:tcPr>
            <w:tcW w:w="4236" w:type="dxa"/>
            <w:tcBorders>
              <w:top w:val="single" w:color="auto" w:sz="4" w:space="0"/>
              <w:left w:val="nil"/>
              <w:bottom w:val="nil"/>
              <w:right w:val="nil"/>
            </w:tcBorders>
            <w:tcPrChange w:id="2101" w:author="CCCF" w:date="2023-01-10T16:46:49Z">
              <w:tcPr>
                <w:tcW w:w="3371" w:type="dxa"/>
                <w:gridSpan w:val="3"/>
                <w:tcBorders>
                  <w:top w:val="single" w:color="auto" w:sz="4" w:space="0"/>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eastAsia="宋体" w:cs="Times New Roman"/>
                <w:color w:val="auto"/>
                <w:kern w:val="2"/>
                <w:sz w:val="21"/>
                <w:szCs w:val="21"/>
                <w:vertAlign w:val="baseline"/>
                <w:lang w:val="en-US" w:eastAsia="zh-CN"/>
              </w:rPr>
              <w:pPrChange w:id="2102" w:author="CCCF" w:date="2023-01-09T21:14: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pPr>
              </w:pPrChange>
            </w:pPr>
            <w:r>
              <w:rPr>
                <w:rFonts w:hint="default" w:ascii="Times New Roman" w:hAnsi="Times New Roman" w:cs="Times New Roman"/>
                <w:color w:val="auto"/>
                <w:kern w:val="2"/>
                <w:sz w:val="21"/>
                <w:szCs w:val="21"/>
                <w:vertAlign w:val="baseline"/>
                <w:lang w:val="en-US" w:eastAsia="zh-CN"/>
              </w:rPr>
              <w:t>参与同行互评的学生集合，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default" w:ascii="Times New Roman" w:hAnsi="Times New Roman" w:cs="Times New Roman"/>
                <w:i w:val="0"/>
                <w:color w:val="auto"/>
                <w:kern w:val="2"/>
                <w:sz w:val="21"/>
                <w:szCs w:val="21"/>
                <w:lang w:val="en-US" w:eastAsia="zh-CN"/>
              </w:rPr>
              <w:t>表示第</w:t>
            </w:r>
            <w:r>
              <w:rPr>
                <w:rFonts w:hint="default" w:ascii="Times New Roman" w:hAnsi="Times New Roman" w:cs="Times New Roman"/>
                <w:i/>
                <w:iCs/>
                <w:color w:val="auto"/>
                <w:kern w:val="2"/>
                <w:sz w:val="21"/>
                <w:szCs w:val="21"/>
                <w:lang w:val="en-US" w:eastAsia="zh-CN"/>
              </w:rPr>
              <w:t>i</w:t>
            </w:r>
            <w:r>
              <w:rPr>
                <w:rFonts w:hint="default" w:ascii="Times New Roman" w:hAnsi="Times New Roman" w:cs="Times New Roman"/>
                <w:i w:val="0"/>
                <w:color w:val="auto"/>
                <w:kern w:val="2"/>
                <w:sz w:val="21"/>
                <w:szCs w:val="21"/>
                <w:lang w:val="en-US" w:eastAsia="zh-CN"/>
              </w:rPr>
              <w:t>个学生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103" w:author="CCCF" w:date="2023-01-10T16:46:4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2103" w:author="CCCF" w:date="2023-01-10T16:46:49Z">
            <w:trPr>
              <w:gridAfter w:val="1"/>
            </w:trPr>
          </w:trPrChange>
        </w:trPr>
        <w:tc>
          <w:tcPr>
            <w:tcW w:w="848" w:type="dxa"/>
            <w:tcBorders>
              <w:top w:val="nil"/>
              <w:left w:val="nil"/>
              <w:bottom w:val="nil"/>
              <w:right w:val="nil"/>
            </w:tcBorders>
            <w:tcPrChange w:id="2104" w:author="CCCF" w:date="2023-01-10T16:46:49Z">
              <w:tcPr>
                <w:tcW w:w="1097"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lang w:val="en-US" w:eastAsia="zh-CN"/>
              </w:rPr>
              <w:t>v</w:t>
            </w:r>
          </w:p>
        </w:tc>
        <w:tc>
          <w:tcPr>
            <w:tcW w:w="4236" w:type="dxa"/>
            <w:tcBorders>
              <w:top w:val="nil"/>
              <w:left w:val="nil"/>
              <w:bottom w:val="nil"/>
              <w:right w:val="nil"/>
            </w:tcBorders>
            <w:tcPrChange w:id="2105" w:author="CCCF" w:date="2023-01-10T16:46:49Z">
              <w:tcPr>
                <w:tcW w:w="3371" w:type="dxa"/>
                <w:gridSpan w:val="3"/>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color w:val="auto"/>
                <w:kern w:val="2"/>
                <w:sz w:val="21"/>
                <w:szCs w:val="21"/>
                <w:vertAlign w:val="baseline"/>
                <w:lang w:val="en-US" w:eastAsia="zh-CN"/>
              </w:rPr>
              <w:pPrChange w:id="2106" w:author="CCCF" w:date="2023-01-09T21:14: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pPr>
              </w:pPrChange>
            </w:pPr>
            <w:ins w:id="2107" w:author="CCCF" w:date="2023-01-10T17:17:20Z">
              <w:r>
                <w:rPr>
                  <w:rFonts w:hint="eastAsia" w:ascii="Times New Roman" w:hAnsi="Times New Roman" w:cs="Times New Roman"/>
                  <w:color w:val="auto"/>
                  <w:kern w:val="2"/>
                  <w:sz w:val="21"/>
                  <w:szCs w:val="21"/>
                  <w:lang w:val="en-US" w:eastAsia="zh-CN"/>
                </w:rPr>
                <w:t>某一</w:t>
              </w:r>
            </w:ins>
            <w:del w:id="2108" w:author="CCCF" w:date="2023-01-10T17:17:17Z">
              <w:r>
                <w:rPr>
                  <w:rFonts w:hint="default" w:ascii="Times New Roman" w:hAnsi="Times New Roman" w:cs="Times New Roman"/>
                  <w:color w:val="auto"/>
                  <w:kern w:val="2"/>
                  <w:sz w:val="21"/>
                  <w:szCs w:val="21"/>
                  <w:lang w:val="en-US" w:eastAsia="zh-CN"/>
                </w:rPr>
                <w:delText>一</w:delText>
              </w:r>
            </w:del>
            <w:del w:id="2109" w:author="CCCF" w:date="2023-01-10T17:17:16Z">
              <w:r>
                <w:rPr>
                  <w:rFonts w:hint="default" w:ascii="Times New Roman" w:hAnsi="Times New Roman" w:cs="Times New Roman"/>
                  <w:color w:val="auto"/>
                  <w:kern w:val="2"/>
                  <w:sz w:val="21"/>
                  <w:szCs w:val="21"/>
                  <w:lang w:val="en-US" w:eastAsia="zh-CN"/>
                </w:rPr>
                <w:delText>位</w:delText>
              </w:r>
            </w:del>
            <w:r>
              <w:rPr>
                <w:rFonts w:hint="default" w:ascii="Times New Roman" w:hAnsi="Times New Roman" w:cs="Times New Roman"/>
                <w:color w:val="auto"/>
                <w:kern w:val="2"/>
                <w:sz w:val="21"/>
                <w:szCs w:val="21"/>
                <w:lang w:val="en-US" w:eastAsia="zh-CN"/>
              </w:rPr>
              <w:t>同行评价者，</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110" w:author="CCCF" w:date="2023-01-10T16:46:4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2110" w:author="CCCF" w:date="2023-01-10T16:46:49Z">
            <w:trPr>
              <w:gridAfter w:val="1"/>
            </w:trPr>
          </w:trPrChange>
        </w:trPr>
        <w:tc>
          <w:tcPr>
            <w:tcW w:w="848" w:type="dxa"/>
            <w:tcBorders>
              <w:top w:val="nil"/>
              <w:left w:val="nil"/>
              <w:bottom w:val="nil"/>
              <w:right w:val="nil"/>
            </w:tcBorders>
            <w:tcPrChange w:id="2111" w:author="CCCF" w:date="2023-01-10T16:46:49Z">
              <w:tcPr>
                <w:tcW w:w="1097"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i/>
                <w:iCs/>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w:ins w:id="2112" w:author="CCCF" w:date="2023-01-10T17:18:34Z">
                      <m:r>
                        <m:rPr/>
                        <w:rPr>
                          <w:rFonts w:hint="default" w:ascii="Cambria Math" w:hAnsi="Cambria Math" w:cs="Times New Roman"/>
                          <w:color w:val="auto"/>
                          <w:kern w:val="2"/>
                          <w:sz w:val="21"/>
                          <w:szCs w:val="21"/>
                          <w:lang w:val="en-US" w:eastAsia="zh-CN"/>
                        </w:rPr>
                        <m:t>v</m:t>
                      </m:r>
                    </w:ins>
                    <w:del w:id="2113" w:author="CCCF" w:date="2023-01-10T17:18:35Z">
                      <m:r>
                        <m:rPr/>
                        <w:rPr>
                          <w:rFonts w:hint="default" w:ascii="Cambria Math" w:hAnsi="Cambria Math" w:cs="Times New Roman"/>
                          <w:color w:val="auto"/>
                          <w:kern w:val="2"/>
                          <w:sz w:val="21"/>
                          <w:szCs w:val="21"/>
                          <w:lang w:val="en-US" w:eastAsia="zh-CN"/>
                        </w:rPr>
                        <m:t>i</m:t>
                      </m:r>
                    </w:del>
                    <m:ctrlPr>
                      <w:rPr>
                        <w:rFonts w:ascii="Cambria Math" w:hAnsi="Cambria Math" w:cs="Times New Roman"/>
                        <w:i/>
                        <w:color w:val="auto"/>
                        <w:kern w:val="2"/>
                        <w:sz w:val="21"/>
                        <w:szCs w:val="21"/>
                        <w:lang w:val="en-US"/>
                      </w:rPr>
                    </m:ctrlPr>
                  </m:sub>
                </m:sSub>
              </m:oMath>
            </m:oMathPara>
          </w:p>
        </w:tc>
        <w:tc>
          <w:tcPr>
            <w:tcW w:w="4236" w:type="dxa"/>
            <w:tcBorders>
              <w:top w:val="nil"/>
              <w:left w:val="nil"/>
              <w:bottom w:val="nil"/>
              <w:right w:val="nil"/>
            </w:tcBorders>
            <w:tcPrChange w:id="2114" w:author="CCCF" w:date="2023-01-10T16:46:49Z">
              <w:tcPr>
                <w:tcW w:w="3371" w:type="dxa"/>
                <w:gridSpan w:val="3"/>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color w:val="auto"/>
                <w:kern w:val="2"/>
                <w:sz w:val="21"/>
                <w:szCs w:val="21"/>
                <w:lang w:val="en-US" w:eastAsia="zh-CN"/>
              </w:rPr>
              <w:pPrChange w:id="2115" w:author="CCCF" w:date="2023-01-09T21:14: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pPr>
              </w:pPrChange>
            </w:pPr>
            <w:ins w:id="2116" w:author="CCCF" w:date="2023-01-10T17:18:29Z">
              <w:r>
                <w:rPr>
                  <w:rFonts w:hint="eastAsia" w:ascii="Times New Roman" w:hAnsi="Times New Roman" w:cs="Times New Roman"/>
                  <w:color w:val="auto"/>
                  <w:kern w:val="2"/>
                  <w:sz w:val="21"/>
                  <w:szCs w:val="21"/>
                  <w:lang w:val="en-US" w:eastAsia="zh-CN"/>
                </w:rPr>
                <w:t>分配给同行</w:t>
              </w:r>
            </w:ins>
            <w:ins w:id="2117" w:author="CCCF" w:date="2023-01-10T17:18:29Z">
              <w:r>
                <w:rPr>
                  <w:rFonts w:hint="default" w:ascii="Times New Roman" w:hAnsi="Times New Roman" w:cs="Times New Roman"/>
                  <w:i w:val="0"/>
                  <w:color w:val="auto"/>
                  <w:kern w:val="2"/>
                  <w:sz w:val="21"/>
                  <w:szCs w:val="21"/>
                  <w:lang w:val="en-US" w:eastAsia="zh-CN"/>
                </w:rPr>
                <w:t>评价者</w:t>
              </w:r>
            </w:ins>
            <m:oMath>
              <w:ins w:id="2118" w:author="CCCF" w:date="2023-01-10T17:18:29Z">
                <m:r>
                  <m:rPr/>
                  <w:rPr>
                    <w:rFonts w:hint="default" w:ascii="Cambria Math" w:hAnsi="Cambria Math" w:cs="Times New Roman"/>
                    <w:color w:val="auto"/>
                    <w:kern w:val="2"/>
                    <w:sz w:val="21"/>
                    <w:szCs w:val="21"/>
                    <w:lang w:val="en-US" w:eastAsia="zh-CN"/>
                  </w:rPr>
                  <m:t>v</m:t>
                </m:r>
              </w:ins>
            </m:oMath>
            <w:ins w:id="2119" w:author="CCCF" w:date="2023-01-10T17:18:53Z">
              <w:r>
                <w:rPr>
                  <w:rFonts w:hint="eastAsia" w:hAnsi="Cambria Math" w:cs="Times New Roman"/>
                  <w:i w:val="0"/>
                  <w:color w:val="auto"/>
                  <w:kern w:val="2"/>
                  <w:sz w:val="21"/>
                  <w:szCs w:val="21"/>
                  <w:lang w:val="en-US" w:eastAsia="zh-CN"/>
                </w:rPr>
                <w:t>评价</w:t>
              </w:r>
            </w:ins>
            <w:ins w:id="2120" w:author="CCCF" w:date="2023-01-10T17:18:29Z">
              <w:r>
                <w:rPr>
                  <w:rFonts w:hint="default" w:ascii="Times New Roman" w:hAnsi="Times New Roman" w:cs="Times New Roman"/>
                  <w:i w:val="0"/>
                  <w:color w:val="auto"/>
                  <w:kern w:val="2"/>
                  <w:sz w:val="21"/>
                  <w:szCs w:val="21"/>
                  <w:lang w:val="en-US" w:eastAsia="zh-CN"/>
                </w:rPr>
                <w:t>的所有作业集合</w:t>
              </w:r>
            </w:ins>
            <w:del w:id="2121" w:author="CCCF" w:date="2023-01-10T17:18:29Z">
              <w:r>
                <w:rPr>
                  <w:rFonts w:hint="default" w:ascii="Times New Roman" w:hAnsi="Times New Roman" w:cs="Times New Roman"/>
                  <w:color w:val="auto"/>
                  <w:kern w:val="2"/>
                  <w:sz w:val="21"/>
                  <w:szCs w:val="21"/>
                  <w:lang w:val="en-US" w:eastAsia="zh-CN"/>
                </w:rPr>
                <w:delText>评价者</w:delText>
              </w:r>
            </w:del>
            <m:oMath>
              <w:del w:id="2122" w:author="CCCF" w:date="2023-01-10T17:18:29Z">
                <m:r>
                  <m:rPr/>
                  <w:rPr>
                    <w:rFonts w:hint="default" w:ascii="Cambria Math" w:hAnsi="Cambria Math" w:cs="Times New Roman"/>
                    <w:color w:val="auto"/>
                    <w:kern w:val="2"/>
                    <w:sz w:val="21"/>
                    <w:szCs w:val="21"/>
                    <w:lang w:val="en-US" w:eastAsia="zh-CN"/>
                  </w:rPr>
                  <m:t>v</m:t>
                </m:r>
              </w:del>
            </m:oMath>
            <w:del w:id="2123" w:author="CCCF" w:date="2023-01-10T17:18:29Z">
              <w:r>
                <w:rPr>
                  <w:rFonts w:hint="default" w:ascii="Times New Roman" w:hAnsi="Times New Roman" w:cs="Times New Roman"/>
                  <w:i w:val="0"/>
                  <w:color w:val="auto"/>
                  <w:kern w:val="2"/>
                  <w:sz w:val="21"/>
                  <w:szCs w:val="21"/>
                  <w:lang w:val="en-US" w:eastAsia="zh-CN"/>
                </w:rPr>
                <w:delText>评价的所有作业的集</w:delText>
              </w:r>
            </w:del>
            <w:del w:id="2124" w:author="CCCF" w:date="2023-01-10T17:18:39Z">
              <w:r>
                <w:rPr>
                  <w:rFonts w:hint="default" w:ascii="Times New Roman" w:hAnsi="Times New Roman" w:cs="Times New Roman"/>
                  <w:i w:val="0"/>
                  <w:color w:val="auto"/>
                  <w:kern w:val="2"/>
                  <w:sz w:val="21"/>
                  <w:szCs w:val="21"/>
                  <w:lang w:val="en-US" w:eastAsia="zh-CN"/>
                </w:rPr>
                <w:delText>合</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125" w:author="CCCF" w:date="2023-01-10T16:46:4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2125" w:author="CCCF" w:date="2023-01-10T16:46:49Z">
            <w:trPr>
              <w:gridAfter w:val="1"/>
            </w:trPr>
          </w:trPrChange>
        </w:trPr>
        <w:tc>
          <w:tcPr>
            <w:tcW w:w="848" w:type="dxa"/>
            <w:tcBorders>
              <w:top w:val="nil"/>
              <w:left w:val="nil"/>
              <w:bottom w:val="nil"/>
              <w:right w:val="nil"/>
            </w:tcBorders>
            <w:tcPrChange w:id="2126" w:author="CCCF" w:date="2023-01-10T16:46:49Z">
              <w:tcPr>
                <w:tcW w:w="1097"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4236" w:type="dxa"/>
            <w:tcBorders>
              <w:top w:val="nil"/>
              <w:left w:val="nil"/>
              <w:bottom w:val="nil"/>
              <w:right w:val="nil"/>
            </w:tcBorders>
            <w:tcPrChange w:id="2127" w:author="CCCF" w:date="2023-01-10T16:46:49Z">
              <w:tcPr>
                <w:tcW w:w="3371" w:type="dxa"/>
                <w:gridSpan w:val="3"/>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color w:val="auto"/>
                <w:kern w:val="2"/>
                <w:sz w:val="21"/>
                <w:szCs w:val="21"/>
                <w:lang w:val="en-US" w:eastAsia="zh-CN"/>
              </w:rPr>
              <w:pPrChange w:id="2128" w:author="CCCF" w:date="2023-01-09T21:14: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pPr>
              </w:pPrChange>
            </w:pPr>
            <w:ins w:id="2129" w:author="CCCF" w:date="2023-01-10T17:19:41Z">
              <w:r>
                <w:rPr>
                  <w:rFonts w:hint="eastAsia" w:ascii="Times New Roman" w:hAnsi="Times New Roman" w:cs="Times New Roman"/>
                  <w:color w:val="auto"/>
                  <w:kern w:val="2"/>
                  <w:sz w:val="21"/>
                  <w:szCs w:val="21"/>
                  <w:lang w:val="en-US" w:eastAsia="zh-CN"/>
                </w:rPr>
                <w:t>评价学生</w:t>
              </w:r>
            </w:ins>
            <m:oMath>
              <m:sSub>
                <m:sSubPr>
                  <m:ctrlPr>
                    <w:ins w:id="2130" w:author="CCCF" w:date="2023-01-10T17:19:41Z">
                      <w:rPr>
                        <w:rFonts w:ascii="Cambria Math" w:hAnsi="Cambria Math" w:cs="Times New Roman"/>
                        <w:i/>
                        <w:color w:val="auto"/>
                        <w:kern w:val="2"/>
                        <w:sz w:val="21"/>
                        <w:szCs w:val="21"/>
                        <w:lang w:val="en-US"/>
                      </w:rPr>
                    </w:ins>
                  </m:ctrlPr>
                </m:sSubPr>
                <m:e>
                  <w:ins w:id="2131" w:author="CCCF" w:date="2023-01-10T17:19:41Z">
                    <m:r>
                      <m:rPr/>
                      <w:rPr>
                        <w:rFonts w:hint="default" w:ascii="Cambria Math" w:hAnsi="Cambria Math" w:cs="Times New Roman"/>
                        <w:color w:val="auto"/>
                        <w:kern w:val="2"/>
                        <w:sz w:val="21"/>
                        <w:szCs w:val="21"/>
                        <w:lang w:val="en-US" w:eastAsia="zh-CN"/>
                      </w:rPr>
                      <m:t>u</m:t>
                    </m:r>
                  </w:ins>
                  <m:ctrlPr>
                    <w:ins w:id="2132" w:author="CCCF" w:date="2023-01-10T17:19:41Z">
                      <w:rPr>
                        <w:rFonts w:ascii="Cambria Math" w:hAnsi="Cambria Math" w:cs="Times New Roman"/>
                        <w:i/>
                        <w:color w:val="auto"/>
                        <w:kern w:val="2"/>
                        <w:sz w:val="21"/>
                        <w:szCs w:val="21"/>
                        <w:lang w:val="en-US"/>
                      </w:rPr>
                    </w:ins>
                  </m:ctrlPr>
                </m:e>
                <m:sub>
                  <w:ins w:id="2133" w:author="CCCF" w:date="2023-01-10T17:19:41Z">
                    <m:r>
                      <m:rPr/>
                      <w:rPr>
                        <w:rFonts w:hint="default" w:ascii="Cambria Math" w:hAnsi="Cambria Math" w:cs="Times New Roman"/>
                        <w:color w:val="auto"/>
                        <w:kern w:val="2"/>
                        <w:sz w:val="21"/>
                        <w:szCs w:val="21"/>
                        <w:lang w:val="en-US" w:eastAsia="zh-CN"/>
                      </w:rPr>
                      <m:t>i</m:t>
                    </m:r>
                  </w:ins>
                  <m:ctrlPr>
                    <w:ins w:id="2134" w:author="CCCF" w:date="2023-01-10T17:19:41Z">
                      <w:rPr>
                        <w:rFonts w:ascii="Cambria Math" w:hAnsi="Cambria Math" w:cs="Times New Roman"/>
                        <w:i/>
                        <w:color w:val="auto"/>
                        <w:kern w:val="2"/>
                        <w:sz w:val="21"/>
                        <w:szCs w:val="21"/>
                        <w:lang w:val="en-US"/>
                      </w:rPr>
                    </w:ins>
                  </m:ctrlPr>
                </m:sub>
              </m:sSub>
            </m:oMath>
            <w:ins w:id="2135" w:author="CCCF" w:date="2023-01-10T17:19:41Z">
              <w:r>
                <w:rPr>
                  <w:rFonts w:hint="default" w:ascii="Times New Roman" w:hAnsi="Times New Roman" w:cs="Times New Roman"/>
                  <w:i w:val="0"/>
                  <w:color w:val="auto"/>
                  <w:kern w:val="2"/>
                  <w:sz w:val="21"/>
                  <w:szCs w:val="21"/>
                  <w:lang w:val="en-US" w:eastAsia="zh-CN"/>
                </w:rPr>
                <w:t>作业</w:t>
              </w:r>
            </w:ins>
            <w:ins w:id="2136" w:author="CCCF" w:date="2023-01-10T17:19:41Z">
              <w:r>
                <w:rPr>
                  <w:rFonts w:hint="default" w:ascii="Times New Roman" w:hAnsi="Times New Roman" w:cs="Times New Roman"/>
                  <w:color w:val="auto"/>
                  <w:kern w:val="2"/>
                  <w:sz w:val="21"/>
                  <w:szCs w:val="21"/>
                  <w:lang w:val="en-US" w:eastAsia="zh-CN"/>
                </w:rPr>
                <w:t>的所有</w:t>
              </w:r>
            </w:ins>
            <w:ins w:id="2137" w:author="CCCF" w:date="2023-01-10T17:19:58Z">
              <w:r>
                <w:rPr>
                  <w:rFonts w:hint="eastAsia" w:ascii="Times New Roman" w:hAnsi="Times New Roman" w:cs="Times New Roman"/>
                  <w:color w:val="auto"/>
                  <w:kern w:val="2"/>
                  <w:sz w:val="21"/>
                  <w:szCs w:val="21"/>
                  <w:lang w:val="en-US" w:eastAsia="zh-CN"/>
                </w:rPr>
                <w:t>同行</w:t>
              </w:r>
            </w:ins>
            <w:ins w:id="2138" w:author="CCCF" w:date="2023-01-10T17:19:41Z">
              <w:r>
                <w:rPr>
                  <w:rFonts w:hint="eastAsia" w:ascii="Times New Roman" w:hAnsi="Times New Roman" w:cs="Times New Roman"/>
                  <w:color w:val="auto"/>
                  <w:kern w:val="2"/>
                  <w:sz w:val="21"/>
                  <w:szCs w:val="21"/>
                  <w:lang w:val="en-US" w:eastAsia="zh-CN"/>
                </w:rPr>
                <w:t>评价者</w:t>
              </w:r>
            </w:ins>
            <w:ins w:id="2139" w:author="CCCF" w:date="2023-01-10T17:19:41Z">
              <w:r>
                <w:rPr>
                  <w:rFonts w:hint="default" w:ascii="Times New Roman" w:hAnsi="Times New Roman" w:cs="Times New Roman"/>
                  <w:color w:val="auto"/>
                  <w:kern w:val="2"/>
                  <w:sz w:val="21"/>
                  <w:szCs w:val="21"/>
                  <w:lang w:val="en-US" w:eastAsia="zh-CN"/>
                </w:rPr>
                <w:t>集合</w:t>
              </w:r>
            </w:ins>
            <w:del w:id="2140" w:author="CCCF" w:date="2023-01-10T17:19:41Z">
              <w:r>
                <w:rPr>
                  <w:rFonts w:hint="default" w:ascii="Times New Roman" w:hAnsi="Times New Roman" w:cs="Times New Roman"/>
                  <w:color w:val="auto"/>
                  <w:kern w:val="2"/>
                  <w:sz w:val="21"/>
                  <w:szCs w:val="21"/>
                  <w:lang w:val="en-US" w:eastAsia="zh-CN"/>
                </w:rPr>
                <w:delText>评价了学生</w:delText>
              </w:r>
            </w:del>
            <m:oMath>
              <m:sSub>
                <m:sSubPr>
                  <m:ctrlPr>
                    <w:del w:id="2141" w:author="CCCF" w:date="2023-01-10T17:19:41Z">
                      <w:rPr>
                        <w:rFonts w:ascii="Cambria Math" w:hAnsi="Cambria Math" w:cs="Times New Roman"/>
                        <w:i/>
                        <w:color w:val="auto"/>
                        <w:kern w:val="2"/>
                        <w:sz w:val="21"/>
                        <w:szCs w:val="21"/>
                        <w:lang w:val="en-US"/>
                      </w:rPr>
                    </w:del>
                  </m:ctrlPr>
                </m:sSubPr>
                <m:e>
                  <w:del w:id="2142" w:author="CCCF" w:date="2023-01-10T17:19:41Z">
                    <m:r>
                      <m:rPr/>
                      <w:rPr>
                        <w:rFonts w:hint="default" w:ascii="Cambria Math" w:hAnsi="Cambria Math" w:cs="Times New Roman"/>
                        <w:color w:val="auto"/>
                        <w:kern w:val="2"/>
                        <w:sz w:val="21"/>
                        <w:szCs w:val="21"/>
                        <w:lang w:val="en-US" w:eastAsia="zh-CN"/>
                      </w:rPr>
                      <m:t>u</m:t>
                    </m:r>
                  </w:del>
                  <m:ctrlPr>
                    <w:del w:id="2143" w:author="CCCF" w:date="2023-01-10T17:19:41Z">
                      <w:rPr>
                        <w:rFonts w:ascii="Cambria Math" w:hAnsi="Cambria Math" w:cs="Times New Roman"/>
                        <w:i/>
                        <w:color w:val="auto"/>
                        <w:kern w:val="2"/>
                        <w:sz w:val="21"/>
                        <w:szCs w:val="21"/>
                        <w:lang w:val="en-US"/>
                      </w:rPr>
                    </w:del>
                  </m:ctrlPr>
                </m:e>
                <m:sub>
                  <w:del w:id="2144" w:author="CCCF" w:date="2023-01-10T17:19:41Z">
                    <m:r>
                      <m:rPr/>
                      <w:rPr>
                        <w:rFonts w:hint="default" w:ascii="Cambria Math" w:hAnsi="Cambria Math" w:cs="Times New Roman"/>
                        <w:color w:val="auto"/>
                        <w:kern w:val="2"/>
                        <w:sz w:val="21"/>
                        <w:szCs w:val="21"/>
                        <w:lang w:val="en-US" w:eastAsia="zh-CN"/>
                      </w:rPr>
                      <m:t>i</m:t>
                    </m:r>
                  </w:del>
                  <m:ctrlPr>
                    <w:del w:id="2145" w:author="CCCF" w:date="2023-01-10T17:19:41Z">
                      <w:rPr>
                        <w:rFonts w:ascii="Cambria Math" w:hAnsi="Cambria Math" w:cs="Times New Roman"/>
                        <w:i/>
                        <w:color w:val="auto"/>
                        <w:kern w:val="2"/>
                        <w:sz w:val="21"/>
                        <w:szCs w:val="21"/>
                        <w:lang w:val="en-US"/>
                      </w:rPr>
                    </w:del>
                  </m:ctrlPr>
                </m:sub>
              </m:sSub>
            </m:oMath>
            <w:del w:id="2146" w:author="CCCF" w:date="2023-01-10T17:19:41Z">
              <w:r>
                <w:rPr>
                  <w:rFonts w:hint="default" w:ascii="Times New Roman" w:hAnsi="Times New Roman" w:cs="Times New Roman"/>
                  <w:color w:val="auto"/>
                  <w:kern w:val="2"/>
                  <w:sz w:val="21"/>
                  <w:szCs w:val="21"/>
                  <w:lang w:val="en-US" w:eastAsia="zh-CN"/>
                </w:rPr>
                <w:delText>的所有评价者的集合</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ins w:id="2147" w:author="Administrator" w:date="2023-01-12T20:00:32Z"/>
        </w:trPr>
        <w:tc>
          <w:tcPr>
            <w:tcW w:w="848" w:type="dxa"/>
            <w:tcBorders>
              <w:top w:val="nil"/>
              <w:left w:val="nil"/>
              <w:bottom w:val="nil"/>
              <w:right w:val="nil"/>
            </w:tcBorders>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ins w:id="2148" w:author="Administrator" w:date="2023-01-12T20:00:32Z"/>
                <w:rFonts w:hint="eastAsia" w:ascii="Cambria Math" w:hAnsi="Cambria Math" w:eastAsia="宋体" w:cs="Times New Roman"/>
                <w:i/>
                <w:color w:val="auto"/>
                <w:kern w:val="2"/>
                <w:sz w:val="21"/>
                <w:szCs w:val="21"/>
                <w:lang w:val="en-US" w:eastAsia="zh-CN"/>
                <w:oMath/>
              </w:rPr>
            </w:pPr>
            <m:oMathPara>
              <m:oMath>
                <w:ins w:id="2149" w:author="Administrator" w:date="2023-01-12T20:00:58Z">
                  <m:r>
                    <m:rPr/>
                    <w:rPr>
                      <w:rFonts w:hint="default" w:ascii="Cambria Math" w:hAnsi="Cambria Math" w:cs="Times New Roman"/>
                      <w:color w:val="auto"/>
                      <w:kern w:val="2"/>
                      <w:sz w:val="21"/>
                      <w:szCs w:val="21"/>
                      <w:lang w:val="en-US" w:eastAsia="zh-CN"/>
                    </w:rPr>
                    <m:t>V</m:t>
                  </m:r>
                </w:ins>
              </m:oMath>
            </m:oMathPara>
          </w:p>
        </w:tc>
        <w:tc>
          <w:tcPr>
            <w:tcW w:w="4236" w:type="dxa"/>
            <w:tcBorders>
              <w:top w:val="nil"/>
              <w:left w:val="nil"/>
              <w:bottom w:val="nil"/>
              <w:right w:val="nil"/>
            </w:tcBorders>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ins w:id="2150" w:author="Administrator" w:date="2023-01-12T20:00:32Z"/>
                <w:rFonts w:hint="eastAsia" w:ascii="Times New Roman" w:hAnsi="Times New Roman" w:cs="Times New Roman"/>
                <w:color w:val="auto"/>
                <w:kern w:val="2"/>
                <w:sz w:val="21"/>
                <w:szCs w:val="21"/>
                <w:lang w:val="en-US" w:eastAsia="zh-CN"/>
              </w:rPr>
            </w:pPr>
            <w:ins w:id="2151" w:author="Administrator" w:date="2023-01-12T20:01:08Z">
              <w:r>
                <w:rPr>
                  <w:rFonts w:hint="default" w:ascii="Times New Roman" w:hAnsi="Times New Roman" w:cs="Times New Roman"/>
                  <w:color w:val="auto"/>
                  <w:kern w:val="2"/>
                  <w:sz w:val="21"/>
                  <w:szCs w:val="21"/>
                  <w:lang w:val="en-US" w:eastAsia="zh-CN"/>
                </w:rPr>
                <w:t>所有</w:t>
              </w:r>
            </w:ins>
            <w:ins w:id="2152" w:author="Administrator" w:date="2023-01-12T20:01:08Z">
              <w:r>
                <w:rPr>
                  <w:rFonts w:hint="eastAsia" w:ascii="Times New Roman" w:hAnsi="Times New Roman" w:cs="Times New Roman"/>
                  <w:color w:val="auto"/>
                  <w:kern w:val="2"/>
                  <w:sz w:val="21"/>
                  <w:szCs w:val="21"/>
                  <w:lang w:val="en-US" w:eastAsia="zh-CN"/>
                </w:rPr>
                <w:t>同行评价者</w:t>
              </w:r>
            </w:ins>
            <w:ins w:id="2153" w:author="Administrator" w:date="2023-01-12T20:01:14Z">
              <w:r>
                <w:rPr>
                  <w:rFonts w:hint="eastAsia" w:ascii="Times New Roman" w:hAnsi="Times New Roman" w:cs="Times New Roman"/>
                  <w:color w:val="auto"/>
                  <w:kern w:val="2"/>
                  <w:sz w:val="21"/>
                  <w:szCs w:val="21"/>
                  <w:lang w:val="en-US" w:eastAsia="zh-CN"/>
                </w:rPr>
                <w:t>的</w:t>
              </w:r>
            </w:ins>
            <w:ins w:id="2154" w:author="Administrator" w:date="2023-01-12T20:01:08Z">
              <w:r>
                <w:rPr>
                  <w:rFonts w:hint="default" w:ascii="Times New Roman" w:hAnsi="Times New Roman" w:cs="Times New Roman"/>
                  <w:color w:val="auto"/>
                  <w:kern w:val="2"/>
                  <w:sz w:val="21"/>
                  <w:szCs w:val="21"/>
                  <w:lang w:val="en-US" w:eastAsia="zh-CN"/>
                </w:rPr>
                <w:t>集合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155" w:author="CCCF" w:date="2023-01-10T16:46:4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2155" w:author="CCCF" w:date="2023-01-10T16:46:49Z">
            <w:trPr>
              <w:gridAfter w:val="1"/>
            </w:trPr>
          </w:trPrChange>
        </w:trPr>
        <w:tc>
          <w:tcPr>
            <w:tcW w:w="848" w:type="dxa"/>
            <w:tcBorders>
              <w:top w:val="nil"/>
              <w:left w:val="nil"/>
              <w:bottom w:val="nil"/>
              <w:right w:val="nil"/>
            </w:tcBorders>
            <w:tcPrChange w:id="2156" w:author="CCCF" w:date="2023-01-10T16:46:49Z">
              <w:tcPr>
                <w:tcW w:w="1097"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4236" w:type="dxa"/>
            <w:tcBorders>
              <w:top w:val="nil"/>
              <w:left w:val="nil"/>
              <w:bottom w:val="nil"/>
              <w:right w:val="nil"/>
            </w:tcBorders>
            <w:tcPrChange w:id="2157" w:author="CCCF" w:date="2023-01-10T16:46:49Z">
              <w:tcPr>
                <w:tcW w:w="3371" w:type="dxa"/>
                <w:gridSpan w:val="3"/>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color w:val="auto"/>
                <w:kern w:val="2"/>
                <w:sz w:val="21"/>
                <w:szCs w:val="21"/>
                <w:lang w:val="en-US" w:eastAsia="zh-CN"/>
              </w:rPr>
              <w:pPrChange w:id="2158" w:author="CCCF" w:date="2023-01-09T21:14: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pPr>
              </w:pPrChange>
            </w:pPr>
            <w:ins w:id="2159" w:author="CCCF" w:date="2023-01-10T17:20:02Z">
              <w:r>
                <w:rPr>
                  <w:rFonts w:hint="eastAsia" w:ascii="Times New Roman" w:hAnsi="Times New Roman" w:cs="Times New Roman"/>
                  <w:i w:val="0"/>
                  <w:color w:val="auto"/>
                  <w:kern w:val="2"/>
                  <w:sz w:val="21"/>
                  <w:szCs w:val="21"/>
                  <w:lang w:val="en-US" w:eastAsia="zh-CN"/>
                </w:rPr>
                <w:t>同行</w:t>
              </w:r>
            </w:ins>
            <w:r>
              <w:rPr>
                <w:rFonts w:hint="default" w:ascii="Times New Roman" w:hAnsi="Times New Roman" w:cs="Times New Roman"/>
                <w:i w:val="0"/>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default" w:ascii="Times New Roman" w:hAnsi="Times New Roman" w:cs="Times New Roman"/>
                <w:i w:val="0"/>
                <w:color w:val="auto"/>
                <w:kern w:val="2"/>
                <w:sz w:val="21"/>
                <w:szCs w:val="21"/>
                <w:lang w:val="en-US" w:eastAsia="zh-CN"/>
              </w:rPr>
              <w:t>的评价能力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160" w:author="CCCF" w:date="2023-01-10T16:46:4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2160" w:author="CCCF" w:date="2023-01-10T16:46:49Z">
            <w:trPr>
              <w:gridAfter w:val="1"/>
            </w:trPr>
          </w:trPrChange>
        </w:trPr>
        <w:tc>
          <w:tcPr>
            <w:tcW w:w="848" w:type="dxa"/>
            <w:tcBorders>
              <w:top w:val="nil"/>
              <w:left w:val="nil"/>
              <w:bottom w:val="nil"/>
              <w:right w:val="nil"/>
            </w:tcBorders>
            <w:tcPrChange w:id="2161" w:author="CCCF" w:date="2023-01-10T16:46:49Z">
              <w:tcPr>
                <w:tcW w:w="1097"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vertAlign w:val="baseline"/>
                <w:lang w:val="en-US" w:eastAsia="zh-CN"/>
              </w:rPr>
              <w:t>l</w:t>
            </w:r>
          </w:p>
        </w:tc>
        <w:tc>
          <w:tcPr>
            <w:tcW w:w="4236" w:type="dxa"/>
            <w:tcBorders>
              <w:top w:val="nil"/>
              <w:left w:val="nil"/>
              <w:bottom w:val="nil"/>
              <w:right w:val="nil"/>
            </w:tcBorders>
            <w:tcPrChange w:id="2162" w:author="CCCF" w:date="2023-01-10T16:46:49Z">
              <w:tcPr>
                <w:tcW w:w="3371" w:type="dxa"/>
                <w:gridSpan w:val="3"/>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eastAsia="宋体" w:cs="Times New Roman"/>
                <w:color w:val="auto"/>
                <w:kern w:val="2"/>
                <w:sz w:val="21"/>
                <w:szCs w:val="21"/>
                <w:vertAlign w:val="baseline"/>
                <w:lang w:val="en-US" w:eastAsia="zh-CN"/>
              </w:rPr>
              <w:pPrChange w:id="2163" w:author="CCCF" w:date="2023-01-09T21:14: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pPr>
              </w:pPrChange>
            </w:pPr>
            <w:ins w:id="2164" w:author="CCCF" w:date="2023-01-10T17:20:39Z">
              <w:r>
                <w:rPr>
                  <w:rFonts w:hint="eastAsia" w:ascii="Times New Roman" w:hAnsi="Times New Roman" w:cs="Times New Roman"/>
                  <w:color w:val="auto"/>
                  <w:kern w:val="2"/>
                  <w:sz w:val="21"/>
                  <w:szCs w:val="21"/>
                  <w:vertAlign w:val="baseline"/>
                  <w:lang w:val="en-US" w:eastAsia="zh-CN"/>
                </w:rPr>
                <w:t>给</w:t>
              </w:r>
            </w:ins>
            <w:r>
              <w:rPr>
                <w:rFonts w:hint="default" w:ascii="Times New Roman" w:hAnsi="Times New Roman" w:cs="Times New Roman"/>
                <w:color w:val="auto"/>
                <w:kern w:val="2"/>
                <w:sz w:val="21"/>
                <w:szCs w:val="21"/>
                <w:vertAlign w:val="baseline"/>
                <w:lang w:val="en-US" w:eastAsia="zh-CN"/>
              </w:rPr>
              <w:t>每</w:t>
            </w:r>
            <w:ins w:id="2165" w:author="CCCF" w:date="2023-01-10T17:20:12Z">
              <w:r>
                <w:rPr>
                  <w:rFonts w:hint="eastAsia" w:ascii="Times New Roman" w:hAnsi="Times New Roman" w:cs="Times New Roman"/>
                  <w:color w:val="auto"/>
                  <w:kern w:val="2"/>
                  <w:sz w:val="21"/>
                  <w:szCs w:val="21"/>
                  <w:vertAlign w:val="baseline"/>
                  <w:lang w:val="en-US" w:eastAsia="zh-CN"/>
                </w:rPr>
                <w:t>名</w:t>
              </w:r>
            </w:ins>
            <w:ins w:id="2166" w:author="CCCF" w:date="2023-01-10T17:20:26Z">
              <w:r>
                <w:rPr>
                  <w:rFonts w:hint="eastAsia" w:ascii="Times New Roman" w:hAnsi="Times New Roman" w:cs="Times New Roman"/>
                  <w:color w:val="auto"/>
                  <w:kern w:val="2"/>
                  <w:sz w:val="21"/>
                  <w:szCs w:val="21"/>
                  <w:vertAlign w:val="baseline"/>
                  <w:lang w:val="en-US" w:eastAsia="zh-CN"/>
                </w:rPr>
                <w:t>同行</w:t>
              </w:r>
            </w:ins>
            <w:ins w:id="2167" w:author="CCCF" w:date="2023-01-10T17:20:28Z">
              <w:r>
                <w:rPr>
                  <w:rFonts w:hint="eastAsia" w:ascii="Times New Roman" w:hAnsi="Times New Roman" w:cs="Times New Roman"/>
                  <w:color w:val="auto"/>
                  <w:kern w:val="2"/>
                  <w:sz w:val="21"/>
                  <w:szCs w:val="21"/>
                  <w:vertAlign w:val="baseline"/>
                  <w:lang w:val="en-US" w:eastAsia="zh-CN"/>
                </w:rPr>
                <w:t>评价者</w:t>
              </w:r>
            </w:ins>
            <w:ins w:id="2168" w:author="CCCF" w:date="2023-01-10T17:20:44Z">
              <w:r>
                <w:rPr>
                  <w:rFonts w:hint="eastAsia" w:ascii="Times New Roman" w:hAnsi="Times New Roman" w:cs="Times New Roman"/>
                  <w:color w:val="auto"/>
                  <w:kern w:val="2"/>
                  <w:sz w:val="21"/>
                  <w:szCs w:val="21"/>
                  <w:vertAlign w:val="baseline"/>
                  <w:lang w:val="en-US" w:eastAsia="zh-CN"/>
                </w:rPr>
                <w:t>分配</w:t>
              </w:r>
            </w:ins>
            <w:ins w:id="2169" w:author="CCCF" w:date="2023-01-10T17:20:45Z">
              <w:r>
                <w:rPr>
                  <w:rFonts w:hint="eastAsia" w:ascii="Times New Roman" w:hAnsi="Times New Roman" w:cs="Times New Roman"/>
                  <w:color w:val="auto"/>
                  <w:kern w:val="2"/>
                  <w:sz w:val="21"/>
                  <w:szCs w:val="21"/>
                  <w:vertAlign w:val="baseline"/>
                  <w:lang w:val="en-US" w:eastAsia="zh-CN"/>
                </w:rPr>
                <w:t>的</w:t>
              </w:r>
            </w:ins>
            <w:ins w:id="2170" w:author="CCCF" w:date="2023-01-10T17:20:58Z">
              <w:r>
                <w:rPr>
                  <w:rFonts w:hint="eastAsia" w:ascii="Times New Roman" w:hAnsi="Times New Roman" w:cs="Times New Roman"/>
                  <w:color w:val="auto"/>
                  <w:kern w:val="2"/>
                  <w:sz w:val="21"/>
                  <w:szCs w:val="21"/>
                  <w:vertAlign w:val="baseline"/>
                  <w:lang w:val="en-US" w:eastAsia="zh-CN"/>
                </w:rPr>
                <w:t>待</w:t>
              </w:r>
            </w:ins>
            <w:ins w:id="2171" w:author="CCCF" w:date="2023-01-10T17:21:00Z">
              <w:r>
                <w:rPr>
                  <w:rFonts w:hint="eastAsia" w:ascii="Times New Roman" w:hAnsi="Times New Roman" w:cs="Times New Roman"/>
                  <w:color w:val="auto"/>
                  <w:kern w:val="2"/>
                  <w:sz w:val="21"/>
                  <w:szCs w:val="21"/>
                  <w:vertAlign w:val="baseline"/>
                  <w:lang w:val="en-US" w:eastAsia="zh-CN"/>
                </w:rPr>
                <w:t>评价</w:t>
              </w:r>
            </w:ins>
            <w:del w:id="2172" w:author="CCCF" w:date="2023-01-10T17:20:25Z">
              <w:r>
                <w:rPr>
                  <w:rFonts w:hint="default" w:ascii="Times New Roman" w:hAnsi="Times New Roman" w:cs="Times New Roman"/>
                  <w:color w:val="auto"/>
                  <w:kern w:val="2"/>
                  <w:sz w:val="21"/>
                  <w:szCs w:val="21"/>
                  <w:vertAlign w:val="baseline"/>
                  <w:lang w:val="en-US" w:eastAsia="zh-CN"/>
                </w:rPr>
                <w:delText>个学生</w:delText>
              </w:r>
            </w:del>
            <w:del w:id="2173" w:author="CCCF" w:date="2023-01-10T17:20:31Z">
              <w:r>
                <w:rPr>
                  <w:rFonts w:hint="default" w:ascii="Times New Roman" w:hAnsi="Times New Roman" w:cs="Times New Roman"/>
                  <w:color w:val="auto"/>
                  <w:kern w:val="2"/>
                  <w:sz w:val="21"/>
                  <w:szCs w:val="21"/>
                  <w:vertAlign w:val="baseline"/>
                  <w:lang w:val="en-US" w:eastAsia="zh-CN"/>
                </w:rPr>
                <w:delText>在同行</w:delText>
              </w:r>
            </w:del>
            <w:del w:id="2174" w:author="CCCF" w:date="2023-01-10T17:20:32Z">
              <w:r>
                <w:rPr>
                  <w:rFonts w:hint="default" w:ascii="Times New Roman" w:hAnsi="Times New Roman" w:cs="Times New Roman"/>
                  <w:color w:val="auto"/>
                  <w:kern w:val="2"/>
                  <w:sz w:val="21"/>
                  <w:szCs w:val="21"/>
                  <w:vertAlign w:val="baseline"/>
                  <w:lang w:val="en-US" w:eastAsia="zh-CN"/>
                </w:rPr>
                <w:delText>评审阶段评价</w:delText>
              </w:r>
            </w:del>
            <w:del w:id="2175" w:author="CCCF" w:date="2023-01-10T17:20:34Z">
              <w:r>
                <w:rPr>
                  <w:rFonts w:hint="default" w:ascii="Times New Roman" w:hAnsi="Times New Roman" w:cs="Times New Roman"/>
                  <w:color w:val="auto"/>
                  <w:kern w:val="2"/>
                  <w:sz w:val="21"/>
                  <w:szCs w:val="21"/>
                  <w:vertAlign w:val="baseline"/>
                  <w:lang w:val="en-US" w:eastAsia="zh-CN"/>
                </w:rPr>
                <w:delText>的</w:delText>
              </w:r>
            </w:del>
            <w:r>
              <w:rPr>
                <w:rFonts w:hint="default" w:ascii="Times New Roman" w:hAnsi="Times New Roman" w:cs="Times New Roman"/>
                <w:color w:val="auto"/>
                <w:kern w:val="2"/>
                <w:sz w:val="21"/>
                <w:szCs w:val="21"/>
                <w:vertAlign w:val="baseline"/>
                <w:lang w:val="en-US" w:eastAsia="zh-CN"/>
              </w:rPr>
              <w:t>作业数量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176" w:author="CCCF" w:date="2023-01-10T16:46:4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2176" w:author="CCCF" w:date="2023-01-10T16:46:49Z">
            <w:trPr>
              <w:gridAfter w:val="1"/>
            </w:trPr>
          </w:trPrChange>
        </w:trPr>
        <w:tc>
          <w:tcPr>
            <w:tcW w:w="848" w:type="dxa"/>
            <w:tcBorders>
              <w:top w:val="nil"/>
              <w:left w:val="nil"/>
              <w:bottom w:val="nil"/>
              <w:right w:val="nil"/>
            </w:tcBorders>
            <w:tcPrChange w:id="2177" w:author="CCCF" w:date="2023-01-10T16:46:49Z">
              <w:tcPr>
                <w:tcW w:w="1097"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rPr>
                  <m:t>φ</m:t>
                </m:r>
              </m:oMath>
            </m:oMathPara>
          </w:p>
        </w:tc>
        <w:tc>
          <w:tcPr>
            <w:tcW w:w="4236" w:type="dxa"/>
            <w:tcBorders>
              <w:top w:val="nil"/>
              <w:left w:val="nil"/>
              <w:bottom w:val="nil"/>
              <w:right w:val="nil"/>
            </w:tcBorders>
            <w:tcPrChange w:id="2178" w:author="CCCF" w:date="2023-01-10T16:46:49Z">
              <w:tcPr>
                <w:tcW w:w="3371" w:type="dxa"/>
                <w:gridSpan w:val="3"/>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color w:val="auto"/>
                <w:kern w:val="2"/>
                <w:sz w:val="21"/>
                <w:szCs w:val="21"/>
                <w:vertAlign w:val="baseline"/>
                <w:lang w:val="en-US" w:eastAsia="zh-CN"/>
              </w:rPr>
              <w:pPrChange w:id="2179" w:author="CCCF" w:date="2023-01-09T21:14: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pPr>
              </w:pPrChange>
            </w:pPr>
            <w:ins w:id="2180" w:author="CCCF" w:date="2023-01-10T17:21:08Z">
              <w:r>
                <w:rPr>
                  <w:rFonts w:hint="eastAsia" w:ascii="Times New Roman" w:hAnsi="Times New Roman" w:cs="Times New Roman"/>
                  <w:color w:val="auto"/>
                  <w:kern w:val="2"/>
                  <w:sz w:val="21"/>
                  <w:szCs w:val="21"/>
                  <w:vertAlign w:val="baseline"/>
                  <w:lang w:val="en-US" w:eastAsia="zh-CN"/>
                </w:rPr>
                <w:t>一份</w:t>
              </w:r>
            </w:ins>
            <w:r>
              <w:rPr>
                <w:rFonts w:hint="default" w:ascii="Times New Roman" w:hAnsi="Times New Roman" w:cs="Times New Roman"/>
                <w:color w:val="auto"/>
                <w:kern w:val="2"/>
                <w:sz w:val="21"/>
                <w:szCs w:val="21"/>
                <w:vertAlign w:val="baseline"/>
                <w:lang w:val="en-US" w:eastAsia="zh-CN"/>
              </w:rPr>
              <w:t>作业的满分</w:t>
            </w:r>
            <w:ins w:id="2181" w:author="CCCF" w:date="2023-01-10T17:21:13Z">
              <w:r>
                <w:rPr>
                  <w:rFonts w:hint="eastAsia" w:ascii="Times New Roman" w:hAnsi="Times New Roman" w:cs="Times New Roman"/>
                  <w:color w:val="auto"/>
                  <w:kern w:val="2"/>
                  <w:sz w:val="21"/>
                  <w:szCs w:val="21"/>
                  <w:vertAlign w:val="baseline"/>
                  <w:lang w:val="en-US" w:eastAsia="zh-CN"/>
                </w:rPr>
                <w:t>值</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182" w:author="CCCF" w:date="2023-01-10T16:46:4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2182" w:author="CCCF" w:date="2023-01-10T16:46:49Z">
            <w:trPr>
              <w:gridAfter w:val="1"/>
            </w:trPr>
          </w:trPrChange>
        </w:trPr>
        <w:tc>
          <w:tcPr>
            <w:tcW w:w="848" w:type="dxa"/>
            <w:tcBorders>
              <w:top w:val="nil"/>
              <w:left w:val="nil"/>
              <w:bottom w:val="nil"/>
              <w:right w:val="nil"/>
            </w:tcBorders>
            <w:tcPrChange w:id="2183" w:author="CCCF" w:date="2023-01-10T16:46:49Z">
              <w:tcPr>
                <w:tcW w:w="1097"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4236" w:type="dxa"/>
            <w:tcBorders>
              <w:top w:val="nil"/>
              <w:left w:val="nil"/>
              <w:bottom w:val="nil"/>
              <w:right w:val="nil"/>
            </w:tcBorders>
            <w:tcPrChange w:id="2184" w:author="CCCF" w:date="2023-01-10T16:46:49Z">
              <w:tcPr>
                <w:tcW w:w="3371" w:type="dxa"/>
                <w:gridSpan w:val="3"/>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color w:val="auto"/>
                <w:kern w:val="2"/>
                <w:sz w:val="21"/>
                <w:szCs w:val="21"/>
                <w:vertAlign w:val="baseline"/>
                <w:lang w:val="en-US" w:eastAsia="zh-CN"/>
              </w:rPr>
              <w:pPrChange w:id="2185" w:author="CCCF" w:date="2023-01-09T21:14: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pPr>
              </w:pPrChange>
            </w:pPr>
            <w:r>
              <w:rPr>
                <w:rFonts w:hint="default" w:ascii="Times New Roman" w:hAnsi="Times New Roman" w:cs="Times New Roman"/>
                <w:color w:val="auto"/>
                <w:kern w:val="2"/>
                <w:sz w:val="21"/>
                <w:szCs w:val="21"/>
                <w:vertAlign w:val="baseline"/>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default" w:ascii="Times New Roman" w:hAnsi="Times New Roman" w:cs="Times New Roman"/>
                <w:i w:val="0"/>
                <w:color w:val="auto"/>
                <w:kern w:val="2"/>
                <w:sz w:val="21"/>
                <w:szCs w:val="21"/>
                <w:lang w:val="en-US" w:eastAsia="zh-CN"/>
              </w:rPr>
              <w:t>作业</w:t>
            </w:r>
            <w:r>
              <w:rPr>
                <w:rFonts w:hint="default" w:ascii="Times New Roman" w:hAnsi="Times New Roman" w:cs="Times New Roman"/>
                <w:color w:val="auto"/>
                <w:kern w:val="2"/>
                <w:sz w:val="21"/>
                <w:szCs w:val="21"/>
                <w:vertAlign w:val="baseline"/>
                <w:lang w:val="en-US" w:eastAsia="zh-CN"/>
              </w:rPr>
              <w:t>的真实分数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186" w:author="CCCF" w:date="2023-01-10T16:46:4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2186" w:author="CCCF" w:date="2023-01-10T16:46:49Z">
            <w:trPr>
              <w:gridAfter w:val="1"/>
            </w:trPr>
          </w:trPrChange>
        </w:trPr>
        <w:tc>
          <w:tcPr>
            <w:tcW w:w="848" w:type="dxa"/>
            <w:tcBorders>
              <w:top w:val="nil"/>
              <w:left w:val="nil"/>
              <w:bottom w:val="nil"/>
              <w:right w:val="nil"/>
            </w:tcBorders>
            <w:tcPrChange w:id="2187" w:author="CCCF" w:date="2023-01-10T16:46:49Z">
              <w:tcPr>
                <w:tcW w:w="1097"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4236" w:type="dxa"/>
            <w:tcBorders>
              <w:top w:val="nil"/>
              <w:left w:val="nil"/>
              <w:bottom w:val="nil"/>
              <w:right w:val="nil"/>
            </w:tcBorders>
            <w:tcPrChange w:id="2188" w:author="CCCF" w:date="2023-01-10T16:46:49Z">
              <w:tcPr>
                <w:tcW w:w="3371" w:type="dxa"/>
                <w:gridSpan w:val="3"/>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color w:val="auto"/>
                <w:kern w:val="2"/>
                <w:sz w:val="21"/>
                <w:szCs w:val="21"/>
                <w:vertAlign w:val="baseline"/>
                <w:lang w:val="en-US" w:eastAsia="zh-CN"/>
              </w:rPr>
              <w:pPrChange w:id="2189" w:author="CCCF" w:date="2023-01-09T21:14: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pPr>
              </w:pPrChange>
            </w:pPr>
            <w:r>
              <w:rPr>
                <w:rFonts w:hint="default" w:ascii="Times New Roman" w:hAnsi="Times New Roman"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default" w:ascii="Times New Roman" w:hAnsi="Times New Roman" w:cs="Times New Roman"/>
                <w:color w:val="auto"/>
                <w:kern w:val="2"/>
                <w:sz w:val="21"/>
                <w:szCs w:val="21"/>
                <w:lang w:val="en-US" w:eastAsia="zh-CN"/>
              </w:rPr>
              <w:t>的偏见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190" w:author="CCCF" w:date="2023-01-10T16:46:4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2190" w:author="CCCF" w:date="2023-01-10T16:46:49Z">
            <w:trPr>
              <w:gridAfter w:val="1"/>
            </w:trPr>
          </w:trPrChange>
        </w:trPr>
        <w:tc>
          <w:tcPr>
            <w:tcW w:w="848" w:type="dxa"/>
            <w:tcBorders>
              <w:top w:val="nil"/>
              <w:left w:val="nil"/>
              <w:bottom w:val="nil"/>
              <w:right w:val="nil"/>
            </w:tcBorders>
            <w:tcPrChange w:id="2191" w:author="CCCF" w:date="2023-01-10T16:46:49Z">
              <w:tcPr>
                <w:tcW w:w="1097"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4236" w:type="dxa"/>
            <w:tcBorders>
              <w:top w:val="nil"/>
              <w:left w:val="nil"/>
              <w:bottom w:val="nil"/>
              <w:right w:val="nil"/>
            </w:tcBorders>
            <w:tcPrChange w:id="2192" w:author="CCCF" w:date="2023-01-10T16:46:49Z">
              <w:tcPr>
                <w:tcW w:w="3371" w:type="dxa"/>
                <w:gridSpan w:val="3"/>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color w:val="auto"/>
                <w:kern w:val="2"/>
                <w:sz w:val="21"/>
                <w:szCs w:val="21"/>
                <w:vertAlign w:val="baseline"/>
                <w:lang w:val="en-US" w:eastAsia="zh-CN"/>
              </w:rPr>
              <w:pPrChange w:id="2193" w:author="CCCF" w:date="2023-01-09T21:14: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pPr>
              </w:pPrChange>
            </w:pPr>
            <w:r>
              <w:rPr>
                <w:rFonts w:hint="default" w:ascii="Times New Roman" w:hAnsi="Times New Roman"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default" w:ascii="Times New Roman" w:hAnsi="Times New Roman" w:cs="Times New Roman"/>
                <w:color w:val="auto"/>
                <w:kern w:val="2"/>
                <w:sz w:val="21"/>
                <w:szCs w:val="21"/>
                <w:lang w:val="en-US" w:eastAsia="zh-CN"/>
              </w:rPr>
              <w:t>的</w:t>
            </w:r>
            <w:ins w:id="2194" w:author="CCCF" w:date="2023-01-10T17:21:29Z">
              <w:r>
                <w:rPr>
                  <w:rFonts w:hint="eastAsia" w:ascii="Times New Roman" w:hAnsi="Times New Roman" w:cs="Times New Roman"/>
                  <w:color w:val="auto"/>
                  <w:kern w:val="2"/>
                  <w:sz w:val="21"/>
                  <w:szCs w:val="21"/>
                  <w:lang w:val="en-US" w:eastAsia="zh-CN"/>
                </w:rPr>
                <w:t>评分</w:t>
              </w:r>
            </w:ins>
            <w:r>
              <w:rPr>
                <w:rFonts w:hint="default" w:ascii="Times New Roman" w:hAnsi="Times New Roman" w:cs="Times New Roman"/>
                <w:color w:val="auto"/>
                <w:kern w:val="2"/>
                <w:sz w:val="21"/>
                <w:szCs w:val="21"/>
                <w:lang w:val="en-US" w:eastAsia="zh-CN"/>
              </w:rPr>
              <w:t>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195" w:author="CCCF" w:date="2023-01-10T16:46:4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2195" w:author="CCCF" w:date="2023-01-10T16:46:49Z">
            <w:trPr>
              <w:gridAfter w:val="1"/>
            </w:trPr>
          </w:trPrChange>
        </w:trPr>
        <w:tc>
          <w:tcPr>
            <w:tcW w:w="848" w:type="dxa"/>
            <w:tcBorders>
              <w:top w:val="nil"/>
              <w:left w:val="nil"/>
              <w:bottom w:val="nil"/>
              <w:right w:val="nil"/>
            </w:tcBorders>
            <w:tcPrChange w:id="2196" w:author="CCCF" w:date="2023-01-10T16:46:49Z">
              <w:tcPr>
                <w:tcW w:w="1097"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oMath>
            </m:oMathPara>
          </w:p>
        </w:tc>
        <w:tc>
          <w:tcPr>
            <w:tcW w:w="4236" w:type="dxa"/>
            <w:tcBorders>
              <w:top w:val="nil"/>
              <w:left w:val="nil"/>
              <w:bottom w:val="nil"/>
              <w:right w:val="nil"/>
            </w:tcBorders>
            <w:tcPrChange w:id="2197" w:author="CCCF" w:date="2023-01-10T16:46:49Z">
              <w:tcPr>
                <w:tcW w:w="3371" w:type="dxa"/>
                <w:gridSpan w:val="3"/>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color w:val="auto"/>
                <w:kern w:val="2"/>
                <w:sz w:val="21"/>
                <w:szCs w:val="21"/>
                <w:vertAlign w:val="baseline"/>
                <w:lang w:val="en-US" w:eastAsia="zh-CN"/>
              </w:rPr>
              <w:pPrChange w:id="2198" w:author="CCCF" w:date="2023-01-09T21:14: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pPr>
              </w:pPrChange>
            </w:pPr>
            <w:ins w:id="2199" w:author="CCCF" w:date="2023-01-10T17:21:33Z">
              <w:r>
                <w:rPr>
                  <w:rFonts w:hint="eastAsia" w:ascii="Times New Roman" w:hAnsi="Times New Roman" w:cs="Times New Roman"/>
                  <w:color w:val="auto"/>
                  <w:kern w:val="2"/>
                  <w:sz w:val="21"/>
                  <w:szCs w:val="21"/>
                  <w:lang w:val="en-US" w:eastAsia="zh-CN"/>
                </w:rPr>
                <w:t>同行</w:t>
              </w:r>
            </w:ins>
            <w:r>
              <w:rPr>
                <w:rFonts w:hint="default" w:ascii="Times New Roman" w:hAnsi="Times New Roman"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default" w:ascii="Times New Roman" w:hAnsi="Times New Roman"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del w:id="2200" w:author="CCCF" w:date="2023-01-10T17:21:47Z">
              <w:r>
                <w:rPr>
                  <w:rFonts w:hint="default" w:ascii="Times New Roman" w:hAnsi="Times New Roman" w:cs="Times New Roman"/>
                  <w:i w:val="0"/>
                  <w:color w:val="auto"/>
                  <w:kern w:val="2"/>
                  <w:sz w:val="21"/>
                  <w:szCs w:val="21"/>
                  <w:lang w:val="en-US" w:eastAsia="zh-CN"/>
                </w:rPr>
                <w:delText>的</w:delText>
              </w:r>
            </w:del>
            <w:r>
              <w:rPr>
                <w:rFonts w:hint="default" w:ascii="Times New Roman" w:hAnsi="Times New Roman" w:cs="Times New Roman"/>
                <w:i w:val="0"/>
                <w:color w:val="auto"/>
                <w:kern w:val="2"/>
                <w:sz w:val="21"/>
                <w:szCs w:val="21"/>
                <w:lang w:val="en-US" w:eastAsia="zh-CN"/>
              </w:rPr>
              <w:t>作业</w:t>
            </w:r>
            <w:del w:id="2201" w:author="CCCF" w:date="2023-01-10T17:21:41Z">
              <w:r>
                <w:rPr>
                  <w:rFonts w:hint="default" w:ascii="Times New Roman" w:hAnsi="Times New Roman" w:cs="Times New Roman"/>
                  <w:color w:val="auto"/>
                  <w:kern w:val="2"/>
                  <w:sz w:val="21"/>
                  <w:szCs w:val="21"/>
                  <w:lang w:val="en-US" w:eastAsia="zh-CN"/>
                </w:rPr>
                <w:delText>打出</w:delText>
              </w:r>
            </w:del>
            <w:r>
              <w:rPr>
                <w:rFonts w:hint="default" w:ascii="Times New Roman" w:hAnsi="Times New Roman" w:cs="Times New Roman"/>
                <w:color w:val="auto"/>
                <w:kern w:val="2"/>
                <w:sz w:val="21"/>
                <w:szCs w:val="21"/>
                <w:lang w:val="en-US" w:eastAsia="zh-CN"/>
              </w:rPr>
              <w:t>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202" w:author="CCCF" w:date="2023-01-10T17:21:5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2202" w:author="CCCF" w:date="2023-01-10T17:21:58Z">
            <w:trPr>
              <w:gridAfter w:val="1"/>
            </w:trPr>
          </w:trPrChange>
        </w:trPr>
        <w:tc>
          <w:tcPr>
            <w:tcW w:w="848" w:type="dxa"/>
            <w:tcBorders>
              <w:top w:val="nil"/>
              <w:left w:val="nil"/>
              <w:bottom w:val="single" w:color="auto" w:sz="4" w:space="0"/>
              <w:right w:val="nil"/>
            </w:tcBorders>
            <w:vAlign w:val="center"/>
            <w:tcPrChange w:id="2203" w:author="CCCF" w:date="2023-01-10T17:21:58Z">
              <w:tcPr>
                <w:tcW w:w="1097" w:type="dxa"/>
                <w:tcBorders>
                  <w:top w:val="nil"/>
                  <w:left w:val="nil"/>
                  <w:bottom w:val="single" w:color="auto" w:sz="4" w:space="0"/>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m:oMathPara>
          </w:p>
        </w:tc>
        <w:tc>
          <w:tcPr>
            <w:tcW w:w="4236" w:type="dxa"/>
            <w:tcBorders>
              <w:top w:val="nil"/>
              <w:left w:val="nil"/>
              <w:bottom w:val="single" w:color="auto" w:sz="4" w:space="0"/>
              <w:right w:val="nil"/>
            </w:tcBorders>
            <w:tcPrChange w:id="2204" w:author="CCCF" w:date="2023-01-10T17:21:58Z">
              <w:tcPr>
                <w:tcW w:w="3371" w:type="dxa"/>
                <w:gridSpan w:val="3"/>
                <w:tcBorders>
                  <w:top w:val="nil"/>
                  <w:left w:val="nil"/>
                  <w:bottom w:val="single" w:color="auto" w:sz="4" w:space="0"/>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rPr>
                <w:rFonts w:hint="default" w:ascii="Times New Roman" w:hAnsi="Times New Roman" w:cs="Times New Roman"/>
                <w:color w:val="auto"/>
                <w:kern w:val="2"/>
                <w:sz w:val="21"/>
                <w:szCs w:val="21"/>
                <w:vertAlign w:val="baseline"/>
                <w:lang w:val="en-US" w:eastAsia="zh-CN"/>
              </w:rPr>
              <w:pPrChange w:id="2205" w:author="CCCF" w:date="2023-01-09T21:14: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pPr>
              </w:pPrChange>
            </w:pPr>
            <w:ins w:id="2206" w:author="CCCF" w:date="2023-01-10T17:22:39Z">
              <w:r>
                <w:rPr>
                  <w:rFonts w:hint="eastAsia" w:ascii="Times New Roman" w:hAnsi="Times New Roman" w:cs="Times New Roman"/>
                  <w:color w:val="auto"/>
                  <w:kern w:val="2"/>
                  <w:sz w:val="21"/>
                  <w:szCs w:val="21"/>
                  <w:lang w:val="en-US" w:eastAsia="zh-CN"/>
                </w:rPr>
                <w:t>基于</w:t>
              </w:r>
            </w:ins>
            <w:ins w:id="2207" w:author="CCCF" w:date="2023-01-10T17:21:50Z">
              <w:r>
                <w:rPr>
                  <w:rFonts w:hint="eastAsia" w:ascii="Times New Roman" w:hAnsi="Times New Roman" w:cs="Times New Roman"/>
                  <w:color w:val="auto"/>
                  <w:kern w:val="2"/>
                  <w:sz w:val="21"/>
                  <w:szCs w:val="21"/>
                  <w:lang w:val="en-US" w:eastAsia="zh-CN"/>
                </w:rPr>
                <w:t>同行</w:t>
              </w:r>
            </w:ins>
            <w:r>
              <w:rPr>
                <w:rFonts w:hint="default" w:ascii="Times New Roman" w:hAnsi="Times New Roman"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default" w:ascii="Times New Roman" w:hAnsi="Times New Roman"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default" w:ascii="Times New Roman" w:hAnsi="Times New Roman" w:cs="Times New Roman"/>
                <w:i w:val="0"/>
                <w:color w:val="auto"/>
                <w:kern w:val="2"/>
                <w:sz w:val="21"/>
                <w:szCs w:val="21"/>
                <w:lang w:val="en-US" w:eastAsia="zh-CN"/>
              </w:rPr>
              <w:t>作业的评分和</w:t>
            </w:r>
            <w:ins w:id="2208" w:author="CCCF" w:date="2023-01-10T17:22:24Z">
              <w:r>
                <w:rPr>
                  <w:rFonts w:hint="eastAsia" w:ascii="Times New Roman" w:hAnsi="Times New Roman" w:cs="Times New Roman"/>
                  <w:i w:val="0"/>
                  <w:color w:val="auto"/>
                  <w:kern w:val="2"/>
                  <w:sz w:val="21"/>
                  <w:szCs w:val="21"/>
                  <w:lang w:val="en-US" w:eastAsia="zh-CN"/>
                </w:rPr>
                <w:t>对</w:t>
              </w:r>
            </w:ins>
            <w:r>
              <w:rPr>
                <w:rFonts w:hint="default" w:ascii="Times New Roman" w:hAnsi="Times New Roman"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default" w:ascii="Times New Roman" w:hAnsi="Times New Roman" w:cs="Times New Roman"/>
                <w:i w:val="0"/>
                <w:color w:val="auto"/>
                <w:kern w:val="2"/>
                <w:sz w:val="21"/>
                <w:szCs w:val="21"/>
                <w:lang w:val="en-US" w:eastAsia="zh-CN"/>
              </w:rPr>
              <w:t>作业的评分</w:t>
            </w:r>
            <w:ins w:id="2209" w:author="CCCF" w:date="2023-01-10T17:22:43Z">
              <w:r>
                <w:rPr>
                  <w:rFonts w:hint="eastAsia" w:ascii="Times New Roman" w:hAnsi="Times New Roman" w:cs="Times New Roman"/>
                  <w:i w:val="0"/>
                  <w:color w:val="auto"/>
                  <w:kern w:val="2"/>
                  <w:sz w:val="21"/>
                  <w:szCs w:val="21"/>
                  <w:lang w:val="en-US" w:eastAsia="zh-CN"/>
                </w:rPr>
                <w:t>得到</w:t>
              </w:r>
            </w:ins>
            <w:ins w:id="2210" w:author="CCCF" w:date="2023-01-10T17:22:46Z">
              <w:r>
                <w:rPr>
                  <w:rFonts w:hint="eastAsia" w:ascii="Times New Roman" w:hAnsi="Times New Roman" w:cs="Times New Roman"/>
                  <w:i w:val="0"/>
                  <w:color w:val="auto"/>
                  <w:kern w:val="2"/>
                  <w:sz w:val="21"/>
                  <w:szCs w:val="21"/>
                  <w:lang w:val="en-US" w:eastAsia="zh-CN"/>
                </w:rPr>
                <w:t>的</w:t>
              </w:r>
            </w:ins>
            <w:ins w:id="2211" w:author="CCCF" w:date="2023-01-10T17:22:47Z">
              <w:r>
                <w:rPr>
                  <w:rFonts w:hint="eastAsia" w:ascii="Times New Roman" w:hAnsi="Times New Roman" w:cs="Times New Roman"/>
                  <w:i w:val="0"/>
                  <w:color w:val="auto"/>
                  <w:kern w:val="2"/>
                  <w:sz w:val="21"/>
                  <w:szCs w:val="21"/>
                  <w:lang w:val="en-US" w:eastAsia="zh-CN"/>
                </w:rPr>
                <w:t>相对</w:t>
              </w:r>
            </w:ins>
            <w:ins w:id="2212" w:author="CCCF" w:date="2023-01-10T17:22:48Z">
              <w:r>
                <w:rPr>
                  <w:rFonts w:hint="eastAsia" w:ascii="Times New Roman" w:hAnsi="Times New Roman" w:cs="Times New Roman"/>
                  <w:i w:val="0"/>
                  <w:color w:val="auto"/>
                  <w:kern w:val="2"/>
                  <w:sz w:val="21"/>
                  <w:szCs w:val="21"/>
                  <w:lang w:val="en-US" w:eastAsia="zh-CN"/>
                </w:rPr>
                <w:t>分数</w:t>
              </w:r>
            </w:ins>
            <w:del w:id="2213" w:author="CCCF" w:date="2023-01-10T17:22:35Z">
              <w:r>
                <w:rPr>
                  <w:rFonts w:hint="default" w:ascii="Times New Roman" w:hAnsi="Times New Roman" w:cs="Times New Roman"/>
                  <w:color w:val="auto"/>
                  <w:kern w:val="2"/>
                  <w:sz w:val="21"/>
                  <w:szCs w:val="21"/>
                  <w:lang w:val="en-US" w:eastAsia="zh-CN"/>
                </w:rPr>
                <w:delText>的互评分数之间的绝对差</w:delText>
              </w:r>
            </w:del>
          </w:p>
        </w:tc>
      </w:tr>
    </w:tbl>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ascii="Times New Roman" w:hAnsi="Times New Roman" w:cs="Times New Roman"/>
          <w:color w:val="auto"/>
          <w:kern w:val="2"/>
          <w:sz w:val="21"/>
          <w:szCs w:val="21"/>
          <w:lang w:val="en-US" w:eastAsia="zh-CN"/>
        </w:rPr>
      </w:pPr>
    </w:p>
    <w:p>
      <w:pPr>
        <w:pStyle w:val="25"/>
        <w:ind w:firstLine="0" w:firstLineChars="0"/>
        <w:rPr>
          <w:rFonts w:hint="default" w:ascii="Times New Roman" w:hAnsi="Times New Roman"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2 评价能力</w:t>
      </w:r>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ins w:id="2215" w:author="Administrator" w:date="2023-01-14T22:03:41Z"/>
          <w:rFonts w:hint="eastAsia" w:ascii="Times New Roman" w:hAnsi="Times New Roman" w:cs="Times New Roman"/>
          <w:color w:val="auto"/>
          <w:kern w:val="2"/>
          <w:sz w:val="21"/>
          <w:szCs w:val="21"/>
          <w:lang w:val="en-US" w:eastAsia="zh-CN"/>
        </w:rPr>
        <w:pPrChange w:id="2214" w:author="CCCF" w:date="2023-01-09T22:38:58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ins w:id="2216" w:author="CCCF" w:date="2023-01-10T17:34:26Z">
        <w:r>
          <w:rPr>
            <w:rFonts w:hint="eastAsia" w:ascii="Times New Roman" w:hAnsi="Times New Roman" w:cs="Times New Roman"/>
            <w:color w:val="auto"/>
            <w:kern w:val="2"/>
            <w:sz w:val="21"/>
            <w:szCs w:val="21"/>
            <w:lang w:val="en-US" w:eastAsia="zh-CN"/>
          </w:rPr>
          <w:t>在</w:t>
        </w:r>
      </w:ins>
      <w:ins w:id="2217" w:author="CCCF" w:date="2023-01-10T17:35:47Z">
        <w:r>
          <w:rPr>
            <w:rFonts w:hint="eastAsia" w:ascii="Times New Roman" w:hAnsi="Times New Roman" w:cs="Times New Roman"/>
            <w:color w:val="auto"/>
            <w:kern w:val="2"/>
            <w:sz w:val="21"/>
            <w:szCs w:val="21"/>
            <w:lang w:val="en-US" w:eastAsia="zh-CN"/>
          </w:rPr>
          <w:t>描述</w:t>
        </w:r>
      </w:ins>
      <w:ins w:id="2218" w:author="CCCF" w:date="2023-01-10T17:34:28Z">
        <w:r>
          <w:rPr>
            <w:rFonts w:hint="eastAsia" w:ascii="Times New Roman" w:hAnsi="Times New Roman" w:cs="Times New Roman"/>
            <w:color w:val="auto"/>
            <w:kern w:val="2"/>
            <w:sz w:val="21"/>
            <w:szCs w:val="21"/>
            <w:lang w:val="en-US" w:eastAsia="zh-CN"/>
          </w:rPr>
          <w:t>基于</w:t>
        </w:r>
      </w:ins>
      <w:ins w:id="2219" w:author="CCCF" w:date="2023-01-10T17:34:31Z">
        <w:r>
          <w:rPr>
            <w:rFonts w:hint="eastAsia" w:ascii="Times New Roman" w:hAnsi="Times New Roman" w:cs="Times New Roman"/>
            <w:color w:val="auto"/>
            <w:kern w:val="2"/>
            <w:sz w:val="21"/>
            <w:szCs w:val="21"/>
            <w:lang w:val="en-US" w:eastAsia="zh-CN"/>
          </w:rPr>
          <w:t>评价能力</w:t>
        </w:r>
      </w:ins>
      <w:ins w:id="2220" w:author="CCCF" w:date="2023-01-10T17:34:43Z">
        <w:r>
          <w:rPr>
            <w:rFonts w:hint="eastAsia" w:ascii="Times New Roman" w:hAnsi="Times New Roman" w:cs="Times New Roman"/>
            <w:color w:val="auto"/>
            <w:kern w:val="2"/>
            <w:sz w:val="21"/>
            <w:szCs w:val="21"/>
            <w:lang w:val="en-US" w:eastAsia="zh-CN"/>
          </w:rPr>
          <w:t>的</w:t>
        </w:r>
      </w:ins>
      <w:ins w:id="2221" w:author="CCCF" w:date="2023-01-10T17:34:44Z">
        <w:r>
          <w:rPr>
            <w:rFonts w:hint="eastAsia" w:ascii="Times New Roman" w:hAnsi="Times New Roman" w:cs="Times New Roman"/>
            <w:color w:val="auto"/>
            <w:kern w:val="2"/>
            <w:sz w:val="21"/>
            <w:szCs w:val="21"/>
            <w:lang w:val="en-US" w:eastAsia="zh-CN"/>
          </w:rPr>
          <w:t>概率</w:t>
        </w:r>
      </w:ins>
      <w:ins w:id="2222" w:author="CCCF" w:date="2023-01-10T17:34:47Z">
        <w:r>
          <w:rPr>
            <w:rFonts w:hint="eastAsia" w:ascii="Times New Roman" w:hAnsi="Times New Roman" w:cs="Times New Roman"/>
            <w:color w:val="auto"/>
            <w:kern w:val="2"/>
            <w:sz w:val="21"/>
            <w:szCs w:val="21"/>
            <w:lang w:val="en-US" w:eastAsia="zh-CN"/>
          </w:rPr>
          <w:t>图模型的</w:t>
        </w:r>
      </w:ins>
      <w:ins w:id="2223" w:author="CCCF" w:date="2023-01-10T17:34:53Z">
        <w:r>
          <w:rPr>
            <w:rFonts w:hint="eastAsia" w:ascii="Times New Roman" w:hAnsi="Times New Roman" w:cs="Times New Roman"/>
            <w:color w:val="auto"/>
            <w:kern w:val="2"/>
            <w:sz w:val="21"/>
            <w:szCs w:val="21"/>
            <w:lang w:val="en-US" w:eastAsia="zh-CN"/>
          </w:rPr>
          <w:t>实现</w:t>
        </w:r>
      </w:ins>
      <w:ins w:id="2224" w:author="CCCF" w:date="2023-01-10T17:34:55Z">
        <w:r>
          <w:rPr>
            <w:rFonts w:hint="eastAsia" w:ascii="Times New Roman" w:hAnsi="Times New Roman" w:cs="Times New Roman"/>
            <w:color w:val="auto"/>
            <w:kern w:val="2"/>
            <w:sz w:val="21"/>
            <w:szCs w:val="21"/>
            <w:lang w:val="en-US" w:eastAsia="zh-CN"/>
          </w:rPr>
          <w:t>细节</w:t>
        </w:r>
      </w:ins>
      <w:ins w:id="2225" w:author="CCCF" w:date="2023-01-10T17:34:56Z">
        <w:r>
          <w:rPr>
            <w:rFonts w:hint="eastAsia" w:ascii="Times New Roman" w:hAnsi="Times New Roman" w:cs="Times New Roman"/>
            <w:color w:val="auto"/>
            <w:kern w:val="2"/>
            <w:sz w:val="21"/>
            <w:szCs w:val="21"/>
            <w:lang w:val="en-US" w:eastAsia="zh-CN"/>
          </w:rPr>
          <w:t>之前</w:t>
        </w:r>
      </w:ins>
      <w:ins w:id="2226" w:author="CCCF" w:date="2023-01-10T17:34:57Z">
        <w:r>
          <w:rPr>
            <w:rFonts w:hint="eastAsia" w:ascii="Times New Roman" w:hAnsi="Times New Roman" w:cs="Times New Roman"/>
            <w:color w:val="auto"/>
            <w:kern w:val="2"/>
            <w:sz w:val="21"/>
            <w:szCs w:val="21"/>
            <w:lang w:val="en-US" w:eastAsia="zh-CN"/>
          </w:rPr>
          <w:t>，</w:t>
        </w:r>
      </w:ins>
      <w:ins w:id="2227" w:author="CCCF" w:date="2023-01-10T17:34:59Z">
        <w:r>
          <w:rPr>
            <w:rFonts w:hint="eastAsia" w:ascii="Times New Roman" w:hAnsi="Times New Roman" w:cs="Times New Roman"/>
            <w:color w:val="auto"/>
            <w:kern w:val="2"/>
            <w:sz w:val="21"/>
            <w:szCs w:val="21"/>
            <w:lang w:val="en-US" w:eastAsia="zh-CN"/>
          </w:rPr>
          <w:t>本节</w:t>
        </w:r>
      </w:ins>
      <w:ins w:id="2228" w:author="CCCF" w:date="2023-01-10T17:35:08Z">
        <w:r>
          <w:rPr>
            <w:rFonts w:hint="eastAsia" w:ascii="Times New Roman" w:hAnsi="Times New Roman" w:cs="Times New Roman"/>
            <w:color w:val="auto"/>
            <w:kern w:val="2"/>
            <w:sz w:val="21"/>
            <w:szCs w:val="21"/>
            <w:lang w:val="en-US" w:eastAsia="zh-CN"/>
          </w:rPr>
          <w:t>先</w:t>
        </w:r>
      </w:ins>
      <w:ins w:id="2229" w:author="CCCF" w:date="2023-01-10T17:35:22Z">
        <w:r>
          <w:rPr>
            <w:rFonts w:hint="eastAsia" w:ascii="Times New Roman" w:hAnsi="Times New Roman" w:cs="Times New Roman"/>
            <w:color w:val="auto"/>
            <w:kern w:val="2"/>
            <w:sz w:val="21"/>
            <w:szCs w:val="21"/>
            <w:lang w:val="en-US" w:eastAsia="zh-CN"/>
          </w:rPr>
          <w:t>给出</w:t>
        </w:r>
      </w:ins>
      <w:ins w:id="2230" w:author="CCCF" w:date="2023-01-10T17:35:26Z">
        <w:r>
          <w:rPr>
            <w:rFonts w:hint="eastAsia" w:ascii="Times New Roman" w:hAnsi="Times New Roman" w:cs="Times New Roman"/>
            <w:color w:val="auto"/>
            <w:kern w:val="2"/>
            <w:sz w:val="21"/>
            <w:szCs w:val="21"/>
            <w:lang w:val="en-US" w:eastAsia="zh-CN"/>
          </w:rPr>
          <w:t>学生</w:t>
        </w:r>
      </w:ins>
      <w:ins w:id="2231" w:author="CCCF" w:date="2023-01-10T17:35:27Z">
        <w:r>
          <w:rPr>
            <w:rFonts w:hint="eastAsia" w:ascii="Times New Roman" w:hAnsi="Times New Roman" w:cs="Times New Roman"/>
            <w:color w:val="auto"/>
            <w:kern w:val="2"/>
            <w:sz w:val="21"/>
            <w:szCs w:val="21"/>
            <w:lang w:val="en-US" w:eastAsia="zh-CN"/>
          </w:rPr>
          <w:t>评价</w:t>
        </w:r>
      </w:ins>
      <w:ins w:id="2232" w:author="CCCF" w:date="2023-01-10T17:35:29Z">
        <w:r>
          <w:rPr>
            <w:rFonts w:hint="eastAsia" w:ascii="Times New Roman" w:hAnsi="Times New Roman" w:cs="Times New Roman"/>
            <w:color w:val="auto"/>
            <w:kern w:val="2"/>
            <w:sz w:val="21"/>
            <w:szCs w:val="21"/>
            <w:lang w:val="en-US" w:eastAsia="zh-CN"/>
          </w:rPr>
          <w:t>能力的</w:t>
        </w:r>
      </w:ins>
      <w:ins w:id="2233" w:author="CCCF" w:date="2023-01-10T17:35:35Z">
        <w:r>
          <w:rPr>
            <w:rFonts w:hint="eastAsia" w:ascii="Times New Roman" w:hAnsi="Times New Roman" w:cs="Times New Roman"/>
            <w:color w:val="auto"/>
            <w:kern w:val="2"/>
            <w:sz w:val="21"/>
            <w:szCs w:val="21"/>
            <w:lang w:val="en-US" w:eastAsia="zh-CN"/>
          </w:rPr>
          <w:t>计算</w:t>
        </w:r>
      </w:ins>
      <w:ins w:id="2234" w:author="CCCF" w:date="2023-01-10T17:35:37Z">
        <w:r>
          <w:rPr>
            <w:rFonts w:hint="eastAsia" w:ascii="Times New Roman" w:hAnsi="Times New Roman" w:cs="Times New Roman"/>
            <w:color w:val="auto"/>
            <w:kern w:val="2"/>
            <w:sz w:val="21"/>
            <w:szCs w:val="21"/>
            <w:lang w:val="en-US" w:eastAsia="zh-CN"/>
          </w:rPr>
          <w:t>方法</w:t>
        </w:r>
      </w:ins>
      <w:ins w:id="2235" w:author="CCCF" w:date="2023-01-10T17:35:38Z">
        <w:r>
          <w:rPr>
            <w:rFonts w:hint="eastAsia" w:ascii="Times New Roman" w:hAnsi="Times New Roman" w:cs="Times New Roman"/>
            <w:color w:val="auto"/>
            <w:kern w:val="2"/>
            <w:sz w:val="21"/>
            <w:szCs w:val="21"/>
            <w:lang w:val="en-US" w:eastAsia="zh-CN"/>
          </w:rPr>
          <w:t>。</w:t>
        </w:r>
      </w:ins>
      <w:del w:id="2236" w:author="CCCF" w:date="2023-01-10T17:37:00Z">
        <w:r>
          <w:rPr>
            <w:rFonts w:hint="default" w:ascii="Times New Roman" w:hAnsi="Times New Roman" w:cs="Times New Roman"/>
            <w:color w:val="auto"/>
            <w:kern w:val="2"/>
            <w:sz w:val="21"/>
            <w:szCs w:val="21"/>
            <w:lang w:val="en-US" w:eastAsia="zh-CN"/>
          </w:rPr>
          <w:delText>现有的同行概率模型中，对同行评价者的可靠性建模由学生的真实分数决定。然而作业分数与学生评价能力之间并没有绝对的关系</w:delText>
        </w:r>
      </w:del>
      <w:del w:id="2237" w:author="CCCF" w:date="2023-01-10T17:37:00Z">
        <w:r>
          <w:rPr>
            <w:rFonts w:hint="default" w:ascii="Times New Roman" w:hAnsi="Times New Roman" w:cs="Times New Roman"/>
            <w:color w:val="auto"/>
            <w:kern w:val="2"/>
            <w:sz w:val="21"/>
            <w:szCs w:val="21"/>
            <w:vertAlign w:val="superscript"/>
            <w:lang w:val="en-US" w:eastAsia="zh-CN"/>
          </w:rPr>
          <w:fldChar w:fldCharType="begin"/>
        </w:r>
      </w:del>
      <w:del w:id="2238" w:author="CCCF" w:date="2023-01-10T17:37:00Z">
        <w:r>
          <w:rPr>
            <w:rFonts w:hint="default" w:ascii="Times New Roman" w:hAnsi="Times New Roman" w:cs="Times New Roman"/>
            <w:color w:val="auto"/>
            <w:kern w:val="2"/>
            <w:sz w:val="21"/>
            <w:szCs w:val="21"/>
            <w:vertAlign w:val="superscript"/>
            <w:lang w:val="en-US" w:eastAsia="zh-CN"/>
          </w:rPr>
          <w:delInstrText xml:space="preserve"> REF _Ref32244 \r \h </w:delInstrText>
        </w:r>
      </w:del>
      <w:del w:id="2239" w:author="CCCF" w:date="2023-01-10T17:37:00Z">
        <w:r>
          <w:rPr>
            <w:rFonts w:hint="default" w:ascii="Times New Roman" w:hAnsi="Times New Roman" w:cs="Times New Roman"/>
            <w:color w:val="auto"/>
            <w:kern w:val="2"/>
            <w:sz w:val="21"/>
            <w:szCs w:val="21"/>
            <w:vertAlign w:val="superscript"/>
            <w:lang w:val="en-US" w:eastAsia="zh-CN"/>
          </w:rPr>
          <w:fldChar w:fldCharType="separate"/>
        </w:r>
      </w:del>
      <w:del w:id="2240" w:author="CCCF" w:date="2023-01-10T17:37:00Z">
        <w:r>
          <w:rPr>
            <w:rFonts w:hint="default" w:ascii="Times New Roman" w:hAnsi="Times New Roman" w:cs="Times New Roman"/>
            <w:color w:val="auto"/>
            <w:kern w:val="2"/>
            <w:sz w:val="21"/>
            <w:szCs w:val="21"/>
            <w:vertAlign w:val="superscript"/>
            <w:lang w:val="en-US" w:eastAsia="zh-CN"/>
          </w:rPr>
          <w:delText>[16]</w:delText>
        </w:r>
      </w:del>
      <w:del w:id="2241" w:author="CCCF" w:date="2023-01-10T17:37:00Z">
        <w:r>
          <w:rPr>
            <w:rFonts w:hint="default" w:ascii="Times New Roman" w:hAnsi="Times New Roman" w:cs="Times New Roman"/>
            <w:color w:val="auto"/>
            <w:kern w:val="2"/>
            <w:sz w:val="21"/>
            <w:szCs w:val="21"/>
            <w:vertAlign w:val="superscript"/>
            <w:lang w:val="en-US" w:eastAsia="zh-CN"/>
          </w:rPr>
          <w:fldChar w:fldCharType="end"/>
        </w:r>
      </w:del>
      <w:del w:id="2242" w:author="CCCF" w:date="2023-01-10T17:37:00Z">
        <w:r>
          <w:rPr>
            <w:rFonts w:hint="default" w:ascii="Times New Roman" w:hAnsi="Times New Roman" w:cs="Times New Roman"/>
            <w:color w:val="auto"/>
            <w:kern w:val="2"/>
            <w:sz w:val="21"/>
            <w:szCs w:val="21"/>
            <w:lang w:val="en-US" w:eastAsia="zh-CN"/>
          </w:rPr>
          <w:delText>，</w:delText>
        </w:r>
      </w:del>
      <w:ins w:id="2243" w:author="CCCF" w:date="2023-01-10T17:58:44Z">
        <w:r>
          <w:rPr>
            <w:rFonts w:hint="eastAsia" w:ascii="Times New Roman" w:hAnsi="Times New Roman" w:cs="Times New Roman"/>
            <w:color w:val="auto"/>
            <w:kern w:val="2"/>
            <w:sz w:val="21"/>
            <w:szCs w:val="21"/>
            <w:lang w:val="en-US" w:eastAsia="zh-CN"/>
          </w:rPr>
          <w:t>学生</w:t>
        </w:r>
      </w:ins>
      <w:del w:id="2244" w:author="CCCF" w:date="2023-01-10T17:58:42Z">
        <w:r>
          <w:rPr>
            <w:rFonts w:hint="default" w:ascii="Times New Roman" w:hAnsi="Times New Roman" w:cs="Times New Roman"/>
            <w:color w:val="auto"/>
            <w:kern w:val="2"/>
            <w:sz w:val="21"/>
            <w:szCs w:val="21"/>
            <w:lang w:val="en-US" w:eastAsia="zh-CN"/>
          </w:rPr>
          <w:delText>同行评</w:delText>
        </w:r>
      </w:del>
      <w:del w:id="2245" w:author="CCCF" w:date="2023-01-10T17:58:41Z">
        <w:r>
          <w:rPr>
            <w:rFonts w:hint="default" w:ascii="Times New Roman" w:hAnsi="Times New Roman" w:cs="Times New Roman"/>
            <w:color w:val="auto"/>
            <w:kern w:val="2"/>
            <w:sz w:val="21"/>
            <w:szCs w:val="21"/>
            <w:lang w:val="en-US" w:eastAsia="zh-CN"/>
          </w:rPr>
          <w:delText>价者</w:delText>
        </w:r>
      </w:del>
      <w:r>
        <w:rPr>
          <w:rFonts w:hint="default" w:ascii="Times New Roman" w:hAnsi="Times New Roman" w:cs="Times New Roman"/>
          <w:color w:val="auto"/>
          <w:kern w:val="2"/>
          <w:sz w:val="21"/>
          <w:szCs w:val="21"/>
          <w:lang w:val="en-US" w:eastAsia="zh-CN"/>
        </w:rPr>
        <w:t>的</w:t>
      </w:r>
      <w:ins w:id="2246" w:author="CCCF" w:date="2023-01-10T17:58:36Z">
        <w:r>
          <w:rPr>
            <w:rFonts w:hint="eastAsia" w:ascii="Times New Roman" w:hAnsi="Times New Roman" w:cs="Times New Roman"/>
            <w:color w:val="auto"/>
            <w:kern w:val="2"/>
            <w:sz w:val="21"/>
            <w:szCs w:val="21"/>
            <w:lang w:val="en-US" w:eastAsia="zh-CN"/>
          </w:rPr>
          <w:t>评价能力</w:t>
        </w:r>
      </w:ins>
      <w:del w:id="2247" w:author="CCCF" w:date="2023-01-10T17:51:45Z">
        <w:r>
          <w:rPr>
            <w:rFonts w:hint="default" w:ascii="Times New Roman" w:hAnsi="Times New Roman" w:cs="Times New Roman"/>
            <w:color w:val="auto"/>
            <w:kern w:val="2"/>
            <w:sz w:val="21"/>
            <w:szCs w:val="21"/>
            <w:lang w:val="en-US" w:eastAsia="zh-CN"/>
          </w:rPr>
          <w:delText>准确性可</w:delText>
        </w:r>
      </w:del>
      <w:del w:id="2248" w:author="CCCF" w:date="2023-01-10T17:51:46Z">
        <w:r>
          <w:rPr>
            <w:rFonts w:hint="default" w:ascii="Times New Roman" w:hAnsi="Times New Roman" w:cs="Times New Roman"/>
            <w:color w:val="auto"/>
            <w:kern w:val="2"/>
            <w:sz w:val="21"/>
            <w:szCs w:val="21"/>
            <w:lang w:val="en-US" w:eastAsia="zh-CN"/>
          </w:rPr>
          <w:delText>以由</w:delText>
        </w:r>
      </w:del>
      <w:ins w:id="2249" w:author="CCCF" w:date="2023-01-10T17:51:47Z">
        <w:r>
          <w:rPr>
            <w:rFonts w:hint="eastAsia" w:ascii="Times New Roman" w:hAnsi="Times New Roman" w:cs="Times New Roman"/>
            <w:color w:val="auto"/>
            <w:kern w:val="2"/>
            <w:sz w:val="21"/>
            <w:szCs w:val="21"/>
            <w:lang w:val="en-US" w:eastAsia="zh-CN"/>
          </w:rPr>
          <w:t>是</w:t>
        </w:r>
      </w:ins>
      <w:ins w:id="2250" w:author="CCCF" w:date="2023-01-10T17:52:04Z">
        <w:r>
          <w:rPr>
            <w:rFonts w:hint="eastAsia" w:ascii="Times New Roman" w:hAnsi="Times New Roman" w:cs="Times New Roman"/>
            <w:color w:val="auto"/>
            <w:kern w:val="2"/>
            <w:sz w:val="21"/>
            <w:szCs w:val="21"/>
            <w:lang w:val="en-US" w:eastAsia="zh-CN"/>
          </w:rPr>
          <w:t>由</w:t>
        </w:r>
      </w:ins>
      <w:ins w:id="2251" w:author="CCCF" w:date="2023-01-10T17:52:05Z">
        <w:r>
          <w:rPr>
            <w:rFonts w:hint="eastAsia" w:ascii="Times New Roman" w:hAnsi="Times New Roman" w:cs="Times New Roman"/>
            <w:color w:val="auto"/>
            <w:kern w:val="2"/>
            <w:sz w:val="21"/>
            <w:szCs w:val="21"/>
            <w:lang w:val="en-US" w:eastAsia="zh-CN"/>
          </w:rPr>
          <w:t>其</w:t>
        </w:r>
      </w:ins>
      <w:del w:id="2252" w:author="CCCF" w:date="2023-01-10T17:51:59Z">
        <w:r>
          <w:rPr>
            <w:rFonts w:hint="default" w:ascii="Times New Roman" w:hAnsi="Times New Roman" w:cs="Times New Roman"/>
            <w:color w:val="auto"/>
            <w:kern w:val="2"/>
            <w:sz w:val="21"/>
            <w:szCs w:val="21"/>
            <w:lang w:val="en-US" w:eastAsia="zh-CN"/>
          </w:rPr>
          <w:delText>其</w:delText>
        </w:r>
      </w:del>
      <w:ins w:id="2253" w:author="CCCF" w:date="2023-01-10T17:51:56Z">
        <w:r>
          <w:rPr>
            <w:rFonts w:hint="eastAsia" w:ascii="Times New Roman" w:hAnsi="Times New Roman" w:cs="Times New Roman"/>
            <w:color w:val="auto"/>
            <w:kern w:val="2"/>
            <w:sz w:val="21"/>
            <w:szCs w:val="21"/>
            <w:lang w:val="en-US" w:eastAsia="zh-CN"/>
          </w:rPr>
          <w:t>给出</w:t>
        </w:r>
      </w:ins>
      <w:ins w:id="2254" w:author="CCCF" w:date="2023-01-10T17:51:57Z">
        <w:r>
          <w:rPr>
            <w:rFonts w:hint="eastAsia" w:ascii="Times New Roman" w:hAnsi="Times New Roman" w:cs="Times New Roman"/>
            <w:color w:val="auto"/>
            <w:kern w:val="2"/>
            <w:sz w:val="21"/>
            <w:szCs w:val="21"/>
            <w:lang w:val="en-US" w:eastAsia="zh-CN"/>
          </w:rPr>
          <w:t>的</w:t>
        </w:r>
      </w:ins>
      <w:ins w:id="2255" w:author="CCCF" w:date="2023-01-10T17:56:05Z">
        <w:r>
          <w:rPr>
            <w:rFonts w:hint="eastAsia" w:ascii="Times New Roman" w:hAnsi="Times New Roman" w:cs="Times New Roman"/>
            <w:color w:val="auto"/>
            <w:kern w:val="2"/>
            <w:sz w:val="21"/>
            <w:szCs w:val="21"/>
            <w:lang w:val="en-US" w:eastAsia="zh-CN"/>
          </w:rPr>
          <w:t>作业</w:t>
        </w:r>
      </w:ins>
      <w:r>
        <w:rPr>
          <w:rFonts w:hint="default" w:ascii="Times New Roman" w:hAnsi="Times New Roman" w:cs="Times New Roman"/>
          <w:color w:val="auto"/>
          <w:kern w:val="2"/>
          <w:sz w:val="21"/>
          <w:szCs w:val="21"/>
          <w:lang w:val="en-US" w:eastAsia="zh-CN"/>
        </w:rPr>
        <w:t>互评分数与</w:t>
      </w:r>
      <w:ins w:id="2256" w:author="CCCF" w:date="2023-01-10T17:56:10Z">
        <w:r>
          <w:rPr>
            <w:rFonts w:hint="eastAsia" w:ascii="Times New Roman" w:hAnsi="Times New Roman" w:cs="Times New Roman"/>
            <w:color w:val="auto"/>
            <w:kern w:val="2"/>
            <w:sz w:val="21"/>
            <w:szCs w:val="21"/>
            <w:lang w:val="en-US" w:eastAsia="zh-CN"/>
          </w:rPr>
          <w:t>作业</w:t>
        </w:r>
      </w:ins>
      <w:r>
        <w:rPr>
          <w:rFonts w:hint="default" w:ascii="Times New Roman" w:hAnsi="Times New Roman" w:cs="Times New Roman"/>
          <w:color w:val="auto"/>
          <w:kern w:val="2"/>
          <w:sz w:val="21"/>
          <w:szCs w:val="21"/>
          <w:lang w:val="en-US" w:eastAsia="zh-CN"/>
        </w:rPr>
        <w:t>真实分数之间的</w:t>
      </w:r>
      <w:ins w:id="2257" w:author="CCCF" w:date="2023-01-10T17:56:28Z">
        <w:r>
          <w:rPr>
            <w:rFonts w:hint="eastAsia" w:ascii="Times New Roman" w:hAnsi="Times New Roman" w:cs="Times New Roman"/>
            <w:color w:val="auto"/>
            <w:kern w:val="2"/>
            <w:sz w:val="21"/>
            <w:szCs w:val="21"/>
            <w:lang w:val="en-US" w:eastAsia="zh-CN"/>
          </w:rPr>
          <w:t>偏差</w:t>
        </w:r>
      </w:ins>
      <w:del w:id="2258" w:author="CCCF" w:date="2023-01-10T17:56:21Z">
        <w:r>
          <w:rPr>
            <w:rFonts w:hint="default" w:ascii="Times New Roman" w:hAnsi="Times New Roman" w:cs="Times New Roman"/>
            <w:color w:val="auto"/>
            <w:kern w:val="2"/>
            <w:sz w:val="21"/>
            <w:szCs w:val="21"/>
            <w:lang w:val="en-US" w:eastAsia="zh-CN"/>
          </w:rPr>
          <w:delText>差</w:delText>
        </w:r>
      </w:del>
      <w:del w:id="2259" w:author="CCCF" w:date="2023-01-10T17:56:20Z">
        <w:r>
          <w:rPr>
            <w:rFonts w:hint="default" w:ascii="Times New Roman" w:hAnsi="Times New Roman" w:cs="Times New Roman"/>
            <w:color w:val="auto"/>
            <w:kern w:val="2"/>
            <w:sz w:val="21"/>
            <w:szCs w:val="21"/>
            <w:lang w:val="en-US" w:eastAsia="zh-CN"/>
          </w:rPr>
          <w:delText>距</w:delText>
        </w:r>
      </w:del>
      <w:r>
        <w:rPr>
          <w:rFonts w:hint="default" w:ascii="Times New Roman" w:hAnsi="Times New Roman" w:cs="Times New Roman"/>
          <w:color w:val="auto"/>
          <w:kern w:val="2"/>
          <w:sz w:val="21"/>
          <w:szCs w:val="21"/>
          <w:lang w:val="en-US" w:eastAsia="zh-CN"/>
        </w:rPr>
        <w:t>决定</w:t>
      </w:r>
      <w:ins w:id="2260" w:author="CCCF" w:date="2023-01-10T17:56:29Z">
        <w:r>
          <w:rPr>
            <w:rFonts w:hint="eastAsia" w:ascii="Times New Roman" w:hAnsi="Times New Roman" w:cs="Times New Roman"/>
            <w:color w:val="auto"/>
            <w:kern w:val="2"/>
            <w:sz w:val="21"/>
            <w:szCs w:val="21"/>
            <w:lang w:val="en-US" w:eastAsia="zh-CN"/>
          </w:rPr>
          <w:t>的</w:t>
        </w:r>
      </w:ins>
      <w:r>
        <w:rPr>
          <w:rFonts w:hint="default" w:ascii="Times New Roman" w:hAnsi="Times New Roman" w:cs="Times New Roman"/>
          <w:color w:val="auto"/>
          <w:kern w:val="2"/>
          <w:sz w:val="21"/>
          <w:szCs w:val="21"/>
          <w:lang w:val="en-US" w:eastAsia="zh-CN"/>
        </w:rPr>
        <w:t>。</w:t>
      </w:r>
      <w:ins w:id="2261" w:author="CCCF" w:date="2023-01-10T17:58:56Z">
        <w:r>
          <w:rPr>
            <w:rFonts w:hint="eastAsia" w:ascii="Times New Roman" w:hAnsi="Times New Roman" w:cs="Times New Roman"/>
            <w:color w:val="auto"/>
            <w:kern w:val="2"/>
            <w:sz w:val="21"/>
            <w:szCs w:val="21"/>
            <w:lang w:val="en-US" w:eastAsia="zh-CN"/>
          </w:rPr>
          <w:t>本文</w:t>
        </w:r>
      </w:ins>
      <w:ins w:id="2262" w:author="CCCF" w:date="2023-01-10T17:58:58Z">
        <w:r>
          <w:rPr>
            <w:rFonts w:hint="eastAsia" w:ascii="Times New Roman" w:hAnsi="Times New Roman" w:cs="Times New Roman"/>
            <w:color w:val="auto"/>
            <w:kern w:val="2"/>
            <w:sz w:val="21"/>
            <w:szCs w:val="21"/>
            <w:lang w:val="en-US" w:eastAsia="zh-CN"/>
          </w:rPr>
          <w:t>基于</w:t>
        </w:r>
      </w:ins>
      <w:ins w:id="2263" w:author="CCCF" w:date="2023-01-10T17:58:59Z">
        <w:r>
          <w:rPr>
            <w:rFonts w:hint="eastAsia" w:ascii="Times New Roman" w:hAnsi="Times New Roman" w:cs="Times New Roman"/>
            <w:color w:val="auto"/>
            <w:kern w:val="2"/>
            <w:sz w:val="21"/>
            <w:szCs w:val="21"/>
            <w:lang w:val="en-US" w:eastAsia="zh-CN"/>
          </w:rPr>
          <w:t>学生</w:t>
        </w:r>
      </w:ins>
      <w:ins w:id="2264" w:author="CCCF" w:date="2023-01-10T17:59:00Z">
        <w:r>
          <w:rPr>
            <w:rFonts w:hint="eastAsia" w:ascii="Times New Roman" w:hAnsi="Times New Roman" w:cs="Times New Roman"/>
            <w:color w:val="auto"/>
            <w:kern w:val="2"/>
            <w:sz w:val="21"/>
            <w:szCs w:val="21"/>
            <w:lang w:val="en-US" w:eastAsia="zh-CN"/>
          </w:rPr>
          <w:t>的</w:t>
        </w:r>
      </w:ins>
      <w:ins w:id="2265" w:author="CCCF" w:date="2023-01-10T17:59:05Z">
        <w:r>
          <w:rPr>
            <w:rFonts w:hint="eastAsia" w:ascii="Times New Roman" w:hAnsi="Times New Roman" w:cs="Times New Roman"/>
            <w:color w:val="auto"/>
            <w:kern w:val="2"/>
            <w:sz w:val="21"/>
            <w:szCs w:val="21"/>
            <w:lang w:val="en-US" w:eastAsia="zh-CN"/>
          </w:rPr>
          <w:t>评价能力</w:t>
        </w:r>
      </w:ins>
      <w:ins w:id="2266" w:author="CCCF" w:date="2023-01-10T17:59:07Z">
        <w:r>
          <w:rPr>
            <w:rFonts w:hint="eastAsia" w:ascii="Times New Roman" w:hAnsi="Times New Roman" w:cs="Times New Roman"/>
            <w:color w:val="auto"/>
            <w:kern w:val="2"/>
            <w:sz w:val="21"/>
            <w:szCs w:val="21"/>
            <w:lang w:val="en-US" w:eastAsia="zh-CN"/>
          </w:rPr>
          <w:t>而不是</w:t>
        </w:r>
      </w:ins>
      <w:ins w:id="2267" w:author="CCCF" w:date="2023-01-10T17:59:10Z">
        <w:r>
          <w:rPr>
            <w:rFonts w:hint="eastAsia" w:ascii="Times New Roman" w:hAnsi="Times New Roman" w:cs="Times New Roman"/>
            <w:color w:val="auto"/>
            <w:kern w:val="2"/>
            <w:sz w:val="21"/>
            <w:szCs w:val="21"/>
            <w:lang w:val="en-US" w:eastAsia="zh-CN"/>
          </w:rPr>
          <w:t>学生的</w:t>
        </w:r>
      </w:ins>
      <w:ins w:id="2268" w:author="CCCF" w:date="2023-01-10T17:59:11Z">
        <w:r>
          <w:rPr>
            <w:rFonts w:hint="eastAsia" w:ascii="Times New Roman" w:hAnsi="Times New Roman" w:cs="Times New Roman"/>
            <w:color w:val="auto"/>
            <w:kern w:val="2"/>
            <w:sz w:val="21"/>
            <w:szCs w:val="21"/>
            <w:lang w:val="en-US" w:eastAsia="zh-CN"/>
          </w:rPr>
          <w:t>作业</w:t>
        </w:r>
      </w:ins>
      <w:ins w:id="2269" w:author="CCCF" w:date="2023-01-10T17:59:12Z">
        <w:r>
          <w:rPr>
            <w:rFonts w:hint="eastAsia" w:ascii="Times New Roman" w:hAnsi="Times New Roman" w:cs="Times New Roman"/>
            <w:color w:val="auto"/>
            <w:kern w:val="2"/>
            <w:sz w:val="21"/>
            <w:szCs w:val="21"/>
            <w:lang w:val="en-US" w:eastAsia="zh-CN"/>
          </w:rPr>
          <w:t>得分</w:t>
        </w:r>
      </w:ins>
      <w:ins w:id="2270" w:author="CCCF" w:date="2023-01-10T17:59:17Z">
        <w:r>
          <w:rPr>
            <w:rFonts w:hint="eastAsia" w:ascii="Times New Roman" w:hAnsi="Times New Roman" w:cs="Times New Roman"/>
            <w:color w:val="auto"/>
            <w:kern w:val="2"/>
            <w:sz w:val="21"/>
            <w:szCs w:val="21"/>
            <w:lang w:val="en-US" w:eastAsia="zh-CN"/>
          </w:rPr>
          <w:t>来</w:t>
        </w:r>
      </w:ins>
      <w:ins w:id="2271" w:author="CCCF" w:date="2023-01-10T17:59:18Z">
        <w:r>
          <w:rPr>
            <w:rFonts w:hint="eastAsia" w:ascii="Times New Roman" w:hAnsi="Times New Roman" w:cs="Times New Roman"/>
            <w:color w:val="auto"/>
            <w:kern w:val="2"/>
            <w:sz w:val="21"/>
            <w:szCs w:val="21"/>
            <w:lang w:val="en-US" w:eastAsia="zh-CN"/>
          </w:rPr>
          <w:t>对</w:t>
        </w:r>
      </w:ins>
      <w:ins w:id="2272" w:author="CCCF" w:date="2023-01-10T17:59:27Z">
        <w:r>
          <w:rPr>
            <w:rFonts w:hint="eastAsia" w:ascii="Times New Roman" w:hAnsi="Times New Roman" w:cs="Times New Roman"/>
            <w:color w:val="auto"/>
            <w:kern w:val="2"/>
            <w:sz w:val="21"/>
            <w:szCs w:val="21"/>
            <w:lang w:val="en-US" w:eastAsia="zh-CN"/>
          </w:rPr>
          <w:t>学生的</w:t>
        </w:r>
      </w:ins>
      <w:ins w:id="2273" w:author="CCCF" w:date="2023-01-10T17:59:30Z">
        <w:r>
          <w:rPr>
            <w:rFonts w:hint="eastAsia" w:ascii="Times New Roman" w:hAnsi="Times New Roman" w:cs="Times New Roman"/>
            <w:color w:val="auto"/>
            <w:kern w:val="2"/>
            <w:sz w:val="21"/>
            <w:szCs w:val="21"/>
            <w:lang w:val="en-US" w:eastAsia="zh-CN"/>
          </w:rPr>
          <w:t>评分可靠性进行</w:t>
        </w:r>
      </w:ins>
      <w:ins w:id="2274" w:author="CCCF" w:date="2023-01-10T17:59:31Z">
        <w:r>
          <w:rPr>
            <w:rFonts w:hint="eastAsia" w:ascii="Times New Roman" w:hAnsi="Times New Roman" w:cs="Times New Roman"/>
            <w:color w:val="auto"/>
            <w:kern w:val="2"/>
            <w:sz w:val="21"/>
            <w:szCs w:val="21"/>
            <w:lang w:val="en-US" w:eastAsia="zh-CN"/>
          </w:rPr>
          <w:t>建模</w:t>
        </w:r>
      </w:ins>
      <w:ins w:id="2275" w:author="CCCF" w:date="2023-01-10T17:59:36Z">
        <w:r>
          <w:rPr>
            <w:rFonts w:hint="eastAsia" w:ascii="Times New Roman" w:hAnsi="Times New Roman" w:cs="Times New Roman"/>
            <w:color w:val="auto"/>
            <w:kern w:val="2"/>
            <w:sz w:val="21"/>
            <w:szCs w:val="21"/>
            <w:lang w:val="en-US" w:eastAsia="zh-CN"/>
          </w:rPr>
          <w:t>，</w:t>
        </w:r>
      </w:ins>
      <w:ins w:id="2276" w:author="CCCF" w:date="2023-01-10T17:59:37Z">
        <w:r>
          <w:rPr>
            <w:rFonts w:hint="eastAsia" w:ascii="Times New Roman" w:hAnsi="Times New Roman" w:cs="Times New Roman"/>
            <w:color w:val="auto"/>
            <w:kern w:val="2"/>
            <w:sz w:val="21"/>
            <w:szCs w:val="21"/>
            <w:lang w:val="en-US" w:eastAsia="zh-CN"/>
          </w:rPr>
          <w:t>更符合</w:t>
        </w:r>
      </w:ins>
      <w:ins w:id="2277" w:author="CCCF" w:date="2023-01-10T17:59:44Z">
        <w:r>
          <w:rPr>
            <w:rFonts w:hint="eastAsia" w:ascii="Times New Roman" w:hAnsi="Times New Roman" w:cs="Times New Roman"/>
            <w:color w:val="auto"/>
            <w:kern w:val="2"/>
            <w:sz w:val="21"/>
            <w:szCs w:val="21"/>
            <w:lang w:val="en-US" w:eastAsia="zh-CN"/>
          </w:rPr>
          <w:t>评分可靠性的</w:t>
        </w:r>
      </w:ins>
      <w:ins w:id="2278" w:author="CCCF" w:date="2023-01-10T18:00:35Z">
        <w:r>
          <w:rPr>
            <w:rFonts w:hint="eastAsia" w:ascii="Times New Roman" w:hAnsi="Times New Roman" w:cs="Times New Roman"/>
            <w:color w:val="auto"/>
            <w:kern w:val="2"/>
            <w:sz w:val="21"/>
            <w:szCs w:val="21"/>
            <w:lang w:val="en-US" w:eastAsia="zh-CN"/>
          </w:rPr>
          <w:t>内涵</w:t>
        </w:r>
      </w:ins>
      <w:ins w:id="2279" w:author="CCCF" w:date="2023-01-10T17:59:31Z">
        <w:r>
          <w:rPr>
            <w:rFonts w:hint="eastAsia" w:ascii="Times New Roman" w:hAnsi="Times New Roman" w:cs="Times New Roman"/>
            <w:color w:val="auto"/>
            <w:kern w:val="2"/>
            <w:sz w:val="21"/>
            <w:szCs w:val="21"/>
            <w:lang w:val="en-US" w:eastAsia="zh-CN"/>
          </w:rPr>
          <w:t>。</w:t>
        </w:r>
      </w:ins>
      <w:ins w:id="2280" w:author="CCCF" w:date="2023-01-10T18:00:57Z">
        <w:r>
          <w:rPr>
            <w:rFonts w:hint="eastAsia" w:ascii="Times New Roman" w:hAnsi="Times New Roman" w:cs="Times New Roman"/>
            <w:color w:val="auto"/>
            <w:kern w:val="2"/>
            <w:sz w:val="21"/>
            <w:szCs w:val="21"/>
            <w:lang w:val="en-US" w:eastAsia="zh-CN"/>
          </w:rPr>
          <w:t>具体而言，</w:t>
        </w:r>
      </w:ins>
      <w:ins w:id="2281" w:author="CCCF" w:date="2023-01-10T18:01:34Z">
        <w:r>
          <w:rPr>
            <w:rFonts w:hint="eastAsia" w:ascii="Times New Roman" w:hAnsi="Times New Roman" w:cs="Times New Roman"/>
            <w:color w:val="auto"/>
            <w:kern w:val="2"/>
            <w:sz w:val="21"/>
            <w:szCs w:val="21"/>
            <w:lang w:val="en-US" w:eastAsia="zh-CN"/>
          </w:rPr>
          <w:t>同行</w:t>
        </w:r>
      </w:ins>
      <w:ins w:id="2282" w:author="CCCF" w:date="2023-01-10T18:01:39Z">
        <w:r>
          <w:rPr>
            <w:rFonts w:hint="eastAsia" w:ascii="Times New Roman" w:hAnsi="Times New Roman" w:cs="Times New Roman"/>
            <w:color w:val="auto"/>
            <w:kern w:val="2"/>
            <w:sz w:val="21"/>
            <w:szCs w:val="21"/>
            <w:lang w:val="en-US" w:eastAsia="zh-CN"/>
          </w:rPr>
          <w:t>评价者</w:t>
        </w:r>
      </w:ins>
      <w:ins w:id="2283" w:author="CCCF" w:date="2023-01-10T18:01:40Z">
        <w:r>
          <w:rPr>
            <w:rFonts w:hint="eastAsia" w:ascii="Times New Roman" w:hAnsi="Times New Roman" w:cs="Times New Roman"/>
            <w:i/>
            <w:iCs/>
            <w:color w:val="auto"/>
            <w:kern w:val="2"/>
            <w:sz w:val="21"/>
            <w:szCs w:val="21"/>
            <w:lang w:val="en-US" w:eastAsia="zh-CN"/>
            <w:rPrChange w:id="2284" w:author="CCCF" w:date="2023-01-10T18:01:44Z">
              <w:rPr>
                <w:rFonts w:hint="eastAsia" w:ascii="Times New Roman" w:hAnsi="Times New Roman" w:cs="Times New Roman"/>
                <w:color w:val="auto"/>
                <w:kern w:val="2"/>
                <w:sz w:val="21"/>
                <w:szCs w:val="21"/>
                <w:lang w:val="en-US" w:eastAsia="zh-CN"/>
              </w:rPr>
            </w:rPrChange>
          </w:rPr>
          <w:t>v</w:t>
        </w:r>
      </w:ins>
      <w:ins w:id="2285" w:author="CCCF" w:date="2023-01-10T18:01:00Z">
        <w:r>
          <w:rPr>
            <w:rFonts w:hint="eastAsia" w:ascii="Times New Roman" w:hAnsi="Times New Roman" w:cs="Times New Roman"/>
            <w:color w:val="auto"/>
            <w:kern w:val="2"/>
            <w:sz w:val="21"/>
            <w:szCs w:val="21"/>
            <w:lang w:val="en-US" w:eastAsia="zh-CN"/>
          </w:rPr>
          <w:t>的</w:t>
        </w:r>
      </w:ins>
      <w:ins w:id="2286" w:author="CCCF" w:date="2023-01-10T18:01:03Z">
        <w:r>
          <w:rPr>
            <w:rFonts w:hint="eastAsia" w:ascii="Times New Roman" w:hAnsi="Times New Roman" w:cs="Times New Roman"/>
            <w:color w:val="auto"/>
            <w:kern w:val="2"/>
            <w:sz w:val="21"/>
            <w:szCs w:val="21"/>
            <w:lang w:val="en-US" w:eastAsia="zh-CN"/>
          </w:rPr>
          <w:t>评价</w:t>
        </w:r>
      </w:ins>
      <w:ins w:id="2287" w:author="CCCF" w:date="2023-01-10T18:01:12Z">
        <w:r>
          <w:rPr>
            <w:rFonts w:hint="eastAsia" w:ascii="Times New Roman" w:hAnsi="Times New Roman" w:cs="Times New Roman"/>
            <w:color w:val="auto"/>
            <w:kern w:val="2"/>
            <w:sz w:val="21"/>
            <w:szCs w:val="21"/>
            <w:lang w:val="en-US" w:eastAsia="zh-CN"/>
          </w:rPr>
          <w:t>能力</w:t>
        </w:r>
      </w:ins>
      <w:ins w:id="2288" w:author="CCCF" w:date="2023-01-10T18:02:06Z">
        <w:r>
          <w:rPr>
            <w:rFonts w:hint="eastAsia" w:ascii="Times New Roman" w:hAnsi="Times New Roman" w:cs="Times New Roman"/>
            <w:i/>
            <w:iCs/>
            <w:color w:val="auto"/>
            <w:kern w:val="2"/>
            <w:sz w:val="21"/>
            <w:szCs w:val="21"/>
            <w:lang w:val="en-US" w:eastAsia="zh-CN"/>
            <w:rPrChange w:id="2289" w:author="CCCF" w:date="2023-01-10T18:02:27Z">
              <w:rPr>
                <w:rFonts w:hint="eastAsia" w:ascii="Times New Roman" w:hAnsi="Times New Roman" w:cs="Times New Roman"/>
                <w:color w:val="auto"/>
                <w:kern w:val="2"/>
                <w:sz w:val="21"/>
                <w:szCs w:val="21"/>
                <w:lang w:val="en-US" w:eastAsia="zh-CN"/>
              </w:rPr>
            </w:rPrChange>
          </w:rPr>
          <w:t>r</w:t>
        </w:r>
      </w:ins>
      <w:ins w:id="2290" w:author="CCCF" w:date="2023-01-10T18:02:08Z">
        <w:r>
          <w:rPr>
            <w:rFonts w:hint="eastAsia" w:ascii="Times New Roman" w:hAnsi="Times New Roman" w:cs="Times New Roman"/>
            <w:i/>
            <w:iCs/>
            <w:color w:val="auto"/>
            <w:kern w:val="2"/>
            <w:sz w:val="21"/>
            <w:szCs w:val="21"/>
            <w:vertAlign w:val="subscript"/>
            <w:lang w:val="en-US" w:eastAsia="zh-CN"/>
            <w:rPrChange w:id="2291" w:author="CCCF" w:date="2023-01-10T18:02:29Z">
              <w:rPr>
                <w:rFonts w:hint="eastAsia" w:ascii="Times New Roman" w:hAnsi="Times New Roman" w:cs="Times New Roman"/>
                <w:color w:val="auto"/>
                <w:kern w:val="2"/>
                <w:sz w:val="21"/>
                <w:szCs w:val="21"/>
                <w:lang w:val="en-US" w:eastAsia="zh-CN"/>
              </w:rPr>
            </w:rPrChange>
          </w:rPr>
          <w:t>v</w:t>
        </w:r>
      </w:ins>
      <w:ins w:id="2292" w:author="CCCF" w:date="2023-01-10T18:08:12Z">
        <w:r>
          <w:rPr>
            <w:rFonts w:hint="eastAsia" w:ascii="Times New Roman" w:hAnsi="Times New Roman" w:cs="Times New Roman"/>
            <w:color w:val="auto"/>
            <w:kern w:val="2"/>
            <w:sz w:val="21"/>
            <w:szCs w:val="21"/>
            <w:lang w:val="en-US" w:eastAsia="zh-CN"/>
          </w:rPr>
          <w:t>的</w:t>
        </w:r>
      </w:ins>
      <w:ins w:id="2293" w:author="CCCF" w:date="2023-01-10T18:03:30Z">
        <w:r>
          <w:rPr>
            <w:rFonts w:hint="eastAsia" w:ascii="Times New Roman" w:hAnsi="Times New Roman" w:cs="Times New Roman"/>
            <w:color w:val="auto"/>
            <w:kern w:val="2"/>
            <w:sz w:val="21"/>
            <w:szCs w:val="21"/>
            <w:lang w:val="en-US" w:eastAsia="zh-CN"/>
          </w:rPr>
          <w:t>计算</w:t>
        </w:r>
      </w:ins>
      <w:del w:id="2294" w:author="CCCF" w:date="2023-01-10T18:03:27Z">
        <w:r>
          <w:rPr>
            <w:rFonts w:hint="default" w:ascii="Times New Roman" w:hAnsi="Times New Roman" w:cs="Times New Roman"/>
            <w:color w:val="auto"/>
            <w:kern w:val="2"/>
            <w:sz w:val="21"/>
            <w:szCs w:val="21"/>
            <w:lang w:val="en-US" w:eastAsia="zh-CN"/>
          </w:rPr>
          <w:delText>因此我们将同行评价者的互评分数与真实分数作为一个新的变量，称为同行互评者的评分能力，重新对可靠性进行建模。计算评分能力的</w:delText>
        </w:r>
      </w:del>
      <w:r>
        <w:rPr>
          <w:rFonts w:hint="default" w:ascii="Times New Roman" w:hAnsi="Times New Roman" w:cs="Times New Roman"/>
          <w:color w:val="auto"/>
          <w:kern w:val="2"/>
          <w:sz w:val="21"/>
          <w:szCs w:val="21"/>
          <w:lang w:val="en-US" w:eastAsia="zh-CN"/>
        </w:rPr>
        <w:t>公式如</w:t>
      </w:r>
      <w:ins w:id="2295" w:author="CCCF" w:date="2023-01-10T18:03:36Z">
        <w:r>
          <w:rPr>
            <w:rFonts w:hint="eastAsia" w:ascii="Times New Roman" w:hAnsi="Times New Roman" w:cs="Times New Roman"/>
            <w:color w:val="auto"/>
            <w:kern w:val="2"/>
            <w:sz w:val="21"/>
            <w:szCs w:val="21"/>
            <w:lang w:val="en-US" w:eastAsia="zh-CN"/>
          </w:rPr>
          <w:t>公式</w:t>
        </w:r>
      </w:ins>
      <w:ins w:id="2296" w:author="CCCF" w:date="2023-01-10T18:03:37Z">
        <w:r>
          <w:rPr>
            <w:rFonts w:hint="eastAsia" w:ascii="Times New Roman" w:hAnsi="Times New Roman" w:cs="Times New Roman"/>
            <w:color w:val="auto"/>
            <w:kern w:val="2"/>
            <w:sz w:val="21"/>
            <w:szCs w:val="21"/>
            <w:lang w:val="en-US" w:eastAsia="zh-CN"/>
          </w:rPr>
          <w:t>（</w:t>
        </w:r>
      </w:ins>
      <w:ins w:id="2297" w:author="CCCF" w:date="2023-01-10T18:03:38Z">
        <w:r>
          <w:rPr>
            <w:rFonts w:hint="eastAsia" w:ascii="Times New Roman" w:hAnsi="Times New Roman" w:cs="Times New Roman"/>
            <w:color w:val="auto"/>
            <w:kern w:val="2"/>
            <w:sz w:val="21"/>
            <w:szCs w:val="21"/>
            <w:lang w:val="en-US" w:eastAsia="zh-CN"/>
          </w:rPr>
          <w:t>1</w:t>
        </w:r>
      </w:ins>
      <w:ins w:id="2298" w:author="CCCF" w:date="2023-01-10T18:03:37Z">
        <w:r>
          <w:rPr>
            <w:rFonts w:hint="eastAsia" w:ascii="Times New Roman" w:hAnsi="Times New Roman" w:cs="Times New Roman"/>
            <w:color w:val="auto"/>
            <w:kern w:val="2"/>
            <w:sz w:val="21"/>
            <w:szCs w:val="21"/>
            <w:lang w:val="en-US" w:eastAsia="zh-CN"/>
          </w:rPr>
          <w:t>）</w:t>
        </w:r>
      </w:ins>
      <w:ins w:id="2299" w:author="CCCF" w:date="2023-01-10T18:03:40Z">
        <w:r>
          <w:rPr>
            <w:rFonts w:hint="eastAsia" w:ascii="Times New Roman" w:hAnsi="Times New Roman" w:cs="Times New Roman"/>
            <w:color w:val="auto"/>
            <w:kern w:val="2"/>
            <w:sz w:val="21"/>
            <w:szCs w:val="21"/>
            <w:lang w:val="en-US" w:eastAsia="zh-CN"/>
          </w:rPr>
          <w:t>所示。</w:t>
        </w:r>
      </w:ins>
    </w:p>
    <w:tbl>
      <w:tblPr>
        <w:tblStyle w:val="11"/>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2300" w:author="Administrator" w:date="2023-01-14T22:33:10Z">
          <w:tblPr>
            <w:tblStyle w:val="1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3936"/>
        <w:gridCol w:w="528"/>
        <w:tblGridChange w:id="2301">
          <w:tblGrid>
            <w:gridCol w:w="8345"/>
            <w:gridCol w:w="79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303" w:author="Administrator" w:date="2023-01-14T22:33: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2302" w:author="Administrator" w:date="2023-01-14T22:03:42Z"/>
        </w:trPr>
        <w:tc>
          <w:tcPr>
            <w:tcW w:w="4408" w:type="pct"/>
            <w:tcBorders>
              <w:top w:val="nil"/>
              <w:left w:val="nil"/>
              <w:bottom w:val="nil"/>
              <w:right w:val="nil"/>
            </w:tcBorders>
            <w:tcPrChange w:id="2304" w:author="Administrator" w:date="2023-01-14T22:33:10Z">
              <w:tcPr>
                <w:tcW w:w="4564" w:type="pct"/>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ins w:id="2305" w:author="Administrator" w:date="2023-01-14T22:03:42Z"/>
                <w:rFonts w:hint="default" w:ascii="Times New Roman" w:hAnsi="Times New Roman" w:cs="Times New Roman"/>
                <w:color w:val="auto"/>
                <w:kern w:val="2"/>
                <w:sz w:val="21"/>
                <w:szCs w:val="21"/>
                <w:vertAlign w:val="baseline"/>
                <w:lang w:val="en-US" w:eastAsia="zh-CN"/>
              </w:rPr>
            </w:pPr>
            <m:oMathPara>
              <m:oMath>
                <m:sSub>
                  <m:sSubPr>
                    <m:ctrlPr>
                      <w:ins w:id="2306" w:author="Administrator" w:date="2023-01-14T22:03:46Z">
                        <w:rPr>
                          <w:rFonts w:ascii="Cambria Math" w:hAnsi="Cambria Math" w:cs="Times New Roman"/>
                          <w:i/>
                          <w:color w:val="auto"/>
                          <w:kern w:val="2"/>
                          <w:sz w:val="21"/>
                          <w:szCs w:val="21"/>
                          <w:lang w:val="en-US"/>
                        </w:rPr>
                      </w:ins>
                    </m:ctrlPr>
                  </m:sSubPr>
                  <m:e>
                    <w:ins w:id="2307" w:author="Administrator" w:date="2023-01-14T22:03:46Z">
                      <m:r>
                        <m:rPr/>
                        <w:rPr>
                          <w:rFonts w:hint="default" w:ascii="Cambria Math" w:hAnsi="Cambria Math" w:cs="Times New Roman"/>
                          <w:color w:val="auto"/>
                          <w:kern w:val="2"/>
                          <w:sz w:val="21"/>
                          <w:szCs w:val="21"/>
                          <w:lang w:val="en-US" w:eastAsia="zh-CN"/>
                        </w:rPr>
                        <m:t>r</m:t>
                      </m:r>
                    </w:ins>
                    <m:ctrlPr>
                      <w:ins w:id="2308" w:author="Administrator" w:date="2023-01-14T22:03:46Z">
                        <w:rPr>
                          <w:rFonts w:ascii="Cambria Math" w:hAnsi="Cambria Math" w:cs="Times New Roman"/>
                          <w:i/>
                          <w:color w:val="auto"/>
                          <w:kern w:val="2"/>
                          <w:sz w:val="21"/>
                          <w:szCs w:val="21"/>
                          <w:lang w:val="en-US"/>
                        </w:rPr>
                      </w:ins>
                    </m:ctrlPr>
                  </m:e>
                  <m:sub>
                    <w:ins w:id="2309" w:author="Administrator" w:date="2023-01-14T22:03:46Z">
                      <m:r>
                        <m:rPr/>
                        <w:rPr>
                          <w:rFonts w:hint="default" w:ascii="Cambria Math" w:hAnsi="Cambria Math" w:cs="Times New Roman"/>
                          <w:color w:val="auto"/>
                          <w:kern w:val="2"/>
                          <w:sz w:val="21"/>
                          <w:szCs w:val="21"/>
                          <w:lang w:val="en-US" w:eastAsia="zh-CN"/>
                        </w:rPr>
                        <m:t>v</m:t>
                      </m:r>
                    </w:ins>
                    <m:ctrlPr>
                      <w:ins w:id="2310" w:author="Administrator" w:date="2023-01-14T22:03:46Z">
                        <w:rPr>
                          <w:rFonts w:ascii="Cambria Math" w:hAnsi="Cambria Math" w:cs="Times New Roman"/>
                          <w:i/>
                          <w:color w:val="auto"/>
                          <w:kern w:val="2"/>
                          <w:sz w:val="21"/>
                          <w:szCs w:val="21"/>
                          <w:lang w:val="en-US"/>
                        </w:rPr>
                      </w:ins>
                    </m:ctrlPr>
                  </m:sub>
                </m:sSub>
                <w:ins w:id="2311" w:author="Administrator" w:date="2023-01-14T22:03:46Z">
                  <m:r>
                    <m:rPr/>
                    <w:rPr>
                      <w:rFonts w:hint="default" w:ascii="Cambria Math" w:hAnsi="Cambria Math" w:cs="Times New Roman"/>
                      <w:color w:val="auto"/>
                      <w:kern w:val="2"/>
                      <w:sz w:val="21"/>
                      <w:szCs w:val="21"/>
                      <w:lang w:val="en-US" w:eastAsia="zh-CN"/>
                    </w:rPr>
                    <m:t>=1−</m:t>
                  </m:r>
                </w:ins>
                <m:f>
                  <m:fPr>
                    <m:ctrlPr>
                      <w:ins w:id="2312" w:author="Administrator" w:date="2023-01-14T22:03:46Z">
                        <w:rPr>
                          <w:rFonts w:hint="default" w:ascii="Cambria Math" w:hAnsi="Cambria Math" w:cs="Times New Roman"/>
                          <w:i/>
                          <w:color w:val="auto"/>
                          <w:kern w:val="2"/>
                          <w:sz w:val="21"/>
                          <w:szCs w:val="21"/>
                          <w:lang w:val="en-US" w:eastAsia="zh-CN"/>
                        </w:rPr>
                      </w:ins>
                    </m:ctrlPr>
                  </m:fPr>
                  <m:num>
                    <m:nary>
                      <m:naryPr>
                        <m:chr m:val="∑"/>
                        <m:limLoc m:val="subSup"/>
                        <m:supHide m:val="1"/>
                        <m:ctrlPr>
                          <w:ins w:id="2313" w:author="Administrator" w:date="2023-01-14T22:03:46Z">
                            <w:rPr>
                              <w:rFonts w:hint="default" w:ascii="Cambria Math" w:hAnsi="Cambria Math" w:cs="Times New Roman"/>
                              <w:i/>
                              <w:color w:val="auto"/>
                              <w:kern w:val="2"/>
                              <w:sz w:val="21"/>
                              <w:szCs w:val="21"/>
                              <w:lang w:val="en-US" w:eastAsia="zh-CN"/>
                            </w:rPr>
                          </w:ins>
                        </m:ctrlPr>
                      </m:naryPr>
                      <m:sub>
                        <w:ins w:id="2314" w:author="Administrator" w:date="2023-01-14T22:03:46Z">
                          <m:r>
                            <m:rPr/>
                            <w:rPr>
                              <w:rFonts w:hint="default" w:ascii="Cambria Math" w:hAnsi="Cambria Math" w:cs="Times New Roman"/>
                              <w:color w:val="auto"/>
                              <w:kern w:val="2"/>
                              <w:sz w:val="21"/>
                              <w:szCs w:val="21"/>
                              <w:lang w:val="en-US" w:eastAsia="zh-CN"/>
                            </w:rPr>
                            <m:t>j</m:t>
                          </m:r>
                        </w:ins>
                        <w:ins w:id="2315" w:author="Administrator" w:date="2023-01-14T22:03:46Z">
                          <m:r>
                            <m:rPr/>
                            <w:rPr>
                              <w:rFonts w:ascii="Cambria Math" w:hAnsi="Cambria Math" w:cs="Times New Roman"/>
                              <w:color w:val="auto"/>
                              <w:kern w:val="2"/>
                              <w:sz w:val="21"/>
                              <w:szCs w:val="21"/>
                              <w:lang w:val="en-US"/>
                            </w:rPr>
                            <m:t>∈</m:t>
                          </m:r>
                        </w:ins>
                        <m:sSub>
                          <m:sSubPr>
                            <m:ctrlPr>
                              <w:ins w:id="2316" w:author="Administrator" w:date="2023-01-14T22:03:46Z">
                                <w:rPr>
                                  <w:rFonts w:ascii="Cambria Math" w:hAnsi="Cambria Math" w:cs="Times New Roman"/>
                                  <w:i/>
                                  <w:color w:val="auto"/>
                                  <w:kern w:val="2"/>
                                  <w:sz w:val="21"/>
                                  <w:szCs w:val="21"/>
                                  <w:lang w:val="en-US"/>
                                </w:rPr>
                              </w:ins>
                            </m:ctrlPr>
                          </m:sSubPr>
                          <m:e>
                            <w:ins w:id="2317" w:author="Administrator" w:date="2023-01-14T22:03:46Z">
                              <m:r>
                                <m:rPr/>
                                <w:rPr>
                                  <w:rFonts w:hint="default" w:ascii="Cambria Math" w:hAnsi="Cambria Math" w:cs="Times New Roman"/>
                                  <w:color w:val="auto"/>
                                  <w:kern w:val="2"/>
                                  <w:sz w:val="21"/>
                                  <w:szCs w:val="21"/>
                                  <w:lang w:val="en-US" w:eastAsia="zh-CN"/>
                                </w:rPr>
                                <m:t>SH</m:t>
                              </m:r>
                            </w:ins>
                            <m:ctrlPr>
                              <w:ins w:id="2318" w:author="Administrator" w:date="2023-01-14T22:03:46Z">
                                <w:rPr>
                                  <w:rFonts w:ascii="Cambria Math" w:hAnsi="Cambria Math" w:cs="Times New Roman"/>
                                  <w:i/>
                                  <w:color w:val="auto"/>
                                  <w:kern w:val="2"/>
                                  <w:sz w:val="21"/>
                                  <w:szCs w:val="21"/>
                                  <w:lang w:val="en-US"/>
                                </w:rPr>
                              </w:ins>
                            </m:ctrlPr>
                          </m:e>
                          <m:sub>
                            <w:ins w:id="2319" w:author="Administrator" w:date="2023-01-14T22:03:46Z">
                              <m:r>
                                <m:rPr/>
                                <w:rPr>
                                  <w:rFonts w:hint="default" w:ascii="Cambria Math" w:hAnsi="Cambria Math" w:cs="Times New Roman"/>
                                  <w:color w:val="auto"/>
                                  <w:kern w:val="2"/>
                                  <w:sz w:val="21"/>
                                  <w:szCs w:val="21"/>
                                  <w:lang w:val="en-US" w:eastAsia="zh-CN"/>
                                </w:rPr>
                                <m:t>v</m:t>
                              </m:r>
                            </w:ins>
                            <m:ctrlPr>
                              <w:ins w:id="2320" w:author="Administrator" w:date="2023-01-14T22:03:46Z">
                                <w:rPr>
                                  <w:rFonts w:ascii="Cambria Math" w:hAnsi="Cambria Math" w:cs="Times New Roman"/>
                                  <w:i/>
                                  <w:color w:val="auto"/>
                                  <w:kern w:val="2"/>
                                  <w:sz w:val="21"/>
                                  <w:szCs w:val="21"/>
                                  <w:lang w:val="en-US"/>
                                </w:rPr>
                              </w:ins>
                            </m:ctrlPr>
                          </m:sub>
                        </m:sSub>
                        <m:ctrlPr>
                          <w:ins w:id="2321" w:author="Administrator" w:date="2023-01-14T22:03:46Z">
                            <w:rPr>
                              <w:rFonts w:hint="default" w:ascii="Cambria Math" w:hAnsi="Cambria Math" w:cs="Times New Roman"/>
                              <w:i/>
                              <w:color w:val="auto"/>
                              <w:kern w:val="2"/>
                              <w:sz w:val="21"/>
                              <w:szCs w:val="21"/>
                              <w:lang w:val="en-US" w:eastAsia="zh-CN"/>
                            </w:rPr>
                          </w:ins>
                        </m:ctrlPr>
                      </m:sub>
                      <m:sup>
                        <m:ctrlPr>
                          <w:ins w:id="2322" w:author="Administrator" w:date="2023-01-14T22:03:46Z">
                            <w:rPr>
                              <w:rFonts w:hint="default" w:ascii="Cambria Math" w:hAnsi="Cambria Math" w:cs="Times New Roman"/>
                              <w:i/>
                              <w:color w:val="auto"/>
                              <w:kern w:val="2"/>
                              <w:sz w:val="21"/>
                              <w:szCs w:val="21"/>
                              <w:lang w:val="en-US" w:eastAsia="zh-CN"/>
                            </w:rPr>
                          </w:ins>
                        </m:ctrlPr>
                      </m:sup>
                      <m:e>
                        <m:d>
                          <m:dPr>
                            <m:begChr m:val="|"/>
                            <m:endChr m:val="|"/>
                            <m:ctrlPr>
                              <w:ins w:id="2323" w:author="Administrator" w:date="2023-01-14T22:03:46Z">
                                <w:rPr>
                                  <w:rFonts w:hint="default" w:ascii="Cambria Math" w:hAnsi="Cambria Math" w:cs="Times New Roman"/>
                                  <w:i/>
                                  <w:color w:val="auto"/>
                                  <w:kern w:val="2"/>
                                  <w:sz w:val="21"/>
                                  <w:szCs w:val="21"/>
                                  <w:lang w:val="en-US" w:eastAsia="zh-CN"/>
                                </w:rPr>
                              </w:ins>
                            </m:ctrlPr>
                          </m:dPr>
                          <m:e>
                            <m:sSub>
                              <m:sSubPr>
                                <m:ctrlPr>
                                  <w:ins w:id="2324" w:author="Administrator" w:date="2023-01-14T22:03:46Z">
                                    <w:rPr>
                                      <w:rFonts w:hint="default" w:ascii="Cambria Math" w:hAnsi="Cambria Math" w:cs="Times New Roman"/>
                                      <w:i/>
                                      <w:color w:val="auto"/>
                                      <w:kern w:val="2"/>
                                      <w:sz w:val="21"/>
                                      <w:szCs w:val="21"/>
                                      <w:lang w:val="en-US" w:eastAsia="zh-CN"/>
                                    </w:rPr>
                                  </w:ins>
                                </m:ctrlPr>
                              </m:sSubPr>
                              <m:e>
                                <w:ins w:id="2325" w:author="Administrator" w:date="2023-01-14T22:03:46Z">
                                  <m:r>
                                    <m:rPr/>
                                    <w:rPr>
                                      <w:rFonts w:hint="default" w:ascii="Cambria Math" w:hAnsi="Cambria Math" w:cs="Times New Roman"/>
                                      <w:color w:val="auto"/>
                                      <w:kern w:val="2"/>
                                      <w:sz w:val="21"/>
                                      <w:szCs w:val="21"/>
                                      <w:lang w:val="en-US" w:eastAsia="zh-CN"/>
                                    </w:rPr>
                                    <m:t>s</m:t>
                                  </m:r>
                                </w:ins>
                                <m:ctrlPr>
                                  <w:ins w:id="2326" w:author="Administrator" w:date="2023-01-14T22:03:46Z">
                                    <w:rPr>
                                      <w:rFonts w:hint="default" w:ascii="Cambria Math" w:hAnsi="Cambria Math" w:cs="Times New Roman"/>
                                      <w:i/>
                                      <w:color w:val="auto"/>
                                      <w:kern w:val="2"/>
                                      <w:sz w:val="21"/>
                                      <w:szCs w:val="21"/>
                                      <w:lang w:val="en-US" w:eastAsia="zh-CN"/>
                                    </w:rPr>
                                  </w:ins>
                                </m:ctrlPr>
                              </m:e>
                              <m:sub>
                                <w:ins w:id="2327" w:author="Administrator" w:date="2023-01-14T22:03:46Z">
                                  <m:r>
                                    <m:rPr/>
                                    <w:rPr>
                                      <w:rFonts w:hint="default" w:ascii="Cambria Math" w:hAnsi="Cambria Math" w:cs="Times New Roman"/>
                                      <w:color w:val="auto"/>
                                      <w:kern w:val="2"/>
                                      <w:sz w:val="21"/>
                                      <w:szCs w:val="21"/>
                                      <w:lang w:val="en-US" w:eastAsia="zh-CN"/>
                                    </w:rPr>
                                    <m:t>j</m:t>
                                  </m:r>
                                </w:ins>
                                <m:ctrlPr>
                                  <w:ins w:id="2328" w:author="Administrator" w:date="2023-01-14T22:03:46Z">
                                    <w:rPr>
                                      <w:rFonts w:hint="default" w:ascii="Cambria Math" w:hAnsi="Cambria Math" w:cs="Times New Roman"/>
                                      <w:i/>
                                      <w:color w:val="auto"/>
                                      <w:kern w:val="2"/>
                                      <w:sz w:val="21"/>
                                      <w:szCs w:val="21"/>
                                      <w:lang w:val="en-US" w:eastAsia="zh-CN"/>
                                    </w:rPr>
                                  </w:ins>
                                </m:ctrlPr>
                              </m:sub>
                            </m:sSub>
                            <w:ins w:id="2329" w:author="Administrator" w:date="2023-01-14T22:03:46Z">
                              <m:r>
                                <m:rPr/>
                                <w:rPr>
                                  <w:rFonts w:hint="default" w:ascii="Cambria Math" w:hAnsi="Cambria Math" w:cs="Times New Roman"/>
                                  <w:color w:val="auto"/>
                                  <w:kern w:val="2"/>
                                  <w:sz w:val="21"/>
                                  <w:szCs w:val="21"/>
                                  <w:lang w:val="en-US" w:eastAsia="zh-CN"/>
                                </w:rPr>
                                <m:t>−</m:t>
                              </m:r>
                            </w:ins>
                            <m:sSubSup>
                              <m:sSubSupPr>
                                <m:ctrlPr>
                                  <w:ins w:id="2330" w:author="Administrator" w:date="2023-01-14T22:03:46Z">
                                    <w:rPr>
                                      <w:rFonts w:hint="default" w:ascii="Cambria Math" w:hAnsi="Cambria Math" w:cs="Times New Roman"/>
                                      <w:i/>
                                      <w:color w:val="auto"/>
                                      <w:kern w:val="2"/>
                                      <w:sz w:val="21"/>
                                      <w:szCs w:val="21"/>
                                      <w:lang w:val="en-US" w:eastAsia="zh-CN"/>
                                    </w:rPr>
                                  </w:ins>
                                </m:ctrlPr>
                              </m:sSubSupPr>
                              <m:e>
                                <w:ins w:id="2331" w:author="Administrator" w:date="2023-01-14T22:03:46Z">
                                  <m:r>
                                    <m:rPr/>
                                    <w:rPr>
                                      <w:rFonts w:hint="default" w:ascii="Cambria Math" w:hAnsi="Cambria Math" w:cs="Times New Roman"/>
                                      <w:color w:val="auto"/>
                                      <w:kern w:val="2"/>
                                      <w:sz w:val="21"/>
                                      <w:szCs w:val="21"/>
                                      <w:lang w:val="en-US" w:eastAsia="zh-CN"/>
                                    </w:rPr>
                                    <m:t>z</m:t>
                                  </m:r>
                                </w:ins>
                                <m:ctrlPr>
                                  <w:ins w:id="2332" w:author="Administrator" w:date="2023-01-14T22:03:46Z">
                                    <w:rPr>
                                      <w:rFonts w:hint="default" w:ascii="Cambria Math" w:hAnsi="Cambria Math" w:cs="Times New Roman"/>
                                      <w:i/>
                                      <w:color w:val="auto"/>
                                      <w:kern w:val="2"/>
                                      <w:sz w:val="21"/>
                                      <w:szCs w:val="21"/>
                                      <w:lang w:val="en-US" w:eastAsia="zh-CN"/>
                                    </w:rPr>
                                  </w:ins>
                                </m:ctrlPr>
                              </m:e>
                              <m:sub>
                                <w:ins w:id="2333" w:author="Administrator" w:date="2023-01-14T22:03:46Z">
                                  <m:r>
                                    <m:rPr/>
                                    <w:rPr>
                                      <w:rFonts w:hint="default" w:ascii="Cambria Math" w:hAnsi="Cambria Math" w:cs="Times New Roman"/>
                                      <w:color w:val="auto"/>
                                      <w:kern w:val="2"/>
                                      <w:sz w:val="21"/>
                                      <w:szCs w:val="21"/>
                                      <w:lang w:val="en-US" w:eastAsia="zh-CN"/>
                                    </w:rPr>
                                    <m:t>j</m:t>
                                  </m:r>
                                </w:ins>
                                <m:ctrlPr>
                                  <w:ins w:id="2334" w:author="Administrator" w:date="2023-01-14T22:03:46Z">
                                    <w:rPr>
                                      <w:rFonts w:hint="default" w:ascii="Cambria Math" w:hAnsi="Cambria Math" w:cs="Times New Roman"/>
                                      <w:i/>
                                      <w:color w:val="auto"/>
                                      <w:kern w:val="2"/>
                                      <w:sz w:val="21"/>
                                      <w:szCs w:val="21"/>
                                      <w:lang w:val="en-US" w:eastAsia="zh-CN"/>
                                    </w:rPr>
                                  </w:ins>
                                </m:ctrlPr>
                              </m:sub>
                              <m:sup>
                                <w:ins w:id="2335" w:author="Administrator" w:date="2023-01-14T22:03:46Z">
                                  <m:r>
                                    <m:rPr/>
                                    <w:rPr>
                                      <w:rFonts w:hint="default" w:ascii="Cambria Math" w:hAnsi="Cambria Math" w:cs="Times New Roman"/>
                                      <w:color w:val="auto"/>
                                      <w:kern w:val="2"/>
                                      <w:sz w:val="21"/>
                                      <w:szCs w:val="21"/>
                                      <w:lang w:val="en-US" w:eastAsia="zh-CN"/>
                                    </w:rPr>
                                    <m:t>v</m:t>
                                  </m:r>
                                </w:ins>
                                <m:ctrlPr>
                                  <w:ins w:id="2336" w:author="Administrator" w:date="2023-01-14T22:03:46Z">
                                    <w:rPr>
                                      <w:rFonts w:hint="default" w:ascii="Cambria Math" w:hAnsi="Cambria Math" w:cs="Times New Roman"/>
                                      <w:i/>
                                      <w:color w:val="auto"/>
                                      <w:kern w:val="2"/>
                                      <w:sz w:val="21"/>
                                      <w:szCs w:val="21"/>
                                      <w:lang w:val="en-US" w:eastAsia="zh-CN"/>
                                    </w:rPr>
                                  </w:ins>
                                </m:ctrlPr>
                              </m:sup>
                            </m:sSubSup>
                            <m:ctrlPr>
                              <w:ins w:id="2337" w:author="Administrator" w:date="2023-01-14T22:03:46Z">
                                <w:rPr>
                                  <w:rFonts w:hint="default" w:ascii="Cambria Math" w:hAnsi="Cambria Math" w:cs="Times New Roman"/>
                                  <w:i/>
                                  <w:color w:val="auto"/>
                                  <w:kern w:val="2"/>
                                  <w:sz w:val="21"/>
                                  <w:szCs w:val="21"/>
                                  <w:lang w:val="en-US" w:eastAsia="zh-CN"/>
                                </w:rPr>
                              </w:ins>
                            </m:ctrlPr>
                          </m:e>
                        </m:d>
                        <m:ctrlPr>
                          <w:ins w:id="2338" w:author="Administrator" w:date="2023-01-14T22:03:46Z">
                            <w:rPr>
                              <w:rFonts w:hint="default" w:ascii="Cambria Math" w:hAnsi="Cambria Math" w:cs="Times New Roman"/>
                              <w:i/>
                              <w:color w:val="auto"/>
                              <w:kern w:val="2"/>
                              <w:sz w:val="21"/>
                              <w:szCs w:val="21"/>
                              <w:lang w:val="en-US" w:eastAsia="zh-CN"/>
                            </w:rPr>
                          </w:ins>
                        </m:ctrlPr>
                      </m:e>
                    </m:nary>
                    <m:ctrlPr>
                      <w:ins w:id="2339" w:author="Administrator" w:date="2023-01-14T22:03:46Z">
                        <w:rPr>
                          <w:rFonts w:hint="default" w:ascii="Cambria Math" w:hAnsi="Cambria Math" w:cs="Times New Roman"/>
                          <w:i/>
                          <w:color w:val="auto"/>
                          <w:kern w:val="2"/>
                          <w:sz w:val="21"/>
                          <w:szCs w:val="21"/>
                          <w:lang w:val="en-US" w:eastAsia="zh-CN"/>
                        </w:rPr>
                      </w:ins>
                    </m:ctrlPr>
                  </m:num>
                  <m:den>
                    <m:d>
                      <m:dPr>
                        <m:begChr m:val="|"/>
                        <m:endChr m:val="|"/>
                        <m:ctrlPr>
                          <w:ins w:id="2340" w:author="Administrator" w:date="2023-01-14T22:03:46Z">
                            <w:rPr>
                              <w:rFonts w:hint="default" w:ascii="Cambria Math" w:hAnsi="Cambria Math" w:cs="Times New Roman"/>
                              <w:i/>
                              <w:color w:val="auto"/>
                              <w:kern w:val="2"/>
                              <w:sz w:val="21"/>
                              <w:szCs w:val="21"/>
                              <w:lang w:val="en-US" w:eastAsia="zh-CN"/>
                            </w:rPr>
                          </w:ins>
                        </m:ctrlPr>
                      </m:dPr>
                      <m:e>
                        <m:sSub>
                          <m:sSubPr>
                            <m:ctrlPr>
                              <w:ins w:id="2341" w:author="Administrator" w:date="2023-01-14T22:03:46Z">
                                <w:rPr>
                                  <w:rFonts w:hint="default" w:ascii="Cambria Math" w:hAnsi="Cambria Math" w:cs="Times New Roman"/>
                                  <w:i/>
                                  <w:color w:val="auto"/>
                                  <w:kern w:val="2"/>
                                  <w:sz w:val="21"/>
                                  <w:szCs w:val="21"/>
                                  <w:lang w:val="en-US" w:eastAsia="zh-CN"/>
                                </w:rPr>
                              </w:ins>
                            </m:ctrlPr>
                          </m:sSubPr>
                          <m:e>
                            <w:ins w:id="2342" w:author="Administrator" w:date="2023-01-14T22:03:46Z">
                              <m:r>
                                <m:rPr/>
                                <w:rPr>
                                  <w:rFonts w:hint="default" w:ascii="Cambria Math" w:hAnsi="Cambria Math" w:cs="Times New Roman"/>
                                  <w:color w:val="auto"/>
                                  <w:kern w:val="2"/>
                                  <w:sz w:val="21"/>
                                  <w:szCs w:val="21"/>
                                  <w:lang w:val="en-US" w:eastAsia="zh-CN"/>
                                </w:rPr>
                                <m:t>SH</m:t>
                              </m:r>
                            </w:ins>
                            <m:ctrlPr>
                              <w:ins w:id="2343" w:author="Administrator" w:date="2023-01-14T22:03:46Z">
                                <w:rPr>
                                  <w:rFonts w:hint="default" w:ascii="Cambria Math" w:hAnsi="Cambria Math" w:cs="Times New Roman"/>
                                  <w:i/>
                                  <w:color w:val="auto"/>
                                  <w:kern w:val="2"/>
                                  <w:sz w:val="21"/>
                                  <w:szCs w:val="21"/>
                                  <w:lang w:val="en-US" w:eastAsia="zh-CN"/>
                                </w:rPr>
                              </w:ins>
                            </m:ctrlPr>
                          </m:e>
                          <m:sub>
                            <w:ins w:id="2344" w:author="Administrator" w:date="2023-01-14T22:03:46Z">
                              <m:r>
                                <m:rPr/>
                                <w:rPr>
                                  <w:rFonts w:hint="default" w:ascii="Cambria Math" w:hAnsi="Cambria Math" w:cs="Times New Roman"/>
                                  <w:color w:val="auto"/>
                                  <w:kern w:val="2"/>
                                  <w:sz w:val="21"/>
                                  <w:szCs w:val="21"/>
                                  <w:lang w:val="en-US" w:eastAsia="zh-CN"/>
                                </w:rPr>
                                <m:t>v</m:t>
                              </m:r>
                            </w:ins>
                            <m:ctrlPr>
                              <w:ins w:id="2345" w:author="Administrator" w:date="2023-01-14T22:03:46Z">
                                <w:rPr>
                                  <w:rFonts w:hint="default" w:ascii="Cambria Math" w:hAnsi="Cambria Math" w:cs="Times New Roman"/>
                                  <w:i/>
                                  <w:color w:val="auto"/>
                                  <w:kern w:val="2"/>
                                  <w:sz w:val="21"/>
                                  <w:szCs w:val="21"/>
                                  <w:lang w:val="en-US" w:eastAsia="zh-CN"/>
                                </w:rPr>
                              </w:ins>
                            </m:ctrlPr>
                          </m:sub>
                        </m:sSub>
                        <m:ctrlPr>
                          <w:ins w:id="2346" w:author="Administrator" w:date="2023-01-14T22:03:46Z">
                            <w:rPr>
                              <w:rFonts w:hint="default" w:ascii="Cambria Math" w:hAnsi="Cambria Math" w:cs="Times New Roman"/>
                              <w:i/>
                              <w:color w:val="auto"/>
                              <w:kern w:val="2"/>
                              <w:sz w:val="21"/>
                              <w:szCs w:val="21"/>
                              <w:lang w:val="en-US" w:eastAsia="zh-CN"/>
                            </w:rPr>
                          </w:ins>
                        </m:ctrlPr>
                      </m:e>
                    </m:d>
                    <w:ins w:id="2347" w:author="Administrator" w:date="2023-01-14T22:03:46Z">
                      <m:r>
                        <m:rPr/>
                        <w:rPr>
                          <w:rFonts w:hint="default" w:ascii="Cambria Math" w:hAnsi="Cambria Math" w:cs="Times New Roman"/>
                          <w:color w:val="auto"/>
                          <w:kern w:val="2"/>
                          <w:sz w:val="21"/>
                          <w:szCs w:val="21"/>
                          <w:lang w:val="en-US" w:eastAsia="zh-CN"/>
                        </w:rPr>
                        <m:t>∗</m:t>
                      </m:r>
                    </w:ins>
                    <w:ins w:id="2348" w:author="Administrator" w:date="2023-01-14T22:03:46Z">
                      <m:r>
                        <m:rPr/>
                        <w:rPr>
                          <w:rFonts w:ascii="Cambria Math" w:hAnsi="Cambria Math" w:cs="Times New Roman"/>
                          <w:color w:val="auto"/>
                          <w:kern w:val="2"/>
                          <w:sz w:val="21"/>
                          <w:szCs w:val="21"/>
                          <w:lang w:val="en-US"/>
                        </w:rPr>
                        <m:t>φ</m:t>
                      </m:r>
                    </w:ins>
                    <m:ctrlPr>
                      <w:ins w:id="2349" w:author="Administrator" w:date="2023-01-14T22:03:46Z">
                        <w:rPr>
                          <w:rFonts w:hint="default" w:ascii="Cambria Math" w:hAnsi="Cambria Math" w:cs="Times New Roman"/>
                          <w:i/>
                          <w:color w:val="auto"/>
                          <w:kern w:val="2"/>
                          <w:sz w:val="21"/>
                          <w:szCs w:val="21"/>
                          <w:lang w:val="en-US" w:eastAsia="zh-CN"/>
                        </w:rPr>
                      </w:ins>
                    </m:ctrlPr>
                  </m:den>
                </m:f>
              </m:oMath>
            </m:oMathPara>
          </w:p>
        </w:tc>
        <w:tc>
          <w:tcPr>
            <w:tcW w:w="591" w:type="pct"/>
            <w:tcBorders>
              <w:top w:val="nil"/>
              <w:left w:val="nil"/>
              <w:bottom w:val="nil"/>
              <w:right w:val="nil"/>
            </w:tcBorders>
            <w:vAlign w:val="center"/>
            <w:tcPrChange w:id="2350" w:author="Administrator" w:date="2023-01-14T22:33:10Z">
              <w:tcPr>
                <w:tcW w:w="435" w:type="pct"/>
                <w:tcBorders>
                  <w:top w:val="nil"/>
                  <w:left w:val="nil"/>
                  <w:bottom w:val="nil"/>
                  <w:right w:val="nil"/>
                </w:tcBorders>
                <w:vAlign w:val="center"/>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right"/>
              <w:textAlignment w:val="auto"/>
              <w:rPr>
                <w:ins w:id="2351" w:author="Administrator" w:date="2023-01-14T22:03:42Z"/>
                <w:rFonts w:hint="default" w:ascii="Times New Roman" w:hAnsi="Times New Roman" w:cs="Times New Roman"/>
                <w:color w:val="auto"/>
                <w:kern w:val="2"/>
                <w:sz w:val="21"/>
                <w:szCs w:val="21"/>
                <w:vertAlign w:val="baseline"/>
                <w:lang w:val="en-US" w:eastAsia="zh-CN"/>
              </w:rPr>
            </w:pPr>
            <m:oMathPara>
              <m:oMath>
                <w:ins w:id="2352" w:author="Administrator" w:date="2023-01-14T22:03:50Z">
                  <m:r>
                    <m:rPr/>
                    <w:rPr>
                      <w:rFonts w:hint="default" w:ascii="Cambria Math" w:hAnsi="Cambria Math" w:cs="Times New Roman"/>
                      <w:color w:val="auto"/>
                      <w:kern w:val="2"/>
                      <w:sz w:val="21"/>
                      <w:szCs w:val="21"/>
                      <w:lang w:val="en-US" w:eastAsia="zh-CN"/>
                    </w:rPr>
                    <m:t>(1)</m:t>
                  </m:r>
                </w:ins>
              </m:oMath>
            </m:oMathPara>
          </w:p>
        </w:tc>
      </w:tr>
    </w:tbl>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0" w:firstLineChars="0"/>
        <w:jc w:val="both"/>
        <w:textAlignment w:val="auto"/>
        <w:rPr>
          <w:del w:id="2354" w:author="Administrator" w:date="2023-01-14T21:55:45Z"/>
          <w:rFonts w:hint="default" w:ascii="Times New Roman" w:hAnsi="Times New Roman" w:cs="Times New Roman"/>
          <w:color w:val="auto"/>
          <w:kern w:val="2"/>
          <w:sz w:val="21"/>
          <w:szCs w:val="21"/>
          <w:lang w:val="en-US" w:eastAsia="zh-CN"/>
        </w:rPr>
        <w:pPrChange w:id="2353" w:author="Administrator" w:date="2023-01-14T21:55:47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del w:id="2355" w:author="Administrator" w:date="2023-01-14T21:55:45Z">
        <w:r>
          <w:rPr>
            <w:rFonts w:hint="default" w:ascii="Times New Roman" w:hAnsi="Times New Roman" w:cs="Times New Roman"/>
            <w:color w:val="auto"/>
            <w:kern w:val="2"/>
            <w:sz w:val="21"/>
            <w:szCs w:val="21"/>
            <w:lang w:val="en-US" w:eastAsia="zh-CN"/>
          </w:rPr>
          <w:delText>下：</w:delText>
        </w:r>
      </w:del>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0" w:firstLineChars="0"/>
        <w:jc w:val="center"/>
        <w:textAlignment w:val="auto"/>
        <w:rPr>
          <w:rFonts w:hint="default" w:ascii="Times New Roman" w:hAnsi="Times New Roman" w:cs="Times New Roman"/>
          <w:color w:val="auto"/>
          <w:kern w:val="2"/>
          <w:sz w:val="21"/>
          <w:szCs w:val="21"/>
          <w:lang w:val="en-US" w:eastAsia="zh-CN"/>
        </w:rPr>
        <w:pPrChange w:id="2356" w:author="Administrator" w:date="2023-01-14T21:55:47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m:oMath>
        <m:sSub>
          <m:sSubPr>
            <m:ctrlPr>
              <w:del w:id="2357" w:author="Administrator" w:date="2023-01-14T21:55:45Z">
                <w:rPr>
                  <w:rFonts w:ascii="Cambria Math" w:hAnsi="Cambria Math" w:cs="Times New Roman"/>
                  <w:i/>
                  <w:color w:val="auto"/>
                  <w:kern w:val="2"/>
                  <w:sz w:val="21"/>
                  <w:szCs w:val="21"/>
                  <w:lang w:val="en-US"/>
                </w:rPr>
              </w:del>
            </m:ctrlPr>
          </m:sSubPr>
          <m:e>
            <w:del w:id="2358" w:author="Administrator" w:date="2023-01-14T21:55:45Z">
              <m:r>
                <m:rPr/>
                <w:rPr>
                  <w:rFonts w:hint="default" w:ascii="Cambria Math" w:hAnsi="Cambria Math" w:cs="Times New Roman"/>
                  <w:color w:val="auto"/>
                  <w:kern w:val="2"/>
                  <w:sz w:val="21"/>
                  <w:szCs w:val="21"/>
                  <w:lang w:val="en-US" w:eastAsia="zh-CN"/>
                </w:rPr>
                <m:t>r</m:t>
              </m:r>
            </w:del>
            <m:ctrlPr>
              <w:del w:id="2359" w:author="Administrator" w:date="2023-01-14T21:55:45Z">
                <w:rPr>
                  <w:rFonts w:ascii="Cambria Math" w:hAnsi="Cambria Math" w:cs="Times New Roman"/>
                  <w:i/>
                  <w:color w:val="auto"/>
                  <w:kern w:val="2"/>
                  <w:sz w:val="21"/>
                  <w:szCs w:val="21"/>
                  <w:lang w:val="en-US"/>
                </w:rPr>
              </w:del>
            </m:ctrlPr>
          </m:e>
          <m:sub>
            <w:del w:id="2360" w:author="Administrator" w:date="2023-01-14T21:55:45Z">
              <m:r>
                <m:rPr/>
                <w:rPr>
                  <w:rFonts w:hint="default" w:ascii="Cambria Math" w:hAnsi="Cambria Math" w:cs="Times New Roman"/>
                  <w:color w:val="auto"/>
                  <w:kern w:val="2"/>
                  <w:sz w:val="21"/>
                  <w:szCs w:val="21"/>
                  <w:lang w:val="en-US" w:eastAsia="zh-CN"/>
                </w:rPr>
                <m:t>v</m:t>
              </m:r>
            </w:del>
            <m:ctrlPr>
              <w:del w:id="2361" w:author="Administrator" w:date="2023-01-14T21:55:45Z">
                <w:rPr>
                  <w:rFonts w:ascii="Cambria Math" w:hAnsi="Cambria Math" w:cs="Times New Roman"/>
                  <w:i/>
                  <w:color w:val="auto"/>
                  <w:kern w:val="2"/>
                  <w:sz w:val="21"/>
                  <w:szCs w:val="21"/>
                  <w:lang w:val="en-US"/>
                </w:rPr>
              </w:del>
            </m:ctrlPr>
          </m:sub>
        </m:sSub>
        <w:del w:id="2362" w:author="Administrator" w:date="2023-01-14T21:55:45Z">
          <m:r>
            <m:rPr/>
            <w:rPr>
              <w:rFonts w:hint="default" w:ascii="Cambria Math" w:hAnsi="Cambria Math" w:cs="Times New Roman"/>
              <w:color w:val="auto"/>
              <w:kern w:val="2"/>
              <w:sz w:val="21"/>
              <w:szCs w:val="21"/>
              <w:lang w:val="en-US" w:eastAsia="zh-CN"/>
            </w:rPr>
            <m:t>=1−</m:t>
          </m:r>
        </w:del>
        <m:f>
          <m:fPr>
            <m:ctrlPr>
              <w:del w:id="2363" w:author="Administrator" w:date="2023-01-14T21:55:45Z">
                <w:rPr>
                  <w:rFonts w:hint="default" w:ascii="Cambria Math" w:hAnsi="Cambria Math" w:cs="Times New Roman"/>
                  <w:i/>
                  <w:color w:val="auto"/>
                  <w:kern w:val="2"/>
                  <w:sz w:val="21"/>
                  <w:szCs w:val="21"/>
                  <w:lang w:val="en-US" w:eastAsia="zh-CN"/>
                </w:rPr>
              </w:del>
            </m:ctrlPr>
          </m:fPr>
          <m:num>
            <m:nary>
              <m:naryPr>
                <m:chr m:val="∑"/>
                <m:limLoc m:val="subSup"/>
                <m:supHide m:val="1"/>
                <m:ctrlPr>
                  <w:del w:id="2364" w:author="Administrator" w:date="2023-01-14T21:55:45Z">
                    <w:rPr>
                      <w:rFonts w:hint="default" w:ascii="Cambria Math" w:hAnsi="Cambria Math" w:cs="Times New Roman"/>
                      <w:i/>
                      <w:color w:val="auto"/>
                      <w:kern w:val="2"/>
                      <w:sz w:val="21"/>
                      <w:szCs w:val="21"/>
                      <w:lang w:val="en-US" w:eastAsia="zh-CN"/>
                    </w:rPr>
                  </w:del>
                </m:ctrlPr>
              </m:naryPr>
              <m:sub>
                <w:del w:id="2365" w:author="Administrator" w:date="2023-01-14T21:55:45Z">
                  <m:r>
                    <m:rPr/>
                    <w:rPr>
                      <w:rFonts w:hint="default" w:ascii="Cambria Math" w:hAnsi="Cambria Math" w:cs="Times New Roman"/>
                      <w:color w:val="auto"/>
                      <w:kern w:val="2"/>
                      <w:sz w:val="21"/>
                      <w:szCs w:val="21"/>
                      <w:lang w:val="en-US" w:eastAsia="zh-CN"/>
                    </w:rPr>
                    <m:t>j</m:t>
                  </m:r>
                </w:del>
                <w:del w:id="2366" w:author="Administrator" w:date="2023-01-14T21:55:45Z">
                  <m:r>
                    <m:rPr/>
                    <w:rPr>
                      <w:rFonts w:ascii="Cambria Math" w:hAnsi="Cambria Math" w:cs="Times New Roman"/>
                      <w:color w:val="auto"/>
                      <w:kern w:val="2"/>
                      <w:sz w:val="21"/>
                      <w:szCs w:val="21"/>
                      <w:lang w:val="en-US"/>
                    </w:rPr>
                    <m:t>∈</m:t>
                  </m:r>
                </w:del>
                <m:sSub>
                  <m:sSubPr>
                    <m:ctrlPr>
                      <w:del w:id="2367" w:author="Administrator" w:date="2023-01-14T21:55:45Z">
                        <w:rPr>
                          <w:rFonts w:ascii="Cambria Math" w:hAnsi="Cambria Math" w:cs="Times New Roman"/>
                          <w:i/>
                          <w:color w:val="auto"/>
                          <w:kern w:val="2"/>
                          <w:sz w:val="21"/>
                          <w:szCs w:val="21"/>
                          <w:lang w:val="en-US"/>
                        </w:rPr>
                      </w:del>
                    </m:ctrlPr>
                  </m:sSubPr>
                  <m:e>
                    <w:del w:id="2368" w:author="Administrator" w:date="2023-01-14T21:55:45Z">
                      <m:r>
                        <m:rPr/>
                        <w:rPr>
                          <w:rFonts w:hint="default" w:ascii="Cambria Math" w:hAnsi="Cambria Math" w:cs="Times New Roman"/>
                          <w:color w:val="auto"/>
                          <w:kern w:val="2"/>
                          <w:sz w:val="21"/>
                          <w:szCs w:val="21"/>
                          <w:lang w:val="en-US" w:eastAsia="zh-CN"/>
                        </w:rPr>
                        <m:t>SH</m:t>
                      </m:r>
                    </w:del>
                    <m:ctrlPr>
                      <w:del w:id="2369" w:author="Administrator" w:date="2023-01-14T21:55:45Z">
                        <w:rPr>
                          <w:rFonts w:ascii="Cambria Math" w:hAnsi="Cambria Math" w:cs="Times New Roman"/>
                          <w:i/>
                          <w:color w:val="auto"/>
                          <w:kern w:val="2"/>
                          <w:sz w:val="21"/>
                          <w:szCs w:val="21"/>
                          <w:lang w:val="en-US"/>
                        </w:rPr>
                      </w:del>
                    </m:ctrlPr>
                  </m:e>
                  <m:sub>
                    <w:del w:id="2370" w:author="Administrator" w:date="2023-01-14T21:55:45Z">
                      <m:r>
                        <m:rPr/>
                        <w:rPr>
                          <w:rFonts w:hint="default" w:ascii="Cambria Math" w:hAnsi="Cambria Math" w:cs="Times New Roman"/>
                          <w:color w:val="auto"/>
                          <w:kern w:val="2"/>
                          <w:sz w:val="21"/>
                          <w:szCs w:val="21"/>
                          <w:lang w:val="en-US" w:eastAsia="zh-CN"/>
                        </w:rPr>
                        <m:t>v</m:t>
                      </m:r>
                    </w:del>
                    <m:ctrlPr>
                      <w:del w:id="2371" w:author="Administrator" w:date="2023-01-14T21:55:45Z">
                        <w:rPr>
                          <w:rFonts w:ascii="Cambria Math" w:hAnsi="Cambria Math" w:cs="Times New Roman"/>
                          <w:i/>
                          <w:color w:val="auto"/>
                          <w:kern w:val="2"/>
                          <w:sz w:val="21"/>
                          <w:szCs w:val="21"/>
                          <w:lang w:val="en-US"/>
                        </w:rPr>
                      </w:del>
                    </m:ctrlPr>
                  </m:sub>
                </m:sSub>
                <m:ctrlPr>
                  <w:del w:id="2372" w:author="Administrator" w:date="2023-01-14T21:55:45Z">
                    <w:rPr>
                      <w:rFonts w:hint="default" w:ascii="Cambria Math" w:hAnsi="Cambria Math" w:cs="Times New Roman"/>
                      <w:i/>
                      <w:color w:val="auto"/>
                      <w:kern w:val="2"/>
                      <w:sz w:val="21"/>
                      <w:szCs w:val="21"/>
                      <w:lang w:val="en-US" w:eastAsia="zh-CN"/>
                    </w:rPr>
                  </w:del>
                </m:ctrlPr>
              </m:sub>
              <m:sup>
                <m:ctrlPr>
                  <w:del w:id="2373" w:author="Administrator" w:date="2023-01-14T21:55:45Z">
                    <w:rPr>
                      <w:rFonts w:hint="default" w:ascii="Cambria Math" w:hAnsi="Cambria Math" w:cs="Times New Roman"/>
                      <w:i/>
                      <w:color w:val="auto"/>
                      <w:kern w:val="2"/>
                      <w:sz w:val="21"/>
                      <w:szCs w:val="21"/>
                      <w:lang w:val="en-US" w:eastAsia="zh-CN"/>
                    </w:rPr>
                  </w:del>
                </m:ctrlPr>
              </m:sup>
              <m:e>
                <m:d>
                  <m:dPr>
                    <m:begChr m:val="|"/>
                    <m:endChr m:val="|"/>
                    <m:ctrlPr>
                      <w:del w:id="2374" w:author="Administrator" w:date="2023-01-14T21:55:45Z">
                        <w:rPr>
                          <w:rFonts w:hint="default" w:ascii="Cambria Math" w:hAnsi="Cambria Math" w:cs="Times New Roman"/>
                          <w:i/>
                          <w:color w:val="auto"/>
                          <w:kern w:val="2"/>
                          <w:sz w:val="21"/>
                          <w:szCs w:val="21"/>
                          <w:lang w:val="en-US" w:eastAsia="zh-CN"/>
                        </w:rPr>
                      </w:del>
                    </m:ctrlPr>
                  </m:dPr>
                  <m:e>
                    <m:sSub>
                      <m:sSubPr>
                        <m:ctrlPr>
                          <w:del w:id="2375" w:author="Administrator" w:date="2023-01-14T21:55:45Z">
                            <w:rPr>
                              <w:rFonts w:hint="default" w:ascii="Cambria Math" w:hAnsi="Cambria Math" w:cs="Times New Roman"/>
                              <w:i/>
                              <w:color w:val="auto"/>
                              <w:kern w:val="2"/>
                              <w:sz w:val="21"/>
                              <w:szCs w:val="21"/>
                              <w:lang w:val="en-US" w:eastAsia="zh-CN"/>
                            </w:rPr>
                          </w:del>
                        </m:ctrlPr>
                      </m:sSubPr>
                      <m:e>
                        <w:del w:id="2376" w:author="Administrator" w:date="2023-01-14T21:55:45Z">
                          <m:r>
                            <m:rPr/>
                            <w:rPr>
                              <w:rFonts w:hint="default" w:ascii="Cambria Math" w:hAnsi="Cambria Math" w:cs="Times New Roman"/>
                              <w:color w:val="auto"/>
                              <w:kern w:val="2"/>
                              <w:sz w:val="21"/>
                              <w:szCs w:val="21"/>
                              <w:lang w:val="en-US" w:eastAsia="zh-CN"/>
                            </w:rPr>
                            <m:t>s</m:t>
                          </m:r>
                        </w:del>
                        <m:ctrlPr>
                          <w:del w:id="2377" w:author="Administrator" w:date="2023-01-14T21:55:45Z">
                            <w:rPr>
                              <w:rFonts w:hint="default" w:ascii="Cambria Math" w:hAnsi="Cambria Math" w:cs="Times New Roman"/>
                              <w:i/>
                              <w:color w:val="auto"/>
                              <w:kern w:val="2"/>
                              <w:sz w:val="21"/>
                              <w:szCs w:val="21"/>
                              <w:lang w:val="en-US" w:eastAsia="zh-CN"/>
                            </w:rPr>
                          </w:del>
                        </m:ctrlPr>
                      </m:e>
                      <m:sub>
                        <w:del w:id="2378" w:author="Administrator" w:date="2023-01-14T21:55:45Z">
                          <m:r>
                            <m:rPr/>
                            <w:rPr>
                              <w:rFonts w:hint="default" w:ascii="Cambria Math" w:hAnsi="Cambria Math" w:cs="Times New Roman"/>
                              <w:color w:val="auto"/>
                              <w:kern w:val="2"/>
                              <w:sz w:val="21"/>
                              <w:szCs w:val="21"/>
                              <w:lang w:val="en-US" w:eastAsia="zh-CN"/>
                            </w:rPr>
                            <m:t>j</m:t>
                          </m:r>
                        </w:del>
                        <m:ctrlPr>
                          <w:del w:id="2379" w:author="Administrator" w:date="2023-01-14T21:55:45Z">
                            <w:rPr>
                              <w:rFonts w:hint="default" w:ascii="Cambria Math" w:hAnsi="Cambria Math" w:cs="Times New Roman"/>
                              <w:i/>
                              <w:color w:val="auto"/>
                              <w:kern w:val="2"/>
                              <w:sz w:val="21"/>
                              <w:szCs w:val="21"/>
                              <w:lang w:val="en-US" w:eastAsia="zh-CN"/>
                            </w:rPr>
                          </w:del>
                        </m:ctrlPr>
                      </m:sub>
                    </m:sSub>
                    <w:del w:id="2380" w:author="Administrator" w:date="2023-01-14T21:55:45Z">
                      <m:r>
                        <m:rPr/>
                        <w:rPr>
                          <w:rFonts w:hint="default" w:ascii="Cambria Math" w:hAnsi="Cambria Math" w:cs="Times New Roman"/>
                          <w:color w:val="auto"/>
                          <w:kern w:val="2"/>
                          <w:sz w:val="21"/>
                          <w:szCs w:val="21"/>
                          <w:lang w:val="en-US" w:eastAsia="zh-CN"/>
                        </w:rPr>
                        <m:t>−</m:t>
                      </m:r>
                    </w:del>
                    <m:sSubSup>
                      <m:sSubSupPr>
                        <m:ctrlPr>
                          <w:del w:id="2381" w:author="Administrator" w:date="2023-01-14T21:55:45Z">
                            <w:rPr>
                              <w:rFonts w:hint="default" w:ascii="Cambria Math" w:hAnsi="Cambria Math" w:cs="Times New Roman"/>
                              <w:i/>
                              <w:color w:val="auto"/>
                              <w:kern w:val="2"/>
                              <w:sz w:val="21"/>
                              <w:szCs w:val="21"/>
                              <w:lang w:val="en-US" w:eastAsia="zh-CN"/>
                            </w:rPr>
                          </w:del>
                        </m:ctrlPr>
                      </m:sSubSupPr>
                      <m:e>
                        <w:del w:id="2382" w:author="Administrator" w:date="2023-01-14T21:55:45Z">
                          <m:r>
                            <m:rPr/>
                            <w:rPr>
                              <w:rFonts w:hint="default" w:ascii="Cambria Math" w:hAnsi="Cambria Math" w:cs="Times New Roman"/>
                              <w:color w:val="auto"/>
                              <w:kern w:val="2"/>
                              <w:sz w:val="21"/>
                              <w:szCs w:val="21"/>
                              <w:lang w:val="en-US" w:eastAsia="zh-CN"/>
                            </w:rPr>
                            <m:t>z</m:t>
                          </m:r>
                        </w:del>
                        <m:ctrlPr>
                          <w:del w:id="2383" w:author="Administrator" w:date="2023-01-14T21:55:45Z">
                            <w:rPr>
                              <w:rFonts w:hint="default" w:ascii="Cambria Math" w:hAnsi="Cambria Math" w:cs="Times New Roman"/>
                              <w:i/>
                              <w:color w:val="auto"/>
                              <w:kern w:val="2"/>
                              <w:sz w:val="21"/>
                              <w:szCs w:val="21"/>
                              <w:lang w:val="en-US" w:eastAsia="zh-CN"/>
                            </w:rPr>
                          </w:del>
                        </m:ctrlPr>
                      </m:e>
                      <m:sub>
                        <w:del w:id="2384" w:author="Administrator" w:date="2023-01-14T21:55:45Z">
                          <m:r>
                            <m:rPr/>
                            <w:rPr>
                              <w:rFonts w:hint="default" w:ascii="Cambria Math" w:hAnsi="Cambria Math" w:cs="Times New Roman"/>
                              <w:color w:val="auto"/>
                              <w:kern w:val="2"/>
                              <w:sz w:val="21"/>
                              <w:szCs w:val="21"/>
                              <w:lang w:val="en-US" w:eastAsia="zh-CN"/>
                            </w:rPr>
                            <m:t>j</m:t>
                          </m:r>
                        </w:del>
                        <m:ctrlPr>
                          <w:del w:id="2385" w:author="Administrator" w:date="2023-01-14T21:55:45Z">
                            <w:rPr>
                              <w:rFonts w:hint="default" w:ascii="Cambria Math" w:hAnsi="Cambria Math" w:cs="Times New Roman"/>
                              <w:i/>
                              <w:color w:val="auto"/>
                              <w:kern w:val="2"/>
                              <w:sz w:val="21"/>
                              <w:szCs w:val="21"/>
                              <w:lang w:val="en-US" w:eastAsia="zh-CN"/>
                            </w:rPr>
                          </w:del>
                        </m:ctrlPr>
                      </m:sub>
                      <m:sup>
                        <w:del w:id="2386" w:author="Administrator" w:date="2023-01-14T21:55:45Z">
                          <m:r>
                            <m:rPr/>
                            <w:rPr>
                              <w:rFonts w:hint="default" w:ascii="Cambria Math" w:hAnsi="Cambria Math" w:cs="Times New Roman"/>
                              <w:color w:val="auto"/>
                              <w:kern w:val="2"/>
                              <w:sz w:val="21"/>
                              <w:szCs w:val="21"/>
                              <w:lang w:val="en-US" w:eastAsia="zh-CN"/>
                            </w:rPr>
                            <m:t>v</m:t>
                          </m:r>
                        </w:del>
                        <m:ctrlPr>
                          <w:del w:id="2387" w:author="Administrator" w:date="2023-01-14T21:55:45Z">
                            <w:rPr>
                              <w:rFonts w:hint="default" w:ascii="Cambria Math" w:hAnsi="Cambria Math" w:cs="Times New Roman"/>
                              <w:i/>
                              <w:color w:val="auto"/>
                              <w:kern w:val="2"/>
                              <w:sz w:val="21"/>
                              <w:szCs w:val="21"/>
                              <w:lang w:val="en-US" w:eastAsia="zh-CN"/>
                            </w:rPr>
                          </w:del>
                        </m:ctrlPr>
                      </m:sup>
                    </m:sSubSup>
                    <m:ctrlPr>
                      <w:del w:id="2388" w:author="Administrator" w:date="2023-01-14T21:55:45Z">
                        <w:rPr>
                          <w:rFonts w:hint="default" w:ascii="Cambria Math" w:hAnsi="Cambria Math" w:cs="Times New Roman"/>
                          <w:i/>
                          <w:color w:val="auto"/>
                          <w:kern w:val="2"/>
                          <w:sz w:val="21"/>
                          <w:szCs w:val="21"/>
                          <w:lang w:val="en-US" w:eastAsia="zh-CN"/>
                        </w:rPr>
                      </w:del>
                    </m:ctrlPr>
                  </m:e>
                </m:d>
                <m:ctrlPr>
                  <w:del w:id="2389" w:author="Administrator" w:date="2023-01-14T21:55:45Z">
                    <w:rPr>
                      <w:rFonts w:hint="default" w:ascii="Cambria Math" w:hAnsi="Cambria Math" w:cs="Times New Roman"/>
                      <w:i/>
                      <w:color w:val="auto"/>
                      <w:kern w:val="2"/>
                      <w:sz w:val="21"/>
                      <w:szCs w:val="21"/>
                      <w:lang w:val="en-US" w:eastAsia="zh-CN"/>
                    </w:rPr>
                  </w:del>
                </m:ctrlPr>
              </m:e>
            </m:nary>
            <m:ctrlPr>
              <w:del w:id="2390" w:author="Administrator" w:date="2023-01-14T21:55:45Z">
                <w:rPr>
                  <w:rFonts w:hint="default" w:ascii="Cambria Math" w:hAnsi="Cambria Math" w:cs="Times New Roman"/>
                  <w:i/>
                  <w:color w:val="auto"/>
                  <w:kern w:val="2"/>
                  <w:sz w:val="21"/>
                  <w:szCs w:val="21"/>
                  <w:lang w:val="en-US" w:eastAsia="zh-CN"/>
                </w:rPr>
              </w:del>
            </m:ctrlPr>
          </m:num>
          <m:den>
            <m:d>
              <m:dPr>
                <m:begChr m:val="|"/>
                <m:endChr m:val="|"/>
                <m:ctrlPr>
                  <w:del w:id="2391" w:author="Administrator" w:date="2023-01-14T21:55:45Z">
                    <w:rPr>
                      <w:rFonts w:hint="default" w:ascii="Cambria Math" w:hAnsi="Cambria Math" w:cs="Times New Roman"/>
                      <w:i/>
                      <w:color w:val="auto"/>
                      <w:kern w:val="2"/>
                      <w:sz w:val="21"/>
                      <w:szCs w:val="21"/>
                      <w:lang w:val="en-US" w:eastAsia="zh-CN"/>
                    </w:rPr>
                  </w:del>
                </m:ctrlPr>
              </m:dPr>
              <m:e>
                <m:sSub>
                  <m:sSubPr>
                    <m:ctrlPr>
                      <w:del w:id="2392" w:author="Administrator" w:date="2023-01-14T21:55:45Z">
                        <w:rPr>
                          <w:rFonts w:hint="default" w:ascii="Cambria Math" w:hAnsi="Cambria Math" w:cs="Times New Roman"/>
                          <w:i/>
                          <w:color w:val="auto"/>
                          <w:kern w:val="2"/>
                          <w:sz w:val="21"/>
                          <w:szCs w:val="21"/>
                          <w:lang w:val="en-US" w:eastAsia="zh-CN"/>
                        </w:rPr>
                      </w:del>
                    </m:ctrlPr>
                  </m:sSubPr>
                  <m:e>
                    <w:del w:id="2393" w:author="Administrator" w:date="2023-01-14T21:55:45Z">
                      <m:r>
                        <m:rPr/>
                        <w:rPr>
                          <w:rFonts w:hint="default" w:ascii="Cambria Math" w:hAnsi="Cambria Math" w:cs="Times New Roman"/>
                          <w:color w:val="auto"/>
                          <w:kern w:val="2"/>
                          <w:sz w:val="21"/>
                          <w:szCs w:val="21"/>
                          <w:lang w:val="en-US" w:eastAsia="zh-CN"/>
                        </w:rPr>
                        <m:t>SH</m:t>
                      </m:r>
                    </w:del>
                    <m:ctrlPr>
                      <w:del w:id="2394" w:author="Administrator" w:date="2023-01-14T21:55:45Z">
                        <w:rPr>
                          <w:rFonts w:hint="default" w:ascii="Cambria Math" w:hAnsi="Cambria Math" w:cs="Times New Roman"/>
                          <w:i/>
                          <w:color w:val="auto"/>
                          <w:kern w:val="2"/>
                          <w:sz w:val="21"/>
                          <w:szCs w:val="21"/>
                          <w:lang w:val="en-US" w:eastAsia="zh-CN"/>
                        </w:rPr>
                      </w:del>
                    </m:ctrlPr>
                  </m:e>
                  <m:sub>
                    <w:del w:id="2395" w:author="Administrator" w:date="2023-01-14T21:55:45Z">
                      <m:r>
                        <m:rPr/>
                        <w:rPr>
                          <w:rFonts w:hint="default" w:ascii="Cambria Math" w:hAnsi="Cambria Math" w:cs="Times New Roman"/>
                          <w:color w:val="auto"/>
                          <w:kern w:val="2"/>
                          <w:sz w:val="21"/>
                          <w:szCs w:val="21"/>
                          <w:lang w:val="en-US" w:eastAsia="zh-CN"/>
                        </w:rPr>
                        <m:t>v</m:t>
                      </m:r>
                    </w:del>
                    <m:ctrlPr>
                      <w:del w:id="2396" w:author="Administrator" w:date="2023-01-14T21:55:45Z">
                        <w:rPr>
                          <w:rFonts w:hint="default" w:ascii="Cambria Math" w:hAnsi="Cambria Math" w:cs="Times New Roman"/>
                          <w:i/>
                          <w:color w:val="auto"/>
                          <w:kern w:val="2"/>
                          <w:sz w:val="21"/>
                          <w:szCs w:val="21"/>
                          <w:lang w:val="en-US" w:eastAsia="zh-CN"/>
                        </w:rPr>
                      </w:del>
                    </m:ctrlPr>
                  </m:sub>
                </m:sSub>
                <m:ctrlPr>
                  <w:del w:id="2397" w:author="Administrator" w:date="2023-01-14T21:55:45Z">
                    <w:rPr>
                      <w:rFonts w:hint="default" w:ascii="Cambria Math" w:hAnsi="Cambria Math" w:cs="Times New Roman"/>
                      <w:i/>
                      <w:color w:val="auto"/>
                      <w:kern w:val="2"/>
                      <w:sz w:val="21"/>
                      <w:szCs w:val="21"/>
                      <w:lang w:val="en-US" w:eastAsia="zh-CN"/>
                    </w:rPr>
                  </w:del>
                </m:ctrlPr>
              </m:e>
            </m:d>
            <w:del w:id="2398" w:author="Administrator" w:date="2023-01-14T21:55:45Z">
              <m:r>
                <m:rPr/>
                <w:rPr>
                  <w:rFonts w:hint="default" w:ascii="Cambria Math" w:hAnsi="Cambria Math" w:cs="Times New Roman"/>
                  <w:color w:val="auto"/>
                  <w:kern w:val="2"/>
                  <w:sz w:val="21"/>
                  <w:szCs w:val="21"/>
                  <w:lang w:val="en-US" w:eastAsia="zh-CN"/>
                </w:rPr>
                <m:t>∗</m:t>
              </m:r>
            </w:del>
            <w:del w:id="2399" w:author="Administrator" w:date="2023-01-14T21:55:45Z">
              <m:r>
                <m:rPr/>
                <w:rPr>
                  <w:rFonts w:ascii="Cambria Math" w:hAnsi="Cambria Math" w:cs="Times New Roman"/>
                  <w:color w:val="auto"/>
                  <w:kern w:val="2"/>
                  <w:sz w:val="21"/>
                  <w:szCs w:val="21"/>
                  <w:lang w:val="en-US"/>
                </w:rPr>
                <m:t>φ</m:t>
              </m:r>
            </w:del>
            <m:ctrlPr>
              <w:del w:id="2400" w:author="Administrator" w:date="2023-01-14T21:55:45Z">
                <w:rPr>
                  <w:rFonts w:hint="default" w:ascii="Cambria Math" w:hAnsi="Cambria Math" w:cs="Times New Roman"/>
                  <w:i/>
                  <w:color w:val="auto"/>
                  <w:kern w:val="2"/>
                  <w:sz w:val="21"/>
                  <w:szCs w:val="21"/>
                  <w:lang w:val="en-US" w:eastAsia="zh-CN"/>
                </w:rPr>
              </w:del>
            </m:ctrlPr>
          </m:den>
        </m:f>
      </m:oMath>
      <w:del w:id="2401" w:author="Administrator" w:date="2023-01-14T21:55:45Z">
        <w:r>
          <w:rPr>
            <w:rFonts w:hint="default" w:ascii="Times New Roman" w:hAnsi="Times New Roman" w:cs="Times New Roman"/>
            <w:i w:val="0"/>
            <w:color w:val="auto"/>
            <w:kern w:val="2"/>
            <w:sz w:val="21"/>
            <w:szCs w:val="21"/>
            <w:lang w:val="en-US" w:eastAsia="zh-CN"/>
          </w:rPr>
          <w:delText xml:space="preserve">   </w:delText>
        </w:r>
      </w:del>
      <w:del w:id="2402" w:author="Administrator" w:date="2023-01-14T21:55:50Z">
        <w:r>
          <w:rPr>
            <w:rFonts w:hint="default" w:ascii="Times New Roman" w:hAnsi="Times New Roman" w:cs="Times New Roman"/>
            <w:i w:val="0"/>
            <w:color w:val="auto"/>
            <w:kern w:val="2"/>
            <w:sz w:val="21"/>
            <w:szCs w:val="21"/>
            <w:lang w:val="en-US" w:eastAsia="zh-CN"/>
          </w:rPr>
          <w:delText xml:space="preserve"> </w:delText>
        </w:r>
      </w:del>
      <w:del w:id="2403" w:author="Administrator" w:date="2023-01-14T21:55:51Z">
        <w:r>
          <w:rPr>
            <w:rFonts w:hint="default" w:ascii="Times New Roman" w:hAnsi="Times New Roman" w:cs="Times New Roman"/>
            <w:i w:val="0"/>
            <w:color w:val="auto"/>
            <w:kern w:val="2"/>
            <w:sz w:val="21"/>
            <w:szCs w:val="21"/>
            <w:lang w:val="en-US" w:eastAsia="zh-CN"/>
          </w:rPr>
          <w:delText xml:space="preserve"> </w:delText>
        </w:r>
      </w:del>
      <w:del w:id="2404" w:author="Administrator" w:date="2023-01-14T21:55:52Z">
        <w:r>
          <w:rPr>
            <w:rFonts w:hint="default" w:ascii="Times New Roman" w:hAnsi="Times New Roman" w:cs="Times New Roman"/>
            <w:i w:val="0"/>
            <w:color w:val="auto"/>
            <w:kern w:val="2"/>
            <w:sz w:val="21"/>
            <w:szCs w:val="21"/>
            <w:lang w:val="en-US" w:eastAsia="zh-CN"/>
          </w:rPr>
          <w:delText xml:space="preserve">  </w:delText>
        </w:r>
      </w:del>
      <w:del w:id="2405" w:author="Administrator" w:date="2023-01-14T21:59:35Z">
        <w:r>
          <w:rPr>
            <w:rFonts w:hint="default" w:ascii="Times New Roman" w:hAnsi="Times New Roman" w:cs="Times New Roman"/>
            <w:i w:val="0"/>
            <w:color w:val="auto"/>
            <w:kern w:val="2"/>
            <w:sz w:val="21"/>
            <w:szCs w:val="21"/>
            <w:lang w:val="en-US" w:eastAsia="zh-CN"/>
          </w:rPr>
          <w:delText xml:space="preserve"> </w:delText>
        </w:r>
      </w:del>
      <w:del w:id="2406" w:author="Administrator" w:date="2023-01-14T22:03:54Z">
        <w:r>
          <w:rPr>
            <w:rFonts w:hint="default" w:ascii="Times New Roman" w:hAnsi="Times New Roman" w:cs="Times New Roman"/>
            <w:i w:val="0"/>
            <w:color w:val="auto"/>
            <w:kern w:val="2"/>
            <w:sz w:val="21"/>
            <w:szCs w:val="21"/>
            <w:lang w:val="en-US" w:eastAsia="zh-CN"/>
          </w:rPr>
          <w:delText xml:space="preserve"> </w:delText>
        </w:r>
      </w:del>
      <w:ins w:id="2407" w:author="CCCF" w:date="2023-01-10T18:25:18Z">
        <w:r>
          <w:rPr>
            <w:rFonts w:hint="eastAsia" w:ascii="Times New Roman" w:hAnsi="Times New Roman" w:cs="Times New Roman"/>
            <w:i w:val="0"/>
            <w:color w:val="auto"/>
            <w:kern w:val="2"/>
            <w:sz w:val="21"/>
            <w:szCs w:val="21"/>
            <w:lang w:val="en-US" w:eastAsia="zh-CN"/>
          </w:rPr>
          <w:t xml:space="preserve"> </w:t>
        </w:r>
      </w:ins>
      <w:r>
        <w:rPr>
          <w:rFonts w:hint="default" w:ascii="Times New Roman" w:hAnsi="Times New Roman" w:cs="Times New Roman"/>
          <w:i w:val="0"/>
          <w:color w:val="auto"/>
          <w:kern w:val="2"/>
          <w:sz w:val="21"/>
          <w:szCs w:val="21"/>
          <w:lang w:val="en-US" w:eastAsia="zh-CN"/>
        </w:rPr>
        <w:t xml:space="preserve">    </w:t>
      </w:r>
      <w:del w:id="2408" w:author="Administrator" w:date="2023-01-14T21:54:51Z">
        <w:r>
          <w:rPr>
            <w:rFonts w:hint="default" w:ascii="Times New Roman" w:hAnsi="Times New Roman" w:cs="Times New Roman"/>
            <w:i w:val="0"/>
            <w:color w:val="auto"/>
            <w:kern w:val="2"/>
            <w:sz w:val="21"/>
            <w:szCs w:val="21"/>
            <w:lang w:val="en-US" w:eastAsia="zh-CN"/>
          </w:rPr>
          <w:delText xml:space="preserve"> (1)</w:delText>
        </w:r>
      </w:del>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0" w:firstLineChars="0"/>
        <w:jc w:val="both"/>
        <w:textAlignment w:val="auto"/>
        <w:rPr>
          <w:rFonts w:hint="default" w:ascii="Times New Roman" w:hAnsi="Times New Roman" w:cs="Times New Roman"/>
          <w:color w:val="auto"/>
          <w:kern w:val="2"/>
          <w:sz w:val="21"/>
          <w:szCs w:val="21"/>
          <w:lang w:val="en-US" w:eastAsia="zh-CN"/>
        </w:rPr>
        <w:pPrChange w:id="2409" w:author="CCCF" w:date="2023-01-10T18:03:53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ins w:id="2410" w:author="CCCF" w:date="2023-01-10T18:03:54Z">
        <w:r>
          <w:rPr>
            <w:rFonts w:hint="eastAsia" w:hAnsi="Cambria Math" w:cs="Times New Roman"/>
            <w:i w:val="0"/>
            <w:color w:val="auto"/>
            <w:kern w:val="2"/>
            <w:sz w:val="21"/>
            <w:szCs w:val="21"/>
            <w:lang w:val="en-US" w:eastAsia="zh-CN"/>
          </w:rPr>
          <w:t>其中</w:t>
        </w:r>
      </w:ins>
      <w:ins w:id="2411" w:author="CCCF" w:date="2023-01-10T18:03:55Z">
        <w:r>
          <w:rPr>
            <w:rFonts w:hint="eastAsia" w:hAnsi="Cambria Math" w:cs="Times New Roman"/>
            <w:i w:val="0"/>
            <w:color w:val="auto"/>
            <w:kern w:val="2"/>
            <w:sz w:val="21"/>
            <w:szCs w:val="21"/>
            <w:lang w:val="en-US" w:eastAsia="zh-CN"/>
          </w:rPr>
          <w:t>，</w:t>
        </w:r>
      </w:ins>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default" w:ascii="Times New Roman" w:hAnsi="Times New Roman" w:cs="Times New Roman"/>
          <w:color w:val="auto"/>
          <w:kern w:val="2"/>
          <w:sz w:val="21"/>
          <w:szCs w:val="21"/>
          <w:lang w:val="en-US" w:eastAsia="zh-CN"/>
        </w:rPr>
        <w:t>表示</w:t>
      </w:r>
      <w:ins w:id="2412" w:author="CCCF" w:date="2023-01-10T18:04:54Z">
        <w:r>
          <w:rPr>
            <w:rFonts w:hint="eastAsia" w:ascii="Times New Roman" w:hAnsi="Times New Roman" w:cs="Times New Roman"/>
            <w:color w:val="auto"/>
            <w:kern w:val="2"/>
            <w:sz w:val="21"/>
            <w:szCs w:val="21"/>
            <w:lang w:val="en-US" w:eastAsia="zh-CN"/>
          </w:rPr>
          <w:t>某</w:t>
        </w:r>
      </w:ins>
      <w:r>
        <w:rPr>
          <w:rFonts w:hint="default" w:ascii="Times New Roman" w:hAnsi="Times New Roman" w:cs="Times New Roman"/>
          <w:color w:val="auto"/>
          <w:kern w:val="2"/>
          <w:sz w:val="21"/>
          <w:szCs w:val="21"/>
          <w:lang w:val="en-US" w:eastAsia="zh-CN"/>
        </w:rPr>
        <w:t>学生</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u</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oMath>
      <w:ins w:id="2413" w:author="CCCF" w:date="2023-01-10T18:04:35Z">
        <w:r>
          <w:rPr>
            <w:rFonts w:hint="eastAsia" w:ascii="Times New Roman" w:hAnsi="Times New Roman" w:cs="Times New Roman"/>
            <w:color w:val="auto"/>
            <w:kern w:val="2"/>
            <w:sz w:val="21"/>
            <w:szCs w:val="21"/>
            <w:lang w:val="en-US" w:eastAsia="zh-CN"/>
          </w:rPr>
          <w:t>本次</w:t>
        </w:r>
      </w:ins>
      <w:r>
        <w:rPr>
          <w:rFonts w:hint="default" w:ascii="Times New Roman" w:hAnsi="Times New Roman" w:cs="Times New Roman"/>
          <w:color w:val="auto"/>
          <w:kern w:val="2"/>
          <w:sz w:val="21"/>
          <w:szCs w:val="21"/>
          <w:lang w:val="en-US" w:eastAsia="zh-CN"/>
        </w:rPr>
        <w:t>作业的真实得分，</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default" w:ascii="Times New Roman" w:hAnsi="Times New Roman" w:cs="Times New Roman"/>
          <w:color w:val="auto"/>
          <w:kern w:val="2"/>
          <w:sz w:val="21"/>
          <w:szCs w:val="21"/>
          <w:lang w:val="en-US" w:eastAsia="zh-CN"/>
        </w:rPr>
        <w:t>表示</w:t>
      </w:r>
      <w:ins w:id="2414" w:author="CCCF" w:date="2023-01-10T18:05:03Z">
        <w:r>
          <w:rPr>
            <w:rFonts w:hint="eastAsia" w:ascii="Times New Roman" w:hAnsi="Times New Roman" w:cs="Times New Roman"/>
            <w:color w:val="auto"/>
            <w:kern w:val="2"/>
            <w:sz w:val="21"/>
            <w:szCs w:val="21"/>
            <w:lang w:val="en-US" w:eastAsia="zh-CN"/>
          </w:rPr>
          <w:t>同行</w:t>
        </w:r>
      </w:ins>
      <w:r>
        <w:rPr>
          <w:rFonts w:hint="default" w:ascii="Times New Roman" w:hAnsi="Times New Roman" w:cs="Times New Roman"/>
          <w:color w:val="auto"/>
          <w:kern w:val="2"/>
          <w:sz w:val="21"/>
          <w:szCs w:val="21"/>
          <w:lang w:val="en-US" w:eastAsia="zh-CN"/>
        </w:rPr>
        <w:t>评价者</w:t>
      </w:r>
      <m:oMath>
        <w:ins w:id="2415" w:author="CCCF" w:date="2023-01-10T18:09:55Z">
          <m:r>
            <m:rPr/>
            <w:rPr>
              <w:rFonts w:hint="eastAsia" w:ascii="Times New Roman" w:hAnsi="Times New Roman" w:cs="Times New Roman"/>
              <w:color w:val="auto"/>
              <w:kern w:val="2"/>
              <w:sz w:val="21"/>
              <w:szCs w:val="21"/>
              <w:lang w:val="en-US" w:eastAsia="zh-CN"/>
            </w:rPr>
            <m:t>v</m:t>
          </m:r>
        </w:ins>
        <w:del w:id="2416" w:author="CCCF" w:date="2023-01-10T18:09:55Z">
          <m:r>
            <m:rPr/>
            <w:rPr>
              <w:rFonts w:hint="default" w:ascii="Cambria Math" w:hAnsi="Cambria Math" w:cs="Times New Roman"/>
              <w:color w:val="auto"/>
              <w:kern w:val="2"/>
              <w:sz w:val="21"/>
              <w:szCs w:val="21"/>
              <w:lang w:val="en-US" w:eastAsia="zh-CN"/>
            </w:rPr>
            <m:t>v</m:t>
          </m:r>
        </w:del>
      </m:oMath>
      <w:r>
        <w:rPr>
          <w:rFonts w:hint="default" w:ascii="Times New Roman" w:hAnsi="Times New Roman" w:cs="Times New Roman"/>
          <w:color w:val="auto"/>
          <w:kern w:val="2"/>
          <w:sz w:val="21"/>
          <w:szCs w:val="21"/>
          <w:lang w:val="en-US" w:eastAsia="zh-CN"/>
        </w:rPr>
        <w:t>对学生</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u</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oMath>
      <w:r>
        <w:rPr>
          <w:rFonts w:hint="default" w:ascii="Times New Roman" w:hAnsi="Times New Roman" w:cs="Times New Roman"/>
          <w:color w:val="auto"/>
          <w:kern w:val="2"/>
          <w:sz w:val="21"/>
          <w:szCs w:val="21"/>
          <w:lang w:val="en-US" w:eastAsia="zh-CN"/>
        </w:rPr>
        <w:t>作业的评分</w:t>
      </w:r>
      <w:del w:id="2417" w:author="CCCF" w:date="2023-01-10T18:05:30Z">
        <w:r>
          <w:rPr>
            <w:rFonts w:hint="default" w:ascii="Times New Roman" w:hAnsi="Times New Roman" w:cs="Times New Roman"/>
            <w:color w:val="auto"/>
            <w:kern w:val="2"/>
            <w:sz w:val="21"/>
            <w:szCs w:val="21"/>
            <w:lang w:val="en-US" w:eastAsia="zh-CN"/>
          </w:rPr>
          <w:delText>。</w:delText>
        </w:r>
      </w:del>
      <w:ins w:id="2418" w:author="CCCF" w:date="2023-01-10T18:05:30Z">
        <w:r>
          <w:rPr>
            <w:rFonts w:hint="eastAsia" w:ascii="Times New Roman" w:hAnsi="Times New Roman" w:cs="Times New Roman"/>
            <w:color w:val="auto"/>
            <w:kern w:val="2"/>
            <w:sz w:val="21"/>
            <w:szCs w:val="21"/>
            <w:lang w:val="en-US" w:eastAsia="zh-CN"/>
          </w:rPr>
          <w:t>，</w:t>
        </w:r>
      </w:ins>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del w:id="2419" w:author="CCCF" w:date="2023-01-10T18:05:46Z">
        <w:r>
          <w:rPr>
            <w:rFonts w:hint="default" w:ascii="Times New Roman" w:hAnsi="Times New Roman" w:cs="Times New Roman"/>
            <w:i w:val="0"/>
            <w:color w:val="auto"/>
            <w:kern w:val="2"/>
            <w:sz w:val="21"/>
            <w:szCs w:val="21"/>
            <w:lang w:val="en-US" w:eastAsia="zh-CN"/>
          </w:rPr>
          <w:delText>表示</w:delText>
        </w:r>
      </w:del>
      <w:ins w:id="2420" w:author="CCCF" w:date="2023-01-10T18:05:44Z">
        <w:r>
          <w:rPr>
            <w:rFonts w:hint="eastAsia" w:ascii="Times New Roman" w:hAnsi="Times New Roman" w:cs="Times New Roman"/>
            <w:i w:val="0"/>
            <w:color w:val="auto"/>
            <w:kern w:val="2"/>
            <w:sz w:val="21"/>
            <w:szCs w:val="21"/>
            <w:lang w:val="en-US" w:eastAsia="zh-CN"/>
          </w:rPr>
          <w:t>是</w:t>
        </w:r>
      </w:ins>
      <w:r>
        <w:rPr>
          <w:rFonts w:hint="default" w:ascii="Times New Roman" w:hAnsi="Times New Roman" w:cs="Times New Roman"/>
          <w:i w:val="0"/>
          <w:color w:val="auto"/>
          <w:kern w:val="2"/>
          <w:sz w:val="21"/>
          <w:szCs w:val="21"/>
          <w:lang w:val="en-US" w:eastAsia="zh-CN"/>
        </w:rPr>
        <w:t>同行</w:t>
      </w:r>
      <w:r>
        <w:rPr>
          <w:rFonts w:hint="default" w:ascii="Times New Roman" w:hAnsi="Times New Roman" w:cs="Times New Roman"/>
          <w:color w:val="auto"/>
          <w:kern w:val="2"/>
          <w:sz w:val="21"/>
          <w:szCs w:val="21"/>
          <w:lang w:val="en-US" w:eastAsia="zh-CN"/>
        </w:rPr>
        <w:t>评价者</w:t>
      </w:r>
      <w:r>
        <w:rPr>
          <w:rFonts w:hint="eastAsia" w:ascii="Times New Roman" w:hAnsi="Times New Roman" w:cs="Times New Roman"/>
          <w:i/>
          <w:iCs/>
          <w:color w:val="auto"/>
          <w:kern w:val="2"/>
          <w:sz w:val="21"/>
          <w:szCs w:val="21"/>
          <w:lang w:val="en-US" w:eastAsia="zh-CN"/>
        </w:rPr>
        <w:t>v</w:t>
      </w:r>
      <w:ins w:id="2421" w:author="CCCF" w:date="2023-01-10T18:06:16Z">
        <w:r>
          <w:rPr>
            <w:rFonts w:hint="eastAsia" w:ascii="Times New Roman" w:hAnsi="Times New Roman" w:cs="Times New Roman"/>
            <w:i w:val="0"/>
            <w:iCs w:val="0"/>
            <w:color w:val="auto"/>
            <w:kern w:val="2"/>
            <w:sz w:val="21"/>
            <w:szCs w:val="21"/>
            <w:lang w:val="en-US" w:eastAsia="zh-CN"/>
            <w:rPrChange w:id="2422" w:author="CCCF" w:date="2023-01-10T18:06:18Z">
              <w:rPr>
                <w:rFonts w:hint="eastAsia" w:ascii="Times New Roman" w:hAnsi="Times New Roman" w:cs="Times New Roman"/>
                <w:i/>
                <w:iCs/>
                <w:color w:val="auto"/>
                <w:kern w:val="2"/>
                <w:sz w:val="21"/>
                <w:szCs w:val="21"/>
                <w:lang w:val="en-US" w:eastAsia="zh-CN"/>
              </w:rPr>
            </w:rPrChange>
          </w:rPr>
          <w:t>所</w:t>
        </w:r>
      </w:ins>
      <w:r>
        <w:rPr>
          <w:rFonts w:hint="default" w:ascii="Times New Roman" w:hAnsi="Times New Roman" w:cs="Times New Roman"/>
          <w:color w:val="auto"/>
          <w:kern w:val="2"/>
          <w:sz w:val="21"/>
          <w:szCs w:val="21"/>
          <w:lang w:val="en-US" w:eastAsia="zh-CN"/>
        </w:rPr>
        <w:t>评价的作业集合中</w:t>
      </w:r>
      <w:del w:id="2423" w:author="CCCF" w:date="2023-01-10T18:08:37Z">
        <w:r>
          <w:rPr>
            <w:rFonts w:hint="default" w:ascii="Times New Roman" w:hAnsi="Times New Roman" w:cs="Times New Roman"/>
            <w:color w:val="auto"/>
            <w:kern w:val="2"/>
            <w:sz w:val="21"/>
            <w:szCs w:val="21"/>
            <w:lang w:val="en-US" w:eastAsia="zh-CN"/>
          </w:rPr>
          <w:delText>，</w:delText>
        </w:r>
      </w:del>
      <w:ins w:id="2424" w:author="CCCF" w:date="2023-01-10T18:06:42Z">
        <w:r>
          <w:rPr>
            <w:rFonts w:hint="eastAsia" w:ascii="Times New Roman" w:hAnsi="Times New Roman" w:cs="Times New Roman"/>
            <w:color w:val="auto"/>
            <w:kern w:val="2"/>
            <w:sz w:val="21"/>
            <w:szCs w:val="21"/>
            <w:lang w:val="en-US" w:eastAsia="zh-CN"/>
          </w:rPr>
          <w:t>具</w:t>
        </w:r>
      </w:ins>
      <w:del w:id="2425" w:author="CCCF" w:date="2023-01-10T18:06:25Z">
        <w:r>
          <w:rPr>
            <w:rFonts w:hint="default" w:ascii="Times New Roman" w:hAnsi="Times New Roman" w:cs="Times New Roman"/>
            <w:color w:val="auto"/>
            <w:kern w:val="2"/>
            <w:sz w:val="21"/>
            <w:szCs w:val="21"/>
            <w:lang w:val="en-US" w:eastAsia="zh-CN"/>
          </w:rPr>
          <w:delText>具</w:delText>
        </w:r>
      </w:del>
      <w:r>
        <w:rPr>
          <w:rFonts w:hint="default" w:ascii="Times New Roman" w:hAnsi="Times New Roman" w:cs="Times New Roman"/>
          <w:color w:val="auto"/>
          <w:kern w:val="2"/>
          <w:sz w:val="21"/>
          <w:szCs w:val="21"/>
          <w:lang w:val="en-US" w:eastAsia="zh-CN"/>
        </w:rPr>
        <w:t>有真实分数的作业集合，</w:t>
      </w:r>
      <m:oMath>
        <m:r>
          <m:rPr/>
          <w:rPr>
            <w:rFonts w:ascii="Cambria Math" w:hAnsi="Cambria Math" w:cs="Times New Roman"/>
            <w:color w:val="auto"/>
            <w:kern w:val="2"/>
            <w:sz w:val="21"/>
            <w:szCs w:val="21"/>
            <w:lang w:val="en-US"/>
          </w:rPr>
          <m:t>φ</m:t>
        </m:r>
      </m:oMath>
      <w:r>
        <w:rPr>
          <w:rFonts w:hint="default" w:ascii="Times New Roman" w:hAnsi="Times New Roman" w:cs="Times New Roman"/>
          <w:i w:val="0"/>
          <w:color w:val="auto"/>
          <w:kern w:val="2"/>
          <w:sz w:val="21"/>
          <w:szCs w:val="21"/>
          <w:lang w:val="en-US" w:eastAsia="zh-CN"/>
        </w:rPr>
        <w:t>表示</w:t>
      </w:r>
      <w:ins w:id="2426" w:author="CCCF" w:date="2023-01-10T18:07:04Z">
        <w:r>
          <w:rPr>
            <w:rFonts w:hint="eastAsia" w:ascii="Times New Roman" w:hAnsi="Times New Roman" w:cs="Times New Roman"/>
            <w:i w:val="0"/>
            <w:color w:val="auto"/>
            <w:kern w:val="2"/>
            <w:sz w:val="21"/>
            <w:szCs w:val="21"/>
            <w:lang w:val="en-US" w:eastAsia="zh-CN"/>
          </w:rPr>
          <w:t>一份</w:t>
        </w:r>
      </w:ins>
      <w:r>
        <w:rPr>
          <w:rFonts w:hint="default" w:ascii="Times New Roman" w:hAnsi="Times New Roman" w:cs="Times New Roman"/>
          <w:color w:val="auto"/>
          <w:kern w:val="2"/>
          <w:sz w:val="21"/>
          <w:szCs w:val="21"/>
          <w:lang w:val="en-US" w:eastAsia="zh-CN"/>
        </w:rPr>
        <w:t>作业的满分</w:t>
      </w:r>
      <w:ins w:id="2427" w:author="CCCF" w:date="2023-01-10T18:07:08Z">
        <w:r>
          <w:rPr>
            <w:rFonts w:hint="eastAsia" w:ascii="Times New Roman" w:hAnsi="Times New Roman" w:cs="Times New Roman"/>
            <w:color w:val="auto"/>
            <w:kern w:val="2"/>
            <w:sz w:val="21"/>
            <w:szCs w:val="21"/>
            <w:lang w:val="en-US" w:eastAsia="zh-CN"/>
          </w:rPr>
          <w:t>值</w:t>
        </w:r>
      </w:ins>
      <w:r>
        <w:rPr>
          <w:rFonts w:hint="default" w:ascii="Times New Roman" w:hAnsi="Times New Roman" w:cs="Times New Roman"/>
          <w:color w:val="auto"/>
          <w:kern w:val="2"/>
          <w:sz w:val="21"/>
          <w:szCs w:val="21"/>
          <w:lang w:val="en-US" w:eastAsia="zh-CN"/>
        </w:rPr>
        <w:t>。</w:t>
      </w:r>
      <w:ins w:id="2428" w:author="CCCF" w:date="2023-01-10T18:09:03Z">
        <w:r>
          <w:rPr>
            <w:rFonts w:hint="eastAsia" w:ascii="Times New Roman" w:hAnsi="Times New Roman" w:cs="Times New Roman"/>
            <w:color w:val="auto"/>
            <w:kern w:val="2"/>
            <w:sz w:val="21"/>
            <w:szCs w:val="21"/>
            <w:lang w:val="en-US" w:eastAsia="zh-CN"/>
          </w:rPr>
          <w:t>由</w:t>
        </w:r>
      </w:ins>
      <w:del w:id="2429" w:author="CCCF" w:date="2023-01-10T18:08:59Z">
        <w:r>
          <w:rPr>
            <w:rFonts w:hint="default" w:ascii="Times New Roman" w:hAnsi="Times New Roman" w:cs="Times New Roman"/>
            <w:color w:val="auto"/>
            <w:kern w:val="2"/>
            <w:sz w:val="21"/>
            <w:szCs w:val="21"/>
            <w:lang w:val="en-US" w:eastAsia="zh-CN"/>
          </w:rPr>
          <w:delText>根据</w:delText>
        </w:r>
      </w:del>
      <w:r>
        <w:rPr>
          <w:rFonts w:hint="default" w:ascii="Times New Roman" w:hAnsi="Times New Roman" w:cs="Times New Roman"/>
          <w:color w:val="auto"/>
          <w:kern w:val="2"/>
          <w:sz w:val="21"/>
          <w:szCs w:val="21"/>
          <w:lang w:val="en-US" w:eastAsia="zh-CN"/>
        </w:rPr>
        <w:t>公式（1）</w:t>
      </w:r>
      <w:ins w:id="2430" w:author="CCCF" w:date="2023-01-10T18:09:08Z">
        <w:r>
          <w:rPr>
            <w:rFonts w:hint="eastAsia" w:ascii="Times New Roman" w:hAnsi="Times New Roman" w:cs="Times New Roman"/>
            <w:color w:val="auto"/>
            <w:kern w:val="2"/>
            <w:sz w:val="21"/>
            <w:szCs w:val="21"/>
            <w:lang w:val="en-US" w:eastAsia="zh-CN"/>
          </w:rPr>
          <w:t>可知</w:t>
        </w:r>
      </w:ins>
      <w:r>
        <w:rPr>
          <w:rFonts w:hint="default" w:ascii="Times New Roman" w:hAnsi="Times New Roman" w:cs="Times New Roman"/>
          <w:color w:val="auto"/>
          <w:kern w:val="2"/>
          <w:sz w:val="21"/>
          <w:szCs w:val="21"/>
          <w:lang w:val="en-US" w:eastAsia="zh-CN"/>
        </w:rPr>
        <w:t>，</w:t>
      </w:r>
      <w:ins w:id="2431" w:author="CCCF" w:date="2023-01-10T18:10:13Z">
        <w:r>
          <w:rPr>
            <w:rFonts w:hint="eastAsia" w:ascii="Times New Roman" w:hAnsi="Times New Roman" w:cs="Times New Roman"/>
            <w:color w:val="auto"/>
            <w:kern w:val="2"/>
            <w:sz w:val="21"/>
            <w:szCs w:val="21"/>
            <w:lang w:val="en-US" w:eastAsia="zh-CN"/>
          </w:rPr>
          <w:t>要</w:t>
        </w:r>
      </w:ins>
      <w:ins w:id="2432" w:author="CCCF" w:date="2023-01-10T18:10:14Z">
        <w:r>
          <w:rPr>
            <w:rFonts w:hint="eastAsia" w:ascii="Times New Roman" w:hAnsi="Times New Roman" w:cs="Times New Roman"/>
            <w:color w:val="auto"/>
            <w:kern w:val="2"/>
            <w:sz w:val="21"/>
            <w:szCs w:val="21"/>
            <w:lang w:val="en-US" w:eastAsia="zh-CN"/>
          </w:rPr>
          <w:t>计算</w:t>
        </w:r>
      </w:ins>
      <w:ins w:id="2433" w:author="CCCF" w:date="2023-01-10T18:10:19Z">
        <w:r>
          <w:rPr>
            <w:rFonts w:hint="default" w:ascii="Times New Roman" w:hAnsi="Times New Roman" w:cs="Times New Roman"/>
            <w:i w:val="0"/>
            <w:color w:val="auto"/>
            <w:kern w:val="2"/>
            <w:sz w:val="21"/>
            <w:szCs w:val="21"/>
            <w:lang w:val="en-US" w:eastAsia="zh-CN"/>
          </w:rPr>
          <w:t>同行</w:t>
        </w:r>
      </w:ins>
      <w:ins w:id="2434" w:author="CCCF" w:date="2023-01-10T18:10:19Z">
        <w:r>
          <w:rPr>
            <w:rFonts w:hint="default" w:ascii="Times New Roman" w:hAnsi="Times New Roman" w:cs="Times New Roman"/>
            <w:color w:val="auto"/>
            <w:kern w:val="2"/>
            <w:sz w:val="21"/>
            <w:szCs w:val="21"/>
            <w:lang w:val="en-US" w:eastAsia="zh-CN"/>
          </w:rPr>
          <w:t>评价者</w:t>
        </w:r>
      </w:ins>
      <w:ins w:id="2435" w:author="CCCF" w:date="2023-01-10T18:10:19Z">
        <w:r>
          <w:rPr>
            <w:rFonts w:hint="eastAsia" w:ascii="Times New Roman" w:hAnsi="Times New Roman" w:cs="Times New Roman"/>
            <w:i/>
            <w:iCs/>
            <w:color w:val="auto"/>
            <w:kern w:val="2"/>
            <w:sz w:val="21"/>
            <w:szCs w:val="21"/>
            <w:lang w:val="en-US" w:eastAsia="zh-CN"/>
          </w:rPr>
          <w:t>v</w:t>
        </w:r>
      </w:ins>
      <w:ins w:id="2436" w:author="CCCF" w:date="2023-01-10T18:10:18Z">
        <w:r>
          <w:rPr>
            <w:rFonts w:hint="eastAsia" w:ascii="Times New Roman" w:hAnsi="Times New Roman" w:cs="Times New Roman"/>
            <w:color w:val="auto"/>
            <w:kern w:val="2"/>
            <w:sz w:val="21"/>
            <w:szCs w:val="21"/>
            <w:lang w:val="en-US" w:eastAsia="zh-CN"/>
          </w:rPr>
          <w:t>的</w:t>
        </w:r>
      </w:ins>
      <w:del w:id="2437" w:author="CCCF" w:date="2023-01-10T18:09:32Z">
        <w:r>
          <w:rPr>
            <w:rFonts w:hint="default" w:ascii="Times New Roman" w:hAnsi="Times New Roman" w:cs="Times New Roman"/>
            <w:color w:val="auto"/>
            <w:kern w:val="2"/>
            <w:sz w:val="21"/>
            <w:szCs w:val="21"/>
            <w:lang w:val="en-US" w:eastAsia="zh-CN"/>
          </w:rPr>
          <w:delText>为了计算学生的</w:delText>
        </w:r>
      </w:del>
      <w:r>
        <w:rPr>
          <w:rFonts w:hint="default" w:ascii="Times New Roman" w:hAnsi="Times New Roman" w:cs="Times New Roman"/>
          <w:color w:val="auto"/>
          <w:kern w:val="2"/>
          <w:sz w:val="21"/>
          <w:szCs w:val="21"/>
          <w:lang w:val="en-US" w:eastAsia="zh-CN"/>
        </w:rPr>
        <w:t>评价能力</w:t>
      </w:r>
      <w:ins w:id="2438" w:author="CCCF" w:date="2023-01-10T18:10:23Z">
        <w:r>
          <w:rPr>
            <w:rFonts w:hint="eastAsia" w:ascii="Times New Roman" w:hAnsi="Times New Roman" w:cs="Times New Roman"/>
            <w:color w:val="auto"/>
            <w:kern w:val="2"/>
            <w:sz w:val="21"/>
            <w:szCs w:val="21"/>
            <w:lang w:val="en-US" w:eastAsia="zh-CN"/>
          </w:rPr>
          <w:t>则</w:t>
        </w:r>
      </w:ins>
      <w:ins w:id="2439" w:author="CCCF" w:date="2023-01-10T18:10:27Z">
        <w:r>
          <w:rPr>
            <w:rFonts w:hint="eastAsia" w:ascii="Times New Roman" w:hAnsi="Times New Roman" w:cs="Times New Roman"/>
            <w:color w:val="auto"/>
            <w:kern w:val="2"/>
            <w:sz w:val="21"/>
            <w:szCs w:val="21"/>
            <w:lang w:val="en-US" w:eastAsia="zh-CN"/>
          </w:rPr>
          <w:t>要求</w:t>
        </w:r>
      </w:ins>
      <w:ins w:id="2440" w:author="CCCF" w:date="2023-01-10T18:10:29Z">
        <w:r>
          <w:rPr>
            <w:rFonts w:hint="eastAsia" w:ascii="Times New Roman" w:hAnsi="Times New Roman" w:cs="Times New Roman"/>
            <w:color w:val="auto"/>
            <w:kern w:val="2"/>
            <w:sz w:val="21"/>
            <w:szCs w:val="21"/>
            <w:lang w:val="en-US" w:eastAsia="zh-CN"/>
          </w:rPr>
          <w:t>其</w:t>
        </w:r>
      </w:ins>
      <w:ins w:id="2441" w:author="CCCF" w:date="2023-01-10T18:10:31Z">
        <w:r>
          <w:rPr>
            <w:rFonts w:hint="eastAsia" w:ascii="Times New Roman" w:hAnsi="Times New Roman" w:cs="Times New Roman"/>
            <w:color w:val="auto"/>
            <w:kern w:val="2"/>
            <w:sz w:val="21"/>
            <w:szCs w:val="21"/>
            <w:lang w:val="en-US" w:eastAsia="zh-CN"/>
          </w:rPr>
          <w:t>所</w:t>
        </w:r>
      </w:ins>
      <w:ins w:id="2442" w:author="CCCF" w:date="2023-01-10T18:10:33Z">
        <w:r>
          <w:rPr>
            <w:rFonts w:hint="eastAsia" w:ascii="Times New Roman" w:hAnsi="Times New Roman" w:cs="Times New Roman"/>
            <w:color w:val="auto"/>
            <w:kern w:val="2"/>
            <w:sz w:val="21"/>
            <w:szCs w:val="21"/>
            <w:lang w:val="en-US" w:eastAsia="zh-CN"/>
          </w:rPr>
          <w:t>评价</w:t>
        </w:r>
      </w:ins>
      <w:ins w:id="2443" w:author="CCCF" w:date="2023-01-10T18:10:34Z">
        <w:r>
          <w:rPr>
            <w:rFonts w:hint="eastAsia" w:ascii="Times New Roman" w:hAnsi="Times New Roman" w:cs="Times New Roman"/>
            <w:color w:val="auto"/>
            <w:kern w:val="2"/>
            <w:sz w:val="21"/>
            <w:szCs w:val="21"/>
            <w:lang w:val="en-US" w:eastAsia="zh-CN"/>
          </w:rPr>
          <w:t>的</w:t>
        </w:r>
      </w:ins>
      <w:ins w:id="2444" w:author="CCCF" w:date="2023-01-10T18:10:36Z">
        <w:r>
          <w:rPr>
            <w:rFonts w:hint="eastAsia" w:ascii="Times New Roman" w:hAnsi="Times New Roman" w:cs="Times New Roman"/>
            <w:color w:val="auto"/>
            <w:kern w:val="2"/>
            <w:sz w:val="21"/>
            <w:szCs w:val="21"/>
            <w:lang w:val="en-US" w:eastAsia="zh-CN"/>
          </w:rPr>
          <w:t>部分</w:t>
        </w:r>
      </w:ins>
      <w:ins w:id="2445" w:author="CCCF" w:date="2023-01-10T18:10:45Z">
        <w:r>
          <w:rPr>
            <w:rFonts w:hint="eastAsia" w:ascii="Times New Roman" w:hAnsi="Times New Roman" w:cs="Times New Roman"/>
            <w:color w:val="auto"/>
            <w:kern w:val="2"/>
            <w:sz w:val="21"/>
            <w:szCs w:val="21"/>
            <w:lang w:val="en-US" w:eastAsia="zh-CN"/>
          </w:rPr>
          <w:t>作业</w:t>
        </w:r>
      </w:ins>
      <w:ins w:id="2446" w:author="CCCF" w:date="2023-01-10T18:10:55Z">
        <w:r>
          <w:rPr>
            <w:rFonts w:hint="eastAsia" w:ascii="Times New Roman" w:hAnsi="Times New Roman" w:cs="Times New Roman"/>
            <w:color w:val="auto"/>
            <w:kern w:val="2"/>
            <w:sz w:val="21"/>
            <w:szCs w:val="21"/>
            <w:lang w:val="en-US" w:eastAsia="zh-CN"/>
          </w:rPr>
          <w:t>已</w:t>
        </w:r>
      </w:ins>
      <w:ins w:id="2447" w:author="CCCF" w:date="2023-01-10T18:10:57Z">
        <w:r>
          <w:rPr>
            <w:rFonts w:hint="eastAsia" w:ascii="Times New Roman" w:hAnsi="Times New Roman" w:cs="Times New Roman"/>
            <w:color w:val="auto"/>
            <w:kern w:val="2"/>
            <w:sz w:val="21"/>
            <w:szCs w:val="21"/>
            <w:lang w:val="en-US" w:eastAsia="zh-CN"/>
          </w:rPr>
          <w:t>具有</w:t>
        </w:r>
      </w:ins>
      <w:ins w:id="2448" w:author="CCCF" w:date="2023-01-10T18:11:01Z">
        <w:r>
          <w:rPr>
            <w:rFonts w:hint="eastAsia" w:ascii="Times New Roman" w:hAnsi="Times New Roman" w:cs="Times New Roman"/>
            <w:color w:val="auto"/>
            <w:kern w:val="2"/>
            <w:sz w:val="21"/>
            <w:szCs w:val="21"/>
            <w:lang w:val="en-US" w:eastAsia="zh-CN"/>
          </w:rPr>
          <w:t>真是</w:t>
        </w:r>
      </w:ins>
      <w:ins w:id="2449" w:author="CCCF" w:date="2023-01-10T18:11:04Z">
        <w:r>
          <w:rPr>
            <w:rFonts w:hint="eastAsia" w:ascii="Times New Roman" w:hAnsi="Times New Roman" w:cs="Times New Roman"/>
            <w:color w:val="auto"/>
            <w:kern w:val="2"/>
            <w:sz w:val="21"/>
            <w:szCs w:val="21"/>
            <w:lang w:val="en-US" w:eastAsia="zh-CN"/>
          </w:rPr>
          <w:t>分数值</w:t>
        </w:r>
      </w:ins>
      <w:ins w:id="2450" w:author="CCCF" w:date="2023-01-10T18:11:05Z">
        <w:r>
          <w:rPr>
            <w:rFonts w:hint="eastAsia" w:ascii="Times New Roman" w:hAnsi="Times New Roman" w:cs="Times New Roman"/>
            <w:color w:val="auto"/>
            <w:kern w:val="2"/>
            <w:sz w:val="21"/>
            <w:szCs w:val="21"/>
            <w:lang w:val="en-US" w:eastAsia="zh-CN"/>
          </w:rPr>
          <w:t>。</w:t>
        </w:r>
      </w:ins>
      <w:ins w:id="2451" w:author="CCCF" w:date="2023-01-10T18:11:17Z">
        <w:r>
          <w:rPr>
            <w:rFonts w:hint="eastAsia" w:ascii="Times New Roman" w:hAnsi="Times New Roman" w:cs="Times New Roman"/>
            <w:color w:val="auto"/>
            <w:kern w:val="2"/>
            <w:sz w:val="21"/>
            <w:szCs w:val="21"/>
            <w:lang w:val="en-US" w:eastAsia="zh-CN"/>
          </w:rPr>
          <w:t>为此</w:t>
        </w:r>
      </w:ins>
      <w:ins w:id="2452" w:author="CCCF" w:date="2023-01-10T18:11:18Z">
        <w:r>
          <w:rPr>
            <w:rFonts w:hint="eastAsia" w:ascii="Times New Roman" w:hAnsi="Times New Roman" w:cs="Times New Roman"/>
            <w:color w:val="auto"/>
            <w:kern w:val="2"/>
            <w:sz w:val="21"/>
            <w:szCs w:val="21"/>
            <w:lang w:val="en-US" w:eastAsia="zh-CN"/>
          </w:rPr>
          <w:t>，</w:t>
        </w:r>
      </w:ins>
      <w:ins w:id="2453" w:author="CCCF" w:date="2023-01-10T18:28:08Z">
        <w:r>
          <w:rPr>
            <w:rFonts w:hint="eastAsia" w:ascii="Times New Roman" w:hAnsi="Times New Roman" w:cs="Times New Roman"/>
            <w:color w:val="auto"/>
            <w:kern w:val="2"/>
            <w:sz w:val="21"/>
            <w:szCs w:val="21"/>
            <w:lang w:val="en-US" w:eastAsia="zh-CN"/>
          </w:rPr>
          <w:t>要求</w:t>
        </w:r>
      </w:ins>
      <w:ins w:id="2454" w:author="CCCF" w:date="2023-01-10T18:28:15Z">
        <w:r>
          <w:rPr>
            <w:rFonts w:hint="eastAsia" w:ascii="Times New Roman" w:hAnsi="Times New Roman" w:cs="Times New Roman"/>
            <w:color w:val="auto"/>
            <w:kern w:val="2"/>
            <w:sz w:val="21"/>
            <w:szCs w:val="21"/>
            <w:lang w:val="en-US" w:eastAsia="zh-CN"/>
          </w:rPr>
          <w:t>教师</w:t>
        </w:r>
      </w:ins>
      <w:ins w:id="2455" w:author="CCCF" w:date="2023-01-10T18:30:00Z">
        <w:r>
          <w:rPr>
            <w:rFonts w:hint="eastAsia" w:ascii="Times New Roman" w:hAnsi="Times New Roman" w:cs="Times New Roman"/>
            <w:color w:val="auto"/>
            <w:kern w:val="2"/>
            <w:sz w:val="21"/>
            <w:szCs w:val="21"/>
            <w:lang w:val="en-US" w:eastAsia="zh-CN"/>
          </w:rPr>
          <w:t>抽</w:t>
        </w:r>
      </w:ins>
      <w:ins w:id="2456" w:author="CCCF" w:date="2023-01-10T19:22:16Z">
        <w:r>
          <w:rPr>
            <w:rFonts w:hint="eastAsia" w:ascii="Times New Roman" w:hAnsi="Times New Roman" w:cs="Times New Roman"/>
            <w:color w:val="auto"/>
            <w:kern w:val="2"/>
            <w:sz w:val="21"/>
            <w:szCs w:val="21"/>
            <w:lang w:val="en-US" w:eastAsia="zh-CN"/>
          </w:rPr>
          <w:t>查</w:t>
        </w:r>
      </w:ins>
      <w:ins w:id="2457" w:author="CCCF" w:date="2023-01-10T19:21:31Z">
        <w:r>
          <w:rPr>
            <w:rFonts w:hint="eastAsia" w:ascii="Times New Roman" w:hAnsi="Times New Roman" w:cs="Times New Roman"/>
            <w:i/>
            <w:iCs/>
            <w:color w:val="auto"/>
            <w:kern w:val="2"/>
            <w:sz w:val="21"/>
            <w:szCs w:val="21"/>
            <w:highlight w:val="none"/>
            <w:lang w:val="en-US" w:eastAsia="zh-CN"/>
            <w:rPrChange w:id="2458" w:author="Administrator" w:date="2023-01-12T20:37:51Z">
              <w:rPr>
                <w:rFonts w:hint="eastAsia" w:ascii="Times New Roman" w:hAnsi="Times New Roman" w:cs="Times New Roman"/>
                <w:color w:val="auto"/>
                <w:kern w:val="2"/>
                <w:sz w:val="21"/>
                <w:szCs w:val="21"/>
                <w:lang w:val="en-US" w:eastAsia="zh-CN"/>
              </w:rPr>
            </w:rPrChange>
          </w:rPr>
          <w:t>n</w:t>
        </w:r>
      </w:ins>
      <w:ins w:id="2460" w:author="CCCF" w:date="2023-01-10T19:21:32Z">
        <w:r>
          <w:rPr>
            <w:rFonts w:hint="eastAsia" w:ascii="Times New Roman" w:hAnsi="Times New Roman" w:cs="Times New Roman"/>
            <w:color w:val="auto"/>
            <w:kern w:val="2"/>
            <w:sz w:val="21"/>
            <w:szCs w:val="21"/>
            <w:highlight w:val="none"/>
            <w:lang w:val="en-US" w:eastAsia="zh-CN"/>
            <w:rPrChange w:id="2461" w:author="Administrator" w:date="2023-01-12T20:37:51Z">
              <w:rPr>
                <w:rFonts w:hint="eastAsia" w:ascii="Times New Roman" w:hAnsi="Times New Roman" w:cs="Times New Roman"/>
                <w:color w:val="auto"/>
                <w:kern w:val="2"/>
                <w:sz w:val="21"/>
                <w:szCs w:val="21"/>
                <w:lang w:val="en-US" w:eastAsia="zh-CN"/>
              </w:rPr>
            </w:rPrChange>
          </w:rPr>
          <w:t>=</w:t>
        </w:r>
      </w:ins>
      <w:ins w:id="2463" w:author="CCCF" w:date="2023-01-10T19:21:39Z">
        <w:r>
          <w:rPr>
            <w:rFonts w:hint="eastAsia" w:ascii="Times New Roman" w:hAnsi="Times New Roman" w:cs="Times New Roman"/>
            <w:i/>
            <w:iCs/>
            <w:color w:val="auto"/>
            <w:kern w:val="2"/>
            <w:sz w:val="21"/>
            <w:szCs w:val="21"/>
            <w:highlight w:val="none"/>
            <w:lang w:val="en-US" w:eastAsia="zh-CN"/>
            <w:rPrChange w:id="2464" w:author="Administrator" w:date="2023-01-12T20:37:51Z">
              <w:rPr>
                <w:rFonts w:hint="eastAsia" w:ascii="Times New Roman" w:hAnsi="Times New Roman" w:cs="Times New Roman"/>
                <w:color w:val="auto"/>
                <w:kern w:val="2"/>
                <w:sz w:val="21"/>
                <w:szCs w:val="21"/>
                <w:lang w:val="en-US" w:eastAsia="zh-CN"/>
              </w:rPr>
            </w:rPrChange>
          </w:rPr>
          <w:t>N</w:t>
        </w:r>
      </w:ins>
      <w:ins w:id="2466" w:author="CCCF" w:date="2023-01-10T19:21:49Z">
        <w:r>
          <w:rPr>
            <w:rFonts w:hint="eastAsia" w:ascii="Times New Roman" w:hAnsi="Times New Roman" w:cs="Times New Roman"/>
            <w:color w:val="auto"/>
            <w:kern w:val="2"/>
            <w:sz w:val="21"/>
            <w:szCs w:val="21"/>
            <w:highlight w:val="none"/>
            <w:lang w:val="en-US" w:eastAsia="zh-CN"/>
            <w:rPrChange w:id="2467" w:author="Administrator" w:date="2023-01-12T20:37:51Z">
              <w:rPr>
                <w:rFonts w:hint="eastAsia" w:ascii="Times New Roman" w:hAnsi="Times New Roman" w:cs="Times New Roman"/>
                <w:color w:val="auto"/>
                <w:kern w:val="2"/>
                <w:sz w:val="21"/>
                <w:szCs w:val="21"/>
                <w:lang w:val="en-US" w:eastAsia="zh-CN"/>
              </w:rPr>
            </w:rPrChange>
          </w:rPr>
          <w:t>×</w:t>
        </w:r>
      </w:ins>
      <w:ins w:id="2469" w:author="CCCF" w:date="2023-01-10T19:21:52Z">
        <w:r>
          <w:rPr>
            <w:rFonts w:hint="eastAsia" w:ascii="Times New Roman" w:hAnsi="Times New Roman" w:cs="Times New Roman"/>
            <w:i/>
            <w:iCs/>
            <w:color w:val="auto"/>
            <w:kern w:val="2"/>
            <w:sz w:val="21"/>
            <w:szCs w:val="21"/>
            <w:highlight w:val="none"/>
            <w:lang w:val="en-US" w:eastAsia="zh-CN"/>
            <w:rPrChange w:id="2470" w:author="Administrator" w:date="2023-01-12T20:37:51Z">
              <w:rPr>
                <w:rFonts w:hint="eastAsia" w:ascii="Times New Roman" w:hAnsi="Times New Roman" w:cs="Times New Roman"/>
                <w:color w:val="auto"/>
                <w:kern w:val="2"/>
                <w:sz w:val="21"/>
                <w:szCs w:val="21"/>
                <w:lang w:val="en-US" w:eastAsia="zh-CN"/>
              </w:rPr>
            </w:rPrChange>
          </w:rPr>
          <w:t>x</w:t>
        </w:r>
      </w:ins>
      <w:ins w:id="2472" w:author="CCCF" w:date="2023-01-10T19:22:21Z">
        <w:r>
          <w:rPr>
            <w:rFonts w:hint="eastAsia" w:ascii="Times New Roman" w:hAnsi="Times New Roman" w:cs="Times New Roman"/>
            <w:color w:val="auto"/>
            <w:kern w:val="2"/>
            <w:sz w:val="21"/>
            <w:szCs w:val="21"/>
            <w:lang w:val="en-US" w:eastAsia="zh-CN"/>
          </w:rPr>
          <w:t>份</w:t>
        </w:r>
      </w:ins>
      <w:ins w:id="2473" w:author="CCCF" w:date="2023-01-10T18:30:21Z">
        <w:r>
          <w:rPr>
            <w:rFonts w:hint="eastAsia" w:ascii="Times New Roman" w:hAnsi="Times New Roman" w:cs="Times New Roman"/>
            <w:color w:val="auto"/>
            <w:kern w:val="2"/>
            <w:sz w:val="21"/>
            <w:szCs w:val="21"/>
            <w:lang w:val="en-US" w:eastAsia="zh-CN"/>
          </w:rPr>
          <w:t>学生</w:t>
        </w:r>
      </w:ins>
      <w:ins w:id="2474" w:author="CCCF" w:date="2023-01-10T18:30:32Z">
        <w:r>
          <w:rPr>
            <w:rFonts w:hint="eastAsia" w:ascii="Times New Roman" w:hAnsi="Times New Roman" w:cs="Times New Roman"/>
            <w:color w:val="auto"/>
            <w:kern w:val="2"/>
            <w:sz w:val="21"/>
            <w:szCs w:val="21"/>
            <w:lang w:val="en-US" w:eastAsia="zh-CN"/>
          </w:rPr>
          <w:t>提交</w:t>
        </w:r>
      </w:ins>
      <w:ins w:id="2475" w:author="CCCF" w:date="2023-01-10T18:30:33Z">
        <w:r>
          <w:rPr>
            <w:rFonts w:hint="eastAsia" w:ascii="Times New Roman" w:hAnsi="Times New Roman" w:cs="Times New Roman"/>
            <w:color w:val="auto"/>
            <w:kern w:val="2"/>
            <w:sz w:val="21"/>
            <w:szCs w:val="21"/>
            <w:lang w:val="en-US" w:eastAsia="zh-CN"/>
          </w:rPr>
          <w:t>的</w:t>
        </w:r>
      </w:ins>
      <w:ins w:id="2476" w:author="CCCF" w:date="2023-01-10T18:30:25Z">
        <w:r>
          <w:rPr>
            <w:rFonts w:hint="eastAsia" w:ascii="Times New Roman" w:hAnsi="Times New Roman" w:cs="Times New Roman"/>
            <w:color w:val="auto"/>
            <w:kern w:val="2"/>
            <w:sz w:val="21"/>
            <w:szCs w:val="21"/>
            <w:lang w:val="en-US" w:eastAsia="zh-CN"/>
          </w:rPr>
          <w:t>作业</w:t>
        </w:r>
      </w:ins>
      <w:ins w:id="2477" w:author="CCCF" w:date="2023-01-10T18:30:28Z">
        <w:r>
          <w:rPr>
            <w:rFonts w:hint="eastAsia" w:ascii="Times New Roman" w:hAnsi="Times New Roman" w:cs="Times New Roman"/>
            <w:color w:val="auto"/>
            <w:kern w:val="2"/>
            <w:sz w:val="21"/>
            <w:szCs w:val="21"/>
            <w:lang w:val="en-US" w:eastAsia="zh-CN"/>
          </w:rPr>
          <w:t>并</w:t>
        </w:r>
      </w:ins>
      <w:ins w:id="2478" w:author="CCCF" w:date="2023-01-10T18:30:40Z">
        <w:r>
          <w:rPr>
            <w:rFonts w:hint="eastAsia" w:ascii="Times New Roman" w:hAnsi="Times New Roman" w:cs="Times New Roman"/>
            <w:color w:val="auto"/>
            <w:kern w:val="2"/>
            <w:sz w:val="21"/>
            <w:szCs w:val="21"/>
            <w:lang w:val="en-US" w:eastAsia="zh-CN"/>
          </w:rPr>
          <w:t>给出</w:t>
        </w:r>
      </w:ins>
      <w:ins w:id="2479" w:author="CCCF" w:date="2023-01-10T18:30:43Z">
        <w:r>
          <w:rPr>
            <w:rFonts w:hint="eastAsia" w:ascii="Times New Roman" w:hAnsi="Times New Roman" w:cs="Times New Roman"/>
            <w:color w:val="auto"/>
            <w:kern w:val="2"/>
            <w:sz w:val="21"/>
            <w:szCs w:val="21"/>
            <w:lang w:val="en-US" w:eastAsia="zh-CN"/>
          </w:rPr>
          <w:t>这些</w:t>
        </w:r>
      </w:ins>
      <w:ins w:id="2480" w:author="CCCF" w:date="2023-01-10T18:30:46Z">
        <w:r>
          <w:rPr>
            <w:rFonts w:hint="eastAsia" w:ascii="Times New Roman" w:hAnsi="Times New Roman" w:cs="Times New Roman"/>
            <w:color w:val="auto"/>
            <w:kern w:val="2"/>
            <w:sz w:val="21"/>
            <w:szCs w:val="21"/>
            <w:lang w:val="en-US" w:eastAsia="zh-CN"/>
          </w:rPr>
          <w:t>作业</w:t>
        </w:r>
      </w:ins>
      <w:ins w:id="2481" w:author="CCCF" w:date="2023-01-10T18:30:47Z">
        <w:r>
          <w:rPr>
            <w:rFonts w:hint="eastAsia" w:ascii="Times New Roman" w:hAnsi="Times New Roman" w:cs="Times New Roman"/>
            <w:color w:val="auto"/>
            <w:kern w:val="2"/>
            <w:sz w:val="21"/>
            <w:szCs w:val="21"/>
            <w:lang w:val="en-US" w:eastAsia="zh-CN"/>
          </w:rPr>
          <w:t>的</w:t>
        </w:r>
      </w:ins>
      <w:ins w:id="2482" w:author="CCCF" w:date="2023-01-10T18:30:54Z">
        <w:r>
          <w:rPr>
            <w:rFonts w:hint="eastAsia" w:ascii="Times New Roman" w:hAnsi="Times New Roman" w:cs="Times New Roman"/>
            <w:color w:val="auto"/>
            <w:kern w:val="2"/>
            <w:sz w:val="21"/>
            <w:szCs w:val="21"/>
            <w:lang w:val="en-US" w:eastAsia="zh-CN"/>
          </w:rPr>
          <w:t>真实分数</w:t>
        </w:r>
      </w:ins>
      <w:ins w:id="2483" w:author="CCCF" w:date="2023-01-10T19:24:46Z">
        <w:r>
          <w:rPr>
            <w:rFonts w:hint="eastAsia" w:ascii="Times New Roman" w:hAnsi="Times New Roman" w:cs="Times New Roman"/>
            <w:color w:val="auto"/>
            <w:kern w:val="2"/>
            <w:sz w:val="21"/>
            <w:szCs w:val="21"/>
            <w:lang w:val="en-US" w:eastAsia="zh-CN"/>
          </w:rPr>
          <w:t>，</w:t>
        </w:r>
      </w:ins>
      <w:ins w:id="2484" w:author="CCCF" w:date="2023-01-10T19:24:50Z">
        <w:r>
          <w:rPr>
            <w:rFonts w:hint="eastAsia" w:ascii="Times New Roman" w:hAnsi="Times New Roman" w:cs="Times New Roman"/>
            <w:color w:val="auto"/>
            <w:kern w:val="2"/>
            <w:sz w:val="21"/>
            <w:szCs w:val="21"/>
            <w:lang w:val="en-US" w:eastAsia="zh-CN"/>
          </w:rPr>
          <w:t>其中</w:t>
        </w:r>
      </w:ins>
      <w:ins w:id="2485" w:author="CCCF" w:date="2023-01-10T19:24:53Z">
        <w:r>
          <w:rPr>
            <w:rFonts w:hint="eastAsia" w:ascii="Times New Roman" w:hAnsi="Times New Roman" w:cs="Times New Roman"/>
            <w:i/>
            <w:iCs/>
            <w:color w:val="auto"/>
            <w:kern w:val="2"/>
            <w:sz w:val="21"/>
            <w:szCs w:val="21"/>
            <w:lang w:val="en-US" w:eastAsia="zh-CN"/>
            <w:rPrChange w:id="2486" w:author="CCCF" w:date="2023-01-10T19:24:55Z">
              <w:rPr>
                <w:rFonts w:hint="eastAsia" w:ascii="Times New Roman" w:hAnsi="Times New Roman" w:cs="Times New Roman"/>
                <w:color w:val="auto"/>
                <w:kern w:val="2"/>
                <w:sz w:val="21"/>
                <w:szCs w:val="21"/>
                <w:lang w:val="en-US" w:eastAsia="zh-CN"/>
              </w:rPr>
            </w:rPrChange>
          </w:rPr>
          <w:t>N</w:t>
        </w:r>
      </w:ins>
      <w:ins w:id="2487" w:author="CCCF" w:date="2023-01-10T19:25:00Z">
        <w:r>
          <w:rPr>
            <w:rFonts w:hint="eastAsia" w:ascii="Times New Roman" w:hAnsi="Times New Roman" w:cs="Times New Roman"/>
            <w:color w:val="auto"/>
            <w:kern w:val="2"/>
            <w:sz w:val="21"/>
            <w:szCs w:val="21"/>
            <w:lang w:val="en-US" w:eastAsia="zh-CN"/>
          </w:rPr>
          <w:t>为</w:t>
        </w:r>
      </w:ins>
      <w:ins w:id="2488" w:author="CCCF" w:date="2023-01-10T19:20:52Z">
        <w:r>
          <w:rPr>
            <w:rFonts w:hint="eastAsia" w:ascii="Times New Roman" w:hAnsi="Times New Roman" w:cs="Times New Roman"/>
            <w:color w:val="auto"/>
            <w:kern w:val="2"/>
            <w:sz w:val="21"/>
            <w:szCs w:val="21"/>
            <w:lang w:val="en-US" w:eastAsia="zh-CN"/>
          </w:rPr>
          <w:t>学生</w:t>
        </w:r>
      </w:ins>
      <w:ins w:id="2489" w:author="CCCF" w:date="2023-01-10T19:20:54Z">
        <w:r>
          <w:rPr>
            <w:rFonts w:hint="eastAsia" w:ascii="Times New Roman" w:hAnsi="Times New Roman" w:cs="Times New Roman"/>
            <w:color w:val="auto"/>
            <w:kern w:val="2"/>
            <w:sz w:val="21"/>
            <w:szCs w:val="21"/>
            <w:lang w:val="en-US" w:eastAsia="zh-CN"/>
          </w:rPr>
          <w:t>提交</w:t>
        </w:r>
      </w:ins>
      <w:ins w:id="2490" w:author="CCCF" w:date="2023-01-10T19:21:06Z">
        <w:r>
          <w:rPr>
            <w:rFonts w:hint="eastAsia" w:ascii="Times New Roman" w:hAnsi="Times New Roman" w:cs="Times New Roman"/>
            <w:color w:val="auto"/>
            <w:kern w:val="2"/>
            <w:sz w:val="21"/>
            <w:szCs w:val="21"/>
            <w:lang w:val="en-US" w:eastAsia="zh-CN"/>
          </w:rPr>
          <w:t>作业</w:t>
        </w:r>
      </w:ins>
      <w:ins w:id="2491" w:author="CCCF" w:date="2023-01-10T19:20:59Z">
        <w:r>
          <w:rPr>
            <w:rFonts w:hint="eastAsia" w:ascii="Times New Roman" w:hAnsi="Times New Roman" w:cs="Times New Roman"/>
            <w:color w:val="auto"/>
            <w:kern w:val="2"/>
            <w:sz w:val="21"/>
            <w:szCs w:val="21"/>
            <w:lang w:val="en-US" w:eastAsia="zh-CN"/>
          </w:rPr>
          <w:t>的</w:t>
        </w:r>
      </w:ins>
      <w:ins w:id="2492" w:author="CCCF" w:date="2023-01-10T19:25:07Z">
        <w:r>
          <w:rPr>
            <w:rFonts w:hint="eastAsia" w:ascii="Times New Roman" w:hAnsi="Times New Roman" w:cs="Times New Roman"/>
            <w:color w:val="auto"/>
            <w:kern w:val="2"/>
            <w:sz w:val="21"/>
            <w:szCs w:val="21"/>
            <w:lang w:val="en-US" w:eastAsia="zh-CN"/>
          </w:rPr>
          <w:t>总数</w:t>
        </w:r>
      </w:ins>
      <w:ins w:id="2493" w:author="CCCF" w:date="2023-01-10T19:26:46Z">
        <w:r>
          <w:rPr>
            <w:rFonts w:hint="eastAsia" w:ascii="Times New Roman" w:hAnsi="Times New Roman" w:cs="Times New Roman"/>
            <w:color w:val="auto"/>
            <w:kern w:val="2"/>
            <w:sz w:val="21"/>
            <w:szCs w:val="21"/>
            <w:lang w:val="en-US" w:eastAsia="zh-CN"/>
          </w:rPr>
          <w:t>、</w:t>
        </w:r>
      </w:ins>
      <w:ins w:id="2494" w:author="CCCF" w:date="2023-01-10T19:26:50Z">
        <w:r>
          <w:rPr>
            <w:rFonts w:hint="eastAsia" w:ascii="Times New Roman" w:hAnsi="Times New Roman" w:cs="Times New Roman"/>
            <w:i/>
            <w:iCs/>
            <w:color w:val="auto"/>
            <w:kern w:val="2"/>
            <w:sz w:val="21"/>
            <w:szCs w:val="21"/>
            <w:highlight w:val="none"/>
            <w:lang w:val="en-US" w:eastAsia="zh-CN"/>
            <w:rPrChange w:id="2495" w:author="Administrator" w:date="2023-01-12T20:37:57Z">
              <w:rPr>
                <w:rFonts w:hint="eastAsia" w:ascii="Times New Roman" w:hAnsi="Times New Roman" w:cs="Times New Roman"/>
                <w:color w:val="auto"/>
                <w:kern w:val="2"/>
                <w:sz w:val="21"/>
                <w:szCs w:val="21"/>
                <w:lang w:val="en-US" w:eastAsia="zh-CN"/>
              </w:rPr>
            </w:rPrChange>
          </w:rPr>
          <w:t>x</w:t>
        </w:r>
      </w:ins>
      <w:ins w:id="2497" w:author="CCCF" w:date="2023-01-10T19:26:52Z">
        <w:r>
          <w:rPr>
            <w:rFonts w:hint="eastAsia" w:ascii="Times New Roman" w:hAnsi="Times New Roman" w:cs="Times New Roman"/>
            <w:color w:val="auto"/>
            <w:kern w:val="2"/>
            <w:sz w:val="21"/>
            <w:szCs w:val="21"/>
            <w:highlight w:val="none"/>
            <w:lang w:val="en-US" w:eastAsia="zh-CN"/>
            <w:rPrChange w:id="2498" w:author="Administrator" w:date="2023-01-12T20:37:57Z">
              <w:rPr>
                <w:rFonts w:hint="eastAsia" w:ascii="Times New Roman" w:hAnsi="Times New Roman" w:cs="Times New Roman"/>
                <w:color w:val="auto"/>
                <w:kern w:val="2"/>
                <w:sz w:val="21"/>
                <w:szCs w:val="21"/>
                <w:lang w:val="en-US" w:eastAsia="zh-CN"/>
              </w:rPr>
            </w:rPrChange>
          </w:rPr>
          <w:t>为</w:t>
        </w:r>
      </w:ins>
      <w:ins w:id="2500" w:author="CCCF" w:date="2023-01-10T19:27:42Z">
        <w:r>
          <w:rPr>
            <w:rFonts w:hint="eastAsia" w:ascii="Times New Roman" w:hAnsi="Times New Roman" w:cs="Times New Roman"/>
            <w:color w:val="auto"/>
            <w:kern w:val="2"/>
            <w:sz w:val="21"/>
            <w:szCs w:val="21"/>
            <w:highlight w:val="none"/>
            <w:lang w:val="en-US" w:eastAsia="zh-CN"/>
            <w:rPrChange w:id="2501" w:author="Administrator" w:date="2023-01-12T20:37:57Z">
              <w:rPr>
                <w:rFonts w:hint="eastAsia" w:ascii="Times New Roman" w:hAnsi="Times New Roman" w:cs="Times New Roman"/>
                <w:color w:val="auto"/>
                <w:kern w:val="2"/>
                <w:sz w:val="21"/>
                <w:szCs w:val="21"/>
                <w:lang w:val="en-US" w:eastAsia="zh-CN"/>
              </w:rPr>
            </w:rPrChange>
          </w:rPr>
          <w:t>抽查</w:t>
        </w:r>
      </w:ins>
      <w:ins w:id="2503" w:author="CCCF" w:date="2023-01-10T19:27:44Z">
        <w:r>
          <w:rPr>
            <w:rFonts w:hint="eastAsia" w:ascii="Times New Roman" w:hAnsi="Times New Roman" w:cs="Times New Roman"/>
            <w:color w:val="auto"/>
            <w:kern w:val="2"/>
            <w:sz w:val="21"/>
            <w:szCs w:val="21"/>
            <w:highlight w:val="none"/>
            <w:lang w:val="en-US" w:eastAsia="zh-CN"/>
            <w:rPrChange w:id="2504" w:author="Administrator" w:date="2023-01-12T20:37:57Z">
              <w:rPr>
                <w:rFonts w:hint="eastAsia" w:ascii="Times New Roman" w:hAnsi="Times New Roman" w:cs="Times New Roman"/>
                <w:color w:val="auto"/>
                <w:kern w:val="2"/>
                <w:sz w:val="21"/>
                <w:szCs w:val="21"/>
                <w:lang w:val="en-US" w:eastAsia="zh-CN"/>
              </w:rPr>
            </w:rPrChange>
          </w:rPr>
          <w:t>比率</w:t>
        </w:r>
      </w:ins>
      <w:ins w:id="2506" w:author="CCCF" w:date="2023-01-10T19:27:44Z">
        <w:r>
          <w:rPr>
            <w:rFonts w:hint="eastAsia" w:ascii="Times New Roman" w:hAnsi="Times New Roman" w:cs="Times New Roman"/>
            <w:color w:val="auto"/>
            <w:kern w:val="2"/>
            <w:sz w:val="21"/>
            <w:szCs w:val="21"/>
            <w:lang w:val="en-US" w:eastAsia="zh-CN"/>
          </w:rPr>
          <w:t>。</w:t>
        </w:r>
      </w:ins>
      <w:ins w:id="2507" w:author="CCCF" w:date="2023-01-10T18:33:18Z">
        <w:r>
          <w:rPr>
            <w:rFonts w:hint="eastAsia" w:ascii="Times New Roman" w:hAnsi="Times New Roman" w:cs="Times New Roman"/>
            <w:color w:val="auto"/>
            <w:kern w:val="2"/>
            <w:sz w:val="21"/>
            <w:szCs w:val="21"/>
            <w:lang w:val="en-US" w:eastAsia="zh-CN"/>
          </w:rPr>
          <w:t>在</w:t>
        </w:r>
      </w:ins>
      <w:ins w:id="2508" w:author="CCCF" w:date="2023-01-10T18:33:23Z">
        <w:r>
          <w:rPr>
            <w:rFonts w:hint="eastAsia" w:ascii="Times New Roman" w:hAnsi="Times New Roman" w:cs="Times New Roman"/>
            <w:color w:val="auto"/>
            <w:kern w:val="2"/>
            <w:sz w:val="21"/>
            <w:szCs w:val="21"/>
            <w:lang w:val="en-US" w:eastAsia="zh-CN"/>
          </w:rPr>
          <w:t>本文中</w:t>
        </w:r>
      </w:ins>
      <w:ins w:id="2509" w:author="CCCF" w:date="2023-01-10T18:33:25Z">
        <w:r>
          <w:rPr>
            <w:rFonts w:hint="eastAsia" w:ascii="Times New Roman" w:hAnsi="Times New Roman" w:cs="Times New Roman"/>
            <w:color w:val="auto"/>
            <w:kern w:val="2"/>
            <w:sz w:val="21"/>
            <w:szCs w:val="21"/>
            <w:lang w:val="en-US" w:eastAsia="zh-CN"/>
          </w:rPr>
          <w:t>，</w:t>
        </w:r>
      </w:ins>
      <w:del w:id="2510" w:author="CCCF" w:date="2023-01-10T18:31:06Z">
        <w:r>
          <w:rPr>
            <w:rFonts w:hint="default" w:ascii="Times New Roman" w:hAnsi="Times New Roman" w:cs="Times New Roman"/>
            <w:color w:val="auto"/>
            <w:kern w:val="2"/>
            <w:sz w:val="21"/>
            <w:szCs w:val="21"/>
            <w:lang w:val="en-US" w:eastAsia="zh-CN"/>
          </w:rPr>
          <w:delText>，需要提前知道其评价作业的真实分数。通过教师提前评价部分学生作业的方式，可以获取部分作业的真实分数。</w:delText>
        </w:r>
      </w:del>
      <w:r>
        <w:rPr>
          <w:rFonts w:hint="default" w:ascii="Times New Roman" w:hAnsi="Times New Roman" w:cs="Times New Roman"/>
          <w:color w:val="auto"/>
          <w:kern w:val="2"/>
          <w:sz w:val="21"/>
          <w:szCs w:val="21"/>
          <w:lang w:val="en-US" w:eastAsia="zh-CN"/>
        </w:rPr>
        <w:t>这些</w:t>
      </w:r>
      <w:ins w:id="2511" w:author="CCCF" w:date="2023-01-10T18:33:40Z">
        <w:r>
          <w:rPr>
            <w:rFonts w:hint="eastAsia" w:ascii="Times New Roman" w:hAnsi="Times New Roman" w:cs="Times New Roman"/>
            <w:color w:val="auto"/>
            <w:kern w:val="2"/>
            <w:sz w:val="21"/>
            <w:szCs w:val="21"/>
            <w:lang w:val="en-US" w:eastAsia="zh-CN"/>
          </w:rPr>
          <w:t>因为</w:t>
        </w:r>
      </w:ins>
      <w:ins w:id="2512" w:author="CCCF" w:date="2023-01-10T18:31:22Z">
        <w:r>
          <w:rPr>
            <w:rFonts w:hint="eastAsia" w:ascii="Times New Roman" w:hAnsi="Times New Roman" w:cs="Times New Roman"/>
            <w:color w:val="auto"/>
            <w:kern w:val="2"/>
            <w:sz w:val="21"/>
            <w:szCs w:val="21"/>
            <w:lang w:val="en-US" w:eastAsia="zh-CN"/>
          </w:rPr>
          <w:t>被</w:t>
        </w:r>
      </w:ins>
      <w:ins w:id="2513" w:author="CCCF" w:date="2023-01-10T18:31:32Z">
        <w:r>
          <w:rPr>
            <w:rFonts w:hint="eastAsia" w:ascii="Times New Roman" w:hAnsi="Times New Roman" w:cs="Times New Roman"/>
            <w:color w:val="auto"/>
            <w:kern w:val="2"/>
            <w:sz w:val="21"/>
            <w:szCs w:val="21"/>
            <w:lang w:val="en-US" w:eastAsia="zh-CN"/>
          </w:rPr>
          <w:t>教师</w:t>
        </w:r>
      </w:ins>
      <w:ins w:id="2514" w:author="CCCF" w:date="2023-01-10T18:31:34Z">
        <w:r>
          <w:rPr>
            <w:rFonts w:hint="eastAsia" w:ascii="Times New Roman" w:hAnsi="Times New Roman" w:cs="Times New Roman"/>
            <w:color w:val="auto"/>
            <w:kern w:val="2"/>
            <w:sz w:val="21"/>
            <w:szCs w:val="21"/>
            <w:lang w:val="en-US" w:eastAsia="zh-CN"/>
          </w:rPr>
          <w:t>抽查</w:t>
        </w:r>
      </w:ins>
      <w:ins w:id="2515" w:author="CCCF" w:date="2023-01-10T18:31:35Z">
        <w:r>
          <w:rPr>
            <w:rFonts w:hint="eastAsia" w:ascii="Times New Roman" w:hAnsi="Times New Roman" w:cs="Times New Roman"/>
            <w:color w:val="auto"/>
            <w:kern w:val="2"/>
            <w:sz w:val="21"/>
            <w:szCs w:val="21"/>
            <w:lang w:val="en-US" w:eastAsia="zh-CN"/>
          </w:rPr>
          <w:t>而</w:t>
        </w:r>
      </w:ins>
      <w:r>
        <w:rPr>
          <w:rFonts w:hint="default" w:ascii="Times New Roman" w:hAnsi="Times New Roman" w:cs="Times New Roman"/>
          <w:color w:val="auto"/>
          <w:kern w:val="2"/>
          <w:sz w:val="21"/>
          <w:szCs w:val="21"/>
          <w:lang w:val="en-US" w:eastAsia="zh-CN"/>
        </w:rPr>
        <w:t>具有真实分数的作业被称为审查资源</w:t>
      </w:r>
      <w:ins w:id="2516" w:author="CCCF" w:date="2023-01-10T20:29:14Z">
        <w:r>
          <w:rPr>
            <w:rFonts w:hint="eastAsia" w:ascii="Times New Roman" w:hAnsi="Times New Roman" w:cs="Times New Roman"/>
            <w:color w:val="auto"/>
            <w:kern w:val="2"/>
            <w:sz w:val="21"/>
            <w:szCs w:val="21"/>
            <w:lang w:val="en-US" w:eastAsia="zh-CN"/>
          </w:rPr>
          <w:t>。</w:t>
        </w:r>
      </w:ins>
      <w:del w:id="2517" w:author="CCCF" w:date="2023-01-10T19:28:09Z">
        <w:r>
          <w:rPr>
            <w:rFonts w:hint="default" w:ascii="Times New Roman" w:hAnsi="Times New Roman" w:cs="Times New Roman"/>
            <w:color w:val="auto"/>
            <w:kern w:val="2"/>
            <w:sz w:val="21"/>
            <w:szCs w:val="21"/>
            <w:lang w:val="en-US" w:eastAsia="zh-CN"/>
          </w:rPr>
          <w:delText>，</w:delText>
        </w:r>
      </w:del>
      <w:r>
        <w:rPr>
          <w:rFonts w:hint="default" w:ascii="Times New Roman" w:hAnsi="Times New Roman" w:cs="Times New Roman"/>
          <w:color w:val="auto"/>
          <w:kern w:val="2"/>
          <w:sz w:val="21"/>
          <w:szCs w:val="21"/>
          <w:lang w:val="en-US" w:eastAsia="zh-CN"/>
        </w:rPr>
        <w:t>在</w:t>
      </w:r>
      <w:ins w:id="2518" w:author="CCCF" w:date="2023-01-10T19:29:50Z">
        <w:r>
          <w:rPr>
            <w:rFonts w:hint="eastAsia" w:ascii="Times New Roman" w:hAnsi="Times New Roman" w:cs="Times New Roman"/>
            <w:color w:val="auto"/>
            <w:kern w:val="2"/>
            <w:sz w:val="21"/>
            <w:szCs w:val="21"/>
            <w:lang w:val="en-US" w:eastAsia="zh-CN"/>
          </w:rPr>
          <w:t>一次</w:t>
        </w:r>
      </w:ins>
      <w:r>
        <w:rPr>
          <w:rFonts w:hint="default" w:ascii="Times New Roman" w:hAnsi="Times New Roman" w:cs="Times New Roman"/>
          <w:color w:val="auto"/>
          <w:kern w:val="2"/>
          <w:sz w:val="21"/>
          <w:szCs w:val="21"/>
          <w:lang w:val="en-US" w:eastAsia="zh-CN"/>
        </w:rPr>
        <w:t>互评</w:t>
      </w:r>
      <w:ins w:id="2519" w:author="CCCF" w:date="2023-01-10T19:29:56Z">
        <w:r>
          <w:rPr>
            <w:rFonts w:hint="eastAsia" w:ascii="Times New Roman" w:hAnsi="Times New Roman" w:cs="Times New Roman"/>
            <w:color w:val="auto"/>
            <w:kern w:val="2"/>
            <w:sz w:val="21"/>
            <w:szCs w:val="21"/>
            <w:lang w:val="en-US" w:eastAsia="zh-CN"/>
          </w:rPr>
          <w:t>活动</w:t>
        </w:r>
      </w:ins>
      <w:ins w:id="2520" w:author="CCCF" w:date="2023-01-10T19:50:24Z">
        <w:r>
          <w:rPr>
            <w:rFonts w:hint="eastAsia" w:ascii="Times New Roman" w:hAnsi="Times New Roman" w:cs="Times New Roman"/>
            <w:color w:val="auto"/>
            <w:kern w:val="2"/>
            <w:sz w:val="21"/>
            <w:szCs w:val="21"/>
            <w:lang w:val="en-US" w:eastAsia="zh-CN"/>
          </w:rPr>
          <w:t>中</w:t>
        </w:r>
      </w:ins>
      <w:ins w:id="2521" w:author="CCCF" w:date="2023-01-10T19:32:52Z">
        <w:r>
          <w:rPr>
            <w:rFonts w:hint="eastAsia" w:ascii="Times New Roman" w:hAnsi="Times New Roman" w:cs="Times New Roman"/>
            <w:color w:val="auto"/>
            <w:kern w:val="2"/>
            <w:sz w:val="21"/>
            <w:szCs w:val="21"/>
            <w:lang w:val="en-US" w:eastAsia="zh-CN"/>
          </w:rPr>
          <w:t>，</w:t>
        </w:r>
      </w:ins>
      <w:ins w:id="2522" w:author="CCCF" w:date="2023-01-10T20:29:44Z">
        <w:r>
          <w:rPr>
            <w:rFonts w:hint="eastAsia" w:ascii="Times New Roman" w:hAnsi="Times New Roman" w:cs="Times New Roman"/>
            <w:color w:val="auto"/>
            <w:kern w:val="2"/>
            <w:sz w:val="21"/>
            <w:szCs w:val="21"/>
            <w:lang w:val="en-US" w:eastAsia="zh-CN"/>
          </w:rPr>
          <w:t>每个</w:t>
        </w:r>
      </w:ins>
      <w:ins w:id="2523" w:author="CCCF" w:date="2023-01-10T20:29:20Z">
        <w:r>
          <w:rPr>
            <w:rFonts w:hint="eastAsia" w:ascii="Times New Roman" w:hAnsi="Times New Roman" w:cs="Times New Roman"/>
            <w:color w:val="auto"/>
            <w:kern w:val="2"/>
            <w:sz w:val="21"/>
            <w:szCs w:val="21"/>
            <w:lang w:val="en-US" w:eastAsia="zh-CN"/>
          </w:rPr>
          <w:t>审查</w:t>
        </w:r>
      </w:ins>
      <w:ins w:id="2524" w:author="CCCF" w:date="2023-01-10T20:29:25Z">
        <w:r>
          <w:rPr>
            <w:rFonts w:hint="eastAsia" w:ascii="Times New Roman" w:hAnsi="Times New Roman" w:cs="Times New Roman"/>
            <w:color w:val="auto"/>
            <w:kern w:val="2"/>
            <w:sz w:val="21"/>
            <w:szCs w:val="21"/>
            <w:lang w:val="en-US" w:eastAsia="zh-CN"/>
          </w:rPr>
          <w:t>资源</w:t>
        </w:r>
      </w:ins>
      <w:ins w:id="2525" w:author="CCCF" w:date="2023-01-10T20:29:26Z">
        <w:r>
          <w:rPr>
            <w:rFonts w:hint="eastAsia" w:ascii="Times New Roman" w:hAnsi="Times New Roman" w:cs="Times New Roman"/>
            <w:color w:val="auto"/>
            <w:kern w:val="2"/>
            <w:sz w:val="21"/>
            <w:szCs w:val="21"/>
            <w:lang w:val="en-US" w:eastAsia="zh-CN"/>
          </w:rPr>
          <w:t>会</w:t>
        </w:r>
      </w:ins>
      <w:ins w:id="2526" w:author="CCCF" w:date="2023-01-10T20:29:28Z">
        <w:r>
          <w:rPr>
            <w:rFonts w:hint="eastAsia" w:ascii="Times New Roman" w:hAnsi="Times New Roman" w:cs="Times New Roman"/>
            <w:color w:val="auto"/>
            <w:kern w:val="2"/>
            <w:sz w:val="21"/>
            <w:szCs w:val="21"/>
            <w:lang w:val="en-US" w:eastAsia="zh-CN"/>
          </w:rPr>
          <w:t>随机</w:t>
        </w:r>
      </w:ins>
      <w:ins w:id="2527" w:author="CCCF" w:date="2023-01-10T20:29:31Z">
        <w:r>
          <w:rPr>
            <w:rFonts w:hint="eastAsia" w:ascii="Times New Roman" w:hAnsi="Times New Roman" w:cs="Times New Roman"/>
            <w:color w:val="auto"/>
            <w:kern w:val="2"/>
            <w:sz w:val="21"/>
            <w:szCs w:val="21"/>
            <w:lang w:val="en-US" w:eastAsia="zh-CN"/>
          </w:rPr>
          <w:t>分给</w:t>
        </w:r>
      </w:ins>
      <w:ins w:id="2528" w:author="CCCF" w:date="2023-01-10T20:29:59Z">
        <w:r>
          <w:rPr>
            <w:rFonts w:hint="eastAsia" w:ascii="Times New Roman" w:hAnsi="Times New Roman" w:cs="Times New Roman"/>
            <w:i/>
            <w:iCs/>
            <w:color w:val="auto"/>
            <w:kern w:val="2"/>
            <w:sz w:val="21"/>
            <w:szCs w:val="21"/>
            <w:lang w:val="en-US" w:eastAsia="zh-CN"/>
            <w:rPrChange w:id="2529" w:author="CCCF" w:date="2023-01-10T20:30:13Z">
              <w:rPr>
                <w:rFonts w:hint="eastAsia" w:ascii="Times New Roman" w:hAnsi="Times New Roman" w:cs="Times New Roman"/>
                <w:color w:val="auto"/>
                <w:kern w:val="2"/>
                <w:sz w:val="21"/>
                <w:szCs w:val="21"/>
                <w:lang w:val="en-US" w:eastAsia="zh-CN"/>
              </w:rPr>
            </w:rPrChange>
          </w:rPr>
          <w:t>l</w:t>
        </w:r>
      </w:ins>
      <w:ins w:id="2530" w:author="CCCF" w:date="2023-01-10T20:30:01Z">
        <w:r>
          <w:rPr>
            <w:rFonts w:hint="eastAsia" w:ascii="Times New Roman" w:hAnsi="Times New Roman" w:cs="Times New Roman"/>
            <w:color w:val="auto"/>
            <w:kern w:val="2"/>
            <w:sz w:val="21"/>
            <w:szCs w:val="21"/>
            <w:lang w:val="en-US" w:eastAsia="zh-CN"/>
          </w:rPr>
          <w:t>名</w:t>
        </w:r>
      </w:ins>
      <w:ins w:id="2531" w:author="CCCF" w:date="2023-01-10T20:30:10Z">
        <w:r>
          <w:rPr>
            <w:rFonts w:hint="eastAsia" w:ascii="Times New Roman" w:hAnsi="Times New Roman" w:cs="Times New Roman"/>
            <w:color w:val="auto"/>
            <w:kern w:val="2"/>
            <w:sz w:val="21"/>
            <w:szCs w:val="21"/>
            <w:lang w:val="en-US" w:eastAsia="zh-CN"/>
          </w:rPr>
          <w:t>同行评价者。</w:t>
        </w:r>
      </w:ins>
      <w:ins w:id="2532" w:author="CCCF" w:date="2023-01-10T19:32:54Z">
        <w:r>
          <w:rPr>
            <w:rFonts w:hint="eastAsia" w:ascii="Times New Roman" w:hAnsi="Times New Roman" w:cs="Times New Roman"/>
            <w:color w:val="auto"/>
            <w:kern w:val="2"/>
            <w:sz w:val="21"/>
            <w:szCs w:val="21"/>
            <w:lang w:val="en-US" w:eastAsia="zh-CN"/>
          </w:rPr>
          <w:t>若</w:t>
        </w:r>
      </w:ins>
      <w:ins w:id="2533" w:author="CCCF" w:date="2023-01-10T19:32:59Z">
        <w:r>
          <w:rPr>
            <w:rFonts w:hint="eastAsia" w:ascii="Times New Roman" w:hAnsi="Times New Roman" w:cs="Times New Roman"/>
            <w:color w:val="auto"/>
            <w:kern w:val="2"/>
            <w:sz w:val="21"/>
            <w:szCs w:val="21"/>
            <w:lang w:val="en-US" w:eastAsia="zh-CN"/>
          </w:rPr>
          <w:t>一名</w:t>
        </w:r>
      </w:ins>
      <w:ins w:id="2534" w:author="CCCF" w:date="2023-01-10T19:37:25Z">
        <w:r>
          <w:rPr>
            <w:rFonts w:hint="eastAsia" w:ascii="Times New Roman" w:hAnsi="Times New Roman" w:cs="Times New Roman"/>
            <w:color w:val="auto"/>
            <w:kern w:val="2"/>
            <w:sz w:val="21"/>
            <w:szCs w:val="21"/>
            <w:lang w:val="en-US" w:eastAsia="zh-CN"/>
          </w:rPr>
          <w:t>同行</w:t>
        </w:r>
      </w:ins>
      <w:ins w:id="2535" w:author="CCCF" w:date="2023-01-10T19:33:08Z">
        <w:r>
          <w:rPr>
            <w:rFonts w:hint="eastAsia" w:ascii="Times New Roman" w:hAnsi="Times New Roman" w:cs="Times New Roman"/>
            <w:color w:val="auto"/>
            <w:kern w:val="2"/>
            <w:sz w:val="21"/>
            <w:szCs w:val="21"/>
            <w:lang w:val="en-US" w:eastAsia="zh-CN"/>
          </w:rPr>
          <w:t>评价者</w:t>
        </w:r>
      </w:ins>
      <w:ins w:id="2536" w:author="CCCF" w:date="2023-01-10T19:47:38Z">
        <w:r>
          <w:rPr>
            <w:rFonts w:hint="eastAsia" w:ascii="Times New Roman" w:hAnsi="Times New Roman" w:cs="Times New Roman"/>
            <w:i/>
            <w:iCs/>
            <w:color w:val="auto"/>
            <w:kern w:val="2"/>
            <w:sz w:val="21"/>
            <w:szCs w:val="21"/>
            <w:lang w:val="en-US" w:eastAsia="zh-CN"/>
          </w:rPr>
          <w:t>v</w:t>
        </w:r>
      </w:ins>
      <w:ins w:id="2537" w:author="CCCF" w:date="2023-01-10T19:33:10Z">
        <w:r>
          <w:rPr>
            <w:rFonts w:hint="eastAsia" w:ascii="Times New Roman" w:hAnsi="Times New Roman" w:cs="Times New Roman"/>
            <w:color w:val="auto"/>
            <w:kern w:val="2"/>
            <w:sz w:val="21"/>
            <w:szCs w:val="21"/>
            <w:lang w:val="en-US" w:eastAsia="zh-CN"/>
          </w:rPr>
          <w:t>评价</w:t>
        </w:r>
      </w:ins>
      <w:ins w:id="2538" w:author="CCCF" w:date="2023-01-10T19:33:11Z">
        <w:r>
          <w:rPr>
            <w:rFonts w:hint="eastAsia" w:ascii="Times New Roman" w:hAnsi="Times New Roman" w:cs="Times New Roman"/>
            <w:color w:val="auto"/>
            <w:kern w:val="2"/>
            <w:sz w:val="21"/>
            <w:szCs w:val="21"/>
            <w:lang w:val="en-US" w:eastAsia="zh-CN"/>
          </w:rPr>
          <w:t>的</w:t>
        </w:r>
      </w:ins>
      <w:ins w:id="2539" w:author="CCCF" w:date="2023-01-10T19:33:13Z">
        <w:r>
          <w:rPr>
            <w:rFonts w:hint="eastAsia" w:ascii="Times New Roman" w:hAnsi="Times New Roman" w:cs="Times New Roman"/>
            <w:color w:val="auto"/>
            <w:kern w:val="2"/>
            <w:sz w:val="21"/>
            <w:szCs w:val="21"/>
            <w:lang w:val="en-US" w:eastAsia="zh-CN"/>
          </w:rPr>
          <w:t>作业</w:t>
        </w:r>
      </w:ins>
      <w:ins w:id="2540" w:author="CCCF" w:date="2023-01-10T19:33:15Z">
        <w:r>
          <w:rPr>
            <w:rFonts w:hint="eastAsia" w:ascii="Times New Roman" w:hAnsi="Times New Roman" w:cs="Times New Roman"/>
            <w:color w:val="auto"/>
            <w:kern w:val="2"/>
            <w:sz w:val="21"/>
            <w:szCs w:val="21"/>
            <w:lang w:val="en-US" w:eastAsia="zh-CN"/>
          </w:rPr>
          <w:t>集合</w:t>
        </w:r>
      </w:ins>
      <w:ins w:id="2541" w:author="CCCF" w:date="2023-01-10T19:33:17Z">
        <w:r>
          <w:rPr>
            <w:rFonts w:hint="eastAsia" w:ascii="Times New Roman" w:hAnsi="Times New Roman" w:cs="Times New Roman"/>
            <w:color w:val="auto"/>
            <w:kern w:val="2"/>
            <w:sz w:val="21"/>
            <w:szCs w:val="21"/>
            <w:lang w:val="en-US" w:eastAsia="zh-CN"/>
          </w:rPr>
          <w:t>中</w:t>
        </w:r>
      </w:ins>
      <w:ins w:id="2542" w:author="CCCF" w:date="2023-01-10T19:33:19Z">
        <w:r>
          <w:rPr>
            <w:rFonts w:hint="eastAsia" w:ascii="Times New Roman" w:hAnsi="Times New Roman" w:cs="Times New Roman"/>
            <w:color w:val="auto"/>
            <w:kern w:val="2"/>
            <w:sz w:val="21"/>
            <w:szCs w:val="21"/>
            <w:lang w:val="en-US" w:eastAsia="zh-CN"/>
          </w:rPr>
          <w:t>包含</w:t>
        </w:r>
      </w:ins>
      <w:ins w:id="2543" w:author="CCCF" w:date="2023-01-10T19:33:23Z">
        <w:r>
          <w:rPr>
            <w:rFonts w:hint="eastAsia" w:ascii="Times New Roman" w:hAnsi="Times New Roman" w:cs="Times New Roman"/>
            <w:color w:val="auto"/>
            <w:kern w:val="2"/>
            <w:sz w:val="21"/>
            <w:szCs w:val="21"/>
            <w:lang w:val="en-US" w:eastAsia="zh-CN"/>
          </w:rPr>
          <w:t>审查资源</w:t>
        </w:r>
      </w:ins>
      <w:ins w:id="2544" w:author="CCCF" w:date="2023-01-10T19:33:24Z">
        <w:r>
          <w:rPr>
            <w:rFonts w:hint="eastAsia" w:ascii="Times New Roman" w:hAnsi="Times New Roman" w:cs="Times New Roman"/>
            <w:color w:val="auto"/>
            <w:kern w:val="2"/>
            <w:sz w:val="21"/>
            <w:szCs w:val="21"/>
            <w:lang w:val="en-US" w:eastAsia="zh-CN"/>
          </w:rPr>
          <w:t>，</w:t>
        </w:r>
      </w:ins>
      <w:ins w:id="2545" w:author="CCCF" w:date="2023-01-10T19:33:26Z">
        <w:r>
          <w:rPr>
            <w:rFonts w:hint="eastAsia" w:ascii="Times New Roman" w:hAnsi="Times New Roman" w:cs="Times New Roman"/>
            <w:color w:val="auto"/>
            <w:kern w:val="2"/>
            <w:sz w:val="21"/>
            <w:szCs w:val="21"/>
            <w:lang w:val="en-US" w:eastAsia="zh-CN"/>
          </w:rPr>
          <w:t>则</w:t>
        </w:r>
      </w:ins>
      <w:del w:id="2546" w:author="CCCF" w:date="2023-01-10T19:28:13Z">
        <w:r>
          <w:rPr>
            <w:rFonts w:hint="default" w:ascii="Times New Roman" w:hAnsi="Times New Roman" w:cs="Times New Roman"/>
            <w:color w:val="auto"/>
            <w:kern w:val="2"/>
            <w:sz w:val="21"/>
            <w:szCs w:val="21"/>
            <w:lang w:val="en-US" w:eastAsia="zh-CN"/>
          </w:rPr>
          <w:delText>流程</w:delText>
        </w:r>
      </w:del>
      <w:del w:id="2547" w:author="CCCF" w:date="2023-01-10T19:29:57Z">
        <w:r>
          <w:rPr>
            <w:rFonts w:hint="default" w:ascii="Times New Roman" w:hAnsi="Times New Roman" w:cs="Times New Roman"/>
            <w:color w:val="auto"/>
            <w:kern w:val="2"/>
            <w:sz w:val="21"/>
            <w:szCs w:val="21"/>
            <w:lang w:val="en-US" w:eastAsia="zh-CN"/>
          </w:rPr>
          <w:delText>中</w:delText>
        </w:r>
      </w:del>
      <w:del w:id="2548" w:author="CCCF" w:date="2023-01-10T19:29:59Z">
        <w:r>
          <w:rPr>
            <w:rFonts w:hint="default" w:ascii="Times New Roman" w:hAnsi="Times New Roman" w:cs="Times New Roman"/>
            <w:color w:val="auto"/>
            <w:kern w:val="2"/>
            <w:sz w:val="21"/>
            <w:szCs w:val="21"/>
            <w:lang w:val="en-US" w:eastAsia="zh-CN"/>
          </w:rPr>
          <w:delText>，</w:delText>
        </w:r>
      </w:del>
      <w:r>
        <w:rPr>
          <w:rFonts w:hint="default" w:ascii="Times New Roman" w:hAnsi="Times New Roman" w:cs="Times New Roman"/>
          <w:color w:val="auto"/>
          <w:kern w:val="2"/>
          <w:sz w:val="21"/>
          <w:szCs w:val="21"/>
          <w:lang w:val="en-US" w:eastAsia="zh-CN"/>
        </w:rPr>
        <w:t>通过</w:t>
      </w:r>
      <w:del w:id="2549" w:author="CCCF" w:date="2023-01-10T19:30:46Z">
        <w:r>
          <w:rPr>
            <w:rFonts w:hint="default" w:ascii="Times New Roman" w:hAnsi="Times New Roman" w:cs="Times New Roman"/>
            <w:color w:val="auto"/>
            <w:kern w:val="2"/>
            <w:sz w:val="21"/>
            <w:szCs w:val="21"/>
            <w:lang w:val="en-US" w:eastAsia="zh-CN"/>
          </w:rPr>
          <w:delText>对比</w:delText>
        </w:r>
      </w:del>
      <w:ins w:id="2550" w:author="CCCF" w:date="2023-01-10T19:30:47Z">
        <w:r>
          <w:rPr>
            <w:rFonts w:hint="eastAsia" w:ascii="Times New Roman" w:hAnsi="Times New Roman" w:cs="Times New Roman"/>
            <w:color w:val="auto"/>
            <w:kern w:val="2"/>
            <w:sz w:val="21"/>
            <w:szCs w:val="21"/>
            <w:lang w:val="en-US" w:eastAsia="zh-CN"/>
          </w:rPr>
          <w:t>比较</w:t>
        </w:r>
      </w:ins>
      <w:ins w:id="2551" w:author="CCCF" w:date="2023-01-10T19:47:43Z">
        <w:r>
          <w:rPr>
            <w:rFonts w:hint="eastAsia" w:ascii="Times New Roman" w:hAnsi="Times New Roman" w:cs="Times New Roman"/>
            <w:i/>
            <w:iCs/>
            <w:color w:val="auto"/>
            <w:kern w:val="2"/>
            <w:sz w:val="21"/>
            <w:szCs w:val="21"/>
            <w:lang w:val="en-US" w:eastAsia="zh-CN"/>
          </w:rPr>
          <w:t>v</w:t>
        </w:r>
      </w:ins>
      <w:del w:id="2552" w:author="CCCF" w:date="2023-01-10T19:47:43Z">
        <w:r>
          <w:rPr>
            <w:rFonts w:hint="default" w:ascii="Times New Roman" w:hAnsi="Times New Roman" w:cs="Times New Roman"/>
            <w:color w:val="auto"/>
            <w:kern w:val="2"/>
            <w:sz w:val="21"/>
            <w:szCs w:val="21"/>
            <w:lang w:val="en-US" w:eastAsia="zh-CN"/>
          </w:rPr>
          <w:delText>评价者</w:delText>
        </w:r>
      </w:del>
      <w:ins w:id="2553" w:author="CCCF" w:date="2023-01-10T19:30:24Z">
        <w:r>
          <w:rPr>
            <w:rFonts w:hint="eastAsia" w:ascii="Times New Roman" w:hAnsi="Times New Roman" w:cs="Times New Roman"/>
            <w:color w:val="auto"/>
            <w:kern w:val="2"/>
            <w:sz w:val="21"/>
            <w:szCs w:val="21"/>
            <w:lang w:val="en-US" w:eastAsia="zh-CN"/>
          </w:rPr>
          <w:t>对</w:t>
        </w:r>
      </w:ins>
      <w:ins w:id="2554" w:author="CCCF" w:date="2023-01-10T19:30:26Z">
        <w:r>
          <w:rPr>
            <w:rFonts w:hint="eastAsia" w:ascii="Times New Roman" w:hAnsi="Times New Roman" w:cs="Times New Roman"/>
            <w:color w:val="auto"/>
            <w:kern w:val="2"/>
            <w:sz w:val="21"/>
            <w:szCs w:val="21"/>
            <w:lang w:val="en-US" w:eastAsia="zh-CN"/>
          </w:rPr>
          <w:t>审查</w:t>
        </w:r>
      </w:ins>
      <w:ins w:id="2555" w:author="CCCF" w:date="2023-01-10T19:30:28Z">
        <w:r>
          <w:rPr>
            <w:rFonts w:hint="eastAsia" w:ascii="Times New Roman" w:hAnsi="Times New Roman" w:cs="Times New Roman"/>
            <w:color w:val="auto"/>
            <w:kern w:val="2"/>
            <w:sz w:val="21"/>
            <w:szCs w:val="21"/>
            <w:lang w:val="en-US" w:eastAsia="zh-CN"/>
          </w:rPr>
          <w:t>资源</w:t>
        </w:r>
      </w:ins>
      <w:ins w:id="2556" w:author="CCCF" w:date="2023-01-10T19:30:30Z">
        <w:r>
          <w:rPr>
            <w:rFonts w:hint="eastAsia" w:ascii="Times New Roman" w:hAnsi="Times New Roman" w:cs="Times New Roman"/>
            <w:color w:val="auto"/>
            <w:kern w:val="2"/>
            <w:sz w:val="21"/>
            <w:szCs w:val="21"/>
            <w:lang w:val="en-US" w:eastAsia="zh-CN"/>
          </w:rPr>
          <w:t>的</w:t>
        </w:r>
      </w:ins>
      <w:ins w:id="2557" w:author="CCCF" w:date="2023-01-10T19:30:32Z">
        <w:r>
          <w:rPr>
            <w:rFonts w:hint="eastAsia" w:ascii="Times New Roman" w:hAnsi="Times New Roman" w:cs="Times New Roman"/>
            <w:color w:val="auto"/>
            <w:kern w:val="2"/>
            <w:sz w:val="21"/>
            <w:szCs w:val="21"/>
            <w:lang w:val="en-US" w:eastAsia="zh-CN"/>
          </w:rPr>
          <w:t>评分</w:t>
        </w:r>
      </w:ins>
      <w:ins w:id="2558" w:author="CCCF" w:date="2023-01-10T19:30:56Z">
        <w:r>
          <w:rPr>
            <w:rFonts w:hint="eastAsia" w:ascii="Times New Roman" w:hAnsi="Times New Roman" w:cs="Times New Roman"/>
            <w:color w:val="auto"/>
            <w:kern w:val="2"/>
            <w:sz w:val="21"/>
            <w:szCs w:val="21"/>
            <w:lang w:val="en-US" w:eastAsia="zh-CN"/>
          </w:rPr>
          <w:t>与</w:t>
        </w:r>
      </w:ins>
      <w:del w:id="2559" w:author="CCCF" w:date="2023-01-10T19:30:34Z">
        <w:r>
          <w:rPr>
            <w:rFonts w:hint="default" w:ascii="Times New Roman" w:hAnsi="Times New Roman" w:cs="Times New Roman"/>
            <w:color w:val="auto"/>
            <w:kern w:val="2"/>
            <w:sz w:val="21"/>
            <w:szCs w:val="21"/>
            <w:lang w:val="en-US" w:eastAsia="zh-CN"/>
          </w:rPr>
          <w:delText>打分</w:delText>
        </w:r>
      </w:del>
      <w:del w:id="2560" w:author="CCCF" w:date="2023-01-10T19:30:35Z">
        <w:r>
          <w:rPr>
            <w:rFonts w:hint="default" w:ascii="Times New Roman" w:hAnsi="Times New Roman" w:cs="Times New Roman"/>
            <w:color w:val="auto"/>
            <w:kern w:val="2"/>
            <w:sz w:val="21"/>
            <w:szCs w:val="21"/>
            <w:lang w:val="en-US" w:eastAsia="zh-CN"/>
          </w:rPr>
          <w:delText>和</w:delText>
        </w:r>
      </w:del>
      <w:r>
        <w:rPr>
          <w:rFonts w:hint="default" w:ascii="Times New Roman" w:hAnsi="Times New Roman" w:cs="Times New Roman"/>
          <w:color w:val="auto"/>
          <w:kern w:val="2"/>
          <w:sz w:val="21"/>
          <w:szCs w:val="21"/>
          <w:lang w:val="en-US" w:eastAsia="zh-CN"/>
        </w:rPr>
        <w:t>审查资源的</w:t>
      </w:r>
      <w:ins w:id="2561" w:author="CCCF" w:date="2023-01-10T19:30:40Z">
        <w:r>
          <w:rPr>
            <w:rFonts w:hint="eastAsia" w:ascii="Times New Roman" w:hAnsi="Times New Roman" w:cs="Times New Roman"/>
            <w:color w:val="auto"/>
            <w:kern w:val="2"/>
            <w:sz w:val="21"/>
            <w:szCs w:val="21"/>
            <w:lang w:val="en-US" w:eastAsia="zh-CN"/>
          </w:rPr>
          <w:t>真实</w:t>
        </w:r>
      </w:ins>
      <w:r>
        <w:rPr>
          <w:rFonts w:hint="default" w:ascii="Times New Roman" w:hAnsi="Times New Roman" w:cs="Times New Roman"/>
          <w:color w:val="auto"/>
          <w:kern w:val="2"/>
          <w:sz w:val="21"/>
          <w:szCs w:val="21"/>
          <w:lang w:val="en-US" w:eastAsia="zh-CN"/>
        </w:rPr>
        <w:t>分数</w:t>
      </w:r>
      <w:del w:id="2562" w:author="CCCF" w:date="2023-01-10T19:31:00Z">
        <w:r>
          <w:rPr>
            <w:rFonts w:hint="default" w:ascii="Times New Roman" w:hAnsi="Times New Roman" w:cs="Times New Roman"/>
            <w:color w:val="auto"/>
            <w:kern w:val="2"/>
            <w:sz w:val="21"/>
            <w:szCs w:val="21"/>
            <w:lang w:val="en-US" w:eastAsia="zh-CN"/>
          </w:rPr>
          <w:delText>，就</w:delText>
        </w:r>
      </w:del>
      <w:ins w:id="2563" w:author="CCCF" w:date="2023-01-10T19:31:01Z">
        <w:r>
          <w:rPr>
            <w:rFonts w:hint="eastAsia" w:ascii="Times New Roman" w:hAnsi="Times New Roman" w:cs="Times New Roman"/>
            <w:color w:val="auto"/>
            <w:kern w:val="2"/>
            <w:sz w:val="21"/>
            <w:szCs w:val="21"/>
            <w:lang w:val="en-US" w:eastAsia="zh-CN"/>
          </w:rPr>
          <w:t>即</w:t>
        </w:r>
      </w:ins>
      <w:r>
        <w:rPr>
          <w:rFonts w:hint="default" w:ascii="Times New Roman" w:hAnsi="Times New Roman" w:cs="Times New Roman"/>
          <w:color w:val="auto"/>
          <w:kern w:val="2"/>
          <w:sz w:val="21"/>
          <w:szCs w:val="21"/>
          <w:lang w:val="en-US" w:eastAsia="zh-CN"/>
        </w:rPr>
        <w:t>可</w:t>
      </w:r>
      <w:ins w:id="2564" w:author="CCCF" w:date="2023-01-10T19:32:10Z">
        <w:r>
          <w:rPr>
            <w:rFonts w:hint="eastAsia" w:ascii="Times New Roman" w:hAnsi="Times New Roman" w:cs="Times New Roman"/>
            <w:color w:val="auto"/>
            <w:kern w:val="2"/>
            <w:sz w:val="21"/>
            <w:szCs w:val="21"/>
            <w:lang w:val="en-US" w:eastAsia="zh-CN"/>
          </w:rPr>
          <w:t>基于</w:t>
        </w:r>
      </w:ins>
      <w:ins w:id="2565" w:author="CCCF" w:date="2023-01-10T19:32:12Z">
        <w:r>
          <w:rPr>
            <w:rFonts w:hint="eastAsia" w:ascii="Times New Roman" w:hAnsi="Times New Roman" w:cs="Times New Roman"/>
            <w:color w:val="auto"/>
            <w:kern w:val="2"/>
            <w:sz w:val="21"/>
            <w:szCs w:val="21"/>
            <w:lang w:val="en-US" w:eastAsia="zh-CN"/>
          </w:rPr>
          <w:t>公式</w:t>
        </w:r>
      </w:ins>
      <w:ins w:id="2566" w:author="CCCF" w:date="2023-01-10T19:32:13Z">
        <w:r>
          <w:rPr>
            <w:rFonts w:hint="eastAsia" w:ascii="Times New Roman" w:hAnsi="Times New Roman" w:cs="Times New Roman"/>
            <w:color w:val="auto"/>
            <w:kern w:val="2"/>
            <w:sz w:val="21"/>
            <w:szCs w:val="21"/>
            <w:lang w:val="en-US" w:eastAsia="zh-CN"/>
          </w:rPr>
          <w:t>（</w:t>
        </w:r>
      </w:ins>
      <w:ins w:id="2567" w:author="CCCF" w:date="2023-01-10T19:32:14Z">
        <w:r>
          <w:rPr>
            <w:rFonts w:hint="eastAsia" w:ascii="Times New Roman" w:hAnsi="Times New Roman" w:cs="Times New Roman"/>
            <w:color w:val="auto"/>
            <w:kern w:val="2"/>
            <w:sz w:val="21"/>
            <w:szCs w:val="21"/>
            <w:lang w:val="en-US" w:eastAsia="zh-CN"/>
          </w:rPr>
          <w:t>1</w:t>
        </w:r>
      </w:ins>
      <w:ins w:id="2568" w:author="CCCF" w:date="2023-01-10T19:32:13Z">
        <w:r>
          <w:rPr>
            <w:rFonts w:hint="eastAsia" w:ascii="Times New Roman" w:hAnsi="Times New Roman" w:cs="Times New Roman"/>
            <w:color w:val="auto"/>
            <w:kern w:val="2"/>
            <w:sz w:val="21"/>
            <w:szCs w:val="21"/>
            <w:lang w:val="en-US" w:eastAsia="zh-CN"/>
          </w:rPr>
          <w:t>）</w:t>
        </w:r>
      </w:ins>
      <w:del w:id="2569" w:author="CCCF" w:date="2023-01-10T19:31:03Z">
        <w:r>
          <w:rPr>
            <w:rFonts w:hint="default" w:ascii="Times New Roman" w:hAnsi="Times New Roman" w:cs="Times New Roman"/>
            <w:color w:val="auto"/>
            <w:kern w:val="2"/>
            <w:sz w:val="21"/>
            <w:szCs w:val="21"/>
            <w:lang w:val="en-US" w:eastAsia="zh-CN"/>
          </w:rPr>
          <w:delText>以</w:delText>
        </w:r>
      </w:del>
      <w:r>
        <w:rPr>
          <w:rFonts w:hint="default" w:ascii="Times New Roman" w:hAnsi="Times New Roman" w:cs="Times New Roman"/>
          <w:color w:val="auto"/>
          <w:kern w:val="2"/>
          <w:sz w:val="21"/>
          <w:szCs w:val="21"/>
          <w:lang w:val="en-US" w:eastAsia="zh-CN"/>
        </w:rPr>
        <w:t>计算出</w:t>
      </w:r>
      <w:ins w:id="2570" w:author="CCCF" w:date="2023-01-10T19:47:50Z">
        <w:r>
          <w:rPr>
            <w:rFonts w:hint="eastAsia" w:ascii="Times New Roman" w:hAnsi="Times New Roman" w:cs="Times New Roman"/>
            <w:i/>
            <w:iCs/>
            <w:color w:val="auto"/>
            <w:kern w:val="2"/>
            <w:sz w:val="21"/>
            <w:szCs w:val="21"/>
            <w:lang w:val="en-US" w:eastAsia="zh-CN"/>
          </w:rPr>
          <w:t>v</w:t>
        </w:r>
      </w:ins>
      <w:del w:id="2571" w:author="CCCF" w:date="2023-01-10T19:47:50Z">
        <w:r>
          <w:rPr>
            <w:rFonts w:hint="default" w:ascii="Times New Roman" w:hAnsi="Times New Roman" w:cs="Times New Roman"/>
            <w:color w:val="auto"/>
            <w:kern w:val="2"/>
            <w:sz w:val="21"/>
            <w:szCs w:val="21"/>
            <w:lang w:val="en-US" w:eastAsia="zh-CN"/>
          </w:rPr>
          <w:delText>他们的</w:delText>
        </w:r>
      </w:del>
      <w:r>
        <w:rPr>
          <w:rFonts w:hint="default" w:ascii="Times New Roman" w:hAnsi="Times New Roman" w:cs="Times New Roman"/>
          <w:color w:val="auto"/>
          <w:kern w:val="2"/>
          <w:sz w:val="21"/>
          <w:szCs w:val="21"/>
          <w:lang w:val="en-US" w:eastAsia="zh-CN"/>
        </w:rPr>
        <w:t>评价能力</w:t>
      </w:r>
      <w:ins w:id="2572" w:author="CCCF" w:date="2023-01-10T19:48:01Z">
        <w:r>
          <w:rPr>
            <w:rFonts w:hint="eastAsia" w:ascii="Times New Roman" w:hAnsi="Times New Roman" w:cs="Times New Roman"/>
            <w:i/>
            <w:iCs/>
            <w:color w:val="auto"/>
            <w:kern w:val="2"/>
            <w:sz w:val="21"/>
            <w:szCs w:val="21"/>
            <w:lang w:val="en-US" w:eastAsia="zh-CN"/>
          </w:rPr>
          <w:t>r</w:t>
        </w:r>
      </w:ins>
      <w:ins w:id="2573" w:author="CCCF" w:date="2023-01-10T19:48:01Z">
        <w:r>
          <w:rPr>
            <w:rFonts w:hint="eastAsia" w:ascii="Times New Roman" w:hAnsi="Times New Roman" w:cs="Times New Roman"/>
            <w:i/>
            <w:iCs/>
            <w:color w:val="auto"/>
            <w:kern w:val="2"/>
            <w:sz w:val="21"/>
            <w:szCs w:val="21"/>
            <w:vertAlign w:val="subscript"/>
            <w:lang w:val="en-US" w:eastAsia="zh-CN"/>
          </w:rPr>
          <w:t>v</w:t>
        </w:r>
      </w:ins>
      <w:r>
        <w:rPr>
          <w:rFonts w:hint="default" w:ascii="Times New Roman" w:hAnsi="Times New Roman" w:cs="Times New Roman"/>
          <w:color w:val="auto"/>
          <w:kern w:val="2"/>
          <w:sz w:val="21"/>
          <w:szCs w:val="21"/>
          <w:lang w:val="en-US" w:eastAsia="zh-CN"/>
        </w:rPr>
        <w:t>。</w:t>
      </w:r>
      <w:ins w:id="2574" w:author="CCCF" w:date="2023-01-10T19:50:44Z">
        <w:r>
          <w:rPr>
            <w:rFonts w:hint="eastAsia" w:ascii="Times New Roman" w:hAnsi="Times New Roman" w:cs="Times New Roman"/>
            <w:color w:val="auto"/>
            <w:kern w:val="2"/>
            <w:sz w:val="21"/>
            <w:szCs w:val="21"/>
            <w:lang w:val="en-US" w:eastAsia="zh-CN"/>
          </w:rPr>
          <w:t>而</w:t>
        </w:r>
      </w:ins>
      <w:r>
        <w:rPr>
          <w:rFonts w:hint="default" w:ascii="Times New Roman" w:hAnsi="Times New Roman" w:cs="Times New Roman"/>
          <w:color w:val="auto"/>
          <w:kern w:val="2"/>
          <w:sz w:val="21"/>
          <w:szCs w:val="21"/>
          <w:lang w:val="en-US" w:eastAsia="zh-CN"/>
        </w:rPr>
        <w:t>对于那些</w:t>
      </w:r>
      <w:ins w:id="2575" w:author="CCCF" w:date="2023-01-10T19:45:17Z">
        <w:r>
          <w:rPr>
            <w:rFonts w:hint="eastAsia" w:ascii="Times New Roman" w:hAnsi="Times New Roman" w:cs="Times New Roman"/>
            <w:color w:val="auto"/>
            <w:kern w:val="2"/>
            <w:sz w:val="21"/>
            <w:szCs w:val="21"/>
            <w:lang w:val="en-US" w:eastAsia="zh-CN"/>
          </w:rPr>
          <w:t>所评价</w:t>
        </w:r>
      </w:ins>
      <w:ins w:id="2576" w:author="CCCF" w:date="2023-01-10T19:45:18Z">
        <w:r>
          <w:rPr>
            <w:rFonts w:hint="eastAsia" w:ascii="Times New Roman" w:hAnsi="Times New Roman" w:cs="Times New Roman"/>
            <w:color w:val="auto"/>
            <w:kern w:val="2"/>
            <w:sz w:val="21"/>
            <w:szCs w:val="21"/>
            <w:lang w:val="en-US" w:eastAsia="zh-CN"/>
          </w:rPr>
          <w:t>的</w:t>
        </w:r>
      </w:ins>
      <w:ins w:id="2577" w:author="CCCF" w:date="2023-01-10T19:45:19Z">
        <w:r>
          <w:rPr>
            <w:rFonts w:hint="eastAsia" w:ascii="Times New Roman" w:hAnsi="Times New Roman" w:cs="Times New Roman"/>
            <w:color w:val="auto"/>
            <w:kern w:val="2"/>
            <w:sz w:val="21"/>
            <w:szCs w:val="21"/>
            <w:lang w:val="en-US" w:eastAsia="zh-CN"/>
          </w:rPr>
          <w:t>作业</w:t>
        </w:r>
      </w:ins>
      <w:ins w:id="2578" w:author="CCCF" w:date="2023-01-10T19:45:21Z">
        <w:r>
          <w:rPr>
            <w:rFonts w:hint="eastAsia" w:ascii="Times New Roman" w:hAnsi="Times New Roman" w:cs="Times New Roman"/>
            <w:color w:val="auto"/>
            <w:kern w:val="2"/>
            <w:sz w:val="21"/>
            <w:szCs w:val="21"/>
            <w:lang w:val="en-US" w:eastAsia="zh-CN"/>
          </w:rPr>
          <w:t>集合</w:t>
        </w:r>
      </w:ins>
      <w:ins w:id="2579" w:author="CCCF" w:date="2023-01-10T19:45:22Z">
        <w:r>
          <w:rPr>
            <w:rFonts w:hint="eastAsia" w:ascii="Times New Roman" w:hAnsi="Times New Roman" w:cs="Times New Roman"/>
            <w:color w:val="auto"/>
            <w:kern w:val="2"/>
            <w:sz w:val="21"/>
            <w:szCs w:val="21"/>
            <w:lang w:val="en-US" w:eastAsia="zh-CN"/>
          </w:rPr>
          <w:t>中</w:t>
        </w:r>
      </w:ins>
      <w:ins w:id="2580" w:author="CCCF" w:date="2023-01-10T19:45:25Z">
        <w:r>
          <w:rPr>
            <w:rFonts w:hint="eastAsia" w:ascii="Times New Roman" w:hAnsi="Times New Roman" w:cs="Times New Roman"/>
            <w:color w:val="auto"/>
            <w:kern w:val="2"/>
            <w:sz w:val="21"/>
            <w:szCs w:val="21"/>
            <w:lang w:val="en-US" w:eastAsia="zh-CN"/>
          </w:rPr>
          <w:t>不包含</w:t>
        </w:r>
      </w:ins>
      <w:del w:id="2581" w:author="CCCF" w:date="2023-01-10T19:45:26Z">
        <w:r>
          <w:rPr>
            <w:rFonts w:hint="default" w:ascii="Times New Roman" w:hAnsi="Times New Roman" w:cs="Times New Roman"/>
            <w:color w:val="auto"/>
            <w:kern w:val="2"/>
            <w:sz w:val="21"/>
            <w:szCs w:val="21"/>
            <w:lang w:val="en-US" w:eastAsia="zh-CN"/>
          </w:rPr>
          <w:delText>没有被</w:delText>
        </w:r>
      </w:del>
      <w:del w:id="2582" w:author="CCCF" w:date="2023-01-10T19:45:27Z">
        <w:r>
          <w:rPr>
            <w:rFonts w:hint="default" w:ascii="Times New Roman" w:hAnsi="Times New Roman" w:cs="Times New Roman"/>
            <w:color w:val="auto"/>
            <w:kern w:val="2"/>
            <w:sz w:val="21"/>
            <w:szCs w:val="21"/>
            <w:lang w:val="en-US" w:eastAsia="zh-CN"/>
          </w:rPr>
          <w:delText>评</w:delText>
        </w:r>
      </w:del>
      <w:del w:id="2583" w:author="CCCF" w:date="2023-01-10T19:45:28Z">
        <w:r>
          <w:rPr>
            <w:rFonts w:hint="default" w:ascii="Times New Roman" w:hAnsi="Times New Roman" w:cs="Times New Roman"/>
            <w:color w:val="auto"/>
            <w:kern w:val="2"/>
            <w:sz w:val="21"/>
            <w:szCs w:val="21"/>
            <w:lang w:val="en-US" w:eastAsia="zh-CN"/>
          </w:rPr>
          <w:delText>价</w:delText>
        </w:r>
      </w:del>
      <w:r>
        <w:rPr>
          <w:rFonts w:hint="default" w:ascii="Times New Roman" w:hAnsi="Times New Roman" w:cs="Times New Roman"/>
          <w:color w:val="auto"/>
          <w:kern w:val="2"/>
          <w:sz w:val="21"/>
          <w:szCs w:val="21"/>
          <w:lang w:val="en-US" w:eastAsia="zh-CN"/>
        </w:rPr>
        <w:t>审查资源的</w:t>
      </w:r>
      <w:ins w:id="2584" w:author="CCCF" w:date="2023-01-10T19:45:32Z">
        <w:r>
          <w:rPr>
            <w:rFonts w:hint="eastAsia" w:ascii="Times New Roman" w:hAnsi="Times New Roman" w:cs="Times New Roman"/>
            <w:color w:val="auto"/>
            <w:kern w:val="2"/>
            <w:sz w:val="21"/>
            <w:szCs w:val="21"/>
            <w:lang w:val="en-US" w:eastAsia="zh-CN"/>
          </w:rPr>
          <w:t>同行</w:t>
        </w:r>
      </w:ins>
      <w:ins w:id="2585" w:author="CCCF" w:date="2023-01-10T19:45:35Z">
        <w:r>
          <w:rPr>
            <w:rFonts w:hint="eastAsia" w:ascii="Times New Roman" w:hAnsi="Times New Roman" w:cs="Times New Roman"/>
            <w:color w:val="auto"/>
            <w:kern w:val="2"/>
            <w:sz w:val="21"/>
            <w:szCs w:val="21"/>
            <w:lang w:val="en-US" w:eastAsia="zh-CN"/>
          </w:rPr>
          <w:t>评价者</w:t>
        </w:r>
      </w:ins>
      <w:ins w:id="2586" w:author="CCCF" w:date="2023-01-10T19:48:06Z">
        <w:r>
          <w:rPr>
            <w:rFonts w:hint="eastAsia" w:ascii="Times New Roman" w:hAnsi="Times New Roman" w:cs="Times New Roman"/>
            <w:i/>
            <w:iCs/>
            <w:color w:val="auto"/>
            <w:kern w:val="2"/>
            <w:sz w:val="21"/>
            <w:szCs w:val="21"/>
            <w:lang w:val="en-US" w:eastAsia="zh-CN"/>
            <w:rPrChange w:id="2587" w:author="CCCF" w:date="2023-01-10T19:48:08Z">
              <w:rPr>
                <w:rFonts w:hint="eastAsia" w:ascii="Times New Roman" w:hAnsi="Times New Roman" w:cs="Times New Roman"/>
                <w:color w:val="auto"/>
                <w:kern w:val="2"/>
                <w:sz w:val="21"/>
                <w:szCs w:val="21"/>
                <w:lang w:val="en-US" w:eastAsia="zh-CN"/>
              </w:rPr>
            </w:rPrChange>
          </w:rPr>
          <w:t>v</w:t>
        </w:r>
      </w:ins>
      <w:del w:id="2588" w:author="CCCF" w:date="2023-01-10T19:45:30Z">
        <w:r>
          <w:rPr>
            <w:rFonts w:hint="default" w:ascii="Times New Roman" w:hAnsi="Times New Roman" w:cs="Times New Roman"/>
            <w:color w:val="auto"/>
            <w:kern w:val="2"/>
            <w:sz w:val="21"/>
            <w:szCs w:val="21"/>
            <w:lang w:val="en-US" w:eastAsia="zh-CN"/>
          </w:rPr>
          <w:delText>学生</w:delText>
        </w:r>
      </w:del>
      <w:r>
        <w:rPr>
          <w:rFonts w:hint="default" w:ascii="Times New Roman" w:hAnsi="Times New Roman" w:cs="Times New Roman"/>
          <w:color w:val="auto"/>
          <w:kern w:val="2"/>
          <w:sz w:val="21"/>
          <w:szCs w:val="21"/>
          <w:lang w:val="en-US" w:eastAsia="zh-CN"/>
        </w:rPr>
        <w:t>，</w:t>
      </w:r>
      <w:ins w:id="2589" w:author="CCCF" w:date="2023-01-10T19:45:54Z">
        <w:r>
          <w:rPr>
            <w:rFonts w:hint="eastAsia" w:ascii="Times New Roman" w:hAnsi="Times New Roman" w:cs="Times New Roman"/>
            <w:color w:val="auto"/>
            <w:kern w:val="2"/>
            <w:sz w:val="21"/>
            <w:szCs w:val="21"/>
            <w:lang w:val="en-US" w:eastAsia="zh-CN"/>
          </w:rPr>
          <w:t>则</w:t>
        </w:r>
      </w:ins>
      <w:ins w:id="2590" w:author="CCCF" w:date="2023-01-10T19:48:22Z">
        <w:r>
          <w:rPr>
            <w:rFonts w:hint="eastAsia" w:ascii="Times New Roman" w:hAnsi="Times New Roman" w:cs="Times New Roman"/>
            <w:color w:val="auto"/>
            <w:kern w:val="2"/>
            <w:sz w:val="21"/>
            <w:szCs w:val="21"/>
            <w:lang w:val="en-US" w:eastAsia="zh-CN"/>
          </w:rPr>
          <w:t>将</w:t>
        </w:r>
      </w:ins>
      <w:ins w:id="2591" w:author="CCCF" w:date="2023-01-10T19:48:30Z">
        <w:r>
          <w:rPr>
            <w:rFonts w:hint="eastAsia" w:ascii="Times New Roman" w:hAnsi="Times New Roman" w:cs="Times New Roman"/>
            <w:i/>
            <w:iCs/>
            <w:color w:val="auto"/>
            <w:kern w:val="2"/>
            <w:sz w:val="21"/>
            <w:szCs w:val="21"/>
            <w:lang w:val="en-US" w:eastAsia="zh-CN"/>
          </w:rPr>
          <w:t>r</w:t>
        </w:r>
      </w:ins>
      <w:ins w:id="2592" w:author="CCCF" w:date="2023-01-10T19:48:30Z">
        <w:r>
          <w:rPr>
            <w:rFonts w:hint="eastAsia" w:ascii="Times New Roman" w:hAnsi="Times New Roman" w:cs="Times New Roman"/>
            <w:i/>
            <w:iCs/>
            <w:color w:val="auto"/>
            <w:kern w:val="2"/>
            <w:sz w:val="21"/>
            <w:szCs w:val="21"/>
            <w:vertAlign w:val="subscript"/>
            <w:lang w:val="en-US" w:eastAsia="zh-CN"/>
          </w:rPr>
          <w:t>v</w:t>
        </w:r>
      </w:ins>
      <w:ins w:id="2593" w:author="CCCF" w:date="2023-01-10T19:48:26Z">
        <w:r>
          <w:rPr>
            <w:rFonts w:hint="eastAsia" w:ascii="Times New Roman" w:hAnsi="Times New Roman" w:cs="Times New Roman"/>
            <w:color w:val="auto"/>
            <w:kern w:val="2"/>
            <w:sz w:val="21"/>
            <w:szCs w:val="21"/>
            <w:lang w:val="en-US" w:eastAsia="zh-CN"/>
          </w:rPr>
          <w:t>设定为</w:t>
        </w:r>
      </w:ins>
      <w:ins w:id="2594" w:author="CCCF" w:date="2023-01-10T19:48:39Z">
        <w:r>
          <w:rPr>
            <w:rFonts w:hint="eastAsia" w:ascii="Times New Roman" w:hAnsi="Times New Roman" w:cs="Times New Roman"/>
            <w:color w:val="auto"/>
            <w:kern w:val="2"/>
            <w:sz w:val="21"/>
            <w:szCs w:val="21"/>
            <w:lang w:val="en-US" w:eastAsia="zh-CN"/>
          </w:rPr>
          <w:t>其</w:t>
        </w:r>
      </w:ins>
      <w:ins w:id="2595" w:author="CCCF" w:date="2023-01-10T19:48:41Z">
        <w:r>
          <w:rPr>
            <w:rFonts w:hint="eastAsia" w:ascii="Times New Roman" w:hAnsi="Times New Roman" w:cs="Times New Roman"/>
            <w:color w:val="auto"/>
            <w:kern w:val="2"/>
            <w:sz w:val="21"/>
            <w:szCs w:val="21"/>
            <w:lang w:val="en-US" w:eastAsia="zh-CN"/>
          </w:rPr>
          <w:t>在</w:t>
        </w:r>
      </w:ins>
      <w:ins w:id="2596" w:author="CCCF" w:date="2023-01-10T19:48:45Z">
        <w:r>
          <w:rPr>
            <w:rFonts w:hint="eastAsia" w:ascii="Times New Roman" w:hAnsi="Times New Roman" w:cs="Times New Roman"/>
            <w:color w:val="auto"/>
            <w:kern w:val="2"/>
            <w:sz w:val="21"/>
            <w:szCs w:val="21"/>
            <w:lang w:val="en-US" w:eastAsia="zh-CN"/>
          </w:rPr>
          <w:t>上一轮</w:t>
        </w:r>
      </w:ins>
      <w:ins w:id="2597" w:author="CCCF" w:date="2023-01-10T19:48:48Z">
        <w:r>
          <w:rPr>
            <w:rFonts w:hint="eastAsia" w:ascii="Times New Roman" w:hAnsi="Times New Roman" w:cs="Times New Roman"/>
            <w:color w:val="auto"/>
            <w:kern w:val="2"/>
            <w:sz w:val="21"/>
            <w:szCs w:val="21"/>
            <w:lang w:val="en-US" w:eastAsia="zh-CN"/>
          </w:rPr>
          <w:t>同行</w:t>
        </w:r>
      </w:ins>
      <w:ins w:id="2598" w:author="CCCF" w:date="2023-01-10T19:48:50Z">
        <w:r>
          <w:rPr>
            <w:rFonts w:hint="eastAsia" w:ascii="Times New Roman" w:hAnsi="Times New Roman" w:cs="Times New Roman"/>
            <w:color w:val="auto"/>
            <w:kern w:val="2"/>
            <w:sz w:val="21"/>
            <w:szCs w:val="21"/>
            <w:lang w:val="en-US" w:eastAsia="zh-CN"/>
          </w:rPr>
          <w:t>互评</w:t>
        </w:r>
      </w:ins>
      <w:ins w:id="2599" w:author="CCCF" w:date="2023-01-10T19:48:54Z">
        <w:r>
          <w:rPr>
            <w:rFonts w:hint="eastAsia" w:ascii="Times New Roman" w:hAnsi="Times New Roman" w:cs="Times New Roman"/>
            <w:color w:val="auto"/>
            <w:kern w:val="2"/>
            <w:sz w:val="21"/>
            <w:szCs w:val="21"/>
            <w:lang w:val="en-US" w:eastAsia="zh-CN"/>
          </w:rPr>
          <w:t>活动中</w:t>
        </w:r>
      </w:ins>
      <w:ins w:id="2600" w:author="CCCF" w:date="2023-01-10T19:48:55Z">
        <w:r>
          <w:rPr>
            <w:rFonts w:hint="eastAsia" w:ascii="Times New Roman" w:hAnsi="Times New Roman" w:cs="Times New Roman"/>
            <w:color w:val="auto"/>
            <w:kern w:val="2"/>
            <w:sz w:val="21"/>
            <w:szCs w:val="21"/>
            <w:lang w:val="en-US" w:eastAsia="zh-CN"/>
          </w:rPr>
          <w:t>的</w:t>
        </w:r>
      </w:ins>
      <w:ins w:id="2601" w:author="CCCF" w:date="2023-01-10T19:49:01Z">
        <w:r>
          <w:rPr>
            <w:rFonts w:hint="eastAsia" w:ascii="Times New Roman" w:hAnsi="Times New Roman" w:cs="Times New Roman"/>
            <w:color w:val="auto"/>
            <w:kern w:val="2"/>
            <w:sz w:val="21"/>
            <w:szCs w:val="21"/>
            <w:lang w:val="en-US" w:eastAsia="zh-CN"/>
          </w:rPr>
          <w:t>评价</w:t>
        </w:r>
      </w:ins>
      <w:ins w:id="2602" w:author="CCCF" w:date="2023-01-10T19:49:04Z">
        <w:r>
          <w:rPr>
            <w:rFonts w:hint="eastAsia" w:ascii="Times New Roman" w:hAnsi="Times New Roman" w:cs="Times New Roman"/>
            <w:color w:val="auto"/>
            <w:kern w:val="2"/>
            <w:sz w:val="21"/>
            <w:szCs w:val="21"/>
            <w:lang w:val="en-US" w:eastAsia="zh-CN"/>
          </w:rPr>
          <w:t>能力值</w:t>
        </w:r>
      </w:ins>
      <w:ins w:id="2603" w:author="CCCF" w:date="2023-01-10T19:55:26Z">
        <w:r>
          <w:rPr>
            <w:rFonts w:hint="eastAsia" w:ascii="Times New Roman" w:hAnsi="Times New Roman" w:cs="Times New Roman"/>
            <w:color w:val="auto"/>
            <w:kern w:val="2"/>
            <w:sz w:val="21"/>
            <w:szCs w:val="21"/>
            <w:lang w:val="en-US" w:eastAsia="zh-CN"/>
          </w:rPr>
          <w:t>并</w:t>
        </w:r>
      </w:ins>
      <w:ins w:id="2604" w:author="CCCF" w:date="2023-01-10T19:54:48Z">
        <w:r>
          <w:rPr>
            <w:rFonts w:hint="eastAsia" w:ascii="Times New Roman" w:hAnsi="Times New Roman" w:cs="Times New Roman"/>
            <w:color w:val="auto"/>
            <w:kern w:val="2"/>
            <w:sz w:val="21"/>
            <w:szCs w:val="21"/>
            <w:lang w:val="en-US" w:eastAsia="zh-CN"/>
          </w:rPr>
          <w:t>参与</w:t>
        </w:r>
      </w:ins>
      <w:ins w:id="2605" w:author="CCCF" w:date="2023-01-10T19:54:51Z">
        <w:r>
          <w:rPr>
            <w:rFonts w:hint="eastAsia" w:ascii="Times New Roman" w:hAnsi="Times New Roman" w:cs="Times New Roman"/>
            <w:color w:val="auto"/>
            <w:kern w:val="2"/>
            <w:sz w:val="21"/>
            <w:szCs w:val="21"/>
            <w:lang w:val="en-US" w:eastAsia="zh-CN"/>
          </w:rPr>
          <w:t>概率</w:t>
        </w:r>
      </w:ins>
      <w:ins w:id="2606" w:author="CCCF" w:date="2023-01-10T19:54:54Z">
        <w:r>
          <w:rPr>
            <w:rFonts w:hint="eastAsia" w:ascii="Times New Roman" w:hAnsi="Times New Roman" w:cs="Times New Roman"/>
            <w:color w:val="auto"/>
            <w:kern w:val="2"/>
            <w:sz w:val="21"/>
            <w:szCs w:val="21"/>
            <w:lang w:val="en-US" w:eastAsia="zh-CN"/>
          </w:rPr>
          <w:t>图模型的</w:t>
        </w:r>
      </w:ins>
      <w:ins w:id="2607" w:author="CCCF" w:date="2023-01-10T19:54:59Z">
        <w:r>
          <w:rPr>
            <w:rFonts w:hint="eastAsia" w:ascii="Times New Roman" w:hAnsi="Times New Roman" w:cs="Times New Roman"/>
            <w:color w:val="auto"/>
            <w:kern w:val="2"/>
            <w:sz w:val="21"/>
            <w:szCs w:val="21"/>
            <w:lang w:val="en-US" w:eastAsia="zh-CN"/>
          </w:rPr>
          <w:t>推断</w:t>
        </w:r>
      </w:ins>
      <w:ins w:id="2608" w:author="CCCF" w:date="2023-01-10T19:55:01Z">
        <w:r>
          <w:rPr>
            <w:rFonts w:hint="eastAsia" w:ascii="Times New Roman" w:hAnsi="Times New Roman" w:cs="Times New Roman"/>
            <w:color w:val="auto"/>
            <w:kern w:val="2"/>
            <w:sz w:val="21"/>
            <w:szCs w:val="21"/>
            <w:lang w:val="en-US" w:eastAsia="zh-CN"/>
          </w:rPr>
          <w:t>过程</w:t>
        </w:r>
      </w:ins>
      <w:del w:id="2609" w:author="CCCF" w:date="2023-01-10T19:49:11Z">
        <w:r>
          <w:rPr>
            <w:rFonts w:hint="default" w:ascii="Times New Roman" w:hAnsi="Times New Roman" w:cs="Times New Roman"/>
            <w:color w:val="auto"/>
            <w:kern w:val="2"/>
            <w:sz w:val="21"/>
            <w:szCs w:val="21"/>
            <w:lang w:val="en-US" w:eastAsia="zh-CN"/>
          </w:rPr>
          <w:delText>将会沿用历史</w:delText>
        </w:r>
      </w:del>
      <w:del w:id="2610" w:author="CCCF" w:date="2023-01-10T19:46:10Z">
        <w:r>
          <w:rPr>
            <w:rFonts w:hint="default" w:ascii="Times New Roman" w:hAnsi="Times New Roman" w:cs="Times New Roman"/>
            <w:color w:val="auto"/>
            <w:kern w:val="2"/>
            <w:sz w:val="21"/>
            <w:szCs w:val="21"/>
            <w:lang w:val="en-US" w:eastAsia="zh-CN"/>
          </w:rPr>
          <w:delText>留下</w:delText>
        </w:r>
      </w:del>
      <w:del w:id="2611" w:author="CCCF" w:date="2023-01-10T19:46:11Z">
        <w:r>
          <w:rPr>
            <w:rFonts w:hint="default" w:ascii="Times New Roman" w:hAnsi="Times New Roman" w:cs="Times New Roman"/>
            <w:color w:val="auto"/>
            <w:kern w:val="2"/>
            <w:sz w:val="21"/>
            <w:szCs w:val="21"/>
            <w:lang w:val="en-US" w:eastAsia="zh-CN"/>
          </w:rPr>
          <w:delText>的评价能</w:delText>
        </w:r>
      </w:del>
      <w:del w:id="2612" w:author="CCCF" w:date="2023-01-10T19:46:12Z">
        <w:r>
          <w:rPr>
            <w:rFonts w:hint="default" w:ascii="Times New Roman" w:hAnsi="Times New Roman" w:cs="Times New Roman"/>
            <w:color w:val="auto"/>
            <w:kern w:val="2"/>
            <w:sz w:val="21"/>
            <w:szCs w:val="21"/>
            <w:lang w:val="en-US" w:eastAsia="zh-CN"/>
          </w:rPr>
          <w:delText>力</w:delText>
        </w:r>
      </w:del>
      <w:r>
        <w:rPr>
          <w:rFonts w:hint="default" w:ascii="Times New Roman" w:hAnsi="Times New Roman" w:cs="Times New Roman"/>
          <w:color w:val="auto"/>
          <w:kern w:val="2"/>
          <w:sz w:val="21"/>
          <w:szCs w:val="21"/>
          <w:lang w:val="en-US" w:eastAsia="zh-CN"/>
        </w:rPr>
        <w:t>。</w:t>
      </w:r>
      <w:del w:id="2613" w:author="CCCF" w:date="2023-01-10T19:50:11Z">
        <w:r>
          <w:rPr>
            <w:rFonts w:hint="default" w:ascii="Times New Roman" w:hAnsi="Times New Roman" w:cs="Times New Roman"/>
            <w:color w:val="auto"/>
            <w:kern w:val="2"/>
            <w:sz w:val="21"/>
            <w:szCs w:val="21"/>
            <w:lang w:val="en-US" w:eastAsia="zh-CN"/>
          </w:rPr>
          <w:delText>并</w:delText>
        </w:r>
      </w:del>
      <w:ins w:id="2614" w:author="CCCF" w:date="2023-01-10T19:50:54Z">
        <w:r>
          <w:rPr>
            <w:rFonts w:hint="eastAsia" w:ascii="Times New Roman" w:hAnsi="Times New Roman" w:cs="Times New Roman"/>
            <w:color w:val="auto"/>
            <w:kern w:val="2"/>
            <w:sz w:val="21"/>
            <w:szCs w:val="21"/>
            <w:lang w:val="en-US" w:eastAsia="zh-CN"/>
          </w:rPr>
          <w:t>当</w:t>
        </w:r>
      </w:ins>
      <w:ins w:id="2615" w:author="CCCF" w:date="2023-01-10T19:50:57Z">
        <w:r>
          <w:rPr>
            <w:rFonts w:hint="eastAsia" w:ascii="Times New Roman" w:hAnsi="Times New Roman" w:cs="Times New Roman"/>
            <w:color w:val="auto"/>
            <w:kern w:val="2"/>
            <w:sz w:val="21"/>
            <w:szCs w:val="21"/>
            <w:lang w:val="en-US" w:eastAsia="zh-CN"/>
          </w:rPr>
          <w:t>本轮</w:t>
        </w:r>
      </w:ins>
      <w:del w:id="2616" w:author="CCCF" w:date="2023-01-10T19:50:50Z">
        <w:r>
          <w:rPr>
            <w:rFonts w:hint="default" w:ascii="Times New Roman" w:hAnsi="Times New Roman" w:cs="Times New Roman"/>
            <w:color w:val="auto"/>
            <w:kern w:val="2"/>
            <w:sz w:val="21"/>
            <w:szCs w:val="21"/>
            <w:lang w:val="en-US" w:eastAsia="zh-CN"/>
          </w:rPr>
          <w:delText>且</w:delText>
        </w:r>
      </w:del>
      <w:del w:id="2617" w:author="CCCF" w:date="2023-01-10T19:50:49Z">
        <w:r>
          <w:rPr>
            <w:rFonts w:hint="default" w:ascii="Times New Roman" w:hAnsi="Times New Roman" w:cs="Times New Roman"/>
            <w:color w:val="auto"/>
            <w:kern w:val="2"/>
            <w:sz w:val="21"/>
            <w:szCs w:val="21"/>
            <w:lang w:val="en-US" w:eastAsia="zh-CN"/>
          </w:rPr>
          <w:delText>在</w:delText>
        </w:r>
      </w:del>
      <w:r>
        <w:rPr>
          <w:rFonts w:hint="default" w:ascii="Times New Roman" w:hAnsi="Times New Roman" w:cs="Times New Roman"/>
          <w:color w:val="auto"/>
          <w:kern w:val="2"/>
          <w:sz w:val="21"/>
          <w:szCs w:val="21"/>
          <w:lang w:val="en-US" w:eastAsia="zh-CN"/>
        </w:rPr>
        <w:t>互评</w:t>
      </w:r>
      <w:ins w:id="2618" w:author="CCCF" w:date="2023-01-10T19:51:01Z">
        <w:r>
          <w:rPr>
            <w:rFonts w:hint="eastAsia" w:ascii="Times New Roman" w:hAnsi="Times New Roman" w:cs="Times New Roman"/>
            <w:color w:val="auto"/>
            <w:kern w:val="2"/>
            <w:sz w:val="21"/>
            <w:szCs w:val="21"/>
            <w:lang w:val="en-US" w:eastAsia="zh-CN"/>
          </w:rPr>
          <w:t>活动</w:t>
        </w:r>
      </w:ins>
      <w:r>
        <w:rPr>
          <w:rFonts w:hint="default" w:ascii="Times New Roman" w:hAnsi="Times New Roman" w:cs="Times New Roman"/>
          <w:color w:val="auto"/>
          <w:kern w:val="2"/>
          <w:sz w:val="21"/>
          <w:szCs w:val="21"/>
          <w:lang w:val="en-US" w:eastAsia="zh-CN"/>
        </w:rPr>
        <w:t>结束后，</w:t>
      </w:r>
      <w:ins w:id="2619" w:author="CCCF" w:date="2023-01-10T19:55:45Z">
        <w:r>
          <w:rPr>
            <w:rFonts w:hint="eastAsia" w:ascii="Times New Roman" w:hAnsi="Times New Roman" w:cs="Times New Roman"/>
            <w:color w:val="auto"/>
            <w:kern w:val="2"/>
            <w:sz w:val="21"/>
            <w:szCs w:val="21"/>
            <w:lang w:val="en-US" w:eastAsia="zh-CN"/>
          </w:rPr>
          <w:t>由</w:t>
        </w:r>
      </w:ins>
      <w:ins w:id="2620" w:author="CCCF" w:date="2023-01-10T19:55:47Z">
        <w:r>
          <w:rPr>
            <w:rFonts w:hint="eastAsia" w:ascii="Times New Roman" w:hAnsi="Times New Roman" w:cs="Times New Roman"/>
            <w:color w:val="auto"/>
            <w:kern w:val="2"/>
            <w:sz w:val="21"/>
            <w:szCs w:val="21"/>
            <w:lang w:val="en-US" w:eastAsia="zh-CN"/>
          </w:rPr>
          <w:t>概率</w:t>
        </w:r>
      </w:ins>
      <w:ins w:id="2621" w:author="CCCF" w:date="2023-01-10T19:55:48Z">
        <w:r>
          <w:rPr>
            <w:rFonts w:hint="eastAsia" w:ascii="Times New Roman" w:hAnsi="Times New Roman" w:cs="Times New Roman"/>
            <w:color w:val="auto"/>
            <w:kern w:val="2"/>
            <w:sz w:val="21"/>
            <w:szCs w:val="21"/>
            <w:lang w:val="en-US" w:eastAsia="zh-CN"/>
          </w:rPr>
          <w:t>图</w:t>
        </w:r>
      </w:ins>
      <w:ins w:id="2622" w:author="CCCF" w:date="2023-01-10T19:55:50Z">
        <w:r>
          <w:rPr>
            <w:rFonts w:hint="eastAsia" w:ascii="Times New Roman" w:hAnsi="Times New Roman" w:cs="Times New Roman"/>
            <w:color w:val="auto"/>
            <w:kern w:val="2"/>
            <w:sz w:val="21"/>
            <w:szCs w:val="21"/>
            <w:lang w:val="en-US" w:eastAsia="zh-CN"/>
          </w:rPr>
          <w:t>模型</w:t>
        </w:r>
      </w:ins>
      <w:ins w:id="2623" w:author="CCCF" w:date="2023-01-10T19:55:52Z">
        <w:r>
          <w:rPr>
            <w:rFonts w:hint="eastAsia" w:ascii="Times New Roman" w:hAnsi="Times New Roman" w:cs="Times New Roman"/>
            <w:color w:val="auto"/>
            <w:kern w:val="2"/>
            <w:sz w:val="21"/>
            <w:szCs w:val="21"/>
            <w:lang w:val="en-US" w:eastAsia="zh-CN"/>
          </w:rPr>
          <w:t>推断</w:t>
        </w:r>
      </w:ins>
      <w:ins w:id="2624" w:author="CCCF" w:date="2023-01-10T19:55:58Z">
        <w:r>
          <w:rPr>
            <w:rFonts w:hint="eastAsia" w:ascii="Times New Roman" w:hAnsi="Times New Roman" w:cs="Times New Roman"/>
            <w:color w:val="auto"/>
            <w:kern w:val="2"/>
            <w:sz w:val="21"/>
            <w:szCs w:val="21"/>
            <w:lang w:val="en-US" w:eastAsia="zh-CN"/>
          </w:rPr>
          <w:t>出</w:t>
        </w:r>
      </w:ins>
      <w:ins w:id="2625" w:author="CCCF" w:date="2023-01-10T19:55:54Z">
        <w:r>
          <w:rPr>
            <w:rFonts w:hint="eastAsia" w:ascii="Times New Roman" w:hAnsi="Times New Roman" w:cs="Times New Roman"/>
            <w:color w:val="auto"/>
            <w:kern w:val="2"/>
            <w:sz w:val="21"/>
            <w:szCs w:val="21"/>
            <w:lang w:val="en-US" w:eastAsia="zh-CN"/>
          </w:rPr>
          <w:t>的</w:t>
        </w:r>
      </w:ins>
      <w:ins w:id="2626" w:author="CCCF" w:date="2023-01-10T19:56:07Z">
        <w:r>
          <w:rPr>
            <w:rFonts w:hint="eastAsia" w:ascii="Times New Roman" w:hAnsi="Times New Roman" w:cs="Times New Roman"/>
            <w:color w:val="auto"/>
            <w:kern w:val="2"/>
            <w:sz w:val="21"/>
            <w:szCs w:val="21"/>
            <w:lang w:val="en-US" w:eastAsia="zh-CN"/>
          </w:rPr>
          <w:t>每份</w:t>
        </w:r>
      </w:ins>
      <w:del w:id="2627" w:author="CCCF" w:date="2023-01-10T19:56:20Z">
        <w:r>
          <w:rPr>
            <w:rFonts w:hint="default" w:ascii="Times New Roman" w:hAnsi="Times New Roman" w:cs="Times New Roman"/>
            <w:color w:val="auto"/>
            <w:kern w:val="2"/>
            <w:sz w:val="21"/>
            <w:szCs w:val="21"/>
            <w:lang w:val="en-US" w:eastAsia="zh-CN"/>
          </w:rPr>
          <w:delText>我们会将每位学生的</w:delText>
        </w:r>
      </w:del>
      <w:ins w:id="2628" w:author="CCCF" w:date="2023-01-10T19:56:24Z">
        <w:r>
          <w:rPr>
            <w:rFonts w:hint="eastAsia" w:ascii="Times New Roman" w:hAnsi="Times New Roman" w:cs="Times New Roman"/>
            <w:color w:val="auto"/>
            <w:kern w:val="2"/>
            <w:sz w:val="21"/>
            <w:szCs w:val="21"/>
            <w:lang w:val="en-US" w:eastAsia="zh-CN"/>
          </w:rPr>
          <w:t>未被</w:t>
        </w:r>
      </w:ins>
      <w:ins w:id="2629" w:author="CCCF" w:date="2023-01-10T19:56:26Z">
        <w:r>
          <w:rPr>
            <w:rFonts w:hint="eastAsia" w:ascii="Times New Roman" w:hAnsi="Times New Roman" w:cs="Times New Roman"/>
            <w:color w:val="auto"/>
            <w:kern w:val="2"/>
            <w:sz w:val="21"/>
            <w:szCs w:val="21"/>
            <w:lang w:val="en-US" w:eastAsia="zh-CN"/>
          </w:rPr>
          <w:t>抽查</w:t>
        </w:r>
      </w:ins>
      <w:ins w:id="2630" w:author="CCCF" w:date="2023-01-10T19:52:22Z">
        <w:r>
          <w:rPr>
            <w:rFonts w:hint="eastAsia" w:ascii="Times New Roman" w:hAnsi="Times New Roman" w:cs="Times New Roman"/>
            <w:color w:val="auto"/>
            <w:kern w:val="2"/>
            <w:sz w:val="21"/>
            <w:szCs w:val="21"/>
            <w:lang w:val="en-US" w:eastAsia="zh-CN"/>
          </w:rPr>
          <w:t>作业</w:t>
        </w:r>
      </w:ins>
      <w:ins w:id="2631" w:author="CCCF" w:date="2023-01-10T19:56:32Z">
        <w:r>
          <w:rPr>
            <w:rFonts w:hint="eastAsia" w:ascii="Times New Roman" w:hAnsi="Times New Roman" w:cs="Times New Roman"/>
            <w:color w:val="auto"/>
            <w:kern w:val="2"/>
            <w:sz w:val="21"/>
            <w:szCs w:val="21"/>
            <w:lang w:val="en-US" w:eastAsia="zh-CN"/>
          </w:rPr>
          <w:t>的</w:t>
        </w:r>
      </w:ins>
      <w:ins w:id="2632" w:author="CCCF" w:date="2023-01-10T19:56:34Z">
        <w:r>
          <w:rPr>
            <w:rFonts w:hint="eastAsia" w:ascii="Times New Roman" w:hAnsi="Times New Roman" w:cs="Times New Roman"/>
            <w:color w:val="auto"/>
            <w:kern w:val="2"/>
            <w:sz w:val="21"/>
            <w:szCs w:val="21"/>
            <w:lang w:val="en-US" w:eastAsia="zh-CN"/>
          </w:rPr>
          <w:t>得分</w:t>
        </w:r>
      </w:ins>
      <w:ins w:id="2633" w:author="CCCF" w:date="2023-01-10T19:56:37Z">
        <w:r>
          <w:rPr>
            <w:rFonts w:hint="eastAsia" w:ascii="Times New Roman" w:hAnsi="Times New Roman" w:cs="Times New Roman"/>
            <w:color w:val="auto"/>
            <w:kern w:val="2"/>
            <w:sz w:val="21"/>
            <w:szCs w:val="21"/>
            <w:lang w:val="en-US" w:eastAsia="zh-CN"/>
          </w:rPr>
          <w:t>被</w:t>
        </w:r>
      </w:ins>
      <w:ins w:id="2634" w:author="CCCF" w:date="2023-01-10T19:56:40Z">
        <w:r>
          <w:rPr>
            <w:rFonts w:hint="eastAsia" w:ascii="Times New Roman" w:hAnsi="Times New Roman" w:cs="Times New Roman"/>
            <w:color w:val="auto"/>
            <w:kern w:val="2"/>
            <w:sz w:val="21"/>
            <w:szCs w:val="21"/>
            <w:lang w:val="en-US" w:eastAsia="zh-CN"/>
          </w:rPr>
          <w:t>视为</w:t>
        </w:r>
      </w:ins>
      <w:ins w:id="2635" w:author="CCCF" w:date="2023-01-10T19:56:43Z">
        <w:r>
          <w:rPr>
            <w:rFonts w:hint="eastAsia" w:ascii="Times New Roman" w:hAnsi="Times New Roman" w:cs="Times New Roman"/>
            <w:color w:val="auto"/>
            <w:kern w:val="2"/>
            <w:sz w:val="21"/>
            <w:szCs w:val="21"/>
            <w:lang w:val="en-US" w:eastAsia="zh-CN"/>
          </w:rPr>
          <w:t>该份</w:t>
        </w:r>
      </w:ins>
      <w:ins w:id="2636" w:author="CCCF" w:date="2023-01-10T19:56:44Z">
        <w:r>
          <w:rPr>
            <w:rFonts w:hint="eastAsia" w:ascii="Times New Roman" w:hAnsi="Times New Roman" w:cs="Times New Roman"/>
            <w:color w:val="auto"/>
            <w:kern w:val="2"/>
            <w:sz w:val="21"/>
            <w:szCs w:val="21"/>
            <w:lang w:val="en-US" w:eastAsia="zh-CN"/>
          </w:rPr>
          <w:t>作业</w:t>
        </w:r>
      </w:ins>
      <w:ins w:id="2637" w:author="CCCF" w:date="2023-01-10T19:53:53Z">
        <w:r>
          <w:rPr>
            <w:rFonts w:hint="eastAsia" w:ascii="Times New Roman" w:hAnsi="Times New Roman" w:cs="Times New Roman"/>
            <w:color w:val="auto"/>
            <w:kern w:val="2"/>
            <w:sz w:val="21"/>
            <w:szCs w:val="21"/>
            <w:lang w:val="en-US" w:eastAsia="zh-CN"/>
          </w:rPr>
          <w:t>的</w:t>
        </w:r>
      </w:ins>
      <w:ins w:id="2638" w:author="CCCF" w:date="2023-01-10T19:53:56Z">
        <w:r>
          <w:rPr>
            <w:rFonts w:hint="eastAsia" w:ascii="Times New Roman" w:hAnsi="Times New Roman" w:cs="Times New Roman"/>
            <w:color w:val="auto"/>
            <w:kern w:val="2"/>
            <w:sz w:val="21"/>
            <w:szCs w:val="21"/>
            <w:lang w:val="en-US" w:eastAsia="zh-CN"/>
          </w:rPr>
          <w:t>真实</w:t>
        </w:r>
      </w:ins>
      <w:ins w:id="2639" w:author="CCCF" w:date="2023-01-10T19:54:04Z">
        <w:r>
          <w:rPr>
            <w:rFonts w:hint="eastAsia" w:ascii="Times New Roman" w:hAnsi="Times New Roman" w:cs="Times New Roman"/>
            <w:color w:val="auto"/>
            <w:kern w:val="2"/>
            <w:sz w:val="21"/>
            <w:szCs w:val="21"/>
            <w:lang w:val="en-US" w:eastAsia="zh-CN"/>
          </w:rPr>
          <w:t>分数</w:t>
        </w:r>
      </w:ins>
      <w:del w:id="2640" w:author="CCCF" w:date="2023-01-10T19:56:51Z">
        <w:r>
          <w:rPr>
            <w:rFonts w:hint="default" w:ascii="Times New Roman" w:hAnsi="Times New Roman" w:cs="Times New Roman"/>
            <w:color w:val="auto"/>
            <w:kern w:val="2"/>
            <w:sz w:val="21"/>
            <w:szCs w:val="21"/>
            <w:lang w:val="en-US" w:eastAsia="zh-CN"/>
          </w:rPr>
          <w:delText>最终得分</w:delText>
        </w:r>
      </w:del>
      <w:del w:id="2641" w:author="CCCF" w:date="2023-01-10T19:54:27Z">
        <w:r>
          <w:rPr>
            <w:rFonts w:hint="default" w:ascii="Times New Roman" w:hAnsi="Times New Roman" w:cs="Times New Roman"/>
            <w:color w:val="auto"/>
            <w:kern w:val="2"/>
            <w:sz w:val="21"/>
            <w:szCs w:val="21"/>
            <w:lang w:val="en-US" w:eastAsia="zh-CN"/>
          </w:rPr>
          <w:delText>视为真实分数</w:delText>
        </w:r>
      </w:del>
      <w:r>
        <w:rPr>
          <w:rFonts w:hint="default" w:ascii="Times New Roman" w:hAnsi="Times New Roman" w:cs="Times New Roman"/>
          <w:color w:val="auto"/>
          <w:kern w:val="2"/>
          <w:sz w:val="21"/>
          <w:szCs w:val="21"/>
          <w:lang w:val="en-US" w:eastAsia="zh-CN"/>
        </w:rPr>
        <w:t>，</w:t>
      </w:r>
      <w:del w:id="2642" w:author="CCCF" w:date="2023-01-10T19:54:31Z">
        <w:r>
          <w:rPr>
            <w:rFonts w:hint="default" w:ascii="Times New Roman" w:hAnsi="Times New Roman" w:cs="Times New Roman"/>
            <w:color w:val="auto"/>
            <w:kern w:val="2"/>
            <w:sz w:val="21"/>
            <w:szCs w:val="21"/>
            <w:lang w:val="en-US" w:eastAsia="zh-CN"/>
          </w:rPr>
          <w:delText>与其打分进行对比</w:delText>
        </w:r>
      </w:del>
      <w:ins w:id="2643" w:author="CCCF" w:date="2023-01-10T19:54:33Z">
        <w:r>
          <w:rPr>
            <w:rFonts w:hint="eastAsia" w:ascii="Times New Roman" w:hAnsi="Times New Roman" w:cs="Times New Roman"/>
            <w:color w:val="auto"/>
            <w:kern w:val="2"/>
            <w:sz w:val="21"/>
            <w:szCs w:val="21"/>
            <w:lang w:val="en-US" w:eastAsia="zh-CN"/>
          </w:rPr>
          <w:t>该信息</w:t>
        </w:r>
      </w:ins>
      <w:ins w:id="2644" w:author="CCCF" w:date="2023-01-10T19:54:36Z">
        <w:r>
          <w:rPr>
            <w:rFonts w:hint="eastAsia" w:ascii="Times New Roman" w:hAnsi="Times New Roman" w:cs="Times New Roman"/>
            <w:color w:val="auto"/>
            <w:kern w:val="2"/>
            <w:sz w:val="21"/>
            <w:szCs w:val="21"/>
            <w:lang w:val="en-US" w:eastAsia="zh-CN"/>
          </w:rPr>
          <w:t>可以</w:t>
        </w:r>
      </w:ins>
      <w:ins w:id="2645" w:author="CCCF" w:date="2023-01-10T19:54:38Z">
        <w:r>
          <w:rPr>
            <w:rFonts w:hint="eastAsia" w:ascii="Times New Roman" w:hAnsi="Times New Roman" w:cs="Times New Roman"/>
            <w:color w:val="auto"/>
            <w:kern w:val="2"/>
            <w:sz w:val="21"/>
            <w:szCs w:val="21"/>
            <w:lang w:val="en-US" w:eastAsia="zh-CN"/>
          </w:rPr>
          <w:t>用于</w:t>
        </w:r>
      </w:ins>
      <w:del w:id="2646" w:author="CCCF" w:date="2023-01-10T19:57:41Z">
        <w:r>
          <w:rPr>
            <w:rFonts w:hint="default" w:ascii="Times New Roman" w:hAnsi="Times New Roman" w:cs="Times New Roman"/>
            <w:color w:val="auto"/>
            <w:kern w:val="2"/>
            <w:sz w:val="21"/>
            <w:szCs w:val="21"/>
            <w:lang w:val="en-US" w:eastAsia="zh-CN"/>
          </w:rPr>
          <w:delText>，从而</w:delText>
        </w:r>
      </w:del>
      <w:r>
        <w:rPr>
          <w:rFonts w:hint="default" w:ascii="Times New Roman" w:hAnsi="Times New Roman" w:cs="Times New Roman"/>
          <w:color w:val="auto"/>
          <w:kern w:val="2"/>
          <w:sz w:val="21"/>
          <w:szCs w:val="21"/>
          <w:lang w:val="en-US" w:eastAsia="zh-CN"/>
        </w:rPr>
        <w:t>更新</w:t>
      </w:r>
      <w:del w:id="2647" w:author="CCCF" w:date="2023-01-10T19:57:44Z">
        <w:r>
          <w:rPr>
            <w:rFonts w:hint="default" w:ascii="Times New Roman" w:hAnsi="Times New Roman" w:cs="Times New Roman"/>
            <w:color w:val="auto"/>
            <w:kern w:val="2"/>
            <w:sz w:val="21"/>
            <w:szCs w:val="21"/>
            <w:lang w:val="en-US" w:eastAsia="zh-CN"/>
          </w:rPr>
          <w:delText>这部分</w:delText>
        </w:r>
      </w:del>
      <w:ins w:id="2648" w:author="CCCF" w:date="2023-01-10T19:57:51Z">
        <w:r>
          <w:rPr>
            <w:rFonts w:hint="eastAsia" w:ascii="Times New Roman" w:hAnsi="Times New Roman" w:cs="Times New Roman"/>
            <w:color w:val="auto"/>
            <w:kern w:val="2"/>
            <w:sz w:val="21"/>
            <w:szCs w:val="21"/>
            <w:lang w:val="en-US" w:eastAsia="zh-CN"/>
          </w:rPr>
          <w:t>那</w:t>
        </w:r>
      </w:ins>
      <w:ins w:id="2649" w:author="CCCF" w:date="2023-01-10T19:57:47Z">
        <w:r>
          <w:rPr>
            <w:rFonts w:hint="eastAsia" w:ascii="Times New Roman" w:hAnsi="Times New Roman" w:cs="Times New Roman"/>
            <w:color w:val="auto"/>
            <w:kern w:val="2"/>
            <w:sz w:val="21"/>
            <w:szCs w:val="21"/>
            <w:lang w:val="en-US" w:eastAsia="zh-CN"/>
          </w:rPr>
          <w:t>些</w:t>
        </w:r>
      </w:ins>
      <w:r>
        <w:rPr>
          <w:rFonts w:hint="default" w:ascii="Times New Roman" w:hAnsi="Times New Roman" w:cs="Times New Roman"/>
          <w:color w:val="auto"/>
          <w:kern w:val="2"/>
          <w:sz w:val="21"/>
          <w:szCs w:val="21"/>
          <w:lang w:val="en-US" w:eastAsia="zh-CN"/>
        </w:rPr>
        <w:t>没有</w:t>
      </w:r>
      <w:ins w:id="2650" w:author="CCCF" w:date="2023-01-10T19:58:02Z">
        <w:r>
          <w:rPr>
            <w:rFonts w:hint="eastAsia" w:ascii="Times New Roman" w:hAnsi="Times New Roman" w:cs="Times New Roman"/>
            <w:color w:val="auto"/>
            <w:kern w:val="2"/>
            <w:sz w:val="21"/>
            <w:szCs w:val="21"/>
            <w:lang w:val="en-US" w:eastAsia="zh-CN"/>
          </w:rPr>
          <w:t>评价</w:t>
        </w:r>
      </w:ins>
      <w:ins w:id="2651" w:author="CCCF" w:date="2023-01-10T19:58:07Z">
        <w:r>
          <w:rPr>
            <w:rFonts w:hint="eastAsia" w:ascii="Times New Roman" w:hAnsi="Times New Roman" w:cs="Times New Roman"/>
            <w:color w:val="auto"/>
            <w:kern w:val="2"/>
            <w:sz w:val="21"/>
            <w:szCs w:val="21"/>
            <w:lang w:val="en-US" w:eastAsia="zh-CN"/>
          </w:rPr>
          <w:t>被</w:t>
        </w:r>
      </w:ins>
      <w:del w:id="2652" w:author="CCCF" w:date="2023-01-10T19:58:05Z">
        <w:r>
          <w:rPr>
            <w:rFonts w:hint="default" w:ascii="Times New Roman" w:hAnsi="Times New Roman" w:cs="Times New Roman"/>
            <w:color w:val="auto"/>
            <w:kern w:val="2"/>
            <w:sz w:val="21"/>
            <w:szCs w:val="21"/>
            <w:lang w:val="en-US" w:eastAsia="zh-CN"/>
          </w:rPr>
          <w:delText>被</w:delText>
        </w:r>
      </w:del>
      <w:r>
        <w:rPr>
          <w:rFonts w:hint="default" w:ascii="Times New Roman" w:hAnsi="Times New Roman" w:cs="Times New Roman"/>
          <w:color w:val="auto"/>
          <w:kern w:val="2"/>
          <w:sz w:val="21"/>
          <w:szCs w:val="21"/>
          <w:lang w:val="en-US" w:eastAsia="zh-CN"/>
        </w:rPr>
        <w:t>抽查</w:t>
      </w:r>
      <w:ins w:id="2653" w:author="CCCF" w:date="2023-01-10T19:58:10Z">
        <w:r>
          <w:rPr>
            <w:rFonts w:hint="eastAsia" w:ascii="Times New Roman" w:hAnsi="Times New Roman" w:cs="Times New Roman"/>
            <w:color w:val="auto"/>
            <w:kern w:val="2"/>
            <w:sz w:val="21"/>
            <w:szCs w:val="21"/>
            <w:lang w:val="en-US" w:eastAsia="zh-CN"/>
          </w:rPr>
          <w:t>作业</w:t>
        </w:r>
      </w:ins>
      <w:r>
        <w:rPr>
          <w:rFonts w:hint="default" w:ascii="Times New Roman" w:hAnsi="Times New Roman" w:cs="Times New Roman"/>
          <w:color w:val="auto"/>
          <w:kern w:val="2"/>
          <w:sz w:val="21"/>
          <w:szCs w:val="21"/>
          <w:lang w:val="en-US" w:eastAsia="zh-CN"/>
        </w:rPr>
        <w:t>的评价者的评价能力</w:t>
      </w:r>
      <w:ins w:id="2654" w:author="CCCF" w:date="2023-01-10T19:58:17Z">
        <w:r>
          <w:rPr>
            <w:rFonts w:hint="eastAsia" w:ascii="Times New Roman" w:hAnsi="Times New Roman" w:cs="Times New Roman"/>
            <w:color w:val="auto"/>
            <w:kern w:val="2"/>
            <w:sz w:val="21"/>
            <w:szCs w:val="21"/>
            <w:lang w:val="en-US" w:eastAsia="zh-CN"/>
          </w:rPr>
          <w:t>值</w:t>
        </w:r>
      </w:ins>
      <w:del w:id="2655" w:author="CCCF" w:date="2023-01-10T19:58:20Z">
        <w:r>
          <w:rPr>
            <w:rFonts w:hint="default" w:ascii="Times New Roman" w:hAnsi="Times New Roman" w:cs="Times New Roman"/>
            <w:color w:val="auto"/>
            <w:kern w:val="2"/>
            <w:sz w:val="21"/>
            <w:szCs w:val="21"/>
            <w:lang w:val="en-US" w:eastAsia="zh-CN"/>
          </w:rPr>
          <w:delText>，用于下一次的同行互评</w:delText>
        </w:r>
      </w:del>
      <w:r>
        <w:rPr>
          <w:rFonts w:hint="default" w:ascii="Times New Roman" w:hAnsi="Times New Roman" w:cs="Times New Roman"/>
          <w:color w:val="auto"/>
          <w:kern w:val="2"/>
          <w:sz w:val="21"/>
          <w:szCs w:val="21"/>
          <w:lang w:val="en-US" w:eastAsia="zh-CN"/>
        </w:rPr>
        <w:t>。</w:t>
      </w:r>
      <w:ins w:id="2656" w:author="CCCF" w:date="2023-01-10T20:00:08Z">
        <w:r>
          <w:rPr>
            <w:rFonts w:hint="eastAsia" w:ascii="Times New Roman" w:hAnsi="Times New Roman" w:cs="Times New Roman"/>
            <w:color w:val="auto"/>
            <w:kern w:val="2"/>
            <w:sz w:val="21"/>
            <w:szCs w:val="21"/>
            <w:lang w:val="en-US" w:eastAsia="zh-CN"/>
          </w:rPr>
          <w:t>值得注意</w:t>
        </w:r>
      </w:ins>
      <w:ins w:id="2657" w:author="CCCF" w:date="2023-01-10T20:00:09Z">
        <w:r>
          <w:rPr>
            <w:rFonts w:hint="eastAsia" w:ascii="Times New Roman" w:hAnsi="Times New Roman" w:cs="Times New Roman"/>
            <w:color w:val="auto"/>
            <w:kern w:val="2"/>
            <w:sz w:val="21"/>
            <w:szCs w:val="21"/>
            <w:lang w:val="en-US" w:eastAsia="zh-CN"/>
          </w:rPr>
          <w:t>的</w:t>
        </w:r>
      </w:ins>
      <w:ins w:id="2658" w:author="CCCF" w:date="2023-01-10T20:00:10Z">
        <w:r>
          <w:rPr>
            <w:rFonts w:hint="eastAsia" w:ascii="Times New Roman" w:hAnsi="Times New Roman" w:cs="Times New Roman"/>
            <w:color w:val="auto"/>
            <w:kern w:val="2"/>
            <w:sz w:val="21"/>
            <w:szCs w:val="21"/>
            <w:lang w:val="en-US" w:eastAsia="zh-CN"/>
          </w:rPr>
          <w:t>是</w:t>
        </w:r>
      </w:ins>
      <w:ins w:id="2659" w:author="CCCF" w:date="2023-01-10T20:00:11Z">
        <w:r>
          <w:rPr>
            <w:rFonts w:hint="eastAsia" w:ascii="Times New Roman" w:hAnsi="Times New Roman" w:cs="Times New Roman"/>
            <w:color w:val="auto"/>
            <w:kern w:val="2"/>
            <w:sz w:val="21"/>
            <w:szCs w:val="21"/>
            <w:lang w:val="en-US" w:eastAsia="zh-CN"/>
          </w:rPr>
          <w:t>，</w:t>
        </w:r>
      </w:ins>
      <w:ins w:id="2660" w:author="CCCF" w:date="2023-01-10T20:00:40Z">
        <w:r>
          <w:rPr>
            <w:rFonts w:hint="eastAsia" w:ascii="Times New Roman" w:hAnsi="Times New Roman" w:cs="Times New Roman"/>
            <w:color w:val="auto"/>
            <w:kern w:val="2"/>
            <w:sz w:val="21"/>
            <w:szCs w:val="21"/>
            <w:lang w:val="en-US" w:eastAsia="zh-CN"/>
          </w:rPr>
          <w:t>在</w:t>
        </w:r>
      </w:ins>
      <w:ins w:id="2661" w:author="CCCF" w:date="2023-01-10T20:01:22Z">
        <w:r>
          <w:rPr>
            <w:rFonts w:hint="eastAsia" w:ascii="Times New Roman" w:hAnsi="Times New Roman" w:cs="Times New Roman"/>
            <w:color w:val="auto"/>
            <w:kern w:val="2"/>
            <w:sz w:val="21"/>
            <w:szCs w:val="21"/>
            <w:lang w:val="en-US" w:eastAsia="zh-CN"/>
          </w:rPr>
          <w:t>模型</w:t>
        </w:r>
      </w:ins>
      <w:ins w:id="2662" w:author="CCCF" w:date="2023-01-10T20:00:36Z">
        <w:r>
          <w:rPr>
            <w:rFonts w:hint="eastAsia" w:ascii="Times New Roman" w:hAnsi="Times New Roman" w:cs="Times New Roman"/>
            <w:color w:val="auto"/>
            <w:kern w:val="2"/>
            <w:sz w:val="21"/>
            <w:szCs w:val="21"/>
            <w:lang w:val="en-US" w:eastAsia="zh-CN"/>
          </w:rPr>
          <w:t>冷启动</w:t>
        </w:r>
      </w:ins>
      <w:ins w:id="2663" w:author="CCCF" w:date="2023-01-10T20:01:24Z">
        <w:r>
          <w:rPr>
            <w:rFonts w:hint="eastAsia" w:ascii="Times New Roman" w:hAnsi="Times New Roman" w:cs="Times New Roman"/>
            <w:color w:val="auto"/>
            <w:kern w:val="2"/>
            <w:sz w:val="21"/>
            <w:szCs w:val="21"/>
            <w:lang w:val="en-US" w:eastAsia="zh-CN"/>
          </w:rPr>
          <w:t>的</w:t>
        </w:r>
      </w:ins>
      <w:ins w:id="2664" w:author="CCCF" w:date="2023-01-10T20:00:37Z">
        <w:r>
          <w:rPr>
            <w:rFonts w:hint="eastAsia" w:ascii="Times New Roman" w:hAnsi="Times New Roman" w:cs="Times New Roman"/>
            <w:color w:val="auto"/>
            <w:kern w:val="2"/>
            <w:sz w:val="21"/>
            <w:szCs w:val="21"/>
            <w:lang w:val="en-US" w:eastAsia="zh-CN"/>
          </w:rPr>
          <w:t>情况</w:t>
        </w:r>
      </w:ins>
      <w:ins w:id="2665" w:author="CCCF" w:date="2023-01-10T20:00:42Z">
        <w:r>
          <w:rPr>
            <w:rFonts w:hint="eastAsia" w:ascii="Times New Roman" w:hAnsi="Times New Roman" w:cs="Times New Roman"/>
            <w:color w:val="auto"/>
            <w:kern w:val="2"/>
            <w:sz w:val="21"/>
            <w:szCs w:val="21"/>
            <w:lang w:val="en-US" w:eastAsia="zh-CN"/>
          </w:rPr>
          <w:t>下，</w:t>
        </w:r>
      </w:ins>
      <w:ins w:id="2666" w:author="CCCF" w:date="2023-01-10T20:00:43Z">
        <w:r>
          <w:rPr>
            <w:rFonts w:hint="eastAsia" w:ascii="Times New Roman" w:hAnsi="Times New Roman" w:cs="Times New Roman"/>
            <w:color w:val="auto"/>
            <w:kern w:val="2"/>
            <w:sz w:val="21"/>
            <w:szCs w:val="21"/>
            <w:lang w:val="en-US" w:eastAsia="zh-CN"/>
          </w:rPr>
          <w:t>即</w:t>
        </w:r>
      </w:ins>
      <w:ins w:id="2667" w:author="CCCF" w:date="2023-01-10T20:00:54Z">
        <w:r>
          <w:rPr>
            <w:rFonts w:hint="eastAsia" w:ascii="Times New Roman" w:hAnsi="Times New Roman" w:cs="Times New Roman"/>
            <w:color w:val="auto"/>
            <w:kern w:val="2"/>
            <w:sz w:val="21"/>
            <w:szCs w:val="21"/>
            <w:lang w:val="en-US" w:eastAsia="zh-CN"/>
          </w:rPr>
          <w:t>所有</w:t>
        </w:r>
      </w:ins>
      <w:ins w:id="2668" w:author="CCCF" w:date="2023-01-10T20:00:55Z">
        <w:r>
          <w:rPr>
            <w:rFonts w:hint="eastAsia" w:ascii="Times New Roman" w:hAnsi="Times New Roman" w:cs="Times New Roman"/>
            <w:color w:val="auto"/>
            <w:kern w:val="2"/>
            <w:sz w:val="21"/>
            <w:szCs w:val="21"/>
            <w:lang w:val="en-US" w:eastAsia="zh-CN"/>
          </w:rPr>
          <w:t>同行</w:t>
        </w:r>
      </w:ins>
      <w:ins w:id="2669" w:author="CCCF" w:date="2023-01-10T20:00:58Z">
        <w:r>
          <w:rPr>
            <w:rFonts w:hint="eastAsia" w:ascii="Times New Roman" w:hAnsi="Times New Roman" w:cs="Times New Roman"/>
            <w:color w:val="auto"/>
            <w:kern w:val="2"/>
            <w:sz w:val="21"/>
            <w:szCs w:val="21"/>
            <w:lang w:val="en-US" w:eastAsia="zh-CN"/>
          </w:rPr>
          <w:t>评价者的</w:t>
        </w:r>
      </w:ins>
      <w:ins w:id="2670" w:author="CCCF" w:date="2023-01-10T20:01:10Z">
        <w:r>
          <w:rPr>
            <w:rFonts w:hint="eastAsia" w:ascii="Times New Roman" w:hAnsi="Times New Roman" w:cs="Times New Roman"/>
            <w:color w:val="auto"/>
            <w:kern w:val="2"/>
            <w:sz w:val="21"/>
            <w:szCs w:val="21"/>
            <w:lang w:val="en-US" w:eastAsia="zh-CN"/>
          </w:rPr>
          <w:t>评价能力值</w:t>
        </w:r>
      </w:ins>
      <w:ins w:id="2671" w:author="CCCF" w:date="2023-01-10T20:01:11Z">
        <w:r>
          <w:rPr>
            <w:rFonts w:hint="eastAsia" w:ascii="Times New Roman" w:hAnsi="Times New Roman" w:cs="Times New Roman"/>
            <w:color w:val="auto"/>
            <w:kern w:val="2"/>
            <w:sz w:val="21"/>
            <w:szCs w:val="21"/>
            <w:lang w:val="en-US" w:eastAsia="zh-CN"/>
          </w:rPr>
          <w:t>均</w:t>
        </w:r>
      </w:ins>
      <w:ins w:id="2672" w:author="CCCF" w:date="2023-01-10T20:01:36Z">
        <w:r>
          <w:rPr>
            <w:rFonts w:hint="eastAsia" w:ascii="Times New Roman" w:hAnsi="Times New Roman" w:cs="Times New Roman"/>
            <w:color w:val="auto"/>
            <w:kern w:val="2"/>
            <w:sz w:val="21"/>
            <w:szCs w:val="21"/>
            <w:lang w:val="en-US" w:eastAsia="zh-CN"/>
          </w:rPr>
          <w:t>无法确定</w:t>
        </w:r>
      </w:ins>
      <w:ins w:id="2673" w:author="CCCF" w:date="2023-01-10T20:01:13Z">
        <w:r>
          <w:rPr>
            <w:rFonts w:hint="eastAsia" w:ascii="Times New Roman" w:hAnsi="Times New Roman" w:cs="Times New Roman"/>
            <w:color w:val="auto"/>
            <w:kern w:val="2"/>
            <w:sz w:val="21"/>
            <w:szCs w:val="21"/>
            <w:lang w:val="en-US" w:eastAsia="zh-CN"/>
          </w:rPr>
          <w:t>，</w:t>
        </w:r>
      </w:ins>
      <w:ins w:id="2674" w:author="CCCF" w:date="2023-01-10T20:01:14Z">
        <w:r>
          <w:rPr>
            <w:rFonts w:hint="eastAsia" w:ascii="Times New Roman" w:hAnsi="Times New Roman" w:cs="Times New Roman"/>
            <w:color w:val="auto"/>
            <w:kern w:val="2"/>
            <w:sz w:val="21"/>
            <w:szCs w:val="21"/>
            <w:lang w:val="en-US" w:eastAsia="zh-CN"/>
          </w:rPr>
          <w:t>则</w:t>
        </w:r>
      </w:ins>
      <w:ins w:id="2675" w:author="CCCF" w:date="2023-01-10T20:01:40Z">
        <w:r>
          <w:rPr>
            <w:rFonts w:hint="eastAsia" w:ascii="Times New Roman" w:hAnsi="Times New Roman" w:cs="Times New Roman"/>
            <w:color w:val="auto"/>
            <w:kern w:val="2"/>
            <w:sz w:val="21"/>
            <w:szCs w:val="21"/>
            <w:lang w:val="en-US" w:eastAsia="zh-CN"/>
          </w:rPr>
          <w:t>将</w:t>
        </w:r>
      </w:ins>
      <w:ins w:id="2676" w:author="CCCF" w:date="2023-01-10T20:01:45Z">
        <w:r>
          <w:rPr>
            <w:rFonts w:hint="eastAsia" w:ascii="Times New Roman" w:hAnsi="Times New Roman" w:cs="Times New Roman"/>
            <w:color w:val="auto"/>
            <w:kern w:val="2"/>
            <w:sz w:val="21"/>
            <w:szCs w:val="21"/>
            <w:lang w:val="en-US" w:eastAsia="zh-CN"/>
          </w:rPr>
          <w:t>每名</w:t>
        </w:r>
      </w:ins>
      <w:ins w:id="2677" w:author="CCCF" w:date="2023-01-10T20:01:48Z">
        <w:r>
          <w:rPr>
            <w:rFonts w:hint="eastAsia" w:ascii="Times New Roman" w:hAnsi="Times New Roman" w:cs="Times New Roman"/>
            <w:color w:val="auto"/>
            <w:kern w:val="2"/>
            <w:sz w:val="21"/>
            <w:szCs w:val="21"/>
            <w:lang w:val="en-US" w:eastAsia="zh-CN"/>
          </w:rPr>
          <w:t>同行评价者的</w:t>
        </w:r>
      </w:ins>
      <w:ins w:id="2678" w:author="CCCF" w:date="2023-01-10T20:01:55Z">
        <w:r>
          <w:rPr>
            <w:rFonts w:hint="eastAsia" w:ascii="Times New Roman" w:hAnsi="Times New Roman" w:cs="Times New Roman"/>
            <w:color w:val="auto"/>
            <w:kern w:val="2"/>
            <w:sz w:val="21"/>
            <w:szCs w:val="21"/>
            <w:lang w:val="en-US" w:eastAsia="zh-CN"/>
          </w:rPr>
          <w:t>评价</w:t>
        </w:r>
      </w:ins>
      <w:ins w:id="2679" w:author="CCCF" w:date="2023-01-10T20:01:56Z">
        <w:r>
          <w:rPr>
            <w:rFonts w:hint="eastAsia" w:ascii="Times New Roman" w:hAnsi="Times New Roman" w:cs="Times New Roman"/>
            <w:color w:val="auto"/>
            <w:kern w:val="2"/>
            <w:sz w:val="21"/>
            <w:szCs w:val="21"/>
            <w:lang w:val="en-US" w:eastAsia="zh-CN"/>
          </w:rPr>
          <w:t>能力值</w:t>
        </w:r>
      </w:ins>
      <w:ins w:id="2680" w:author="CCCF" w:date="2023-01-10T20:01:58Z">
        <w:r>
          <w:rPr>
            <w:rFonts w:hint="eastAsia" w:ascii="Times New Roman" w:hAnsi="Times New Roman" w:cs="Times New Roman"/>
            <w:color w:val="auto"/>
            <w:kern w:val="2"/>
            <w:sz w:val="21"/>
            <w:szCs w:val="21"/>
            <w:lang w:val="en-US" w:eastAsia="zh-CN"/>
          </w:rPr>
          <w:t>设置为</w:t>
        </w:r>
      </w:ins>
      <w:ins w:id="2681" w:author="CCCF" w:date="2023-01-10T20:02:02Z">
        <w:r>
          <w:rPr>
            <w:rFonts w:hint="eastAsia" w:ascii="Times New Roman" w:hAnsi="Times New Roman" w:cs="Times New Roman"/>
            <w:color w:val="auto"/>
            <w:kern w:val="2"/>
            <w:sz w:val="21"/>
            <w:szCs w:val="21"/>
            <w:lang w:val="en-US" w:eastAsia="zh-CN"/>
          </w:rPr>
          <w:t>初始</w:t>
        </w:r>
      </w:ins>
      <w:ins w:id="2682" w:author="CCCF" w:date="2023-01-10T20:02:03Z">
        <w:r>
          <w:rPr>
            <w:rFonts w:hint="eastAsia" w:ascii="Times New Roman" w:hAnsi="Times New Roman" w:cs="Times New Roman"/>
            <w:color w:val="auto"/>
            <w:kern w:val="2"/>
            <w:sz w:val="21"/>
            <w:szCs w:val="21"/>
            <w:lang w:val="en-US" w:eastAsia="zh-CN"/>
          </w:rPr>
          <w:t>值</w:t>
        </w:r>
      </w:ins>
      <w:ins w:id="2683" w:author="CCCF" w:date="2023-01-10T21:01:57Z">
        <w:r>
          <w:rPr>
            <w:rFonts w:hint="eastAsia" w:ascii="Times New Roman" w:hAnsi="Times New Roman" w:cs="Times New Roman"/>
            <w:color w:val="auto"/>
            <w:kern w:val="2"/>
            <w:sz w:val="21"/>
            <w:szCs w:val="21"/>
            <w:highlight w:val="none"/>
            <w:lang w:val="en-US" w:eastAsia="zh-CN"/>
            <w:rPrChange w:id="2684" w:author="Administrator" w:date="2023-01-12T20:38:08Z">
              <w:rPr>
                <w:rFonts w:hint="eastAsia" w:ascii="Times New Roman" w:hAnsi="Times New Roman" w:cs="Times New Roman"/>
                <w:color w:val="auto"/>
                <w:kern w:val="2"/>
                <w:sz w:val="21"/>
                <w:szCs w:val="21"/>
                <w:highlight w:val="yellow"/>
                <w:lang w:val="en-US" w:eastAsia="zh-CN"/>
              </w:rPr>
            </w:rPrChange>
          </w:rPr>
          <w:t>0.</w:t>
        </w:r>
      </w:ins>
      <w:ins w:id="2686" w:author="CCCF" w:date="2023-01-10T21:01:58Z">
        <w:r>
          <w:rPr>
            <w:rFonts w:hint="eastAsia" w:ascii="Times New Roman" w:hAnsi="Times New Roman" w:cs="Times New Roman"/>
            <w:color w:val="auto"/>
            <w:kern w:val="2"/>
            <w:sz w:val="21"/>
            <w:szCs w:val="21"/>
            <w:highlight w:val="none"/>
            <w:lang w:val="en-US" w:eastAsia="zh-CN"/>
            <w:rPrChange w:id="2687" w:author="Administrator" w:date="2023-01-12T20:38:08Z">
              <w:rPr>
                <w:rFonts w:hint="eastAsia" w:ascii="Times New Roman" w:hAnsi="Times New Roman" w:cs="Times New Roman"/>
                <w:color w:val="auto"/>
                <w:kern w:val="2"/>
                <w:sz w:val="21"/>
                <w:szCs w:val="21"/>
                <w:highlight w:val="yellow"/>
                <w:lang w:val="en-US" w:eastAsia="zh-CN"/>
              </w:rPr>
            </w:rPrChange>
          </w:rPr>
          <w:t>5</w:t>
        </w:r>
      </w:ins>
      <w:ins w:id="2689" w:author="CCCF" w:date="2023-01-10T20:02:06Z">
        <w:r>
          <w:rPr>
            <w:rFonts w:hint="eastAsia" w:ascii="Times New Roman" w:hAnsi="Times New Roman" w:cs="Times New Roman"/>
            <w:color w:val="auto"/>
            <w:kern w:val="2"/>
            <w:sz w:val="21"/>
            <w:szCs w:val="21"/>
            <w:lang w:val="en-US" w:eastAsia="zh-CN"/>
          </w:rPr>
          <w:t>。</w:t>
        </w:r>
      </w:ins>
      <w:r>
        <w:rPr>
          <w:rFonts w:hint="default" w:ascii="Times New Roman" w:hAnsi="Times New Roman" w:cs="Times New Roman"/>
          <w:color w:val="auto"/>
          <w:kern w:val="2"/>
          <w:sz w:val="21"/>
          <w:szCs w:val="21"/>
          <w:lang w:val="en-US" w:eastAsia="zh-CN"/>
        </w:rPr>
        <w:t>图1</w:t>
      </w:r>
      <w:ins w:id="2690" w:author="CCCF" w:date="2023-01-10T20:31:06Z">
        <w:r>
          <w:rPr>
            <w:rFonts w:hint="eastAsia" w:ascii="Times New Roman" w:hAnsi="Times New Roman" w:cs="Times New Roman"/>
            <w:color w:val="auto"/>
            <w:kern w:val="2"/>
            <w:sz w:val="21"/>
            <w:szCs w:val="21"/>
            <w:lang w:val="en-US" w:eastAsia="zh-CN"/>
          </w:rPr>
          <w:t>展示</w:t>
        </w:r>
      </w:ins>
      <w:ins w:id="2691" w:author="CCCF" w:date="2023-01-10T20:02:17Z">
        <w:r>
          <w:rPr>
            <w:rFonts w:hint="eastAsia" w:ascii="Times New Roman" w:hAnsi="Times New Roman" w:cs="Times New Roman"/>
            <w:color w:val="auto"/>
            <w:kern w:val="2"/>
            <w:sz w:val="21"/>
            <w:szCs w:val="21"/>
            <w:lang w:val="en-US" w:eastAsia="zh-CN"/>
          </w:rPr>
          <w:t>了</w:t>
        </w:r>
      </w:ins>
      <w:del w:id="2692" w:author="CCCF" w:date="2023-01-10T20:30:52Z">
        <w:r>
          <w:rPr>
            <w:rFonts w:hint="default" w:ascii="Times New Roman" w:hAnsi="Times New Roman" w:cs="Times New Roman"/>
            <w:color w:val="auto"/>
            <w:kern w:val="2"/>
            <w:sz w:val="21"/>
            <w:szCs w:val="21"/>
            <w:lang w:val="en-US" w:eastAsia="zh-CN"/>
          </w:rPr>
          <w:delText>是我们系统更新</w:delText>
        </w:r>
      </w:del>
      <w:ins w:id="2693" w:author="CCCF" w:date="2023-01-10T20:02:49Z">
        <w:r>
          <w:rPr>
            <w:rFonts w:hint="eastAsia" w:ascii="Times New Roman" w:hAnsi="Times New Roman" w:cs="Times New Roman"/>
            <w:color w:val="auto"/>
            <w:kern w:val="2"/>
            <w:sz w:val="21"/>
            <w:szCs w:val="21"/>
            <w:lang w:val="en-US" w:eastAsia="zh-CN"/>
          </w:rPr>
          <w:t>学生</w:t>
        </w:r>
      </w:ins>
      <w:r>
        <w:rPr>
          <w:rFonts w:hint="default" w:ascii="Times New Roman" w:hAnsi="Times New Roman" w:cs="Times New Roman"/>
          <w:color w:val="auto"/>
          <w:kern w:val="2"/>
          <w:sz w:val="21"/>
          <w:szCs w:val="21"/>
          <w:lang w:val="en-US" w:eastAsia="zh-CN"/>
        </w:rPr>
        <w:t>评价能力</w:t>
      </w:r>
      <w:ins w:id="2694" w:author="CCCF" w:date="2023-01-10T20:31:10Z">
        <w:r>
          <w:rPr>
            <w:rFonts w:hint="eastAsia" w:ascii="Times New Roman" w:hAnsi="Times New Roman" w:cs="Times New Roman"/>
            <w:color w:val="auto"/>
            <w:kern w:val="2"/>
            <w:sz w:val="21"/>
            <w:szCs w:val="21"/>
            <w:lang w:val="en-US" w:eastAsia="zh-CN"/>
          </w:rPr>
          <w:t>值</w:t>
        </w:r>
      </w:ins>
      <w:ins w:id="2695" w:author="CCCF" w:date="2023-01-10T20:30:56Z">
        <w:r>
          <w:rPr>
            <w:rFonts w:hint="eastAsia" w:ascii="Times New Roman" w:hAnsi="Times New Roman" w:cs="Times New Roman"/>
            <w:color w:val="auto"/>
            <w:kern w:val="2"/>
            <w:sz w:val="21"/>
            <w:szCs w:val="21"/>
            <w:lang w:val="en-US" w:eastAsia="zh-CN"/>
          </w:rPr>
          <w:t>的</w:t>
        </w:r>
      </w:ins>
      <w:ins w:id="2696" w:author="CCCF" w:date="2023-01-10T20:30:57Z">
        <w:r>
          <w:rPr>
            <w:rFonts w:hint="eastAsia" w:ascii="Times New Roman" w:hAnsi="Times New Roman" w:cs="Times New Roman"/>
            <w:color w:val="auto"/>
            <w:kern w:val="2"/>
            <w:sz w:val="21"/>
            <w:szCs w:val="21"/>
            <w:lang w:val="en-US" w:eastAsia="zh-CN"/>
          </w:rPr>
          <w:t>维护</w:t>
        </w:r>
      </w:ins>
      <w:del w:id="2697" w:author="CCCF" w:date="2023-01-10T20:30:59Z">
        <w:r>
          <w:rPr>
            <w:rFonts w:hint="default" w:ascii="Times New Roman" w:hAnsi="Times New Roman" w:cs="Times New Roman"/>
            <w:color w:val="auto"/>
            <w:kern w:val="2"/>
            <w:sz w:val="21"/>
            <w:szCs w:val="21"/>
            <w:lang w:val="en-US" w:eastAsia="zh-CN"/>
          </w:rPr>
          <w:delText>的</w:delText>
        </w:r>
      </w:del>
      <w:r>
        <w:rPr>
          <w:rFonts w:hint="default" w:ascii="Times New Roman" w:hAnsi="Times New Roman" w:cs="Times New Roman"/>
          <w:color w:val="auto"/>
          <w:kern w:val="2"/>
          <w:sz w:val="21"/>
          <w:szCs w:val="21"/>
          <w:lang w:val="en-US" w:eastAsia="zh-CN"/>
        </w:rPr>
        <w:t>流程</w:t>
      </w:r>
      <w:del w:id="2698" w:author="CCCF" w:date="2023-01-10T20:31:16Z">
        <w:r>
          <w:rPr>
            <w:rFonts w:hint="default" w:ascii="Times New Roman" w:hAnsi="Times New Roman" w:cs="Times New Roman"/>
            <w:color w:val="auto"/>
            <w:kern w:val="2"/>
            <w:sz w:val="21"/>
            <w:szCs w:val="21"/>
            <w:lang w:val="en-US" w:eastAsia="zh-CN"/>
          </w:rPr>
          <w:delText>图</w:delText>
        </w:r>
      </w:del>
      <w:del w:id="2699" w:author="CCCF" w:date="2023-01-10T20:31:17Z">
        <w:r>
          <w:rPr>
            <w:rFonts w:hint="default" w:ascii="Times New Roman" w:hAnsi="Times New Roman" w:cs="Times New Roman"/>
            <w:color w:val="auto"/>
            <w:kern w:val="2"/>
            <w:sz w:val="21"/>
            <w:szCs w:val="21"/>
            <w:lang w:val="en-US" w:eastAsia="zh-CN"/>
          </w:rPr>
          <w:delText>如下</w:delText>
        </w:r>
      </w:del>
      <w:r>
        <w:rPr>
          <w:rFonts w:hint="default" w:ascii="Times New Roman" w:hAnsi="Times New Roman" w:cs="Times New Roman"/>
          <w:color w:val="auto"/>
          <w:kern w:val="2"/>
          <w:sz w:val="21"/>
          <w:szCs w:val="21"/>
          <w:lang w:val="en-US" w:eastAsia="zh-CN"/>
        </w:rPr>
        <w:t>。</w:t>
      </w:r>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0" w:firstLineChars="0"/>
        <w:jc w:val="center"/>
        <w:textAlignment w:val="auto"/>
        <w:rPr>
          <w:rFonts w:hint="default" w:ascii="Times New Roman" w:hAnsi="Times New Roman" w:cs="Times New Roman"/>
          <w:color w:val="auto"/>
          <w:kern w:val="2"/>
          <w:sz w:val="21"/>
          <w:szCs w:val="21"/>
          <w:lang w:val="en-US" w:eastAsia="zh-CN"/>
        </w:rPr>
      </w:pPr>
      <w:ins w:id="2700" w:author="CCCF" w:date="2023-01-10T20:28:21Z">
        <w:r>
          <w:rPr/>
          <w:drawing>
            <wp:inline distT="0" distB="0" distL="114300" distR="114300">
              <wp:extent cx="2636520" cy="2694305"/>
              <wp:effectExtent l="0" t="0" r="5080" b="508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0"/>
                      <a:stretch>
                        <a:fillRect/>
                      </a:stretch>
                    </pic:blipFill>
                    <pic:spPr>
                      <a:xfrm>
                        <a:off x="0" y="0"/>
                        <a:ext cx="2636520" cy="2694305"/>
                      </a:xfrm>
                      <a:prstGeom prst="rect">
                        <a:avLst/>
                      </a:prstGeom>
                      <a:noFill/>
                      <a:ln>
                        <a:noFill/>
                      </a:ln>
                    </pic:spPr>
                  </pic:pic>
                </a:graphicData>
              </a:graphic>
            </wp:inline>
          </w:drawing>
        </w:r>
      </w:ins>
      <w:del w:id="2702" w:author="CCCF" w:date="2023-01-10T20:28:21Z">
        <w:r>
          <w:rPr>
            <w:rFonts w:ascii="Times New Roman" w:hAnsi="Times New Roman" w:cs="Times New Roman"/>
          </w:rPr>
          <w:drawing>
            <wp:inline distT="0" distB="0" distL="114300" distR="114300">
              <wp:extent cx="2697480" cy="2907030"/>
              <wp:effectExtent l="0" t="0" r="0"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2697480" cy="2907030"/>
                      </a:xfrm>
                      <a:prstGeom prst="rect">
                        <a:avLst/>
                      </a:prstGeom>
                      <a:noFill/>
                      <a:ln>
                        <a:noFill/>
                      </a:ln>
                    </pic:spPr>
                  </pic:pic>
                </a:graphicData>
              </a:graphic>
            </wp:inline>
          </w:drawing>
        </w:r>
      </w:del>
    </w:p>
    <w:p>
      <w:pPr>
        <w:pStyle w:val="25"/>
        <w:ind w:firstLine="0" w:firstLineChars="0"/>
        <w:jc w:val="center"/>
        <w:rPr>
          <w:rFonts w:hint="default" w:ascii="Times New Roman" w:hAnsi="Times New Roman"/>
          <w:color w:val="auto"/>
          <w:szCs w:val="21"/>
        </w:rPr>
      </w:pPr>
      <w:r>
        <w:rPr>
          <w:rFonts w:hint="default" w:ascii="Times New Roman" w:hAnsi="Times New Roman"/>
          <w:color w:val="auto"/>
          <w:szCs w:val="21"/>
        </w:rPr>
        <w:t xml:space="preserve">图1  </w:t>
      </w:r>
      <w:del w:id="2704" w:author="CCCF" w:date="2023-01-10T20:06:20Z">
        <w:r>
          <w:rPr>
            <w:rFonts w:hint="default" w:ascii="Times New Roman" w:hAnsi="Times New Roman" w:cs="Times New Roman"/>
            <w:color w:val="auto"/>
            <w:kern w:val="2"/>
            <w:sz w:val="21"/>
            <w:szCs w:val="21"/>
            <w:lang w:val="en-US" w:eastAsia="zh-CN"/>
          </w:rPr>
          <w:delText>更新</w:delText>
        </w:r>
      </w:del>
      <w:ins w:id="2705" w:author="CCCF" w:date="2023-01-10T20:06:17Z">
        <w:r>
          <w:rPr>
            <w:rFonts w:hint="eastAsia" w:ascii="Times New Roman" w:hAnsi="Times New Roman" w:cs="Times New Roman"/>
            <w:color w:val="auto"/>
            <w:kern w:val="2"/>
            <w:sz w:val="21"/>
            <w:szCs w:val="21"/>
            <w:lang w:val="en-US" w:eastAsia="zh-CN"/>
          </w:rPr>
          <w:t>学生</w:t>
        </w:r>
      </w:ins>
      <w:r>
        <w:rPr>
          <w:rFonts w:hint="default" w:ascii="Times New Roman" w:hAnsi="Times New Roman" w:cs="Times New Roman"/>
          <w:color w:val="auto"/>
          <w:kern w:val="2"/>
          <w:sz w:val="21"/>
          <w:szCs w:val="21"/>
          <w:lang w:val="en-US" w:eastAsia="zh-CN"/>
        </w:rPr>
        <w:t>评价能力的</w:t>
      </w:r>
      <w:ins w:id="2706" w:author="CCCF" w:date="2023-01-10T20:06:42Z">
        <w:r>
          <w:rPr>
            <w:rFonts w:hint="eastAsia" w:ascii="Times New Roman" w:hAnsi="Times New Roman" w:cs="Times New Roman"/>
            <w:color w:val="auto"/>
            <w:kern w:val="2"/>
            <w:sz w:val="21"/>
            <w:szCs w:val="21"/>
            <w:lang w:val="en-US" w:eastAsia="zh-CN"/>
          </w:rPr>
          <w:t>维护</w:t>
        </w:r>
      </w:ins>
      <w:r>
        <w:rPr>
          <w:rFonts w:hint="default" w:ascii="Times New Roman" w:hAnsi="Times New Roman" w:cs="Times New Roman"/>
          <w:color w:val="auto"/>
          <w:kern w:val="2"/>
          <w:sz w:val="21"/>
          <w:szCs w:val="21"/>
          <w:lang w:val="en-US" w:eastAsia="zh-CN"/>
        </w:rPr>
        <w:t>流程图</w:t>
      </w:r>
    </w:p>
    <w:p>
      <w:pPr>
        <w:pStyle w:val="25"/>
        <w:ind w:firstLine="0" w:firstLineChars="0"/>
        <w:jc w:val="center"/>
        <w:rPr>
          <w:rFonts w:hint="eastAsia" w:ascii="Times New Roman" w:hAnsi="Times New Roman"/>
          <w:color w:val="auto"/>
          <w:szCs w:val="21"/>
          <w:lang w:val="en-US" w:eastAsia="zh-CN"/>
        </w:rPr>
      </w:pPr>
      <w:r>
        <w:rPr>
          <w:rFonts w:ascii="Times New Roman" w:hAnsi="Times New Roman"/>
          <w:color w:val="auto"/>
          <w:szCs w:val="21"/>
        </w:rPr>
        <w:t xml:space="preserve">Fig.1  </w:t>
      </w:r>
      <w:r>
        <w:rPr>
          <w:rFonts w:hint="eastAsia" w:ascii="Times New Roman" w:hAnsi="Times New Roman"/>
          <w:color w:val="auto"/>
          <w:szCs w:val="21"/>
        </w:rPr>
        <w:t xml:space="preserve">Flow chart for </w:t>
      </w:r>
      <w:del w:id="2707" w:author="CCCF" w:date="2023-01-10T20:06:48Z">
        <w:r>
          <w:rPr>
            <w:rFonts w:hint="default" w:ascii="Times New Roman" w:hAnsi="Times New Roman"/>
            <w:color w:val="auto"/>
            <w:szCs w:val="21"/>
            <w:lang w:val="en-US"/>
          </w:rPr>
          <w:delText xml:space="preserve">updating </w:delText>
        </w:r>
      </w:del>
      <w:ins w:id="2708" w:author="CCCF" w:date="2023-01-10T20:06:48Z">
        <w:r>
          <w:rPr>
            <w:rFonts w:hint="eastAsia" w:ascii="Times New Roman" w:hAnsi="Times New Roman"/>
            <w:color w:val="auto"/>
            <w:szCs w:val="21"/>
            <w:lang w:val="en-US" w:eastAsia="zh-CN"/>
          </w:rPr>
          <w:t>mai</w:t>
        </w:r>
      </w:ins>
      <w:ins w:id="2709" w:author="CCCF" w:date="2023-01-10T20:06:49Z">
        <w:r>
          <w:rPr>
            <w:rFonts w:hint="eastAsia" w:ascii="Times New Roman" w:hAnsi="Times New Roman"/>
            <w:color w:val="auto"/>
            <w:szCs w:val="21"/>
            <w:lang w:val="en-US" w:eastAsia="zh-CN"/>
          </w:rPr>
          <w:t>ntain</w:t>
        </w:r>
      </w:ins>
      <w:ins w:id="2710" w:author="CCCF" w:date="2023-01-10T20:06:50Z">
        <w:r>
          <w:rPr>
            <w:rFonts w:hint="eastAsia" w:ascii="Times New Roman" w:hAnsi="Times New Roman"/>
            <w:color w:val="auto"/>
            <w:szCs w:val="21"/>
            <w:lang w:val="en-US" w:eastAsia="zh-CN"/>
          </w:rPr>
          <w:t xml:space="preserve">ing </w:t>
        </w:r>
      </w:ins>
      <w:del w:id="2711" w:author="CCCF" w:date="2023-01-10T20:06:52Z">
        <w:r>
          <w:rPr>
            <w:rFonts w:hint="default" w:ascii="Times New Roman" w:hAnsi="Times New Roman"/>
            <w:color w:val="auto"/>
            <w:szCs w:val="21"/>
            <w:lang w:val="en-US"/>
          </w:rPr>
          <w:delText xml:space="preserve">evaluation </w:delText>
        </w:r>
      </w:del>
      <w:ins w:id="2712" w:author="CCCF" w:date="2023-01-10T20:06:52Z">
        <w:r>
          <w:rPr>
            <w:rFonts w:hint="eastAsia" w:ascii="Times New Roman" w:hAnsi="Times New Roman"/>
            <w:color w:val="auto"/>
            <w:szCs w:val="21"/>
            <w:lang w:val="en-US" w:eastAsia="zh-CN"/>
          </w:rPr>
          <w:t>gra</w:t>
        </w:r>
      </w:ins>
      <w:ins w:id="2713" w:author="CCCF" w:date="2023-01-10T20:06:53Z">
        <w:r>
          <w:rPr>
            <w:rFonts w:hint="eastAsia" w:ascii="Times New Roman" w:hAnsi="Times New Roman"/>
            <w:color w:val="auto"/>
            <w:szCs w:val="21"/>
            <w:lang w:val="en-US" w:eastAsia="zh-CN"/>
          </w:rPr>
          <w:t xml:space="preserve">ding </w:t>
        </w:r>
      </w:ins>
      <w:ins w:id="2714" w:author="CCCF" w:date="2023-01-10T20:06:54Z">
        <w:r>
          <w:rPr>
            <w:rFonts w:hint="eastAsia" w:ascii="Times New Roman" w:hAnsi="Times New Roman"/>
            <w:color w:val="auto"/>
            <w:szCs w:val="21"/>
            <w:lang w:val="en-US" w:eastAsia="zh-CN"/>
          </w:rPr>
          <w:t>ability of</w:t>
        </w:r>
      </w:ins>
      <w:ins w:id="2715" w:author="CCCF" w:date="2023-01-10T20:06:55Z">
        <w:r>
          <w:rPr>
            <w:rFonts w:hint="eastAsia" w:ascii="Times New Roman" w:hAnsi="Times New Roman"/>
            <w:color w:val="auto"/>
            <w:szCs w:val="21"/>
            <w:lang w:val="en-US" w:eastAsia="zh-CN"/>
          </w:rPr>
          <w:t xml:space="preserve"> </w:t>
        </w:r>
      </w:ins>
      <w:ins w:id="2716" w:author="CCCF" w:date="2023-01-10T20:06:57Z">
        <w:r>
          <w:rPr>
            <w:rFonts w:hint="eastAsia" w:ascii="Times New Roman" w:hAnsi="Times New Roman"/>
            <w:color w:val="auto"/>
            <w:szCs w:val="21"/>
            <w:lang w:val="en-US" w:eastAsia="zh-CN"/>
          </w:rPr>
          <w:t>stude</w:t>
        </w:r>
      </w:ins>
      <w:ins w:id="2717" w:author="CCCF" w:date="2023-01-10T20:06:58Z">
        <w:r>
          <w:rPr>
            <w:rFonts w:hint="eastAsia" w:ascii="Times New Roman" w:hAnsi="Times New Roman"/>
            <w:color w:val="auto"/>
            <w:szCs w:val="21"/>
            <w:lang w:val="en-US" w:eastAsia="zh-CN"/>
          </w:rPr>
          <w:t>nts</w:t>
        </w:r>
      </w:ins>
      <w:del w:id="2718" w:author="CCCF" w:date="2023-01-10T20:06:58Z">
        <w:r>
          <w:rPr>
            <w:rFonts w:hint="eastAsia" w:ascii="Times New Roman" w:hAnsi="Times New Roman"/>
            <w:color w:val="auto"/>
            <w:szCs w:val="21"/>
          </w:rPr>
          <w:delText>ca</w:delText>
        </w:r>
      </w:del>
      <w:del w:id="2719" w:author="CCCF" w:date="2023-01-10T20:06:59Z">
        <w:r>
          <w:rPr>
            <w:rFonts w:hint="eastAsia" w:ascii="Times New Roman" w:hAnsi="Times New Roman"/>
            <w:color w:val="auto"/>
            <w:szCs w:val="21"/>
          </w:rPr>
          <w:delText>pacit</w:delText>
        </w:r>
      </w:del>
      <w:del w:id="2720" w:author="CCCF" w:date="2023-01-10T20:07:00Z">
        <w:r>
          <w:rPr>
            <w:rFonts w:hint="eastAsia" w:ascii="Times New Roman" w:hAnsi="Times New Roman"/>
            <w:color w:val="auto"/>
            <w:szCs w:val="21"/>
          </w:rPr>
          <w:delText>y</w:delText>
        </w:r>
      </w:del>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ins w:id="2722" w:author="CCCF" w:date="2023-01-10T20:07:10Z"/>
          <w:rFonts w:hint="default" w:ascii="Times New Roman" w:hAnsi="Times New Roman" w:cs="Times New Roman"/>
          <w:color w:val="auto"/>
          <w:kern w:val="2"/>
          <w:sz w:val="21"/>
          <w:szCs w:val="21"/>
          <w:lang w:val="en-US" w:eastAsia="zh-CN"/>
        </w:rPr>
        <w:pPrChange w:id="2721" w:author="CCCF" w:date="2023-01-10T17:45:38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del w:id="2723" w:author="CCCF" w:date="2023-01-10T20:07:10Z">
        <w:r>
          <w:rPr>
            <w:rFonts w:hint="default" w:ascii="Times New Roman" w:hAnsi="Times New Roman" w:cs="Times New Roman"/>
            <w:color w:val="auto"/>
            <w:kern w:val="2"/>
            <w:sz w:val="21"/>
            <w:szCs w:val="21"/>
            <w:lang w:val="en-US" w:eastAsia="zh-CN"/>
          </w:rPr>
          <w:delText>在拥有了评价能力之后，我们就可以对概率模型进行建模了。</w:delText>
        </w:r>
      </w:del>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rFonts w:hint="default" w:ascii="Times New Roman" w:hAnsi="Times New Roman" w:cs="Times New Roman"/>
          <w:color w:val="auto"/>
          <w:kern w:val="2"/>
          <w:sz w:val="21"/>
          <w:szCs w:val="21"/>
          <w:lang w:val="en-US" w:eastAsia="zh-CN"/>
        </w:rPr>
        <w:pPrChange w:id="2724" w:author="CCCF" w:date="2023-01-10T17:45:38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r>
        <w:rPr>
          <w:rFonts w:hint="default" w:ascii="Times New Roman" w:hAnsi="Times New Roman" w:cs="Times New Roman"/>
          <w:color w:val="auto"/>
          <w:kern w:val="2"/>
          <w:sz w:val="21"/>
          <w:szCs w:val="21"/>
          <w:lang w:val="en-US" w:eastAsia="zh-CN"/>
        </w:rPr>
        <w:t>基于以上的符号表征</w:t>
      </w:r>
      <w:ins w:id="2725" w:author="CCCF" w:date="2023-01-10T20:07:16Z">
        <w:r>
          <w:rPr>
            <w:rFonts w:hint="eastAsia" w:ascii="Times New Roman" w:hAnsi="Times New Roman" w:cs="Times New Roman"/>
            <w:color w:val="auto"/>
            <w:kern w:val="2"/>
            <w:sz w:val="21"/>
            <w:szCs w:val="21"/>
            <w:lang w:val="en-US" w:eastAsia="zh-CN"/>
          </w:rPr>
          <w:t>和</w:t>
        </w:r>
      </w:ins>
      <w:ins w:id="2726" w:author="CCCF" w:date="2023-01-10T20:07:17Z">
        <w:r>
          <w:rPr>
            <w:rFonts w:hint="eastAsia" w:ascii="Times New Roman" w:hAnsi="Times New Roman" w:cs="Times New Roman"/>
            <w:color w:val="auto"/>
            <w:kern w:val="2"/>
            <w:sz w:val="21"/>
            <w:szCs w:val="21"/>
            <w:lang w:val="en-US" w:eastAsia="zh-CN"/>
          </w:rPr>
          <w:t>学生</w:t>
        </w:r>
      </w:ins>
      <w:ins w:id="2727" w:author="CCCF" w:date="2023-01-10T20:07:18Z">
        <w:r>
          <w:rPr>
            <w:rFonts w:hint="eastAsia" w:ascii="Times New Roman" w:hAnsi="Times New Roman" w:cs="Times New Roman"/>
            <w:color w:val="auto"/>
            <w:kern w:val="2"/>
            <w:sz w:val="21"/>
            <w:szCs w:val="21"/>
            <w:lang w:val="en-US" w:eastAsia="zh-CN"/>
          </w:rPr>
          <w:t>评价</w:t>
        </w:r>
      </w:ins>
      <w:ins w:id="2728" w:author="CCCF" w:date="2023-01-10T20:07:19Z">
        <w:r>
          <w:rPr>
            <w:rFonts w:hint="eastAsia" w:ascii="Times New Roman" w:hAnsi="Times New Roman" w:cs="Times New Roman"/>
            <w:color w:val="auto"/>
            <w:kern w:val="2"/>
            <w:sz w:val="21"/>
            <w:szCs w:val="21"/>
            <w:lang w:val="en-US" w:eastAsia="zh-CN"/>
          </w:rPr>
          <w:t>能力的</w:t>
        </w:r>
      </w:ins>
      <w:ins w:id="2729" w:author="CCCF" w:date="2023-01-10T20:07:20Z">
        <w:r>
          <w:rPr>
            <w:rFonts w:hint="eastAsia" w:ascii="Times New Roman" w:hAnsi="Times New Roman" w:cs="Times New Roman"/>
            <w:color w:val="auto"/>
            <w:kern w:val="2"/>
            <w:sz w:val="21"/>
            <w:szCs w:val="21"/>
            <w:lang w:val="en-US" w:eastAsia="zh-CN"/>
          </w:rPr>
          <w:t>计算</w:t>
        </w:r>
      </w:ins>
      <w:ins w:id="2730" w:author="CCCF" w:date="2023-01-10T20:07:21Z">
        <w:r>
          <w:rPr>
            <w:rFonts w:hint="eastAsia" w:ascii="Times New Roman" w:hAnsi="Times New Roman" w:cs="Times New Roman"/>
            <w:color w:val="auto"/>
            <w:kern w:val="2"/>
            <w:sz w:val="21"/>
            <w:szCs w:val="21"/>
            <w:lang w:val="en-US" w:eastAsia="zh-CN"/>
          </w:rPr>
          <w:t>方法</w:t>
        </w:r>
      </w:ins>
      <w:r>
        <w:rPr>
          <w:rFonts w:hint="default" w:ascii="Times New Roman" w:hAnsi="Times New Roman" w:cs="Times New Roman"/>
          <w:color w:val="auto"/>
          <w:kern w:val="2"/>
          <w:sz w:val="21"/>
          <w:szCs w:val="21"/>
          <w:lang w:val="en-US" w:eastAsia="zh-CN"/>
        </w:rPr>
        <w:t>，</w:t>
      </w:r>
      <w:del w:id="2731" w:author="CCCF" w:date="2023-01-10T20:07:24Z">
        <w:r>
          <w:rPr>
            <w:rFonts w:hint="default" w:ascii="Times New Roman" w:hAnsi="Times New Roman" w:cs="Times New Roman"/>
            <w:color w:val="auto"/>
            <w:kern w:val="2"/>
            <w:sz w:val="21"/>
            <w:szCs w:val="21"/>
            <w:lang w:val="en-US" w:eastAsia="zh-CN"/>
          </w:rPr>
          <w:delText>我们的</w:delText>
        </w:r>
      </w:del>
      <w:ins w:id="2732" w:author="CCCF" w:date="2023-01-10T20:07:25Z">
        <w:r>
          <w:rPr>
            <w:rFonts w:hint="eastAsia" w:ascii="Times New Roman" w:hAnsi="Times New Roman" w:cs="Times New Roman"/>
            <w:color w:val="auto"/>
            <w:kern w:val="2"/>
            <w:sz w:val="21"/>
            <w:szCs w:val="21"/>
            <w:lang w:val="en-US" w:eastAsia="zh-CN"/>
          </w:rPr>
          <w:t>本文</w:t>
        </w:r>
      </w:ins>
      <w:r>
        <w:rPr>
          <w:rFonts w:hint="default" w:ascii="Times New Roman" w:hAnsi="Times New Roman" w:cs="Times New Roman"/>
          <w:color w:val="auto"/>
          <w:kern w:val="2"/>
          <w:sz w:val="21"/>
          <w:szCs w:val="21"/>
          <w:lang w:val="en-US" w:eastAsia="zh-CN"/>
        </w:rPr>
        <w:t>研究问题</w:t>
      </w:r>
      <w:del w:id="2733" w:author="CCCF" w:date="2023-01-10T20:07:39Z">
        <w:r>
          <w:rPr>
            <w:rFonts w:hint="default" w:ascii="Times New Roman" w:hAnsi="Times New Roman" w:cs="Times New Roman"/>
            <w:color w:val="auto"/>
            <w:kern w:val="2"/>
            <w:sz w:val="21"/>
            <w:szCs w:val="21"/>
            <w:lang w:val="en-US" w:eastAsia="zh-CN"/>
          </w:rPr>
          <w:delText>是</w:delText>
        </w:r>
      </w:del>
      <w:ins w:id="2734" w:author="CCCF" w:date="2023-01-10T20:07:40Z">
        <w:r>
          <w:rPr>
            <w:rFonts w:hint="eastAsia" w:ascii="Times New Roman" w:hAnsi="Times New Roman" w:cs="Times New Roman"/>
            <w:color w:val="auto"/>
            <w:kern w:val="2"/>
            <w:sz w:val="21"/>
            <w:szCs w:val="21"/>
            <w:lang w:val="en-US" w:eastAsia="zh-CN"/>
          </w:rPr>
          <w:t>可</w:t>
        </w:r>
      </w:ins>
      <w:ins w:id="2735" w:author="CCCF" w:date="2023-01-10T20:07:41Z">
        <w:r>
          <w:rPr>
            <w:rFonts w:hint="eastAsia" w:ascii="Times New Roman" w:hAnsi="Times New Roman" w:cs="Times New Roman"/>
            <w:color w:val="auto"/>
            <w:kern w:val="2"/>
            <w:sz w:val="21"/>
            <w:szCs w:val="21"/>
            <w:lang w:val="en-US" w:eastAsia="zh-CN"/>
          </w:rPr>
          <w:t>描述为</w:t>
        </w:r>
      </w:ins>
      <w:r>
        <w:rPr>
          <w:rFonts w:hint="default" w:ascii="Times New Roman" w:hAnsi="Times New Roman" w:cs="Times New Roman"/>
          <w:color w:val="auto"/>
          <w:kern w:val="2"/>
          <w:sz w:val="21"/>
          <w:szCs w:val="21"/>
          <w:lang w:val="en-US" w:eastAsia="zh-CN"/>
        </w:rPr>
        <w:t>：</w:t>
      </w:r>
      <w:del w:id="2736" w:author="CCCF" w:date="2023-01-10T20:36:44Z">
        <w:r>
          <w:rPr>
            <w:rFonts w:hint="default" w:ascii="Times New Roman" w:hAnsi="Times New Roman" w:cs="Times New Roman"/>
            <w:color w:val="auto"/>
            <w:kern w:val="2"/>
            <w:sz w:val="21"/>
            <w:szCs w:val="21"/>
            <w:lang w:val="en-US" w:eastAsia="zh-CN"/>
          </w:rPr>
          <w:delText>给定</w:delText>
        </w:r>
      </w:del>
      <w:ins w:id="2737" w:author="CCCF" w:date="2023-01-10T20:36:46Z">
        <w:r>
          <w:rPr>
            <w:rFonts w:hint="eastAsia" w:ascii="Times New Roman" w:hAnsi="Times New Roman" w:cs="Times New Roman"/>
            <w:color w:val="auto"/>
            <w:kern w:val="2"/>
            <w:sz w:val="21"/>
            <w:szCs w:val="21"/>
            <w:lang w:val="en-US" w:eastAsia="zh-CN"/>
          </w:rPr>
          <w:t>已知</w:t>
        </w:r>
      </w:ins>
      <w:r>
        <w:rPr>
          <w:rFonts w:hint="default" w:ascii="Times New Roman" w:hAnsi="Times New Roman" w:cs="Times New Roman"/>
          <w:color w:val="auto"/>
          <w:kern w:val="2"/>
          <w:sz w:val="21"/>
          <w:szCs w:val="21"/>
          <w:lang w:val="en-US" w:eastAsia="zh-CN"/>
        </w:rPr>
        <w:t>同行</w:t>
      </w:r>
      <w:ins w:id="2738" w:author="CCCF" w:date="2023-01-10T20:31:48Z">
        <w:r>
          <w:rPr>
            <w:rFonts w:hint="eastAsia" w:ascii="Times New Roman" w:hAnsi="Times New Roman" w:cs="Times New Roman"/>
            <w:color w:val="auto"/>
            <w:kern w:val="2"/>
            <w:sz w:val="21"/>
            <w:szCs w:val="21"/>
            <w:lang w:val="en-US" w:eastAsia="zh-CN"/>
          </w:rPr>
          <w:t>评价</w:t>
        </w:r>
      </w:ins>
      <w:r>
        <w:rPr>
          <w:rFonts w:hint="default" w:ascii="Times New Roman" w:hAnsi="Times New Roman" w:cs="Times New Roman"/>
          <w:color w:val="auto"/>
          <w:kern w:val="2"/>
          <w:sz w:val="21"/>
          <w:szCs w:val="21"/>
          <w:lang w:val="en-US" w:eastAsia="zh-CN"/>
        </w:rPr>
        <w:t>分数</w:t>
      </w:r>
      <w:ins w:id="2739" w:author="CCCF" w:date="2023-01-10T20:31:51Z">
        <w:r>
          <w:rPr>
            <w:rFonts w:hint="eastAsia" w:ascii="Times New Roman" w:hAnsi="Times New Roman" w:cs="Times New Roman"/>
            <w:color w:val="auto"/>
            <w:kern w:val="2"/>
            <w:sz w:val="21"/>
            <w:szCs w:val="21"/>
            <w:lang w:val="en-US" w:eastAsia="zh-CN"/>
          </w:rPr>
          <w:t>集合</w:t>
        </w:r>
      </w:ins>
      <w:r>
        <w:rPr>
          <w:rFonts w:hint="default" w:ascii="Times New Roman" w:hAnsi="Times New Roman" w:cs="Times New Roman"/>
          <w:i/>
          <w:iCs/>
          <w:color w:val="auto"/>
          <w:kern w:val="2"/>
          <w:sz w:val="21"/>
          <w:szCs w:val="21"/>
          <w:lang w:val="en-US" w:eastAsia="zh-CN"/>
        </w:rPr>
        <w:t>Z</w:t>
      </w:r>
      <w:r>
        <w:rPr>
          <w:rFonts w:hint="default" w:ascii="Times New Roman" w:hAnsi="Times New Roman" w:cs="Times New Roman"/>
          <w:color w:val="auto"/>
          <w:kern w:val="2"/>
          <w:sz w:val="21"/>
          <w:szCs w:val="21"/>
          <w:lang w:val="en-US" w:eastAsia="zh-CN"/>
        </w:rPr>
        <w:t>、相对分数</w:t>
      </w:r>
      <w:ins w:id="2740" w:author="CCCF" w:date="2023-01-10T20:34:28Z">
        <w:r>
          <w:rPr>
            <w:rFonts w:hint="eastAsia" w:ascii="Times New Roman" w:hAnsi="Times New Roman" w:cs="Times New Roman"/>
            <w:color w:val="auto"/>
            <w:kern w:val="2"/>
            <w:sz w:val="21"/>
            <w:szCs w:val="21"/>
            <w:lang w:val="en-US" w:eastAsia="zh-CN"/>
          </w:rPr>
          <w:t>集合</w:t>
        </w:r>
      </w:ins>
      <w:r>
        <w:rPr>
          <w:rFonts w:hint="default" w:ascii="Times New Roman" w:hAnsi="Times New Roman" w:cs="Times New Roman"/>
          <w:i/>
          <w:iCs/>
          <w:color w:val="auto"/>
          <w:kern w:val="2"/>
          <w:sz w:val="21"/>
          <w:szCs w:val="21"/>
          <w:lang w:val="en-US" w:eastAsia="zh-CN"/>
        </w:rPr>
        <w:t>D</w:t>
      </w:r>
      <w:r>
        <w:rPr>
          <w:rFonts w:hint="default" w:ascii="Times New Roman" w:hAnsi="Times New Roman" w:cs="Times New Roman"/>
          <w:color w:val="auto"/>
          <w:kern w:val="2"/>
          <w:sz w:val="21"/>
          <w:szCs w:val="21"/>
          <w:lang w:val="en-US" w:eastAsia="zh-CN"/>
        </w:rPr>
        <w:t>和</w:t>
      </w:r>
      <w:ins w:id="2741" w:author="CCCF" w:date="2023-01-10T20:34:50Z">
        <w:r>
          <w:rPr>
            <w:rFonts w:hint="eastAsia" w:ascii="Times New Roman" w:hAnsi="Times New Roman" w:cs="Times New Roman"/>
            <w:color w:val="auto"/>
            <w:kern w:val="2"/>
            <w:sz w:val="21"/>
            <w:szCs w:val="21"/>
            <w:lang w:val="en-US" w:eastAsia="zh-CN"/>
          </w:rPr>
          <w:t>所有</w:t>
        </w:r>
      </w:ins>
      <w:ins w:id="2742" w:author="CCCF" w:date="2023-01-10T20:34:53Z">
        <w:r>
          <w:rPr>
            <w:rFonts w:hint="eastAsia" w:ascii="Times New Roman" w:hAnsi="Times New Roman" w:cs="Times New Roman"/>
            <w:color w:val="auto"/>
            <w:kern w:val="2"/>
            <w:sz w:val="21"/>
            <w:szCs w:val="21"/>
            <w:lang w:val="en-US" w:eastAsia="zh-CN"/>
          </w:rPr>
          <w:t>学生</w:t>
        </w:r>
      </w:ins>
      <w:ins w:id="2743" w:author="CCCF" w:date="2023-01-10T20:34:54Z">
        <w:r>
          <w:rPr>
            <w:rFonts w:hint="eastAsia" w:ascii="Times New Roman" w:hAnsi="Times New Roman" w:cs="Times New Roman"/>
            <w:color w:val="auto"/>
            <w:kern w:val="2"/>
            <w:sz w:val="21"/>
            <w:szCs w:val="21"/>
            <w:lang w:val="en-US" w:eastAsia="zh-CN"/>
          </w:rPr>
          <w:t>的</w:t>
        </w:r>
      </w:ins>
      <w:r>
        <w:rPr>
          <w:rFonts w:hint="default" w:ascii="Times New Roman" w:hAnsi="Times New Roman" w:cs="Times New Roman"/>
          <w:color w:val="auto"/>
          <w:kern w:val="2"/>
          <w:sz w:val="21"/>
          <w:szCs w:val="21"/>
          <w:lang w:val="en-US" w:eastAsia="zh-CN"/>
        </w:rPr>
        <w:t>评价能力</w:t>
      </w:r>
      <w:ins w:id="2744" w:author="CCCF" w:date="2023-01-10T20:36:36Z">
        <w:r>
          <w:rPr>
            <w:rFonts w:hint="eastAsia" w:ascii="Times New Roman" w:hAnsi="Times New Roman" w:cs="Times New Roman"/>
            <w:color w:val="auto"/>
            <w:kern w:val="2"/>
            <w:sz w:val="21"/>
            <w:szCs w:val="21"/>
            <w:lang w:val="en-US" w:eastAsia="zh-CN"/>
          </w:rPr>
          <w:t>值</w:t>
        </w:r>
      </w:ins>
      <w:ins w:id="2745" w:author="CCCF" w:date="2023-01-10T20:36:37Z">
        <w:r>
          <w:rPr>
            <w:rFonts w:hint="eastAsia" w:ascii="Times New Roman" w:hAnsi="Times New Roman" w:cs="Times New Roman"/>
            <w:color w:val="auto"/>
            <w:kern w:val="2"/>
            <w:sz w:val="21"/>
            <w:szCs w:val="21"/>
            <w:lang w:val="en-US" w:eastAsia="zh-CN"/>
          </w:rPr>
          <w:t>集合</w:t>
        </w:r>
      </w:ins>
      <w:r>
        <w:rPr>
          <w:rFonts w:hint="default" w:ascii="Times New Roman" w:hAnsi="Times New Roman" w:cs="Times New Roman"/>
          <w:i/>
          <w:iCs/>
          <w:color w:val="auto"/>
          <w:kern w:val="2"/>
          <w:sz w:val="21"/>
          <w:szCs w:val="21"/>
          <w:lang w:val="en-US" w:eastAsia="zh-CN"/>
        </w:rPr>
        <w:t>R</w:t>
      </w:r>
      <w:r>
        <w:rPr>
          <w:rFonts w:hint="default" w:ascii="Times New Roman" w:hAnsi="Times New Roman" w:cs="Times New Roman"/>
          <w:color w:val="auto"/>
          <w:kern w:val="2"/>
          <w:sz w:val="21"/>
          <w:szCs w:val="21"/>
          <w:lang w:val="en-US" w:eastAsia="zh-CN"/>
        </w:rPr>
        <w:t>，</w:t>
      </w:r>
      <w:ins w:id="2746" w:author="CCCF" w:date="2023-01-10T20:36:55Z">
        <w:r>
          <w:rPr>
            <w:rFonts w:hint="eastAsia" w:ascii="Times New Roman" w:hAnsi="Times New Roman" w:cs="Times New Roman"/>
            <w:color w:val="auto"/>
            <w:kern w:val="2"/>
            <w:sz w:val="21"/>
            <w:szCs w:val="21"/>
            <w:lang w:val="en-US" w:eastAsia="zh-CN"/>
          </w:rPr>
          <w:t>构建</w:t>
        </w:r>
      </w:ins>
      <w:ins w:id="2747" w:author="CCCF" w:date="2023-01-10T20:36:56Z">
        <w:r>
          <w:rPr>
            <w:rFonts w:hint="eastAsia" w:ascii="Times New Roman" w:hAnsi="Times New Roman" w:cs="Times New Roman"/>
            <w:color w:val="auto"/>
            <w:kern w:val="2"/>
            <w:sz w:val="21"/>
            <w:szCs w:val="21"/>
            <w:lang w:val="en-US" w:eastAsia="zh-CN"/>
          </w:rPr>
          <w:t>概率</w:t>
        </w:r>
      </w:ins>
      <w:ins w:id="2748" w:author="CCCF" w:date="2023-01-10T20:36:57Z">
        <w:r>
          <w:rPr>
            <w:rFonts w:hint="eastAsia" w:ascii="Times New Roman" w:hAnsi="Times New Roman" w:cs="Times New Roman"/>
            <w:color w:val="auto"/>
            <w:kern w:val="2"/>
            <w:sz w:val="21"/>
            <w:szCs w:val="21"/>
            <w:lang w:val="en-US" w:eastAsia="zh-CN"/>
          </w:rPr>
          <w:t>图模型</w:t>
        </w:r>
      </w:ins>
      <w:del w:id="2749" w:author="CCCF" w:date="2023-01-10T20:37:07Z">
        <w:r>
          <w:rPr>
            <w:rFonts w:hint="default" w:ascii="Times New Roman" w:hAnsi="Times New Roman" w:cs="Times New Roman"/>
            <w:color w:val="auto"/>
            <w:kern w:val="2"/>
            <w:sz w:val="21"/>
            <w:szCs w:val="21"/>
            <w:lang w:val="en-US" w:eastAsia="zh-CN"/>
          </w:rPr>
          <w:delText>需要</w:delText>
        </w:r>
      </w:del>
      <w:r>
        <w:rPr>
          <w:rFonts w:hint="default" w:ascii="Times New Roman" w:hAnsi="Times New Roman" w:cs="Times New Roman"/>
          <w:color w:val="auto"/>
          <w:kern w:val="2"/>
          <w:sz w:val="21"/>
          <w:szCs w:val="21"/>
          <w:lang w:val="en-US" w:eastAsia="zh-CN"/>
        </w:rPr>
        <w:t>推导出</w:t>
      </w:r>
      <w:del w:id="2750" w:author="CCCF" w:date="2023-01-10T20:37:11Z">
        <w:r>
          <w:rPr>
            <w:rFonts w:hint="default" w:ascii="Times New Roman" w:hAnsi="Times New Roman" w:cs="Times New Roman"/>
            <w:color w:val="auto"/>
            <w:kern w:val="2"/>
            <w:sz w:val="21"/>
            <w:szCs w:val="21"/>
            <w:lang w:val="en-US" w:eastAsia="zh-CN"/>
          </w:rPr>
          <w:delText>所有</w:delText>
        </w:r>
      </w:del>
      <w:ins w:id="2751" w:author="CCCF" w:date="2023-01-10T20:37:12Z">
        <w:r>
          <w:rPr>
            <w:rFonts w:hint="eastAsia" w:ascii="Times New Roman" w:hAnsi="Times New Roman" w:cs="Times New Roman"/>
            <w:color w:val="auto"/>
            <w:kern w:val="2"/>
            <w:sz w:val="21"/>
            <w:szCs w:val="21"/>
            <w:lang w:val="en-US" w:eastAsia="zh-CN"/>
          </w:rPr>
          <w:t>每名</w:t>
        </w:r>
      </w:ins>
      <w:ins w:id="2752" w:author="CCCF" w:date="2023-01-10T20:37:14Z">
        <w:r>
          <w:rPr>
            <w:rFonts w:hint="eastAsia" w:ascii="Times New Roman" w:hAnsi="Times New Roman" w:cs="Times New Roman"/>
            <w:color w:val="auto"/>
            <w:kern w:val="2"/>
            <w:sz w:val="21"/>
            <w:szCs w:val="21"/>
            <w:lang w:val="en-US" w:eastAsia="zh-CN"/>
          </w:rPr>
          <w:t>同行</w:t>
        </w:r>
      </w:ins>
      <w:r>
        <w:rPr>
          <w:rFonts w:hint="default" w:ascii="Times New Roman" w:hAnsi="Times New Roman" w:cs="Times New Roman"/>
          <w:color w:val="auto"/>
          <w:kern w:val="2"/>
          <w:sz w:val="21"/>
          <w:szCs w:val="21"/>
          <w:lang w:val="en-US" w:eastAsia="zh-CN"/>
        </w:rPr>
        <w:t>评价者</w:t>
      </w:r>
      <w:ins w:id="2753" w:author="CCCF" w:date="2023-01-10T20:37:39Z">
        <w:r>
          <w:rPr>
            <w:rFonts w:hint="eastAsia" w:ascii="Times New Roman" w:hAnsi="Times New Roman" w:cs="Times New Roman"/>
            <w:i/>
            <w:iCs/>
            <w:color w:val="auto"/>
            <w:kern w:val="2"/>
            <w:sz w:val="21"/>
            <w:szCs w:val="21"/>
            <w:lang w:val="en-US" w:eastAsia="zh-CN"/>
            <w:rPrChange w:id="2754" w:author="CCCF" w:date="2023-01-10T20:37:40Z">
              <w:rPr>
                <w:rFonts w:hint="eastAsia" w:ascii="Times New Roman" w:hAnsi="Times New Roman" w:cs="Times New Roman"/>
                <w:color w:val="auto"/>
                <w:kern w:val="2"/>
                <w:sz w:val="21"/>
                <w:szCs w:val="21"/>
                <w:lang w:val="en-US" w:eastAsia="zh-CN"/>
              </w:rPr>
            </w:rPrChange>
          </w:rPr>
          <w:t>v</w:t>
        </w:r>
      </w:ins>
      <w:ins w:id="2755" w:author="CCCF" w:date="2023-01-10T20:37:17Z">
        <w:r>
          <w:rPr>
            <w:rFonts w:hint="eastAsia" w:ascii="Times New Roman" w:hAnsi="Times New Roman" w:cs="Times New Roman"/>
            <w:color w:val="auto"/>
            <w:kern w:val="2"/>
            <w:sz w:val="21"/>
            <w:szCs w:val="21"/>
            <w:lang w:val="en-US" w:eastAsia="zh-CN"/>
          </w:rPr>
          <w:t>的</w:t>
        </w:r>
      </w:ins>
      <w:ins w:id="2756" w:author="CCCF" w:date="2023-01-10T20:37:54Z">
        <w:r>
          <w:rPr>
            <w:rFonts w:hint="eastAsia" w:ascii="Times New Roman" w:hAnsi="Times New Roman" w:cs="Times New Roman"/>
            <w:color w:val="auto"/>
            <w:kern w:val="2"/>
            <w:sz w:val="21"/>
            <w:szCs w:val="21"/>
            <w:lang w:val="en-US" w:eastAsia="zh-CN"/>
          </w:rPr>
          <w:t>评分</w:t>
        </w:r>
      </w:ins>
      <w:ins w:id="2757" w:author="CCCF" w:date="2023-01-10T20:37:55Z">
        <w:r>
          <w:rPr>
            <w:rFonts w:hint="eastAsia" w:ascii="Times New Roman" w:hAnsi="Times New Roman" w:cs="Times New Roman"/>
            <w:color w:val="auto"/>
            <w:kern w:val="2"/>
            <w:sz w:val="21"/>
            <w:szCs w:val="21"/>
            <w:lang w:val="en-US" w:eastAsia="zh-CN"/>
          </w:rPr>
          <w:t>可靠</w:t>
        </w:r>
      </w:ins>
      <w:ins w:id="2758" w:author="CCCF" w:date="2023-01-10T20:37:57Z">
        <w:r>
          <w:rPr>
            <w:rFonts w:hint="eastAsia" w:ascii="Times New Roman" w:hAnsi="Times New Roman" w:cs="Times New Roman"/>
            <w:color w:val="auto"/>
            <w:kern w:val="2"/>
            <w:sz w:val="21"/>
            <w:szCs w:val="21"/>
            <w:lang w:val="en-US" w:eastAsia="zh-CN"/>
          </w:rPr>
          <w:t>性</w:t>
        </w:r>
      </w:ins>
      <m:oMath>
        <m:sSub>
          <m:sSubPr>
            <m:ctrlPr>
              <w:ins w:id="2759" w:author="CCCF" w:date="2023-01-10T20:38:09Z">
                <w:rPr>
                  <w:rFonts w:ascii="Cambria Math" w:hAnsi="Cambria Math" w:cs="Times New Roman"/>
                  <w:i/>
                  <w:color w:val="auto"/>
                  <w:kern w:val="2"/>
                  <w:sz w:val="21"/>
                  <w:szCs w:val="21"/>
                  <w:lang w:val="en-US"/>
                </w:rPr>
              </w:ins>
            </m:ctrlPr>
          </m:sSubPr>
          <m:e>
            <w:ins w:id="2760" w:author="CCCF" w:date="2023-01-10T20:38:09Z">
              <m:r>
                <m:rPr/>
                <w:rPr>
                  <w:rFonts w:ascii="Cambria Math" w:hAnsi="Cambria Math" w:cs="Times New Roman"/>
                  <w:color w:val="auto"/>
                  <w:kern w:val="2"/>
                  <w:sz w:val="21"/>
                  <w:szCs w:val="21"/>
                  <w:lang w:val="en-US"/>
                </w:rPr>
                <m:t>τ</m:t>
              </m:r>
            </w:ins>
            <m:ctrlPr>
              <w:ins w:id="2761" w:author="CCCF" w:date="2023-01-10T20:38:09Z">
                <w:rPr>
                  <w:rFonts w:ascii="Cambria Math" w:hAnsi="Cambria Math" w:cs="Times New Roman"/>
                  <w:i/>
                  <w:color w:val="auto"/>
                  <w:kern w:val="2"/>
                  <w:sz w:val="21"/>
                  <w:szCs w:val="21"/>
                  <w:lang w:val="en-US"/>
                </w:rPr>
              </w:ins>
            </m:ctrlPr>
          </m:e>
          <m:sub>
            <w:ins w:id="2762" w:author="CCCF" w:date="2023-01-10T20:38:09Z">
              <m:r>
                <m:rPr/>
                <w:rPr>
                  <w:rFonts w:hint="default" w:ascii="Cambria Math" w:hAnsi="Cambria Math" w:cs="Times New Roman"/>
                  <w:color w:val="auto"/>
                  <w:kern w:val="2"/>
                  <w:sz w:val="21"/>
                  <w:szCs w:val="21"/>
                  <w:lang w:val="en-US" w:eastAsia="zh-CN"/>
                </w:rPr>
                <m:t>v</m:t>
              </m:r>
            </w:ins>
            <m:ctrlPr>
              <w:ins w:id="2763" w:author="CCCF" w:date="2023-01-10T20:38:09Z">
                <w:rPr>
                  <w:rFonts w:ascii="Cambria Math" w:hAnsi="Cambria Math" w:cs="Times New Roman"/>
                  <w:i/>
                  <w:color w:val="auto"/>
                  <w:kern w:val="2"/>
                  <w:sz w:val="21"/>
                  <w:szCs w:val="21"/>
                  <w:lang w:val="en-US"/>
                </w:rPr>
              </w:ins>
            </m:ctrlPr>
          </m:sub>
        </m:sSub>
        <w:del w:id="2764" w:author="CCCF" w:date="2023-01-10T20:38:09Z">
          <m:r>
            <m:rPr/>
            <w:rPr>
              <w:rFonts w:hint="default" w:ascii="Cambria Math" w:hAnsi="Cambria Math" w:cs="Times New Roman"/>
              <w:color w:val="auto"/>
              <w:kern w:val="2"/>
              <w:sz w:val="21"/>
              <w:szCs w:val="21"/>
              <w:u w:val="none"/>
              <w:lang w:val="en-US"/>
            </w:rPr>
            <m:t>τ</m:t>
          </m:r>
        </w:del>
      </m:oMath>
      <w:r>
        <w:rPr>
          <w:rFonts w:hint="default" w:ascii="Times New Roman" w:hAnsi="Times New Roman" w:cs="Times New Roman"/>
          <w:color w:val="auto"/>
          <w:kern w:val="2"/>
          <w:sz w:val="21"/>
          <w:szCs w:val="21"/>
          <w:lang w:val="en-US" w:eastAsia="zh-CN"/>
        </w:rPr>
        <w:t>、</w:t>
      </w:r>
      <w:ins w:id="2765" w:author="CCCF" w:date="2023-01-10T20:38:14Z">
        <w:r>
          <w:rPr>
            <w:rFonts w:hint="eastAsia" w:ascii="Times New Roman" w:hAnsi="Times New Roman" w:cs="Times New Roman"/>
            <w:color w:val="auto"/>
            <w:kern w:val="2"/>
            <w:sz w:val="21"/>
            <w:szCs w:val="21"/>
            <w:lang w:val="en-US" w:eastAsia="zh-CN"/>
          </w:rPr>
          <w:t>偏见</w:t>
        </w:r>
      </w:ins>
      <m:oMath>
        <m:sSub>
          <m:sSubPr>
            <m:ctrlPr>
              <w:ins w:id="2766" w:author="CCCF" w:date="2023-01-10T20:38:23Z">
                <w:rPr>
                  <w:rFonts w:ascii="Cambria Math" w:hAnsi="Cambria Math" w:cs="Times New Roman"/>
                  <w:i/>
                  <w:color w:val="auto"/>
                  <w:kern w:val="2"/>
                  <w:sz w:val="21"/>
                  <w:szCs w:val="21"/>
                  <w:lang w:val="en-US"/>
                </w:rPr>
              </w:ins>
            </m:ctrlPr>
          </m:sSubPr>
          <m:e>
            <w:ins w:id="2767" w:author="CCCF" w:date="2023-01-10T20:38:23Z">
              <m:r>
                <m:rPr/>
                <w:rPr>
                  <w:rFonts w:hint="default" w:ascii="Cambria Math" w:hAnsi="Cambria Math" w:cs="Times New Roman"/>
                  <w:color w:val="auto"/>
                  <w:kern w:val="2"/>
                  <w:sz w:val="21"/>
                  <w:szCs w:val="21"/>
                  <w:lang w:val="en-US" w:eastAsia="zh-CN"/>
                </w:rPr>
                <m:t>b</m:t>
              </m:r>
            </w:ins>
            <m:ctrlPr>
              <w:ins w:id="2768" w:author="CCCF" w:date="2023-01-10T20:38:23Z">
                <w:rPr>
                  <w:rFonts w:ascii="Cambria Math" w:hAnsi="Cambria Math" w:cs="Times New Roman"/>
                  <w:i/>
                  <w:color w:val="auto"/>
                  <w:kern w:val="2"/>
                  <w:sz w:val="21"/>
                  <w:szCs w:val="21"/>
                  <w:lang w:val="en-US"/>
                </w:rPr>
              </w:ins>
            </m:ctrlPr>
          </m:e>
          <m:sub>
            <w:ins w:id="2769" w:author="CCCF" w:date="2023-01-10T20:38:23Z">
              <m:r>
                <m:rPr/>
                <w:rPr>
                  <w:rFonts w:hint="default" w:ascii="Cambria Math" w:hAnsi="Cambria Math" w:cs="Times New Roman"/>
                  <w:color w:val="auto"/>
                  <w:kern w:val="2"/>
                  <w:sz w:val="21"/>
                  <w:szCs w:val="21"/>
                  <w:lang w:val="en-US" w:eastAsia="zh-CN"/>
                </w:rPr>
                <m:t>v</m:t>
              </m:r>
            </w:ins>
            <m:ctrlPr>
              <w:ins w:id="2770" w:author="CCCF" w:date="2023-01-10T20:38:23Z">
                <w:rPr>
                  <w:rFonts w:ascii="Cambria Math" w:hAnsi="Cambria Math" w:cs="Times New Roman"/>
                  <w:i/>
                  <w:color w:val="auto"/>
                  <w:kern w:val="2"/>
                  <w:sz w:val="21"/>
                  <w:szCs w:val="21"/>
                  <w:lang w:val="en-US"/>
                </w:rPr>
              </w:ins>
            </m:ctrlPr>
          </m:sub>
        </m:sSub>
      </m:oMath>
      <w:del w:id="2771" w:author="CCCF" w:date="2023-01-10T20:38:23Z">
        <w:r>
          <w:rPr>
            <w:rFonts w:hint="default" w:ascii="Times New Roman" w:hAnsi="Times New Roman" w:cs="Times New Roman"/>
            <w:i/>
            <w:iCs/>
            <w:color w:val="auto"/>
            <w:kern w:val="2"/>
            <w:sz w:val="21"/>
            <w:szCs w:val="21"/>
            <w:lang w:val="en-US" w:eastAsia="zh-CN"/>
          </w:rPr>
          <w:delText>b</w:delText>
        </w:r>
      </w:del>
      <w:r>
        <w:rPr>
          <w:rFonts w:hint="default" w:ascii="Times New Roman" w:hAnsi="Times New Roman" w:cs="Times New Roman"/>
          <w:color w:val="auto"/>
          <w:kern w:val="2"/>
          <w:sz w:val="21"/>
          <w:szCs w:val="21"/>
          <w:lang w:val="en-US" w:eastAsia="zh-CN"/>
        </w:rPr>
        <w:t>以及</w:t>
      </w:r>
      <w:ins w:id="2772" w:author="CCCF" w:date="2023-01-10T20:38:38Z">
        <w:r>
          <w:rPr>
            <w:rFonts w:hint="eastAsia" w:ascii="Times New Roman" w:hAnsi="Times New Roman" w:cs="Times New Roman"/>
            <w:color w:val="auto"/>
            <w:kern w:val="2"/>
            <w:sz w:val="21"/>
            <w:szCs w:val="21"/>
            <w:lang w:val="en-US" w:eastAsia="zh-CN"/>
          </w:rPr>
          <w:t>每份</w:t>
        </w:r>
      </w:ins>
      <w:ins w:id="2773" w:author="CCCF" w:date="2023-01-10T20:38:39Z">
        <w:r>
          <w:rPr>
            <w:rFonts w:hint="eastAsia" w:ascii="Times New Roman" w:hAnsi="Times New Roman" w:cs="Times New Roman"/>
            <w:color w:val="auto"/>
            <w:kern w:val="2"/>
            <w:sz w:val="21"/>
            <w:szCs w:val="21"/>
            <w:lang w:val="en-US" w:eastAsia="zh-CN"/>
          </w:rPr>
          <w:t>作业</w:t>
        </w:r>
      </w:ins>
      <w:ins w:id="2774" w:author="CCCF" w:date="2023-01-10T20:38:40Z">
        <w:r>
          <w:rPr>
            <w:rFonts w:hint="eastAsia" w:ascii="Times New Roman" w:hAnsi="Times New Roman" w:cs="Times New Roman"/>
            <w:color w:val="auto"/>
            <w:kern w:val="2"/>
            <w:sz w:val="21"/>
            <w:szCs w:val="21"/>
            <w:lang w:val="en-US" w:eastAsia="zh-CN"/>
          </w:rPr>
          <w:t>的</w:t>
        </w:r>
      </w:ins>
      <w:ins w:id="2775" w:author="CCCF" w:date="2023-01-10T20:38:41Z">
        <w:r>
          <w:rPr>
            <w:rFonts w:hint="eastAsia" w:ascii="Times New Roman" w:hAnsi="Times New Roman" w:cs="Times New Roman"/>
            <w:color w:val="auto"/>
            <w:kern w:val="2"/>
            <w:sz w:val="21"/>
            <w:szCs w:val="21"/>
            <w:lang w:val="en-US" w:eastAsia="zh-CN"/>
          </w:rPr>
          <w:t>真实</w:t>
        </w:r>
      </w:ins>
      <w:ins w:id="2776" w:author="CCCF" w:date="2023-01-10T20:38:42Z">
        <w:r>
          <w:rPr>
            <w:rFonts w:hint="eastAsia" w:ascii="Times New Roman" w:hAnsi="Times New Roman" w:cs="Times New Roman"/>
            <w:color w:val="auto"/>
            <w:kern w:val="2"/>
            <w:sz w:val="21"/>
            <w:szCs w:val="21"/>
            <w:lang w:val="en-US" w:eastAsia="zh-CN"/>
          </w:rPr>
          <w:t>分数</w:t>
        </w:r>
      </w:ins>
      <w:del w:id="2777" w:author="CCCF" w:date="2023-01-10T20:38:42Z">
        <w:r>
          <w:rPr>
            <w:rFonts w:hint="default" w:ascii="Times New Roman" w:hAnsi="Times New Roman" w:cs="Times New Roman"/>
            <w:color w:val="auto"/>
            <w:kern w:val="2"/>
            <w:sz w:val="21"/>
            <w:szCs w:val="21"/>
            <w:lang w:val="en-US" w:eastAsia="zh-CN"/>
          </w:rPr>
          <w:delText>所有</w:delText>
        </w:r>
      </w:del>
      <w:del w:id="2778" w:author="CCCF" w:date="2023-01-10T20:38:43Z">
        <w:r>
          <w:rPr>
            <w:rFonts w:hint="default" w:ascii="Times New Roman" w:hAnsi="Times New Roman" w:cs="Times New Roman"/>
            <w:color w:val="auto"/>
            <w:kern w:val="2"/>
            <w:sz w:val="21"/>
            <w:szCs w:val="21"/>
            <w:lang w:val="en-US" w:eastAsia="zh-CN"/>
          </w:rPr>
          <w:delText>的</w:delText>
        </w:r>
      </w:del>
      <m:oMath>
        <m:sSub>
          <m:sSubPr>
            <m:ctrlPr>
              <w:ins w:id="2779" w:author="CCCF" w:date="2023-01-10T20:38:56Z">
                <w:rPr>
                  <w:rFonts w:ascii="Cambria Math" w:hAnsi="Cambria Math" w:cs="Times New Roman"/>
                  <w:i/>
                  <w:color w:val="auto"/>
                  <w:kern w:val="2"/>
                  <w:sz w:val="21"/>
                  <w:szCs w:val="21"/>
                  <w:lang w:val="en-US"/>
                </w:rPr>
              </w:ins>
            </m:ctrlPr>
          </m:sSubPr>
          <m:e>
            <w:ins w:id="2780" w:author="CCCF" w:date="2023-01-10T20:38:56Z">
              <m:r>
                <m:rPr/>
                <w:rPr>
                  <w:rFonts w:hint="default" w:ascii="Cambria Math" w:hAnsi="Cambria Math" w:cs="Times New Roman"/>
                  <w:color w:val="auto"/>
                  <w:kern w:val="2"/>
                  <w:sz w:val="21"/>
                  <w:szCs w:val="21"/>
                  <w:lang w:val="en-US" w:eastAsia="zh-CN"/>
                </w:rPr>
                <m:t>s</m:t>
              </m:r>
            </w:ins>
            <m:ctrlPr>
              <w:ins w:id="2781" w:author="CCCF" w:date="2023-01-10T20:38:56Z">
                <w:rPr>
                  <w:rFonts w:ascii="Cambria Math" w:hAnsi="Cambria Math" w:cs="Times New Roman"/>
                  <w:i/>
                  <w:color w:val="auto"/>
                  <w:kern w:val="2"/>
                  <w:sz w:val="21"/>
                  <w:szCs w:val="21"/>
                  <w:lang w:val="en-US"/>
                </w:rPr>
              </w:ins>
            </m:ctrlPr>
          </m:e>
          <m:sub>
            <w:ins w:id="2782" w:author="CCCF" w:date="2023-01-10T20:38:56Z">
              <m:r>
                <m:rPr/>
                <w:rPr>
                  <w:rFonts w:hint="default" w:ascii="Cambria Math" w:hAnsi="Cambria Math" w:cs="Times New Roman"/>
                  <w:color w:val="auto"/>
                  <w:kern w:val="2"/>
                  <w:sz w:val="21"/>
                  <w:szCs w:val="21"/>
                  <w:lang w:val="en-US" w:eastAsia="zh-CN"/>
                </w:rPr>
                <m:t>i</m:t>
              </m:r>
            </w:ins>
            <m:ctrlPr>
              <w:ins w:id="2783" w:author="CCCF" w:date="2023-01-10T20:38:56Z">
                <w:rPr>
                  <w:rFonts w:ascii="Cambria Math" w:hAnsi="Cambria Math" w:cs="Times New Roman"/>
                  <w:i/>
                  <w:color w:val="auto"/>
                  <w:kern w:val="2"/>
                  <w:sz w:val="21"/>
                  <w:szCs w:val="21"/>
                  <w:lang w:val="en-US"/>
                </w:rPr>
              </w:ins>
            </m:ctrlPr>
          </m:sub>
        </m:sSub>
        <w:del w:id="2784" w:author="CCCF" w:date="2023-01-10T20:38:56Z">
          <m:r>
            <m:rPr/>
            <w:rPr>
              <w:rFonts w:hint="default" w:ascii="Cambria Math" w:hAnsi="Cambria Math" w:cs="Times New Roman"/>
              <w:color w:val="auto"/>
              <w:kern w:val="2"/>
              <w:sz w:val="21"/>
              <w:szCs w:val="21"/>
              <w:lang w:val="en-US" w:eastAsia="zh-CN"/>
            </w:rPr>
            <m:t>s</m:t>
          </m:r>
        </w:del>
      </m:oMath>
      <w:r>
        <w:rPr>
          <w:rFonts w:hint="default" w:ascii="Times New Roman" w:hAnsi="Times New Roman" w:cs="Times New Roman"/>
          <w:color w:val="auto"/>
          <w:kern w:val="2"/>
          <w:sz w:val="21"/>
          <w:szCs w:val="21"/>
          <w:lang w:val="en-US" w:eastAsia="zh-CN"/>
        </w:rPr>
        <w:t>。下</w:t>
      </w:r>
      <w:ins w:id="2785" w:author="CCCF" w:date="2023-01-10T20:39:08Z">
        <w:r>
          <w:rPr>
            <w:rFonts w:hint="eastAsia" w:ascii="Times New Roman" w:hAnsi="Times New Roman" w:cs="Times New Roman"/>
            <w:color w:val="auto"/>
            <w:kern w:val="2"/>
            <w:sz w:val="21"/>
            <w:szCs w:val="21"/>
            <w:lang w:val="en-US" w:eastAsia="zh-CN"/>
          </w:rPr>
          <w:t>节</w:t>
        </w:r>
      </w:ins>
      <w:ins w:id="2786" w:author="CCCF" w:date="2023-01-10T20:39:09Z">
        <w:r>
          <w:rPr>
            <w:rFonts w:hint="eastAsia" w:ascii="Times New Roman" w:hAnsi="Times New Roman" w:cs="Times New Roman"/>
            <w:color w:val="auto"/>
            <w:kern w:val="2"/>
            <w:sz w:val="21"/>
            <w:szCs w:val="21"/>
            <w:lang w:val="en-US" w:eastAsia="zh-CN"/>
          </w:rPr>
          <w:t>将</w:t>
        </w:r>
      </w:ins>
      <w:ins w:id="2787" w:author="CCCF" w:date="2023-01-10T20:39:10Z">
        <w:r>
          <w:rPr>
            <w:rFonts w:hint="eastAsia" w:ascii="Times New Roman" w:hAnsi="Times New Roman" w:cs="Times New Roman"/>
            <w:color w:val="auto"/>
            <w:kern w:val="2"/>
            <w:sz w:val="21"/>
            <w:szCs w:val="21"/>
            <w:lang w:val="en-US" w:eastAsia="zh-CN"/>
          </w:rPr>
          <w:t>详细</w:t>
        </w:r>
      </w:ins>
      <w:del w:id="2788" w:author="CCCF" w:date="2023-01-10T20:39:07Z">
        <w:r>
          <w:rPr>
            <w:rFonts w:hint="default" w:ascii="Times New Roman" w:hAnsi="Times New Roman" w:cs="Times New Roman"/>
            <w:color w:val="auto"/>
            <w:kern w:val="2"/>
            <w:sz w:val="21"/>
            <w:szCs w:val="21"/>
            <w:lang w:val="en-US" w:eastAsia="zh-CN"/>
          </w:rPr>
          <w:delText>面</w:delText>
        </w:r>
      </w:del>
      <w:del w:id="2789" w:author="CCCF" w:date="2023-01-10T20:39:06Z">
        <w:r>
          <w:rPr>
            <w:rFonts w:hint="default" w:ascii="Times New Roman" w:hAnsi="Times New Roman" w:cs="Times New Roman"/>
            <w:color w:val="auto"/>
            <w:kern w:val="2"/>
            <w:sz w:val="21"/>
            <w:szCs w:val="21"/>
            <w:lang w:val="en-US" w:eastAsia="zh-CN"/>
          </w:rPr>
          <w:delText>，</w:delText>
        </w:r>
      </w:del>
      <w:del w:id="2790" w:author="CCCF" w:date="2023-01-10T20:39:05Z">
        <w:r>
          <w:rPr>
            <w:rFonts w:hint="default" w:ascii="Times New Roman" w:hAnsi="Times New Roman" w:cs="Times New Roman"/>
            <w:color w:val="auto"/>
            <w:kern w:val="2"/>
            <w:sz w:val="21"/>
            <w:szCs w:val="21"/>
            <w:lang w:val="en-US" w:eastAsia="zh-CN"/>
          </w:rPr>
          <w:delText>我们</w:delText>
        </w:r>
      </w:del>
      <w:del w:id="2791" w:author="CCCF" w:date="2023-01-10T20:39:04Z">
        <w:r>
          <w:rPr>
            <w:rFonts w:hint="default" w:ascii="Times New Roman" w:hAnsi="Times New Roman" w:cs="Times New Roman"/>
            <w:color w:val="auto"/>
            <w:kern w:val="2"/>
            <w:sz w:val="21"/>
            <w:szCs w:val="21"/>
            <w:lang w:val="en-US" w:eastAsia="zh-CN"/>
          </w:rPr>
          <w:delText>将</w:delText>
        </w:r>
      </w:del>
      <w:r>
        <w:rPr>
          <w:rFonts w:hint="default" w:ascii="Times New Roman" w:hAnsi="Times New Roman" w:cs="Times New Roman"/>
          <w:color w:val="auto"/>
          <w:kern w:val="2"/>
          <w:sz w:val="21"/>
          <w:szCs w:val="21"/>
          <w:lang w:val="en-US" w:eastAsia="zh-CN"/>
        </w:rPr>
        <w:t>介绍</w:t>
      </w:r>
      <w:del w:id="2792" w:author="CCCF" w:date="2023-01-10T20:39:19Z">
        <w:r>
          <w:rPr>
            <w:rFonts w:hint="default" w:ascii="Times New Roman" w:hAnsi="Times New Roman" w:cs="Times New Roman"/>
            <w:color w:val="auto"/>
            <w:kern w:val="2"/>
            <w:sz w:val="21"/>
            <w:szCs w:val="21"/>
            <w:lang w:val="en-US" w:eastAsia="zh-CN"/>
          </w:rPr>
          <w:delText>我们</w:delText>
        </w:r>
      </w:del>
      <w:ins w:id="2793" w:author="CCCF" w:date="2023-01-10T20:39:20Z">
        <w:r>
          <w:rPr>
            <w:rFonts w:hint="eastAsia" w:ascii="Times New Roman" w:hAnsi="Times New Roman" w:cs="Times New Roman"/>
            <w:color w:val="auto"/>
            <w:kern w:val="2"/>
            <w:sz w:val="21"/>
            <w:szCs w:val="21"/>
            <w:lang w:val="en-US" w:eastAsia="zh-CN"/>
          </w:rPr>
          <w:t>本文</w:t>
        </w:r>
      </w:ins>
      <w:ins w:id="2794" w:author="CCCF" w:date="2023-01-10T20:39:22Z">
        <w:r>
          <w:rPr>
            <w:rFonts w:hint="eastAsia" w:ascii="Times New Roman" w:hAnsi="Times New Roman" w:cs="Times New Roman"/>
            <w:color w:val="auto"/>
            <w:kern w:val="2"/>
            <w:sz w:val="21"/>
            <w:szCs w:val="21"/>
            <w:lang w:val="en-US" w:eastAsia="zh-CN"/>
          </w:rPr>
          <w:t>针对</w:t>
        </w:r>
      </w:ins>
      <w:ins w:id="2795" w:author="CCCF" w:date="2023-01-10T20:39:24Z">
        <w:r>
          <w:rPr>
            <w:rFonts w:hint="eastAsia" w:ascii="Times New Roman" w:hAnsi="Times New Roman" w:cs="Times New Roman"/>
            <w:color w:val="auto"/>
            <w:kern w:val="2"/>
            <w:sz w:val="21"/>
            <w:szCs w:val="21"/>
            <w:lang w:val="en-US" w:eastAsia="zh-CN"/>
          </w:rPr>
          <w:t>该</w:t>
        </w:r>
      </w:ins>
      <w:ins w:id="2796" w:author="CCCF" w:date="2023-01-10T20:39:25Z">
        <w:r>
          <w:rPr>
            <w:rFonts w:hint="eastAsia" w:ascii="Times New Roman" w:hAnsi="Times New Roman" w:cs="Times New Roman"/>
            <w:color w:val="auto"/>
            <w:kern w:val="2"/>
            <w:sz w:val="21"/>
            <w:szCs w:val="21"/>
            <w:lang w:val="en-US" w:eastAsia="zh-CN"/>
          </w:rPr>
          <w:t>研究</w:t>
        </w:r>
      </w:ins>
      <w:ins w:id="2797" w:author="CCCF" w:date="2023-01-10T20:39:26Z">
        <w:r>
          <w:rPr>
            <w:rFonts w:hint="eastAsia" w:ascii="Times New Roman" w:hAnsi="Times New Roman" w:cs="Times New Roman"/>
            <w:color w:val="auto"/>
            <w:kern w:val="2"/>
            <w:sz w:val="21"/>
            <w:szCs w:val="21"/>
            <w:lang w:val="en-US" w:eastAsia="zh-CN"/>
          </w:rPr>
          <w:t>问题</w:t>
        </w:r>
      </w:ins>
      <w:r>
        <w:rPr>
          <w:rFonts w:hint="default" w:ascii="Times New Roman" w:hAnsi="Times New Roman" w:cs="Times New Roman"/>
          <w:color w:val="auto"/>
          <w:kern w:val="2"/>
          <w:sz w:val="21"/>
          <w:szCs w:val="21"/>
          <w:lang w:val="en-US" w:eastAsia="zh-CN"/>
        </w:rPr>
        <w:t>提出的</w:t>
      </w:r>
      <w:ins w:id="2798" w:author="CCCF" w:date="2023-01-10T20:39:30Z">
        <w:r>
          <w:rPr>
            <w:rFonts w:hint="eastAsia" w:ascii="Times New Roman" w:hAnsi="Times New Roman" w:cs="Times New Roman"/>
            <w:color w:val="auto"/>
            <w:kern w:val="2"/>
            <w:sz w:val="21"/>
            <w:szCs w:val="21"/>
            <w:lang w:val="en-US" w:eastAsia="zh-CN"/>
          </w:rPr>
          <w:t>两</w:t>
        </w:r>
      </w:ins>
      <w:ins w:id="2799" w:author="CCCF" w:date="2023-01-10T20:39:33Z">
        <w:r>
          <w:rPr>
            <w:rFonts w:hint="eastAsia" w:ascii="Times New Roman" w:hAnsi="Times New Roman" w:cs="Times New Roman"/>
            <w:color w:val="auto"/>
            <w:kern w:val="2"/>
            <w:sz w:val="21"/>
            <w:szCs w:val="21"/>
            <w:lang w:val="en-US" w:eastAsia="zh-CN"/>
          </w:rPr>
          <w:t>种</w:t>
        </w:r>
      </w:ins>
      <w:ins w:id="2800" w:author="CCCF" w:date="2023-01-10T20:39:49Z">
        <w:r>
          <w:rPr>
            <w:rFonts w:hint="eastAsia" w:ascii="Times New Roman" w:hAnsi="Times New Roman" w:cs="Times New Roman"/>
            <w:color w:val="auto"/>
            <w:kern w:val="2"/>
            <w:sz w:val="21"/>
            <w:szCs w:val="21"/>
            <w:lang w:val="en-US" w:eastAsia="zh-CN"/>
          </w:rPr>
          <w:t>基于</w:t>
        </w:r>
      </w:ins>
      <w:ins w:id="2801" w:author="CCCF" w:date="2023-01-10T20:39:52Z">
        <w:r>
          <w:rPr>
            <w:rFonts w:hint="eastAsia" w:ascii="Times New Roman" w:hAnsi="Times New Roman" w:cs="Times New Roman"/>
            <w:color w:val="auto"/>
            <w:kern w:val="2"/>
            <w:sz w:val="21"/>
            <w:szCs w:val="21"/>
            <w:lang w:val="en-US" w:eastAsia="zh-CN"/>
          </w:rPr>
          <w:t>评价</w:t>
        </w:r>
      </w:ins>
      <w:ins w:id="2802" w:author="CCCF" w:date="2023-01-10T20:39:55Z">
        <w:r>
          <w:rPr>
            <w:rFonts w:hint="eastAsia" w:ascii="Times New Roman" w:hAnsi="Times New Roman" w:cs="Times New Roman"/>
            <w:color w:val="auto"/>
            <w:kern w:val="2"/>
            <w:sz w:val="21"/>
            <w:szCs w:val="21"/>
            <w:lang w:val="en-US" w:eastAsia="zh-CN"/>
          </w:rPr>
          <w:t>能力</w:t>
        </w:r>
      </w:ins>
      <w:ins w:id="2803" w:author="CCCF" w:date="2023-01-10T20:39:56Z">
        <w:r>
          <w:rPr>
            <w:rFonts w:hint="eastAsia" w:ascii="Times New Roman" w:hAnsi="Times New Roman" w:cs="Times New Roman"/>
            <w:color w:val="auto"/>
            <w:kern w:val="2"/>
            <w:sz w:val="21"/>
            <w:szCs w:val="21"/>
            <w:lang w:val="en-US" w:eastAsia="zh-CN"/>
          </w:rPr>
          <w:t>的</w:t>
        </w:r>
      </w:ins>
      <w:ins w:id="2804" w:author="CCCF" w:date="2023-01-10T20:39:58Z">
        <w:r>
          <w:rPr>
            <w:rFonts w:hint="eastAsia" w:ascii="Times New Roman" w:hAnsi="Times New Roman" w:cs="Times New Roman"/>
            <w:color w:val="auto"/>
            <w:kern w:val="2"/>
            <w:sz w:val="21"/>
            <w:szCs w:val="21"/>
            <w:lang w:val="en-US" w:eastAsia="zh-CN"/>
          </w:rPr>
          <w:t>同行</w:t>
        </w:r>
      </w:ins>
      <w:ins w:id="2805" w:author="CCCF" w:date="2023-01-10T20:39:59Z">
        <w:r>
          <w:rPr>
            <w:rFonts w:hint="eastAsia" w:ascii="Times New Roman" w:hAnsi="Times New Roman" w:cs="Times New Roman"/>
            <w:color w:val="auto"/>
            <w:kern w:val="2"/>
            <w:sz w:val="21"/>
            <w:szCs w:val="21"/>
            <w:lang w:val="en-US" w:eastAsia="zh-CN"/>
          </w:rPr>
          <w:t>互评</w:t>
        </w:r>
      </w:ins>
      <w:del w:id="2806" w:author="CCCF" w:date="2023-01-08T21:01:57Z">
        <w:r>
          <w:rPr>
            <w:rFonts w:hint="default" w:ascii="Times New Roman" w:hAnsi="Times New Roman" w:cs="Times New Roman"/>
            <w:color w:val="auto"/>
            <w:kern w:val="2"/>
            <w:sz w:val="21"/>
            <w:szCs w:val="21"/>
            <w:lang w:val="en-US" w:eastAsia="zh-CN"/>
          </w:rPr>
          <w:delText>概率模型</w:delText>
        </w:r>
      </w:del>
      <w:ins w:id="2807" w:author="CCCF" w:date="2023-01-08T21:01:57Z">
        <w:r>
          <w:rPr>
            <w:rFonts w:hint="eastAsia" w:ascii="Times New Roman" w:hAnsi="Times New Roman" w:cs="Times New Roman"/>
            <w:color w:val="auto"/>
            <w:kern w:val="2"/>
            <w:sz w:val="21"/>
            <w:szCs w:val="21"/>
            <w:lang w:val="en-US" w:eastAsia="zh-CN"/>
          </w:rPr>
          <w:t>概率图模型</w:t>
        </w:r>
      </w:ins>
      <w:del w:id="2808" w:author="CCCF" w:date="2023-01-10T20:39:44Z">
        <w:r>
          <w:rPr>
            <w:rFonts w:hint="default" w:ascii="Times New Roman" w:hAnsi="Times New Roman" w:cs="Times New Roman"/>
            <w:color w:val="auto"/>
            <w:kern w:val="2"/>
            <w:sz w:val="21"/>
            <w:szCs w:val="21"/>
            <w:lang w:val="en-US" w:eastAsia="zh-CN"/>
          </w:rPr>
          <w:delText>，以及如何通过概率模型和可观测变量，推导隐变量</w:delText>
        </w:r>
      </w:del>
      <w:r>
        <w:rPr>
          <w:rFonts w:hint="default" w:ascii="Times New Roman" w:hAnsi="Times New Roman" w:cs="Times New Roman"/>
          <w:color w:val="auto"/>
          <w:kern w:val="2"/>
          <w:sz w:val="21"/>
          <w:szCs w:val="21"/>
          <w:lang w:val="en-US" w:eastAsia="zh-CN"/>
        </w:rPr>
        <w:t>。</w:t>
      </w:r>
    </w:p>
    <w:p>
      <w:pPr>
        <w:pStyle w:val="25"/>
        <w:spacing w:before="157" w:beforeLines="50"/>
        <w:ind w:firstLine="0" w:firstLineChars="0"/>
        <w:rPr>
          <w:rFonts w:hint="default" w:ascii="Times New Roman" w:hAnsi="Times New Roman" w:cs="Times New Roman"/>
          <w:color w:val="auto"/>
          <w:kern w:val="2"/>
          <w:sz w:val="21"/>
          <w:szCs w:val="21"/>
          <w:lang w:val="en-US" w:eastAsia="zh-CN"/>
        </w:rPr>
        <w:pPrChange w:id="2809" w:author="CCCF" w:date="2023-01-10T20:07:56Z">
          <w:pPr>
            <w:pStyle w:val="25"/>
            <w:ind w:firstLine="0" w:firstLineChars="0"/>
          </w:pPr>
        </w:pPrChange>
      </w:pPr>
      <w:r>
        <w:rPr>
          <w:rFonts w:hint="eastAsia" w:ascii="Times New Roman" w:hAnsi="Times New Roman"/>
          <w:b/>
          <w:color w:val="auto"/>
          <w:szCs w:val="21"/>
        </w:rPr>
        <w:t>2.</w:t>
      </w:r>
      <w:r>
        <w:rPr>
          <w:rFonts w:hint="eastAsia" w:ascii="Times New Roman" w:hAnsi="Times New Roman"/>
          <w:b/>
          <w:color w:val="auto"/>
          <w:szCs w:val="21"/>
          <w:lang w:val="en-US" w:eastAsia="zh-CN"/>
        </w:rPr>
        <w:t xml:space="preserve">3 </w:t>
      </w:r>
      <w:del w:id="2810" w:author="CCCF" w:date="2023-01-08T21:01:59Z">
        <w:r>
          <w:rPr>
            <w:rFonts w:hint="eastAsia" w:ascii="Times New Roman" w:hAnsi="Times New Roman"/>
            <w:b/>
            <w:color w:val="auto"/>
            <w:szCs w:val="21"/>
            <w:lang w:val="en-US" w:eastAsia="zh-CN"/>
          </w:rPr>
          <w:delText>概率模型</w:delText>
        </w:r>
      </w:del>
      <w:ins w:id="2811" w:author="CCCF" w:date="2023-01-08T21:01:59Z">
        <w:r>
          <w:rPr>
            <w:rFonts w:hint="eastAsia" w:ascii="Times New Roman" w:hAnsi="Times New Roman"/>
            <w:b/>
            <w:color w:val="auto"/>
            <w:szCs w:val="21"/>
            <w:lang w:val="en-US" w:eastAsia="zh-CN"/>
          </w:rPr>
          <w:t>概率图模型</w:t>
        </w:r>
      </w:ins>
      <w:ins w:id="2812" w:author="CCCF" w:date="2023-01-10T20:08:19Z">
        <w:r>
          <w:rPr>
            <w:rFonts w:hint="eastAsia" w:ascii="Times New Roman" w:hAnsi="Times New Roman"/>
            <w:b/>
            <w:color w:val="auto"/>
            <w:szCs w:val="21"/>
            <w:lang w:val="en-US" w:eastAsia="zh-CN"/>
          </w:rPr>
          <w:t>设计</w:t>
        </w:r>
      </w:ins>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rFonts w:hint="default" w:ascii="Times New Roman" w:hAnsi="Times New Roman" w:cs="Times New Roman"/>
          <w:color w:val="auto"/>
          <w:kern w:val="2"/>
          <w:sz w:val="21"/>
          <w:szCs w:val="21"/>
          <w:lang w:val="en-US" w:eastAsia="zh-CN"/>
        </w:rPr>
        <w:pPrChange w:id="2813" w:author="CCCF" w:date="2023-01-10T17:45: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del w:id="2814" w:author="CCCF" w:date="2023-01-10T20:08:22Z">
        <w:r>
          <w:rPr>
            <w:rFonts w:hint="default" w:ascii="Times New Roman" w:hAnsi="Times New Roman" w:cs="Times New Roman"/>
            <w:color w:val="auto"/>
            <w:kern w:val="2"/>
            <w:sz w:val="21"/>
            <w:szCs w:val="21"/>
            <w:lang w:val="en-US" w:eastAsia="zh-CN"/>
          </w:rPr>
          <w:delText>我们</w:delText>
        </w:r>
      </w:del>
      <w:ins w:id="2815" w:author="CCCF" w:date="2023-01-10T20:08:23Z">
        <w:r>
          <w:rPr>
            <w:rFonts w:hint="eastAsia" w:ascii="Times New Roman" w:hAnsi="Times New Roman" w:cs="Times New Roman"/>
            <w:color w:val="auto"/>
            <w:kern w:val="2"/>
            <w:sz w:val="21"/>
            <w:szCs w:val="21"/>
            <w:lang w:val="en-US" w:eastAsia="zh-CN"/>
          </w:rPr>
          <w:t>本节</w:t>
        </w:r>
      </w:ins>
      <w:ins w:id="2816" w:author="CCCF" w:date="2023-01-10T20:08:25Z">
        <w:r>
          <w:rPr>
            <w:rFonts w:hint="eastAsia" w:ascii="Times New Roman" w:hAnsi="Times New Roman" w:cs="Times New Roman"/>
            <w:color w:val="auto"/>
            <w:kern w:val="2"/>
            <w:sz w:val="21"/>
            <w:szCs w:val="21"/>
            <w:lang w:val="en-US" w:eastAsia="zh-CN"/>
          </w:rPr>
          <w:t>提出</w:t>
        </w:r>
      </w:ins>
      <w:ins w:id="2817" w:author="CCCF" w:date="2023-01-10T20:08:26Z">
        <w:r>
          <w:rPr>
            <w:rFonts w:hint="eastAsia" w:ascii="Times New Roman" w:hAnsi="Times New Roman" w:cs="Times New Roman"/>
            <w:color w:val="auto"/>
            <w:kern w:val="2"/>
            <w:sz w:val="21"/>
            <w:szCs w:val="21"/>
            <w:lang w:val="en-US" w:eastAsia="zh-CN"/>
          </w:rPr>
          <w:t>了</w:t>
        </w:r>
      </w:ins>
      <w:ins w:id="2818" w:author="CCCF" w:date="2023-01-10T20:08:28Z">
        <w:r>
          <w:rPr>
            <w:rFonts w:hint="eastAsia" w:ascii="Times New Roman" w:hAnsi="Times New Roman" w:cs="Times New Roman"/>
            <w:color w:val="auto"/>
            <w:kern w:val="2"/>
            <w:sz w:val="21"/>
            <w:szCs w:val="21"/>
            <w:lang w:val="en-US" w:eastAsia="zh-CN"/>
          </w:rPr>
          <w:t>两种基于</w:t>
        </w:r>
      </w:ins>
      <w:ins w:id="2819" w:author="CCCF" w:date="2023-01-10T20:08:30Z">
        <w:r>
          <w:rPr>
            <w:rFonts w:hint="eastAsia" w:ascii="Times New Roman" w:hAnsi="Times New Roman" w:cs="Times New Roman"/>
            <w:color w:val="auto"/>
            <w:kern w:val="2"/>
            <w:sz w:val="21"/>
            <w:szCs w:val="21"/>
            <w:lang w:val="en-US" w:eastAsia="zh-CN"/>
          </w:rPr>
          <w:t>评价</w:t>
        </w:r>
      </w:ins>
      <w:ins w:id="2820" w:author="CCCF" w:date="2023-01-10T20:08:31Z">
        <w:r>
          <w:rPr>
            <w:rFonts w:hint="eastAsia" w:ascii="Times New Roman" w:hAnsi="Times New Roman" w:cs="Times New Roman"/>
            <w:color w:val="auto"/>
            <w:kern w:val="2"/>
            <w:sz w:val="21"/>
            <w:szCs w:val="21"/>
            <w:lang w:val="en-US" w:eastAsia="zh-CN"/>
          </w:rPr>
          <w:t>能力的</w:t>
        </w:r>
      </w:ins>
      <w:ins w:id="2821" w:author="CCCF" w:date="2023-01-10T20:08:38Z">
        <w:r>
          <w:rPr>
            <w:rFonts w:hint="eastAsia" w:ascii="Times New Roman" w:hAnsi="Times New Roman" w:cs="Times New Roman"/>
            <w:color w:val="auto"/>
            <w:kern w:val="2"/>
            <w:sz w:val="21"/>
            <w:szCs w:val="21"/>
            <w:lang w:val="en-US" w:eastAsia="zh-CN"/>
          </w:rPr>
          <w:t>同行</w:t>
        </w:r>
      </w:ins>
      <w:ins w:id="2822" w:author="CCCF" w:date="2023-01-10T20:08:40Z">
        <w:r>
          <w:rPr>
            <w:rFonts w:hint="eastAsia" w:ascii="Times New Roman" w:hAnsi="Times New Roman" w:cs="Times New Roman"/>
            <w:color w:val="auto"/>
            <w:kern w:val="2"/>
            <w:sz w:val="21"/>
            <w:szCs w:val="21"/>
            <w:lang w:val="en-US" w:eastAsia="zh-CN"/>
          </w:rPr>
          <w:t>互评</w:t>
        </w:r>
      </w:ins>
      <w:ins w:id="2823" w:author="CCCF" w:date="2023-01-10T20:08:32Z">
        <w:r>
          <w:rPr>
            <w:rFonts w:hint="eastAsia" w:ascii="Times New Roman" w:hAnsi="Times New Roman" w:cs="Times New Roman"/>
            <w:color w:val="auto"/>
            <w:kern w:val="2"/>
            <w:sz w:val="21"/>
            <w:szCs w:val="21"/>
            <w:lang w:val="en-US" w:eastAsia="zh-CN"/>
          </w:rPr>
          <w:t>概率</w:t>
        </w:r>
      </w:ins>
      <w:ins w:id="2824" w:author="CCCF" w:date="2023-01-10T20:08:35Z">
        <w:r>
          <w:rPr>
            <w:rFonts w:hint="eastAsia" w:ascii="Times New Roman" w:hAnsi="Times New Roman" w:cs="Times New Roman"/>
            <w:color w:val="auto"/>
            <w:kern w:val="2"/>
            <w:sz w:val="21"/>
            <w:szCs w:val="21"/>
            <w:lang w:val="en-US" w:eastAsia="zh-CN"/>
          </w:rPr>
          <w:t>图模型</w:t>
        </w:r>
      </w:ins>
      <w:del w:id="2825" w:author="CCCF" w:date="2023-01-10T20:08:45Z">
        <w:r>
          <w:rPr>
            <w:rFonts w:hint="default" w:ascii="Times New Roman" w:hAnsi="Times New Roman" w:cs="Times New Roman"/>
            <w:color w:val="auto"/>
            <w:kern w:val="2"/>
            <w:sz w:val="21"/>
            <w:szCs w:val="21"/>
            <w:lang w:val="en-US" w:eastAsia="zh-CN"/>
          </w:rPr>
          <w:delText>一共提出了</w:delText>
        </w:r>
      </w:del>
      <w:ins w:id="2826" w:author="CCCF" w:date="2023-01-10T20:08:45Z">
        <w:r>
          <w:rPr>
            <w:rFonts w:hint="eastAsia" w:ascii="Times New Roman" w:hAnsi="Times New Roman" w:cs="Times New Roman"/>
            <w:color w:val="auto"/>
            <w:kern w:val="2"/>
            <w:sz w:val="21"/>
            <w:szCs w:val="21"/>
            <w:lang w:val="en-US" w:eastAsia="zh-CN"/>
          </w:rPr>
          <w:t>，</w:t>
        </w:r>
      </w:ins>
      <w:ins w:id="2827" w:author="CCCF" w:date="2023-01-10T20:08:47Z">
        <w:r>
          <w:rPr>
            <w:rFonts w:hint="eastAsia" w:ascii="Times New Roman" w:hAnsi="Times New Roman" w:cs="Times New Roman"/>
            <w:color w:val="auto"/>
            <w:kern w:val="2"/>
            <w:sz w:val="21"/>
            <w:szCs w:val="21"/>
            <w:lang w:val="en-US" w:eastAsia="zh-CN"/>
          </w:rPr>
          <w:t>命名</w:t>
        </w:r>
      </w:ins>
      <w:ins w:id="2828" w:author="CCCF" w:date="2023-01-10T20:08:48Z">
        <w:r>
          <w:rPr>
            <w:rFonts w:hint="eastAsia" w:ascii="Times New Roman" w:hAnsi="Times New Roman" w:cs="Times New Roman"/>
            <w:color w:val="auto"/>
            <w:kern w:val="2"/>
            <w:sz w:val="21"/>
            <w:szCs w:val="21"/>
            <w:lang w:val="en-US" w:eastAsia="zh-CN"/>
          </w:rPr>
          <w:t>为</w:t>
        </w:r>
      </w:ins>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default" w:ascii="Times New Roman" w:hAnsi="Times New Roman"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7</w:t>
      </w:r>
      <w:del w:id="2829" w:author="CCCF" w:date="2023-01-10T20:08:54Z">
        <w:r>
          <w:rPr>
            <w:rFonts w:hint="default" w:ascii="Times New Roman" w:hAnsi="Times New Roman" w:cs="Times New Roman"/>
            <w:color w:val="auto"/>
            <w:kern w:val="2"/>
            <w:sz w:val="21"/>
            <w:szCs w:val="21"/>
            <w:lang w:val="en-US" w:eastAsia="zh-CN"/>
          </w:rPr>
          <w:delText>两个概率模型</w:delText>
        </w:r>
      </w:del>
      <w:del w:id="2830" w:author="CCCF" w:date="2023-01-10T20:08:51Z">
        <w:r>
          <w:rPr>
            <w:rFonts w:hint="default" w:ascii="Times New Roman" w:hAnsi="Times New Roman" w:cs="Times New Roman"/>
            <w:color w:val="auto"/>
            <w:kern w:val="2"/>
            <w:sz w:val="21"/>
            <w:szCs w:val="21"/>
            <w:lang w:val="en-US" w:eastAsia="zh-CN"/>
          </w:rPr>
          <w:delText>，</w:delText>
        </w:r>
      </w:del>
      <w:ins w:id="2831" w:author="CCCF" w:date="2023-01-10T20:08:51Z">
        <w:r>
          <w:rPr>
            <w:rFonts w:hint="eastAsia" w:ascii="Times New Roman" w:hAnsi="Times New Roman" w:cs="Times New Roman"/>
            <w:color w:val="auto"/>
            <w:kern w:val="2"/>
            <w:sz w:val="21"/>
            <w:szCs w:val="21"/>
            <w:lang w:val="en-US" w:eastAsia="zh-CN"/>
          </w:rPr>
          <w:t>。</w:t>
        </w:r>
      </w:ins>
      <w:ins w:id="2832" w:author="CCCF" w:date="2023-01-10T20:09:00Z">
        <w:r>
          <w:rPr>
            <w:rFonts w:hint="eastAsia" w:ascii="Times New Roman" w:hAnsi="Times New Roman" w:cs="Times New Roman"/>
            <w:color w:val="auto"/>
            <w:kern w:val="2"/>
            <w:sz w:val="21"/>
            <w:szCs w:val="21"/>
            <w:lang w:val="en-US" w:eastAsia="zh-CN"/>
          </w:rPr>
          <w:t>这两个模型</w:t>
        </w:r>
      </w:ins>
      <w:ins w:id="2833" w:author="CCCF" w:date="2023-01-10T20:09:05Z">
        <w:r>
          <w:rPr>
            <w:rFonts w:hint="eastAsia" w:ascii="Times New Roman" w:hAnsi="Times New Roman" w:cs="Times New Roman"/>
            <w:color w:val="auto"/>
            <w:kern w:val="2"/>
            <w:sz w:val="21"/>
            <w:szCs w:val="21"/>
            <w:lang w:val="en-US" w:eastAsia="zh-CN"/>
          </w:rPr>
          <w:t>中</w:t>
        </w:r>
      </w:ins>
      <w:ins w:id="2834" w:author="CCCF" w:date="2023-01-10T20:09:01Z">
        <w:r>
          <w:rPr>
            <w:rFonts w:hint="eastAsia" w:ascii="Times New Roman" w:hAnsi="Times New Roman" w:cs="Times New Roman"/>
            <w:color w:val="auto"/>
            <w:kern w:val="2"/>
            <w:sz w:val="21"/>
            <w:szCs w:val="21"/>
            <w:lang w:val="en-US" w:eastAsia="zh-CN"/>
          </w:rPr>
          <w:t>的</w:t>
        </w:r>
      </w:ins>
      <w:del w:id="2835" w:author="CCCF" w:date="2023-01-10T20:09:01Z">
        <w:r>
          <w:rPr>
            <w:rFonts w:hint="default" w:ascii="Times New Roman" w:hAnsi="Times New Roman" w:cs="Times New Roman"/>
            <w:color w:val="auto"/>
            <w:kern w:val="2"/>
            <w:sz w:val="21"/>
            <w:szCs w:val="21"/>
            <w:lang w:val="en-US" w:eastAsia="zh-CN"/>
          </w:rPr>
          <w:delText>其</w:delText>
        </w:r>
      </w:del>
      <w:r>
        <w:rPr>
          <w:rFonts w:hint="default" w:ascii="Times New Roman" w:hAnsi="Times New Roman" w:cs="Times New Roman"/>
          <w:color w:val="auto"/>
          <w:kern w:val="2"/>
          <w:sz w:val="21"/>
          <w:szCs w:val="21"/>
          <w:lang w:val="en-US" w:eastAsia="zh-CN"/>
        </w:rPr>
        <w:t>随机变量</w:t>
      </w:r>
      <w:del w:id="2836" w:author="CCCF" w:date="2023-01-10T20:09:09Z">
        <w:r>
          <w:rPr>
            <w:rFonts w:hint="default" w:ascii="Times New Roman" w:hAnsi="Times New Roman" w:cs="Times New Roman"/>
            <w:color w:val="auto"/>
            <w:kern w:val="2"/>
            <w:sz w:val="21"/>
            <w:szCs w:val="21"/>
            <w:lang w:val="en-US" w:eastAsia="zh-CN"/>
          </w:rPr>
          <w:delText>之</w:delText>
        </w:r>
      </w:del>
      <w:r>
        <w:rPr>
          <w:rFonts w:hint="default" w:ascii="Times New Roman" w:hAnsi="Times New Roman" w:cs="Times New Roman"/>
          <w:color w:val="auto"/>
          <w:kern w:val="2"/>
          <w:sz w:val="21"/>
          <w:szCs w:val="21"/>
          <w:lang w:val="en-US" w:eastAsia="zh-CN"/>
        </w:rPr>
        <w:t>间的</w:t>
      </w:r>
      <w:del w:id="2837" w:author="CCCF" w:date="2023-01-10T20:09:42Z">
        <w:r>
          <w:rPr>
            <w:rFonts w:hint="default" w:ascii="Times New Roman" w:hAnsi="Times New Roman" w:cs="Times New Roman"/>
            <w:color w:val="auto"/>
            <w:kern w:val="2"/>
            <w:sz w:val="21"/>
            <w:szCs w:val="21"/>
            <w:lang w:val="en-US" w:eastAsia="zh-CN"/>
          </w:rPr>
          <w:delText>条件依赖结构</w:delText>
        </w:r>
      </w:del>
      <w:ins w:id="2838" w:author="CCCF" w:date="2023-01-10T20:09:46Z">
        <w:r>
          <w:rPr>
            <w:rFonts w:hint="eastAsia" w:ascii="Times New Roman" w:hAnsi="Times New Roman" w:cs="Times New Roman"/>
            <w:color w:val="auto"/>
            <w:kern w:val="2"/>
            <w:sz w:val="21"/>
            <w:szCs w:val="21"/>
            <w:lang w:val="en-US" w:eastAsia="zh-CN"/>
          </w:rPr>
          <w:t>依赖</w:t>
        </w:r>
      </w:ins>
      <w:ins w:id="2839" w:author="CCCF" w:date="2023-01-10T20:09:47Z">
        <w:r>
          <w:rPr>
            <w:rFonts w:hint="eastAsia" w:ascii="Times New Roman" w:hAnsi="Times New Roman" w:cs="Times New Roman"/>
            <w:color w:val="auto"/>
            <w:kern w:val="2"/>
            <w:sz w:val="21"/>
            <w:szCs w:val="21"/>
            <w:lang w:val="en-US" w:eastAsia="zh-CN"/>
          </w:rPr>
          <w:t>关系</w:t>
        </w:r>
      </w:ins>
      <w:r>
        <w:rPr>
          <w:rFonts w:hint="default" w:ascii="Times New Roman" w:hAnsi="Times New Roman" w:cs="Times New Roman"/>
          <w:color w:val="auto"/>
          <w:kern w:val="2"/>
          <w:sz w:val="21"/>
          <w:szCs w:val="21"/>
          <w:lang w:val="en-US" w:eastAsia="zh-CN"/>
        </w:rPr>
        <w:t>如</w:t>
      </w:r>
      <w:ins w:id="2840" w:author="CCCF" w:date="2023-01-10T20:09:53Z">
        <w:r>
          <w:rPr>
            <w:rFonts w:hint="eastAsia" w:ascii="Times New Roman" w:hAnsi="Times New Roman" w:cs="Times New Roman"/>
            <w:color w:val="auto"/>
            <w:kern w:val="2"/>
            <w:sz w:val="21"/>
            <w:szCs w:val="21"/>
            <w:lang w:val="en-US" w:eastAsia="zh-CN"/>
          </w:rPr>
          <w:t>下</w:t>
        </w:r>
      </w:ins>
      <w:r>
        <w:rPr>
          <w:rFonts w:hint="default" w:ascii="Times New Roman" w:hAnsi="Times New Roman" w:cs="Times New Roman"/>
          <w:color w:val="auto"/>
          <w:kern w:val="2"/>
          <w:sz w:val="21"/>
          <w:szCs w:val="21"/>
          <w:lang w:val="en-US" w:eastAsia="zh-CN"/>
        </w:rPr>
        <w:t>图2</w:t>
      </w:r>
      <w:del w:id="2841" w:author="CCCF" w:date="2023-01-10T20:09:15Z">
        <w:r>
          <w:rPr>
            <w:rFonts w:hint="default" w:ascii="Times New Roman" w:hAnsi="Times New Roman" w:cs="Times New Roman"/>
            <w:color w:val="auto"/>
            <w:kern w:val="2"/>
            <w:sz w:val="21"/>
            <w:szCs w:val="21"/>
            <w:lang w:val="en-US" w:eastAsia="zh-CN"/>
          </w:rPr>
          <w:delText>中的图形模型</w:delText>
        </w:r>
      </w:del>
      <w:r>
        <w:rPr>
          <w:rFonts w:hint="default" w:ascii="Times New Roman" w:hAnsi="Times New Roman" w:cs="Times New Roman"/>
          <w:color w:val="auto"/>
          <w:kern w:val="2"/>
          <w:sz w:val="21"/>
          <w:szCs w:val="21"/>
          <w:lang w:val="en-US" w:eastAsia="zh-CN"/>
        </w:rPr>
        <w:t>所示。</w:t>
      </w:r>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ascii="Times New Roman" w:hAnsi="Times New Roman" w:cs="Times New Roman"/>
          <w:color w:val="auto"/>
          <w:kern w:val="2"/>
          <w:sz w:val="21"/>
          <w:szCs w:val="21"/>
          <w:lang w:val="en-US" w:eastAsia="zh-CN"/>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center"/>
        <w:textAlignment w:val="auto"/>
        <w:rPr>
          <w:del w:id="2843" w:author="CCCF" w:date="2023-01-09T22:28:33Z"/>
          <w:rFonts w:hint="default" w:ascii="Times New Roman" w:hAnsi="Times New Roman" w:cs="Times New Roman"/>
          <w:color w:val="auto"/>
          <w:kern w:val="2"/>
          <w:sz w:val="21"/>
          <w:szCs w:val="21"/>
          <w:lang w:val="en-US" w:eastAsia="zh-CN"/>
        </w:rPr>
        <w:pPrChange w:id="2842" w:author="CCCF" w:date="2023-01-09T22:28:19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r>
        <w:rPr>
          <w:rFonts w:hint="default" w:ascii="Times New Roman" w:hAnsi="Times New Roman" w:cs="Times New Roman"/>
          <w:color w:val="auto"/>
          <w:kern w:val="2"/>
          <w:sz w:val="21"/>
          <w:szCs w:val="21"/>
          <w:lang w:val="en-US" w:eastAsia="zh-CN"/>
        </w:rPr>
        <w:drawing>
          <wp:inline distT="0" distB="0" distL="114300" distR="114300">
            <wp:extent cx="5669280" cy="1779905"/>
            <wp:effectExtent l="0" t="0" r="0" b="3175"/>
            <wp:docPr id="23" name="图片 23" descr="概率图模型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概率图模型_1"/>
                    <pic:cNvPicPr>
                      <a:picLocks noChangeAspect="1"/>
                    </pic:cNvPicPr>
                  </pic:nvPicPr>
                  <pic:blipFill>
                    <a:blip r:embed="rId12"/>
                    <a:stretch>
                      <a:fillRect/>
                    </a:stretch>
                  </pic:blipFill>
                  <pic:spPr>
                    <a:xfrm>
                      <a:off x="0" y="0"/>
                      <a:ext cx="5669280" cy="1779905"/>
                    </a:xfrm>
                    <a:prstGeom prst="rect">
                      <a:avLst/>
                    </a:prstGeom>
                  </pic:spPr>
                </pic:pic>
              </a:graphicData>
            </a:graphic>
          </wp:inline>
        </w:drawing>
      </w:r>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center"/>
        <w:textAlignment w:val="auto"/>
        <w:rPr>
          <w:rFonts w:hint="default" w:ascii="Times New Roman" w:hAnsi="Times New Roman" w:cs="Times New Roman"/>
          <w:color w:val="auto"/>
          <w:kern w:val="2"/>
          <w:sz w:val="21"/>
          <w:szCs w:val="21"/>
          <w:lang w:val="en-US" w:eastAsia="zh-CN"/>
        </w:rPr>
        <w:pPrChange w:id="2844" w:author="CCCF" w:date="2023-01-09T22:28:33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p>
    <w:p>
      <w:pPr>
        <w:pStyle w:val="25"/>
        <w:ind w:firstLine="0" w:firstLineChars="0"/>
        <w:jc w:val="center"/>
        <w:rPr>
          <w:rFonts w:hint="default" w:ascii="Times New Roman" w:hAnsi="Times New Roman"/>
          <w:color w:val="auto"/>
          <w:szCs w:val="21"/>
          <w:lang w:val="en-US"/>
        </w:rPr>
      </w:pPr>
      <w:r>
        <w:rPr>
          <w:rFonts w:hint="default" w:ascii="Times New Roman" w:hAnsi="Times New Roman"/>
          <w:color w:val="auto"/>
          <w:szCs w:val="21"/>
        </w:rPr>
        <w:t>图</w:t>
      </w:r>
      <w:r>
        <w:rPr>
          <w:rFonts w:hint="default" w:ascii="Times New Roman" w:hAnsi="Times New Roman"/>
          <w:color w:val="auto"/>
          <w:szCs w:val="21"/>
          <w:lang w:val="en-US" w:eastAsia="zh-CN"/>
        </w:rPr>
        <w:t>2</w:t>
      </w:r>
      <w:r>
        <w:rPr>
          <w:rFonts w:hint="default" w:ascii="Times New Roman" w:hAnsi="Times New Roman"/>
          <w:color w:val="auto"/>
          <w:szCs w:val="21"/>
        </w:rPr>
        <w:t xml:space="preserve">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eastAsia" w:ascii="Times New Roman" w:hAnsi="Times New Roman"/>
          <w:color w:val="auto"/>
          <w:szCs w:val="21"/>
          <w:vertAlign w:val="baseline"/>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del w:id="2845" w:author="CCCF" w:date="2023-01-10T20:09:30Z">
        <w:r>
          <w:rPr>
            <w:rFonts w:hint="eastAsia" w:ascii="Times New Roman" w:hAnsi="Times New Roman"/>
            <w:color w:val="auto"/>
            <w:szCs w:val="21"/>
            <w:vertAlign w:val="baseline"/>
            <w:lang w:val="en-US" w:eastAsia="zh-CN"/>
          </w:rPr>
          <w:delText>的</w:delText>
        </w:r>
      </w:del>
      <w:ins w:id="2846" w:author="CCCF" w:date="2023-01-10T20:09:29Z">
        <w:r>
          <w:rPr>
            <w:rFonts w:hint="eastAsia" w:ascii="Times New Roman" w:hAnsi="Times New Roman"/>
            <w:color w:val="auto"/>
            <w:szCs w:val="21"/>
            <w:vertAlign w:val="baseline"/>
            <w:lang w:val="en-US" w:eastAsia="zh-CN"/>
          </w:rPr>
          <w:t>模型</w:t>
        </w:r>
      </w:ins>
      <w:ins w:id="2847" w:author="CCCF" w:date="2023-01-10T20:09:32Z">
        <w:r>
          <w:rPr>
            <w:rFonts w:hint="eastAsia" w:ascii="Times New Roman" w:hAnsi="Times New Roman"/>
            <w:color w:val="auto"/>
            <w:szCs w:val="21"/>
            <w:vertAlign w:val="baseline"/>
            <w:lang w:val="en-US" w:eastAsia="zh-CN"/>
          </w:rPr>
          <w:t>中</w:t>
        </w:r>
      </w:ins>
      <w:ins w:id="2848" w:author="CCCF" w:date="2023-01-10T20:09:33Z">
        <w:r>
          <w:rPr>
            <w:rFonts w:hint="eastAsia" w:ascii="Times New Roman" w:hAnsi="Times New Roman"/>
            <w:color w:val="auto"/>
            <w:szCs w:val="21"/>
            <w:vertAlign w:val="baseline"/>
            <w:lang w:val="en-US" w:eastAsia="zh-CN"/>
          </w:rPr>
          <w:t>变量</w:t>
        </w:r>
      </w:ins>
      <w:ins w:id="2849" w:author="CCCF" w:date="2023-01-10T20:09:34Z">
        <w:r>
          <w:rPr>
            <w:rFonts w:hint="eastAsia" w:ascii="Times New Roman" w:hAnsi="Times New Roman"/>
            <w:color w:val="auto"/>
            <w:szCs w:val="21"/>
            <w:vertAlign w:val="baseline"/>
            <w:lang w:val="en-US" w:eastAsia="zh-CN"/>
          </w:rPr>
          <w:t>的</w:t>
        </w:r>
      </w:ins>
      <w:ins w:id="2850" w:author="CCCF" w:date="2023-01-10T20:09:59Z">
        <w:r>
          <w:rPr>
            <w:rFonts w:hint="eastAsia" w:ascii="Times New Roman" w:hAnsi="Times New Roman"/>
            <w:color w:val="auto"/>
            <w:szCs w:val="21"/>
            <w:vertAlign w:val="baseline"/>
            <w:lang w:val="en-US" w:eastAsia="zh-CN"/>
          </w:rPr>
          <w:t>依赖</w:t>
        </w:r>
      </w:ins>
      <w:del w:id="2851" w:author="CCCF" w:date="2023-01-10T20:10:00Z">
        <w:r>
          <w:rPr>
            <w:rFonts w:hint="eastAsia" w:ascii="Times New Roman" w:hAnsi="Times New Roman"/>
            <w:color w:val="auto"/>
            <w:szCs w:val="21"/>
            <w:vertAlign w:val="baseline"/>
            <w:lang w:val="en-US" w:eastAsia="zh-CN"/>
          </w:rPr>
          <w:delText>概率图模型</w:delText>
        </w:r>
      </w:del>
      <w:ins w:id="2852" w:author="CCCF" w:date="2023-01-10T20:10:01Z">
        <w:r>
          <w:rPr>
            <w:rFonts w:hint="eastAsia" w:ascii="Times New Roman" w:hAnsi="Times New Roman"/>
            <w:color w:val="auto"/>
            <w:szCs w:val="21"/>
            <w:vertAlign w:val="baseline"/>
            <w:lang w:val="en-US" w:eastAsia="zh-CN"/>
          </w:rPr>
          <w:t>关系</w:t>
        </w:r>
      </w:ins>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0" w:firstLineChars="0"/>
        <w:jc w:val="center"/>
        <w:textAlignment w:val="auto"/>
        <w:rPr>
          <w:rFonts w:hint="default" w:ascii="Times New Roman" w:hAnsi="Times New Roman" w:eastAsia="宋体" w:cs="Times New Roman"/>
          <w:color w:val="auto"/>
          <w:kern w:val="2"/>
          <w:sz w:val="21"/>
          <w:szCs w:val="21"/>
          <w:lang w:val="en-US" w:eastAsia="zh-CN"/>
        </w:rPr>
        <w:sectPr>
          <w:type w:val="continuous"/>
          <w:pgSz w:w="11906" w:h="16838"/>
          <w:pgMar w:top="1440" w:right="1416" w:bottom="1440" w:left="1560" w:header="851" w:footer="992" w:gutter="0"/>
          <w:cols w:space="425" w:num="1"/>
          <w:docGrid w:type="lines" w:linePitch="312" w:charSpace="0"/>
        </w:sectPr>
        <w:pPrChange w:id="2853" w:author="CCCF" w:date="2023-01-09T22:28:29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1680" w:firstLineChars="700"/>
            <w:textAlignment w:val="auto"/>
          </w:pPr>
        </w:pPrChange>
      </w:pPr>
      <w:r>
        <w:rPr>
          <w:rFonts w:ascii="Times New Roman" w:hAnsi="Times New Roman" w:cs="Times New Roman"/>
          <w:color w:val="auto"/>
          <w:szCs w:val="21"/>
        </w:rPr>
        <w:t>Fig.</w:t>
      </w:r>
      <w:r>
        <w:rPr>
          <w:rFonts w:hint="default" w:ascii="Times New Roman" w:hAnsi="Times New Roman" w:cs="Times New Roman"/>
          <w:color w:val="auto"/>
          <w:szCs w:val="21"/>
          <w:lang w:val="en-US" w:eastAsia="zh-CN"/>
        </w:rPr>
        <w:t>2</w:t>
      </w:r>
      <w:r>
        <w:rPr>
          <w:rFonts w:ascii="Times New Roman" w:hAnsi="Times New Roman" w:cs="Times New Roman"/>
          <w:color w:val="auto"/>
          <w:szCs w:val="21"/>
        </w:rPr>
        <w:t xml:space="preserve">  </w:t>
      </w:r>
      <w:ins w:id="2854" w:author="CCCF" w:date="2023-01-10T20:10:05Z">
        <w:r>
          <w:rPr>
            <w:rFonts w:hint="eastAsia" w:ascii="Times New Roman" w:hAnsi="Times New Roman" w:cs="Times New Roman"/>
            <w:color w:val="auto"/>
            <w:szCs w:val="21"/>
            <w:lang w:val="en-US" w:eastAsia="zh-CN"/>
          </w:rPr>
          <w:t>De</w:t>
        </w:r>
      </w:ins>
      <w:ins w:id="2855" w:author="CCCF" w:date="2023-01-10T20:10:06Z">
        <w:r>
          <w:rPr>
            <w:rFonts w:hint="eastAsia" w:ascii="Times New Roman" w:hAnsi="Times New Roman" w:cs="Times New Roman"/>
            <w:color w:val="auto"/>
            <w:szCs w:val="21"/>
            <w:lang w:val="en-US" w:eastAsia="zh-CN"/>
          </w:rPr>
          <w:t>pen</w:t>
        </w:r>
      </w:ins>
      <w:ins w:id="2856" w:author="CCCF" w:date="2023-01-10T20:10:36Z">
        <w:r>
          <w:rPr>
            <w:rFonts w:hint="eastAsia" w:ascii="Times New Roman" w:hAnsi="Times New Roman" w:cs="Times New Roman"/>
            <w:color w:val="auto"/>
            <w:szCs w:val="21"/>
            <w:lang w:val="en-US" w:eastAsia="zh-CN"/>
          </w:rPr>
          <w:t>dency</w:t>
        </w:r>
      </w:ins>
      <w:ins w:id="2857" w:author="CCCF" w:date="2023-01-10T20:10:37Z">
        <w:r>
          <w:rPr>
            <w:rFonts w:hint="eastAsia" w:ascii="Times New Roman" w:hAnsi="Times New Roman" w:cs="Times New Roman"/>
            <w:color w:val="auto"/>
            <w:szCs w:val="21"/>
            <w:lang w:val="en-US" w:eastAsia="zh-CN"/>
          </w:rPr>
          <w:t xml:space="preserve"> of </w:t>
        </w:r>
      </w:ins>
      <w:ins w:id="2858" w:author="CCCF" w:date="2023-01-10T20:10:38Z">
        <w:r>
          <w:rPr>
            <w:rFonts w:hint="eastAsia" w:ascii="Times New Roman" w:hAnsi="Times New Roman" w:cs="Times New Roman"/>
            <w:color w:val="auto"/>
            <w:szCs w:val="21"/>
            <w:lang w:val="en-US" w:eastAsia="zh-CN"/>
          </w:rPr>
          <w:t>va</w:t>
        </w:r>
      </w:ins>
      <w:ins w:id="2859" w:author="CCCF" w:date="2023-01-10T20:10:39Z">
        <w:r>
          <w:rPr>
            <w:rFonts w:hint="eastAsia" w:ascii="Times New Roman" w:hAnsi="Times New Roman" w:cs="Times New Roman"/>
            <w:color w:val="auto"/>
            <w:szCs w:val="21"/>
            <w:lang w:val="en-US" w:eastAsia="zh-CN"/>
          </w:rPr>
          <w:t>riabl</w:t>
        </w:r>
      </w:ins>
      <w:ins w:id="2860" w:author="CCCF" w:date="2023-01-10T20:10:40Z">
        <w:r>
          <w:rPr>
            <w:rFonts w:hint="eastAsia" w:ascii="Times New Roman" w:hAnsi="Times New Roman" w:cs="Times New Roman"/>
            <w:color w:val="auto"/>
            <w:szCs w:val="21"/>
            <w:lang w:val="en-US" w:eastAsia="zh-CN"/>
          </w:rPr>
          <w:t>es</w:t>
        </w:r>
      </w:ins>
      <w:ins w:id="2861" w:author="CCCF" w:date="2023-01-10T20:10:41Z">
        <w:r>
          <w:rPr>
            <w:rFonts w:hint="eastAsia" w:ascii="Times New Roman" w:hAnsi="Times New Roman" w:cs="Times New Roman"/>
            <w:color w:val="auto"/>
            <w:szCs w:val="21"/>
            <w:lang w:val="en-US" w:eastAsia="zh-CN"/>
          </w:rPr>
          <w:t xml:space="preserve"> </w:t>
        </w:r>
      </w:ins>
      <w:ins w:id="2862" w:author="CCCF" w:date="2023-01-10T20:10:42Z">
        <w:r>
          <w:rPr>
            <w:rFonts w:hint="eastAsia" w:ascii="Times New Roman" w:hAnsi="Times New Roman" w:cs="Times New Roman"/>
            <w:color w:val="auto"/>
            <w:szCs w:val="21"/>
            <w:lang w:val="en-US" w:eastAsia="zh-CN"/>
          </w:rPr>
          <w:t xml:space="preserve">in </w:t>
        </w:r>
      </w:ins>
      <w:del w:id="2863" w:author="CCCF" w:date="2023-01-10T20:10:58Z">
        <w:r>
          <w:rPr>
            <w:rFonts w:hint="default" w:ascii="Times New Roman" w:hAnsi="Times New Roman" w:cs="Times New Roman"/>
            <w:color w:val="auto"/>
            <w:szCs w:val="21"/>
          </w:rPr>
          <w:delText>Prob</w:delText>
        </w:r>
      </w:del>
      <w:del w:id="2864" w:author="CCCF" w:date="2023-01-10T20:10:57Z">
        <w:r>
          <w:rPr>
            <w:rFonts w:hint="default" w:ascii="Times New Roman" w:hAnsi="Times New Roman" w:cs="Times New Roman"/>
            <w:color w:val="auto"/>
            <w:szCs w:val="21"/>
          </w:rPr>
          <w:delText>abilist</w:delText>
        </w:r>
      </w:del>
      <w:del w:id="2865" w:author="CCCF" w:date="2023-01-10T20:10:56Z">
        <w:r>
          <w:rPr>
            <w:rFonts w:hint="default" w:ascii="Times New Roman" w:hAnsi="Times New Roman" w:cs="Times New Roman"/>
            <w:color w:val="auto"/>
            <w:szCs w:val="21"/>
          </w:rPr>
          <w:delText>ic grap</w:delText>
        </w:r>
      </w:del>
      <w:del w:id="2866" w:author="CCCF" w:date="2023-01-10T20:10:55Z">
        <w:r>
          <w:rPr>
            <w:rFonts w:hint="default" w:ascii="Times New Roman" w:hAnsi="Times New Roman" w:cs="Times New Roman"/>
            <w:color w:val="auto"/>
            <w:szCs w:val="21"/>
          </w:rPr>
          <w:delText>hica</w:delText>
        </w:r>
      </w:del>
      <w:del w:id="2867" w:author="CCCF" w:date="2023-01-10T20:10:54Z">
        <w:r>
          <w:rPr>
            <w:rFonts w:hint="default" w:ascii="Times New Roman" w:hAnsi="Times New Roman" w:cs="Times New Roman"/>
            <w:color w:val="auto"/>
            <w:szCs w:val="21"/>
          </w:rPr>
          <w:delText xml:space="preserve">l </w:delText>
        </w:r>
      </w:del>
      <w:del w:id="2868" w:author="CCCF" w:date="2023-01-10T20:10:51Z">
        <w:r>
          <w:rPr>
            <w:rFonts w:hint="default" w:ascii="Times New Roman" w:hAnsi="Times New Roman" w:cs="Times New Roman"/>
            <w:color w:val="auto"/>
            <w:szCs w:val="21"/>
          </w:rPr>
          <w:delText xml:space="preserve">model </w:delText>
        </w:r>
      </w:del>
      <w:del w:id="2869" w:author="CCCF" w:date="2023-01-10T20:10:53Z">
        <w:r>
          <w:rPr>
            <w:rFonts w:hint="default" w:ascii="Times New Roman" w:hAnsi="Times New Roman" w:cs="Times New Roman"/>
            <w:color w:val="auto"/>
            <w:szCs w:val="21"/>
          </w:rPr>
          <w:delText>for</w:delText>
        </w:r>
      </w:del>
      <w:del w:id="2870" w:author="CCCF" w:date="2023-01-10T20:10:53Z">
        <w:r>
          <w:rPr>
            <w:rFonts w:hint="default" w:ascii="Times New Roman" w:hAnsi="Times New Roman" w:cs="Times New Roman"/>
            <w:color w:val="auto"/>
            <w:szCs w:val="21"/>
            <w:lang w:val="en-US" w:eastAsia="zh-CN"/>
          </w:rPr>
          <w:delText xml:space="preserve"> </w:delText>
        </w:r>
      </w:del>
      <w:r>
        <w:rPr>
          <w:rFonts w:hint="default" w:ascii="Times New Roman" w:hAnsi="Times New Roman" w:cs="Times New Roman"/>
          <w:i/>
          <w:iCs/>
          <w:color w:val="auto"/>
          <w:szCs w:val="21"/>
          <w:lang w:val="en-US" w:eastAsia="zh-CN"/>
        </w:rPr>
        <w:t>RPG</w:t>
      </w:r>
      <w:r>
        <w:rPr>
          <w:rFonts w:hint="default" w:ascii="Times New Roman" w:hAnsi="Times New Roman" w:cs="Times New Roman"/>
          <w:color w:val="auto"/>
          <w:szCs w:val="21"/>
          <w:vertAlign w:val="subscript"/>
          <w:lang w:val="en-US" w:eastAsia="zh-CN"/>
        </w:rPr>
        <w:t xml:space="preserve">6 </w:t>
      </w:r>
      <w:r>
        <w:rPr>
          <w:rFonts w:hint="default" w:ascii="Times New Roman" w:hAnsi="Times New Roman" w:cs="Times New Roman"/>
          <w:color w:val="auto"/>
          <w:szCs w:val="21"/>
          <w:vertAlign w:val="baseline"/>
          <w:lang w:val="en-US" w:eastAsia="zh-CN"/>
        </w:rPr>
        <w:t xml:space="preserve">and </w:t>
      </w:r>
      <w:r>
        <w:rPr>
          <w:rFonts w:hint="default" w:ascii="Times New Roman" w:hAnsi="Times New Roman" w:cs="Times New Roman"/>
          <w:i/>
          <w:iCs/>
          <w:color w:val="auto"/>
          <w:szCs w:val="21"/>
          <w:lang w:val="en-US" w:eastAsia="zh-CN"/>
        </w:rPr>
        <w:t>RPG</w:t>
      </w:r>
      <w:r>
        <w:rPr>
          <w:rFonts w:hint="default" w:ascii="Times New Roman" w:hAnsi="Times New Roman" w:cs="Times New Roman"/>
          <w:color w:val="auto"/>
          <w:szCs w:val="21"/>
          <w:vertAlign w:val="subscript"/>
          <w:lang w:val="en-US" w:eastAsia="zh-CN"/>
        </w:rPr>
        <w:t>7</w:t>
      </w:r>
      <w:ins w:id="2871" w:author="CCCF" w:date="2023-01-10T20:11:07Z">
        <w:r>
          <w:rPr>
            <w:rFonts w:hint="default" w:ascii="Times New Roman" w:hAnsi="Times New Roman" w:cs="Times New Roman"/>
            <w:color w:val="auto"/>
            <w:szCs w:val="21"/>
          </w:rPr>
          <w:t xml:space="preserve"> </w:t>
        </w:r>
      </w:ins>
      <w:ins w:id="2872" w:author="CCCF" w:date="2023-01-10T20:11:02Z">
        <w:r>
          <w:rPr>
            <w:rFonts w:hint="default" w:ascii="Times New Roman" w:hAnsi="Times New Roman" w:cs="Times New Roman"/>
            <w:color w:val="auto"/>
            <w:szCs w:val="21"/>
          </w:rPr>
          <w:t>model</w:t>
        </w:r>
      </w:ins>
      <w:ins w:id="2873" w:author="CCCF" w:date="2023-01-10T20:11:04Z">
        <w:r>
          <w:rPr>
            <w:rFonts w:hint="eastAsia" w:ascii="Times New Roman" w:hAnsi="Times New Roman" w:cs="Times New Roman"/>
            <w:color w:val="auto"/>
            <w:szCs w:val="21"/>
            <w:lang w:val="en-US" w:eastAsia="zh-CN"/>
          </w:rPr>
          <w:t>s</w:t>
        </w:r>
      </w:ins>
      <w:ins w:id="2874" w:author="CCCF" w:date="2023-01-10T20:11:02Z">
        <w:r>
          <w:rPr>
            <w:rFonts w:hint="default" w:ascii="Times New Roman" w:hAnsi="Times New Roman" w:cs="Times New Roman"/>
            <w:color w:val="auto"/>
            <w:szCs w:val="21"/>
          </w:rPr>
          <w:t xml:space="preserve"> </w:t>
        </w:r>
      </w:ins>
    </w:p>
    <w:p>
      <w:pPr>
        <w:pStyle w:val="30"/>
        <w:keepNext w:val="0"/>
        <w:keepLines w:val="0"/>
        <w:pageBreakBefore w:val="0"/>
        <w:widowControl/>
        <w:kinsoku/>
        <w:wordWrap/>
        <w:overflowPunct/>
        <w:topLinePunct w:val="0"/>
        <w:autoSpaceDE/>
        <w:autoSpaceDN/>
        <w:bidi w:val="0"/>
        <w:adjustRightInd/>
        <w:snapToGrid/>
        <w:spacing w:before="157" w:beforeLines="50" w:beforeAutospacing="0" w:after="0" w:afterAutospacing="0"/>
        <w:ind w:firstLine="420" w:firstLineChars="200"/>
        <w:jc w:val="both"/>
        <w:textAlignment w:val="auto"/>
        <w:rPr>
          <w:rFonts w:hint="default" w:ascii="Times New Roman" w:hAnsi="Times New Roman" w:cs="Times New Roman"/>
          <w:color w:val="auto"/>
          <w:kern w:val="2"/>
          <w:sz w:val="21"/>
          <w:szCs w:val="21"/>
          <w:lang w:val="en-US" w:eastAsia="zh-CN"/>
        </w:rPr>
        <w:pPrChange w:id="2875" w:author="CCCF" w:date="2023-01-10T20:11:17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r>
        <w:rPr>
          <w:rFonts w:hint="default" w:ascii="Times New Roman" w:hAnsi="Times New Roman" w:cs="Times New Roman"/>
          <w:color w:val="auto"/>
          <w:kern w:val="2"/>
          <w:sz w:val="21"/>
          <w:szCs w:val="21"/>
          <w:lang w:val="en-US" w:eastAsia="zh-CN"/>
        </w:rPr>
        <w:t>如图2所示，</w:t>
      </w:r>
      <w:ins w:id="2876" w:author="CCCF" w:date="2023-01-10T20:41:32Z">
        <w:r>
          <w:rPr>
            <w:rFonts w:hint="eastAsia" w:ascii="Times New Roman" w:hAnsi="Times New Roman" w:cs="Times New Roman"/>
            <w:color w:val="auto"/>
            <w:kern w:val="2"/>
            <w:sz w:val="21"/>
            <w:szCs w:val="21"/>
            <w:lang w:val="en-US" w:eastAsia="zh-CN"/>
          </w:rPr>
          <w:t>同行评价</w:t>
        </w:r>
      </w:ins>
      <w:del w:id="2877" w:author="CCCF" w:date="2023-01-10T20:41:33Z">
        <w:r>
          <w:rPr>
            <w:rFonts w:hint="default" w:ascii="Times New Roman" w:hAnsi="Times New Roman" w:cs="Times New Roman"/>
            <w:color w:val="auto"/>
            <w:kern w:val="2"/>
            <w:sz w:val="21"/>
            <w:szCs w:val="21"/>
            <w:lang w:val="en-US" w:eastAsia="zh-CN"/>
          </w:rPr>
          <w:delText>互评</w:delText>
        </w:r>
      </w:del>
      <w:r>
        <w:rPr>
          <w:rFonts w:hint="default" w:ascii="Times New Roman" w:hAnsi="Times New Roman" w:cs="Times New Roman"/>
          <w:color w:val="auto"/>
          <w:kern w:val="2"/>
          <w:sz w:val="21"/>
          <w:szCs w:val="21"/>
          <w:lang w:val="en-US" w:eastAsia="zh-CN"/>
        </w:rPr>
        <w:t>分数</w:t>
      </w:r>
      <w:ins w:id="2878" w:author="CCCF" w:date="2023-01-10T21:06:39Z">
        <w:r>
          <w:rPr>
            <w:rFonts w:hint="eastAsia" w:ascii="Times New Roman" w:hAnsi="Times New Roman" w:cs="Times New Roman"/>
            <w:i/>
            <w:iCs/>
            <w:color w:val="auto"/>
            <w:kern w:val="2"/>
            <w:sz w:val="21"/>
            <w:szCs w:val="21"/>
            <w:lang w:val="en-US" w:eastAsia="zh-CN"/>
            <w:rPrChange w:id="2879" w:author="CCCF" w:date="2023-01-10T21:06:40Z">
              <w:rPr>
                <w:rFonts w:hint="eastAsia" w:ascii="Times New Roman" w:hAnsi="Times New Roman" w:cs="Times New Roman"/>
                <w:color w:val="auto"/>
                <w:kern w:val="2"/>
                <w:sz w:val="21"/>
                <w:szCs w:val="21"/>
                <w:lang w:val="en-US" w:eastAsia="zh-CN"/>
              </w:rPr>
            </w:rPrChange>
          </w:rPr>
          <w:t>z</w:t>
        </w:r>
      </w:ins>
      <w:del w:id="2880" w:author="CCCF" w:date="2023-01-10T20:40:34Z">
        <w:r>
          <w:rPr>
            <w:rFonts w:hint="default" w:ascii="Times New Roman" w:hAnsi="Times New Roman" w:cs="Times New Roman"/>
            <w:i/>
            <w:iCs/>
            <w:color w:val="auto"/>
            <w:kern w:val="2"/>
            <w:sz w:val="21"/>
            <w:szCs w:val="21"/>
            <w:lang w:val="en-US" w:eastAsia="zh-CN"/>
          </w:rPr>
          <w:delText>z</w:delText>
        </w:r>
      </w:del>
      <w:r>
        <w:rPr>
          <w:rFonts w:hint="default" w:ascii="Times New Roman" w:hAnsi="Times New Roman" w:cs="Times New Roman"/>
          <w:color w:val="auto"/>
          <w:kern w:val="2"/>
          <w:sz w:val="21"/>
          <w:szCs w:val="21"/>
          <w:lang w:val="en-US" w:eastAsia="zh-CN"/>
        </w:rPr>
        <w:t>、相对分数</w:t>
      </w:r>
      <m:oMath>
        <w:ins w:id="2881" w:author="CCCF" w:date="2023-01-10T21:06:43Z">
          <m:r>
            <m:rPr/>
            <w:rPr>
              <w:rFonts w:hint="default" w:ascii="Cambria Math" w:hAnsi="Cambria Math" w:cs="Times New Roman"/>
              <w:color w:val="auto"/>
              <w:kern w:val="2"/>
              <w:sz w:val="21"/>
              <w:szCs w:val="21"/>
              <w:lang w:val="en-US" w:eastAsia="zh-CN"/>
            </w:rPr>
            <m:t>d</m:t>
          </m:r>
        </w:ins>
      </m:oMath>
      <w:del w:id="2882" w:author="CCCF" w:date="2023-01-10T20:40:43Z">
        <w:r>
          <w:rPr>
            <w:rFonts w:hint="default" w:ascii="Times New Roman" w:hAnsi="Times New Roman" w:cs="Times New Roman"/>
            <w:i/>
            <w:iCs/>
            <w:color w:val="auto"/>
            <w:kern w:val="2"/>
            <w:sz w:val="21"/>
            <w:szCs w:val="21"/>
            <w:lang w:val="en-US" w:eastAsia="zh-CN"/>
          </w:rPr>
          <w:delText>d</w:delText>
        </w:r>
      </w:del>
      <w:r>
        <w:rPr>
          <w:rFonts w:hint="default" w:ascii="Times New Roman" w:hAnsi="Times New Roman" w:cs="Times New Roman"/>
          <w:color w:val="auto"/>
          <w:kern w:val="2"/>
          <w:sz w:val="21"/>
          <w:szCs w:val="21"/>
          <w:lang w:val="en-US" w:eastAsia="zh-CN"/>
        </w:rPr>
        <w:t>和</w:t>
      </w:r>
      <w:ins w:id="2883" w:author="CCCF" w:date="2023-01-10T21:06:56Z">
        <w:r>
          <w:rPr>
            <w:rFonts w:hint="eastAsia" w:ascii="Times New Roman" w:hAnsi="Times New Roman" w:cs="Times New Roman"/>
            <w:color w:val="auto"/>
            <w:kern w:val="2"/>
            <w:sz w:val="21"/>
            <w:szCs w:val="21"/>
            <w:lang w:val="en-US" w:eastAsia="zh-CN"/>
          </w:rPr>
          <w:t>学生</w:t>
        </w:r>
      </w:ins>
      <w:del w:id="2884" w:author="CCCF" w:date="2023-01-10T21:00:32Z">
        <w:r>
          <w:rPr>
            <w:rFonts w:hint="default" w:ascii="Times New Roman" w:hAnsi="Times New Roman" w:cs="Times New Roman"/>
            <w:color w:val="auto"/>
            <w:kern w:val="2"/>
            <w:sz w:val="21"/>
            <w:szCs w:val="21"/>
            <w:lang w:val="en-US" w:eastAsia="zh-CN"/>
          </w:rPr>
          <w:delText>同伴的</w:delText>
        </w:r>
      </w:del>
      <w:r>
        <w:rPr>
          <w:rFonts w:hint="default" w:ascii="Times New Roman" w:hAnsi="Times New Roman" w:cs="Times New Roman"/>
          <w:color w:val="auto"/>
          <w:kern w:val="2"/>
          <w:sz w:val="21"/>
          <w:szCs w:val="21"/>
          <w:lang w:val="en-US" w:eastAsia="zh-CN"/>
        </w:rPr>
        <w:t>评价能力</w:t>
      </w:r>
      <w:ins w:id="2885" w:author="CCCF" w:date="2023-01-10T21:00:37Z">
        <w:r>
          <w:rPr>
            <w:rFonts w:hint="eastAsia" w:ascii="Times New Roman" w:hAnsi="Times New Roman" w:cs="Times New Roman"/>
            <w:i/>
            <w:iCs/>
            <w:color w:val="auto"/>
            <w:kern w:val="2"/>
            <w:sz w:val="21"/>
            <w:szCs w:val="21"/>
            <w:lang w:val="en-US" w:eastAsia="zh-CN"/>
            <w:rPrChange w:id="2886" w:author="CCCF" w:date="2023-01-10T21:00:39Z">
              <w:rPr>
                <w:rFonts w:hint="eastAsia" w:ascii="Times New Roman" w:hAnsi="Times New Roman" w:cs="Times New Roman"/>
                <w:color w:val="auto"/>
                <w:kern w:val="2"/>
                <w:sz w:val="21"/>
                <w:szCs w:val="21"/>
                <w:lang w:val="en-US" w:eastAsia="zh-CN"/>
              </w:rPr>
            </w:rPrChange>
          </w:rPr>
          <w:t>r</w:t>
        </w:r>
      </w:ins>
      <w:del w:id="2887" w:author="CCCF" w:date="2023-01-10T20:41:09Z">
        <w:r>
          <w:rPr>
            <w:rFonts w:hint="default" w:ascii="Times New Roman" w:hAnsi="Times New Roman" w:cs="Times New Roman"/>
            <w:i/>
            <w:iCs/>
            <w:color w:val="auto"/>
            <w:kern w:val="2"/>
            <w:sz w:val="21"/>
            <w:szCs w:val="21"/>
            <w:lang w:val="en-US" w:eastAsia="zh-CN"/>
          </w:rPr>
          <w:delText>r</w:delText>
        </w:r>
      </w:del>
      <w:r>
        <w:rPr>
          <w:rFonts w:hint="default" w:ascii="Times New Roman" w:hAnsi="Times New Roman" w:cs="Times New Roman"/>
          <w:color w:val="auto"/>
          <w:kern w:val="2"/>
          <w:sz w:val="21"/>
          <w:szCs w:val="21"/>
          <w:lang w:val="en-US" w:eastAsia="zh-CN"/>
        </w:rPr>
        <w:t>是模型中</w:t>
      </w:r>
      <w:ins w:id="2888" w:author="CCCF" w:date="2023-01-10T20:41:42Z">
        <w:r>
          <w:rPr>
            <w:rFonts w:hint="eastAsia" w:ascii="Times New Roman" w:hAnsi="Times New Roman" w:cs="Times New Roman"/>
            <w:color w:val="auto"/>
            <w:kern w:val="2"/>
            <w:sz w:val="21"/>
            <w:szCs w:val="21"/>
            <w:lang w:val="en-US" w:eastAsia="zh-CN"/>
          </w:rPr>
          <w:t>的</w:t>
        </w:r>
      </w:ins>
      <w:r>
        <w:rPr>
          <w:rFonts w:hint="default" w:ascii="Times New Roman" w:hAnsi="Times New Roman" w:cs="Times New Roman"/>
          <w:color w:val="auto"/>
          <w:kern w:val="2"/>
          <w:sz w:val="21"/>
          <w:szCs w:val="21"/>
          <w:lang w:val="en-US" w:eastAsia="zh-CN"/>
        </w:rPr>
        <w:t>可观测</w:t>
      </w:r>
      <w:del w:id="2889" w:author="CCCF" w:date="2023-01-10T20:41:47Z">
        <w:r>
          <w:rPr>
            <w:rFonts w:hint="default" w:ascii="Times New Roman" w:hAnsi="Times New Roman" w:cs="Times New Roman"/>
            <w:color w:val="auto"/>
            <w:kern w:val="2"/>
            <w:sz w:val="21"/>
            <w:szCs w:val="21"/>
            <w:lang w:val="en-US" w:eastAsia="zh-CN"/>
          </w:rPr>
          <w:delText>的随机</w:delText>
        </w:r>
      </w:del>
      <w:r>
        <w:rPr>
          <w:rFonts w:hint="default" w:ascii="Times New Roman" w:hAnsi="Times New Roman" w:cs="Times New Roman"/>
          <w:color w:val="auto"/>
          <w:kern w:val="2"/>
          <w:sz w:val="21"/>
          <w:szCs w:val="21"/>
          <w:lang w:val="en-US" w:eastAsia="zh-CN"/>
        </w:rPr>
        <w:t>变量</w:t>
      </w:r>
      <w:del w:id="2890" w:author="CCCF" w:date="2023-01-10T20:41:51Z">
        <w:r>
          <w:rPr>
            <w:rFonts w:hint="default" w:ascii="Times New Roman" w:hAnsi="Times New Roman" w:cs="Times New Roman"/>
            <w:color w:val="auto"/>
            <w:kern w:val="2"/>
            <w:sz w:val="21"/>
            <w:szCs w:val="21"/>
            <w:lang w:val="en-US" w:eastAsia="zh-CN"/>
          </w:rPr>
          <w:delText>。</w:delText>
        </w:r>
      </w:del>
      <w:ins w:id="2891" w:author="CCCF" w:date="2023-01-10T20:41:51Z">
        <w:r>
          <w:rPr>
            <w:rFonts w:hint="eastAsia" w:ascii="Times New Roman" w:hAnsi="Times New Roman" w:cs="Times New Roman"/>
            <w:color w:val="auto"/>
            <w:kern w:val="2"/>
            <w:sz w:val="21"/>
            <w:szCs w:val="21"/>
            <w:lang w:val="en-US" w:eastAsia="zh-CN"/>
          </w:rPr>
          <w:t>，</w:t>
        </w:r>
      </w:ins>
      <w:ins w:id="2892" w:author="CCCF" w:date="2023-01-10T20:41:52Z">
        <w:r>
          <w:rPr>
            <w:rFonts w:hint="eastAsia" w:ascii="Times New Roman" w:hAnsi="Times New Roman" w:cs="Times New Roman"/>
            <w:color w:val="auto"/>
            <w:kern w:val="2"/>
            <w:sz w:val="21"/>
            <w:szCs w:val="21"/>
            <w:lang w:val="en-US" w:eastAsia="zh-CN"/>
          </w:rPr>
          <w:t>而</w:t>
        </w:r>
      </w:ins>
      <w:r>
        <w:rPr>
          <w:rFonts w:hint="default" w:ascii="Times New Roman" w:hAnsi="Times New Roman" w:cs="Times New Roman"/>
          <w:color w:val="auto"/>
          <w:kern w:val="2"/>
          <w:sz w:val="21"/>
          <w:szCs w:val="21"/>
          <w:lang w:val="en-US" w:eastAsia="zh-CN"/>
        </w:rPr>
        <w:t>学生</w:t>
      </w:r>
      <m:oMath>
        <m:sSub>
          <m:sSubPr>
            <m:ctrlPr>
              <w:del w:id="2893" w:author="CCCF" w:date="2023-01-10T20:45:09Z">
                <w:rPr>
                  <w:rFonts w:ascii="Cambria Math" w:hAnsi="Cambria Math" w:cs="Times New Roman"/>
                  <w:i/>
                  <w:color w:val="auto"/>
                  <w:kern w:val="2"/>
                  <w:sz w:val="21"/>
                  <w:szCs w:val="21"/>
                  <w:lang w:val="en-US"/>
                </w:rPr>
              </w:del>
            </m:ctrlPr>
          </m:sSubPr>
          <m:e>
            <w:del w:id="2894" w:author="CCCF" w:date="2023-01-10T20:45:09Z">
              <m:r>
                <m:rPr/>
                <w:rPr>
                  <w:rFonts w:hint="default" w:ascii="Cambria Math" w:hAnsi="Cambria Math" w:cs="Times New Roman"/>
                  <w:color w:val="auto"/>
                  <w:kern w:val="2"/>
                  <w:sz w:val="21"/>
                  <w:szCs w:val="21"/>
                  <w:lang w:val="en-US" w:eastAsia="zh-CN"/>
                </w:rPr>
                <m:t>u</m:t>
              </m:r>
            </w:del>
            <m:ctrlPr>
              <w:del w:id="2895" w:author="CCCF" w:date="2023-01-10T20:45:09Z">
                <w:rPr>
                  <w:rFonts w:ascii="Cambria Math" w:hAnsi="Cambria Math" w:cs="Times New Roman"/>
                  <w:i/>
                  <w:color w:val="auto"/>
                  <w:kern w:val="2"/>
                  <w:sz w:val="21"/>
                  <w:szCs w:val="21"/>
                  <w:lang w:val="en-US"/>
                </w:rPr>
              </w:del>
            </m:ctrlPr>
          </m:e>
          <m:sub>
            <w:del w:id="2896" w:author="CCCF" w:date="2023-01-10T20:45:09Z">
              <m:r>
                <m:rPr/>
                <w:rPr>
                  <w:rFonts w:hint="default" w:ascii="Cambria Math" w:hAnsi="Cambria Math" w:cs="Times New Roman"/>
                  <w:color w:val="auto"/>
                  <w:kern w:val="2"/>
                  <w:sz w:val="21"/>
                  <w:szCs w:val="21"/>
                  <w:lang w:val="en-US" w:eastAsia="zh-CN"/>
                </w:rPr>
                <m:t>i</m:t>
              </m:r>
            </w:del>
            <m:ctrlPr>
              <w:del w:id="2897" w:author="CCCF" w:date="2023-01-10T20:45:09Z">
                <w:rPr>
                  <w:rFonts w:ascii="Cambria Math" w:hAnsi="Cambria Math" w:cs="Times New Roman"/>
                  <w:i/>
                  <w:color w:val="auto"/>
                  <w:kern w:val="2"/>
                  <w:sz w:val="21"/>
                  <w:szCs w:val="21"/>
                  <w:lang w:val="en-US"/>
                </w:rPr>
              </w:del>
            </m:ctrlPr>
          </m:sub>
        </m:sSub>
      </m:oMath>
      <w:ins w:id="2898" w:author="CCCF" w:date="2023-01-10T20:45:32Z">
        <w:r>
          <w:rPr>
            <w:rFonts w:hint="eastAsia" w:hAnsi="Cambria Math" w:cs="Times New Roman"/>
            <w:i w:val="0"/>
            <w:color w:val="auto"/>
            <w:kern w:val="2"/>
            <w:sz w:val="21"/>
            <w:szCs w:val="21"/>
            <w:lang w:val="en-US" w:eastAsia="zh-CN"/>
          </w:rPr>
          <w:t>所</w:t>
        </w:r>
      </w:ins>
      <w:r>
        <w:rPr>
          <w:rFonts w:hint="default" w:ascii="Times New Roman" w:hAnsi="Times New Roman" w:cs="Times New Roman"/>
          <w:color w:val="auto"/>
          <w:kern w:val="2"/>
          <w:sz w:val="21"/>
          <w:szCs w:val="21"/>
          <w:lang w:val="en-US" w:eastAsia="zh-CN"/>
        </w:rPr>
        <w:t>提交</w:t>
      </w:r>
      <w:ins w:id="2899" w:author="CCCF" w:date="2023-01-10T20:45:25Z">
        <w:r>
          <w:rPr>
            <w:rFonts w:hint="eastAsia" w:ascii="Times New Roman" w:hAnsi="Times New Roman" w:cs="Times New Roman"/>
            <w:color w:val="auto"/>
            <w:kern w:val="2"/>
            <w:sz w:val="21"/>
            <w:szCs w:val="21"/>
            <w:lang w:val="en-US" w:eastAsia="zh-CN"/>
          </w:rPr>
          <w:t>作业</w:t>
        </w:r>
      </w:ins>
      <w:r>
        <w:rPr>
          <w:rFonts w:hint="default" w:ascii="Times New Roman" w:hAnsi="Times New Roman" w:cs="Times New Roman"/>
          <w:color w:val="auto"/>
          <w:kern w:val="2"/>
          <w:sz w:val="21"/>
          <w:szCs w:val="21"/>
          <w:lang w:val="en-US" w:eastAsia="zh-CN"/>
        </w:rPr>
        <w:t>的真实得分</w:t>
      </w:r>
      <m:oMath>
        <m:sSub>
          <m:sSubPr>
            <m:ctrlPr>
              <w:del w:id="2900" w:author="CCCF" w:date="2023-01-10T21:07:02Z">
                <w:rPr>
                  <w:rFonts w:hint="default" w:ascii="Cambria Math" w:hAnsi="Cambria Math" w:cs="Times New Roman"/>
                  <w:i/>
                  <w:color w:val="auto"/>
                  <w:kern w:val="2"/>
                  <w:sz w:val="21"/>
                  <w:szCs w:val="21"/>
                  <w:lang w:val="en-US"/>
                </w:rPr>
              </w:del>
            </m:ctrlPr>
          </m:sSubPr>
          <m:e>
            <w:del w:id="2901" w:author="CCCF" w:date="2023-01-10T21:07:02Z">
              <m:r>
                <m:rPr/>
                <w:rPr>
                  <w:rFonts w:hint="default" w:ascii="Cambria Math" w:hAnsi="Cambria Math" w:cs="Times New Roman"/>
                  <w:color w:val="auto"/>
                  <w:kern w:val="2"/>
                  <w:sz w:val="21"/>
                  <w:szCs w:val="21"/>
                  <w:lang w:val="en-US" w:eastAsia="zh-CN"/>
                </w:rPr>
                <m:t>s</m:t>
              </m:r>
            </w:del>
            <m:ctrlPr>
              <w:del w:id="2902" w:author="CCCF" w:date="2023-01-10T21:07:02Z">
                <w:rPr>
                  <w:rFonts w:hint="default" w:ascii="Cambria Math" w:hAnsi="Cambria Math" w:cs="Times New Roman"/>
                  <w:i/>
                  <w:color w:val="auto"/>
                  <w:kern w:val="2"/>
                  <w:sz w:val="21"/>
                  <w:szCs w:val="21"/>
                  <w:lang w:val="en-US"/>
                </w:rPr>
              </w:del>
            </m:ctrlPr>
          </m:e>
          <m:sub>
            <w:del w:id="2903" w:author="CCCF" w:date="2023-01-10T21:07:02Z">
              <m:r>
                <m:rPr/>
                <w:rPr>
                  <w:rFonts w:hint="default" w:ascii="Cambria Math" w:hAnsi="Cambria Math" w:cs="Times New Roman"/>
                  <w:color w:val="auto"/>
                  <w:kern w:val="2"/>
                  <w:sz w:val="21"/>
                  <w:szCs w:val="21"/>
                  <w:lang w:val="en-US" w:eastAsia="zh-CN"/>
                </w:rPr>
                <m:t>i</m:t>
              </m:r>
            </w:del>
            <m:ctrlPr>
              <w:del w:id="2904" w:author="CCCF" w:date="2023-01-10T21:07:02Z">
                <w:rPr>
                  <w:rFonts w:hint="default" w:ascii="Cambria Math" w:hAnsi="Cambria Math" w:cs="Times New Roman"/>
                  <w:i/>
                  <w:color w:val="auto"/>
                  <w:kern w:val="2"/>
                  <w:sz w:val="21"/>
                  <w:szCs w:val="21"/>
                  <w:lang w:val="en-US"/>
                </w:rPr>
              </w:del>
            </m:ctrlPr>
          </m:sub>
        </m:sSub>
      </m:oMath>
      <w:ins w:id="2905" w:author="CCCF" w:date="2023-01-10T21:07:03Z">
        <w:r>
          <w:rPr>
            <w:rFonts w:hint="default" w:ascii="Times New Roman" w:hAnsi="Times New Roman" w:cs="Times New Roman"/>
            <w:i/>
            <w:iCs/>
            <w:color w:val="auto"/>
            <w:kern w:val="2"/>
            <w:sz w:val="21"/>
            <w:szCs w:val="21"/>
            <w:lang w:val="en-US" w:eastAsia="zh-CN"/>
            <w:rPrChange w:id="2906" w:author="CCCF" w:date="2023-01-10T21:07:08Z">
              <w:rPr>
                <w:rFonts w:hint="eastAsia" w:hAnsi="Cambria Math" w:cs="Times New Roman"/>
                <w:i w:val="0"/>
                <w:color w:val="auto"/>
                <w:kern w:val="2"/>
                <w:sz w:val="21"/>
                <w:szCs w:val="21"/>
                <w:lang w:val="en-US" w:eastAsia="zh-CN"/>
              </w:rPr>
            </w:rPrChange>
          </w:rPr>
          <w:t>s</w:t>
        </w:r>
      </w:ins>
      <w:r>
        <w:rPr>
          <w:rFonts w:hint="default" w:ascii="Times New Roman" w:hAnsi="Times New Roman" w:cs="Times New Roman"/>
          <w:i w:val="0"/>
          <w:color w:val="auto"/>
          <w:kern w:val="2"/>
          <w:sz w:val="21"/>
          <w:szCs w:val="21"/>
          <w:lang w:val="en-US" w:eastAsia="zh-CN"/>
        </w:rPr>
        <w:t>，</w:t>
      </w:r>
      <w:del w:id="2907" w:author="CCCF" w:date="2023-01-10T20:45:56Z">
        <w:r>
          <w:rPr>
            <w:rFonts w:hint="default" w:ascii="Times New Roman" w:hAnsi="Times New Roman" w:cs="Times New Roman"/>
            <w:color w:val="auto"/>
            <w:kern w:val="2"/>
            <w:sz w:val="21"/>
            <w:szCs w:val="21"/>
            <w:lang w:val="en-US" w:eastAsia="zh-CN"/>
          </w:rPr>
          <w:delText>评分者</w:delText>
        </w:r>
      </w:del>
      <w:ins w:id="2908" w:author="CCCF" w:date="2023-01-10T20:46:00Z">
        <w:r>
          <w:rPr>
            <w:rFonts w:hint="eastAsia" w:ascii="Times New Roman" w:hAnsi="Times New Roman" w:cs="Times New Roman"/>
            <w:color w:val="auto"/>
            <w:kern w:val="2"/>
            <w:sz w:val="21"/>
            <w:szCs w:val="21"/>
            <w:lang w:val="en-US" w:eastAsia="zh-CN"/>
          </w:rPr>
          <w:t>同行</w:t>
        </w:r>
      </w:ins>
      <w:ins w:id="2909" w:author="CCCF" w:date="2023-01-10T20:46:01Z">
        <w:r>
          <w:rPr>
            <w:rFonts w:hint="eastAsia" w:ascii="Times New Roman" w:hAnsi="Times New Roman" w:cs="Times New Roman"/>
            <w:color w:val="auto"/>
            <w:kern w:val="2"/>
            <w:sz w:val="21"/>
            <w:szCs w:val="21"/>
            <w:lang w:val="en-US" w:eastAsia="zh-CN"/>
          </w:rPr>
          <w:t>评价者</w:t>
        </w:r>
      </w:ins>
      <w:r>
        <w:rPr>
          <w:rFonts w:hint="default" w:ascii="Times New Roman" w:hAnsi="Times New Roman" w:cs="Times New Roman"/>
          <w:color w:val="auto"/>
          <w:kern w:val="2"/>
          <w:sz w:val="21"/>
          <w:szCs w:val="21"/>
          <w:lang w:val="en-US" w:eastAsia="zh-CN"/>
        </w:rPr>
        <w:t>的</w:t>
      </w:r>
      <w:ins w:id="2910" w:author="CCCF" w:date="2023-01-10T20:46:05Z">
        <w:r>
          <w:rPr>
            <w:rFonts w:hint="eastAsia" w:ascii="Times New Roman" w:hAnsi="Times New Roman" w:cs="Times New Roman"/>
            <w:color w:val="auto"/>
            <w:kern w:val="2"/>
            <w:sz w:val="21"/>
            <w:szCs w:val="21"/>
            <w:lang w:val="en-US" w:eastAsia="zh-CN"/>
          </w:rPr>
          <w:t>评分</w:t>
        </w:r>
      </w:ins>
      <w:r>
        <w:rPr>
          <w:rFonts w:hint="default" w:ascii="Times New Roman" w:hAnsi="Times New Roman" w:cs="Times New Roman"/>
          <w:color w:val="auto"/>
          <w:kern w:val="2"/>
          <w:sz w:val="21"/>
          <w:szCs w:val="21"/>
          <w:lang w:val="en-US" w:eastAsia="zh-CN"/>
        </w:rPr>
        <w:t>可靠性</w:t>
      </w:r>
      <m:oMath>
        <w:ins w:id="2911" w:author="CCCF" w:date="2023-01-10T21:07:38Z">
          <m:r>
            <m:rPr/>
            <w:rPr>
              <w:rFonts w:ascii="Cambria Math" w:hAnsi="Cambria Math" w:cs="Times New Roman"/>
              <w:color w:val="auto"/>
              <w:kern w:val="2"/>
              <w:sz w:val="21"/>
              <w:szCs w:val="21"/>
              <w:lang w:val="en-US"/>
            </w:rPr>
            <m:t>τ</m:t>
          </m:r>
        </w:ins>
        <m:sSub>
          <m:sSubPr>
            <m:ctrlPr>
              <w:del w:id="2912" w:author="CCCF" w:date="2023-01-10T21:07:28Z">
                <w:rPr>
                  <w:rFonts w:ascii="Cambria Math" w:hAnsi="Cambria Math" w:cs="Times New Roman"/>
                  <w:i/>
                  <w:color w:val="auto"/>
                  <w:kern w:val="2"/>
                  <w:sz w:val="21"/>
                  <w:szCs w:val="21"/>
                  <w:lang w:val="en-US"/>
                </w:rPr>
              </w:del>
            </m:ctrlPr>
          </m:sSubPr>
          <m:e>
            <w:del w:id="2913" w:author="CCCF" w:date="2023-01-10T21:07:28Z">
              <m:r>
                <m:rPr/>
                <w:rPr>
                  <w:rFonts w:ascii="Cambria Math" w:hAnsi="Cambria Math" w:cs="Times New Roman"/>
                  <w:color w:val="auto"/>
                  <w:kern w:val="2"/>
                  <w:sz w:val="21"/>
                  <w:szCs w:val="21"/>
                  <w:lang w:val="en-US"/>
                </w:rPr>
                <m:t>τ</m:t>
              </m:r>
            </w:del>
            <m:ctrlPr>
              <w:del w:id="2914" w:author="CCCF" w:date="2023-01-10T21:07:28Z">
                <w:rPr>
                  <w:rFonts w:ascii="Cambria Math" w:hAnsi="Cambria Math" w:cs="Times New Roman"/>
                  <w:i/>
                  <w:color w:val="auto"/>
                  <w:kern w:val="2"/>
                  <w:sz w:val="21"/>
                  <w:szCs w:val="21"/>
                  <w:lang w:val="en-US"/>
                </w:rPr>
              </w:del>
            </m:ctrlPr>
          </m:e>
          <m:sub>
            <w:del w:id="2915" w:author="CCCF" w:date="2023-01-10T21:07:28Z">
              <m:r>
                <m:rPr/>
                <w:rPr>
                  <w:rFonts w:hint="default" w:ascii="Cambria Math" w:hAnsi="Cambria Math" w:cs="Times New Roman"/>
                  <w:color w:val="auto"/>
                  <w:kern w:val="2"/>
                  <w:sz w:val="21"/>
                  <w:szCs w:val="21"/>
                  <w:lang w:val="en-US" w:eastAsia="zh-CN"/>
                </w:rPr>
                <m:t>v</m:t>
              </m:r>
            </w:del>
            <m:ctrlPr>
              <w:del w:id="2916" w:author="CCCF" w:date="2023-01-10T21:07:28Z">
                <w:rPr>
                  <w:rFonts w:ascii="Cambria Math" w:hAnsi="Cambria Math" w:cs="Times New Roman"/>
                  <w:i/>
                  <w:color w:val="auto"/>
                  <w:kern w:val="2"/>
                  <w:sz w:val="21"/>
                  <w:szCs w:val="21"/>
                  <w:lang w:val="en-US"/>
                </w:rPr>
              </w:del>
            </m:ctrlPr>
          </m:sub>
        </m:sSub>
      </m:oMath>
      <w:ins w:id="2917" w:author="CCCF" w:date="2023-01-10T20:46:11Z">
        <w:r>
          <w:rPr>
            <w:rFonts w:hint="default" w:ascii="Times New Roman" w:hAnsi="Times New Roman" w:cs="Times New Roman"/>
            <w:color w:val="auto"/>
            <w:kern w:val="2"/>
            <w:sz w:val="21"/>
            <w:szCs w:val="21"/>
            <w:lang w:val="en-US" w:eastAsia="zh-CN"/>
          </w:rPr>
          <w:t>、</w:t>
        </w:r>
      </w:ins>
      <w:r>
        <w:rPr>
          <w:rFonts w:hint="default" w:ascii="Times New Roman" w:hAnsi="Times New Roman" w:cs="Times New Roman"/>
          <w:color w:val="auto"/>
          <w:kern w:val="2"/>
          <w:sz w:val="21"/>
          <w:szCs w:val="21"/>
          <w:lang w:val="en-US" w:eastAsia="zh-CN"/>
        </w:rPr>
        <w:t>偏见</w:t>
      </w:r>
      <m:oMath>
        <m:sSub>
          <m:sSubPr>
            <m:ctrlPr>
              <w:del w:id="2918" w:author="CCCF" w:date="2023-01-10T21:07:41Z">
                <w:rPr>
                  <w:rFonts w:hint="default" w:ascii="Cambria Math" w:hAnsi="Cambria Math" w:cs="Times New Roman"/>
                  <w:i/>
                  <w:color w:val="auto"/>
                  <w:kern w:val="2"/>
                  <w:sz w:val="21"/>
                  <w:szCs w:val="21"/>
                  <w:lang w:val="en-US" w:eastAsia="zh-CN"/>
                </w:rPr>
              </w:del>
            </m:ctrlPr>
          </m:sSubPr>
          <m:e>
            <w:del w:id="2919" w:author="CCCF" w:date="2023-01-10T21:07:41Z">
              <m:r>
                <m:rPr/>
                <w:rPr>
                  <w:rFonts w:hint="default" w:ascii="Cambria Math" w:hAnsi="Cambria Math" w:cs="Times New Roman"/>
                  <w:color w:val="auto"/>
                  <w:kern w:val="2"/>
                  <w:sz w:val="21"/>
                  <w:szCs w:val="21"/>
                  <w:lang w:val="en-US" w:eastAsia="zh-CN"/>
                </w:rPr>
                <m:t>b</m:t>
              </m:r>
            </w:del>
            <m:ctrlPr>
              <w:del w:id="2920" w:author="CCCF" w:date="2023-01-10T21:07:41Z">
                <w:rPr>
                  <w:rFonts w:hint="default" w:ascii="Cambria Math" w:hAnsi="Cambria Math" w:cs="Times New Roman"/>
                  <w:i/>
                  <w:color w:val="auto"/>
                  <w:kern w:val="2"/>
                  <w:sz w:val="21"/>
                  <w:szCs w:val="21"/>
                  <w:lang w:val="en-US" w:eastAsia="zh-CN"/>
                </w:rPr>
              </w:del>
            </m:ctrlPr>
          </m:e>
          <m:sub>
            <w:del w:id="2921" w:author="CCCF" w:date="2023-01-10T21:07:41Z">
              <m:r>
                <m:rPr/>
                <w:rPr>
                  <w:rFonts w:hint="default" w:ascii="Cambria Math" w:hAnsi="Cambria Math" w:cs="Times New Roman"/>
                  <w:color w:val="auto"/>
                  <w:kern w:val="2"/>
                  <w:sz w:val="21"/>
                  <w:szCs w:val="21"/>
                  <w:lang w:val="en-US" w:eastAsia="zh-CN"/>
                </w:rPr>
                <m:t>v</m:t>
              </m:r>
            </w:del>
            <m:ctrlPr>
              <w:del w:id="2922" w:author="CCCF" w:date="2023-01-10T21:07:41Z">
                <w:rPr>
                  <w:rFonts w:hint="default" w:ascii="Cambria Math" w:hAnsi="Cambria Math" w:cs="Times New Roman"/>
                  <w:i/>
                  <w:color w:val="auto"/>
                  <w:kern w:val="2"/>
                  <w:sz w:val="21"/>
                  <w:szCs w:val="21"/>
                  <w:lang w:val="en-US" w:eastAsia="zh-CN"/>
                </w:rPr>
              </w:del>
            </m:ctrlPr>
          </m:sub>
        </m:sSub>
        <w:ins w:id="2923" w:author="CCCF" w:date="2023-01-10T21:07:41Z">
          <m:r>
            <m:rPr/>
            <w:rPr>
              <w:rFonts w:hint="default" w:ascii="Cambria Math" w:hAnsi="Cambria Math" w:cs="Times New Roman"/>
              <w:color w:val="auto"/>
              <w:kern w:val="2"/>
              <w:sz w:val="21"/>
              <w:szCs w:val="21"/>
              <w:lang w:val="en-US" w:eastAsia="zh-CN"/>
            </w:rPr>
            <m:t>b</m:t>
          </m:r>
        </w:ins>
      </m:oMath>
      <w:ins w:id="2924" w:author="CCCF" w:date="2023-01-10T20:46:38Z">
        <w:r>
          <w:rPr>
            <w:rFonts w:hint="eastAsia" w:ascii="Times New Roman" w:hAnsi="Times New Roman" w:cs="Times New Roman"/>
            <w:color w:val="auto"/>
            <w:kern w:val="2"/>
            <w:sz w:val="21"/>
            <w:szCs w:val="21"/>
            <w:lang w:val="en-US" w:eastAsia="zh-CN"/>
          </w:rPr>
          <w:t>则</w:t>
        </w:r>
      </w:ins>
      <w:r>
        <w:rPr>
          <w:rFonts w:hint="default" w:ascii="Times New Roman" w:hAnsi="Times New Roman" w:cs="Times New Roman"/>
          <w:color w:val="auto"/>
          <w:kern w:val="2"/>
          <w:sz w:val="21"/>
          <w:szCs w:val="21"/>
          <w:lang w:val="en-US" w:eastAsia="zh-CN"/>
        </w:rPr>
        <w:t>是模型中需要估计的隐变量。这些隐变量的先验分布与超参数</w:t>
      </w:r>
      <m:oMath>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η</m:t>
        </m:r>
      </m:oMath>
      <w:r>
        <w:rPr>
          <w:rFonts w:hint="default" w:ascii="Times New Roman" w:hAnsi="Times New Roman" w:cs="Times New Roman"/>
          <w:color w:val="auto"/>
          <w:kern w:val="2"/>
          <w:sz w:val="21"/>
          <w:szCs w:val="21"/>
          <w:lang w:val="en-US" w:eastAsia="zh-CN"/>
        </w:rPr>
        <w:t>的分布是彼此联系的。</w:t>
      </w:r>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ins w:id="2926" w:author="Administrator" w:date="2023-01-14T21:57:37Z"/>
          <w:rFonts w:hint="default" w:ascii="Times New Roman" w:hAnsi="Times New Roman" w:cs="Times New Roman"/>
          <w:color w:val="auto"/>
          <w:kern w:val="2"/>
          <w:sz w:val="21"/>
          <w:szCs w:val="21"/>
          <w:lang w:val="en-US" w:eastAsia="zh-CN"/>
        </w:rPr>
        <w:pPrChange w:id="2925" w:author="CCCF" w:date="2023-01-10T17:45:53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ins w:id="2927" w:author="CCCF" w:date="2023-01-10T20:47:28Z">
        <w:r>
          <w:rPr>
            <w:rFonts w:hint="eastAsia" w:ascii="Times New Roman" w:hAnsi="Times New Roman" w:cs="Times New Roman"/>
            <w:i w:val="0"/>
            <w:iCs w:val="0"/>
            <w:color w:val="auto"/>
            <w:kern w:val="2"/>
            <w:sz w:val="21"/>
            <w:szCs w:val="21"/>
            <w:lang w:val="en-US" w:eastAsia="zh-CN"/>
            <w:rPrChange w:id="2928" w:author="CCCF" w:date="2023-01-10T20:47:30Z">
              <w:rPr>
                <w:rFonts w:hint="eastAsia" w:ascii="Times New Roman" w:hAnsi="Times New Roman" w:cs="Times New Roman"/>
                <w:i/>
                <w:iCs/>
                <w:color w:val="auto"/>
                <w:kern w:val="2"/>
                <w:sz w:val="21"/>
                <w:szCs w:val="21"/>
                <w:lang w:val="en-US" w:eastAsia="zh-CN"/>
              </w:rPr>
            </w:rPrChange>
          </w:rPr>
          <w:t>本文提出</w:t>
        </w:r>
      </w:ins>
      <w:ins w:id="2929" w:author="CCCF" w:date="2023-01-10T20:47:29Z">
        <w:r>
          <w:rPr>
            <w:rFonts w:hint="eastAsia" w:ascii="Times New Roman" w:hAnsi="Times New Roman" w:cs="Times New Roman"/>
            <w:i w:val="0"/>
            <w:iCs w:val="0"/>
            <w:color w:val="auto"/>
            <w:kern w:val="2"/>
            <w:sz w:val="21"/>
            <w:szCs w:val="21"/>
            <w:lang w:val="en-US" w:eastAsia="zh-CN"/>
            <w:rPrChange w:id="2930" w:author="CCCF" w:date="2023-01-10T20:47:30Z">
              <w:rPr>
                <w:rFonts w:hint="eastAsia" w:ascii="Times New Roman" w:hAnsi="Times New Roman" w:cs="Times New Roman"/>
                <w:i/>
                <w:iCs/>
                <w:color w:val="auto"/>
                <w:kern w:val="2"/>
                <w:sz w:val="21"/>
                <w:szCs w:val="21"/>
                <w:lang w:val="en-US" w:eastAsia="zh-CN"/>
              </w:rPr>
            </w:rPrChange>
          </w:rPr>
          <w:t>的</w:t>
        </w:r>
      </w:ins>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ascii="Times New Roman" w:hAnsi="Times New Roman" w:cs="Times New Roman"/>
          <w:color w:val="auto"/>
          <w:kern w:val="2"/>
          <w:sz w:val="21"/>
          <w:szCs w:val="21"/>
          <w:vertAlign w:val="baseline"/>
          <w:lang w:val="en-US" w:eastAsia="zh-CN"/>
        </w:rPr>
        <w:t>模型</w:t>
      </w:r>
      <w:del w:id="2931" w:author="CCCF" w:date="2023-01-10T20:47:35Z">
        <w:r>
          <w:rPr>
            <w:rFonts w:hint="default" w:ascii="Times New Roman" w:hAnsi="Times New Roman" w:cs="Times New Roman"/>
            <w:color w:val="auto"/>
            <w:kern w:val="2"/>
            <w:sz w:val="21"/>
            <w:szCs w:val="21"/>
            <w:lang w:val="en-US" w:eastAsia="zh-CN"/>
          </w:rPr>
          <w:delText>拓展于</w:delText>
        </w:r>
      </w:del>
      <w:ins w:id="2932" w:author="CCCF" w:date="2023-01-10T20:47:38Z">
        <w:r>
          <w:rPr>
            <w:rFonts w:hint="eastAsia" w:ascii="Times New Roman" w:hAnsi="Times New Roman" w:cs="Times New Roman"/>
            <w:color w:val="auto"/>
            <w:kern w:val="2"/>
            <w:sz w:val="21"/>
            <w:szCs w:val="21"/>
            <w:lang w:val="en-US" w:eastAsia="zh-CN"/>
          </w:rPr>
          <w:t>改进</w:t>
        </w:r>
      </w:ins>
      <w:ins w:id="2933" w:author="CCCF" w:date="2023-01-10T20:47:39Z">
        <w:r>
          <w:rPr>
            <w:rFonts w:hint="eastAsia" w:ascii="Times New Roman" w:hAnsi="Times New Roman" w:cs="Times New Roman"/>
            <w:color w:val="auto"/>
            <w:kern w:val="2"/>
            <w:sz w:val="21"/>
            <w:szCs w:val="21"/>
            <w:lang w:val="en-US" w:eastAsia="zh-CN"/>
          </w:rPr>
          <w:t>了</w:t>
        </w:r>
      </w:ins>
      <w:r>
        <w:rPr>
          <w:rFonts w:hint="default" w:ascii="Times New Roman" w:hAnsi="Times New Roman" w:cs="Times New Roman"/>
          <w:color w:val="auto"/>
          <w:kern w:val="2"/>
          <w:sz w:val="21"/>
          <w:szCs w:val="21"/>
          <w:lang w:val="en-US" w:eastAsia="zh-CN"/>
        </w:rPr>
        <w:t>现有的</w:t>
      </w:r>
      <w:r>
        <w:rPr>
          <w:rFonts w:hint="default" w:ascii="Times New Roman" w:hAnsi="Times New Roman" w:cs="Times New Roman"/>
          <w:i/>
          <w:iCs/>
          <w:color w:val="auto"/>
          <w:kern w:val="2"/>
          <w:sz w:val="21"/>
          <w:szCs w:val="21"/>
          <w:lang w:val="en-US" w:eastAsia="zh-CN"/>
        </w:rPr>
        <w:t>PG</w:t>
      </w:r>
      <w:r>
        <w:rPr>
          <w:rFonts w:hint="default" w:ascii="Times New Roman" w:hAnsi="Times New Roman" w:cs="Times New Roman"/>
          <w:color w:val="auto"/>
          <w:kern w:val="2"/>
          <w:sz w:val="21"/>
          <w:szCs w:val="21"/>
          <w:vertAlign w:val="subscript"/>
          <w:lang w:val="en-US" w:eastAsia="zh-CN"/>
        </w:rPr>
        <w:t>6</w:t>
      </w:r>
      <w:r>
        <w:rPr>
          <w:rFonts w:hint="default" w:ascii="Times New Roman" w:hAnsi="Times New Roman" w:cs="Times New Roman"/>
          <w:color w:val="auto"/>
          <w:kern w:val="2"/>
          <w:sz w:val="21"/>
          <w:szCs w:val="21"/>
          <w:lang w:val="en-US" w:eastAsia="zh-CN"/>
        </w:rPr>
        <w:t>模型</w:t>
      </w:r>
      <w:ins w:id="2934" w:author="Administrator" w:date="2023-01-12T17:44:01Z">
        <w:r>
          <w:rPr>
            <w:rFonts w:hint="default" w:ascii="Times New Roman" w:hAnsi="Times New Roman" w:cs="Times New Roman"/>
            <w:color w:val="auto"/>
            <w:kern w:val="2"/>
            <w:sz w:val="21"/>
            <w:szCs w:val="21"/>
            <w:vertAlign w:val="superscript"/>
            <w:lang w:val="en-US" w:eastAsia="zh-CN"/>
            <w:rPrChange w:id="2935" w:author="Administrator" w:date="2023-01-12T17:44:31Z">
              <w:rPr>
                <w:rFonts w:hint="default" w:ascii="Times New Roman" w:hAnsi="Times New Roman" w:cs="Times New Roman"/>
                <w:color w:val="auto"/>
                <w:kern w:val="2"/>
                <w:sz w:val="21"/>
                <w:szCs w:val="21"/>
                <w:lang w:val="en-US" w:eastAsia="zh-CN"/>
              </w:rPr>
            </w:rPrChange>
          </w:rPr>
          <w:fldChar w:fldCharType="begin"/>
        </w:r>
      </w:ins>
      <w:ins w:id="2937" w:author="Administrator" w:date="2023-01-12T17:44:01Z">
        <w:r>
          <w:rPr>
            <w:rFonts w:hint="default" w:ascii="Times New Roman" w:hAnsi="Times New Roman" w:cs="Times New Roman"/>
            <w:color w:val="auto"/>
            <w:kern w:val="2"/>
            <w:sz w:val="21"/>
            <w:szCs w:val="21"/>
            <w:vertAlign w:val="superscript"/>
            <w:lang w:val="en-US" w:eastAsia="zh-CN"/>
            <w:rPrChange w:id="2938" w:author="Administrator" w:date="2023-01-12T17:44:31Z">
              <w:rPr>
                <w:rFonts w:hint="default" w:ascii="Times New Roman" w:hAnsi="Times New Roman" w:cs="Times New Roman"/>
                <w:color w:val="auto"/>
                <w:kern w:val="2"/>
                <w:sz w:val="21"/>
                <w:szCs w:val="21"/>
                <w:lang w:val="en-US" w:eastAsia="zh-CN"/>
              </w:rPr>
            </w:rPrChange>
          </w:rPr>
          <w:instrText xml:space="preserve"> REF _Ref32515 \r \h </w:instrText>
        </w:r>
      </w:ins>
      <w:ins w:id="2940" w:author="Administrator" w:date="2023-01-12T17:44:01Z">
        <w:r>
          <w:rPr>
            <w:rFonts w:hint="default" w:ascii="Times New Roman" w:hAnsi="Times New Roman" w:cs="Times New Roman"/>
            <w:color w:val="auto"/>
            <w:kern w:val="2"/>
            <w:sz w:val="21"/>
            <w:szCs w:val="21"/>
            <w:vertAlign w:val="superscript"/>
            <w:lang w:val="en-US" w:eastAsia="zh-CN"/>
            <w:rPrChange w:id="2941" w:author="Administrator" w:date="2023-01-12T17:44:31Z">
              <w:rPr>
                <w:rFonts w:hint="default" w:ascii="Times New Roman" w:hAnsi="Times New Roman" w:cs="Times New Roman"/>
                <w:color w:val="auto"/>
                <w:kern w:val="2"/>
                <w:sz w:val="21"/>
                <w:szCs w:val="21"/>
                <w:lang w:val="en-US" w:eastAsia="zh-CN"/>
              </w:rPr>
            </w:rPrChange>
          </w:rPr>
          <w:fldChar w:fldCharType="separate"/>
        </w:r>
      </w:ins>
      <w:ins w:id="2943" w:author="Administrator" w:date="2023-01-12T17:44:01Z">
        <w:r>
          <w:rPr>
            <w:rFonts w:hint="default" w:ascii="Times New Roman" w:hAnsi="Times New Roman" w:cs="Times New Roman"/>
            <w:color w:val="auto"/>
            <w:kern w:val="2"/>
            <w:sz w:val="21"/>
            <w:szCs w:val="21"/>
            <w:vertAlign w:val="superscript"/>
            <w:lang w:val="en-US" w:eastAsia="zh-CN"/>
            <w:rPrChange w:id="2944" w:author="Administrator" w:date="2023-01-12T17:44:31Z">
              <w:rPr>
                <w:rFonts w:hint="default" w:ascii="Times New Roman" w:hAnsi="Times New Roman" w:cs="Times New Roman"/>
                <w:color w:val="auto"/>
                <w:kern w:val="2"/>
                <w:sz w:val="21"/>
                <w:szCs w:val="21"/>
                <w:lang w:val="en-US" w:eastAsia="zh-CN"/>
              </w:rPr>
            </w:rPrChange>
          </w:rPr>
          <w:t>[19</w:t>
        </w:r>
      </w:ins>
      <w:ins w:id="2946" w:author="Administrator" w:date="2023-01-12T17:44:01Z">
        <w:r>
          <w:rPr>
            <w:rFonts w:hint="default" w:ascii="Times New Roman" w:hAnsi="Times New Roman" w:cs="Times New Roman"/>
            <w:color w:val="auto"/>
            <w:kern w:val="2"/>
            <w:sz w:val="21"/>
            <w:szCs w:val="21"/>
            <w:vertAlign w:val="superscript"/>
            <w:lang w:val="en-US" w:eastAsia="zh-CN"/>
            <w:rPrChange w:id="2947" w:author="Administrator" w:date="2023-01-12T17:44:31Z">
              <w:rPr>
                <w:rFonts w:hint="default" w:ascii="Times New Roman" w:hAnsi="Times New Roman" w:cs="Times New Roman"/>
                <w:color w:val="auto"/>
                <w:kern w:val="2"/>
                <w:sz w:val="21"/>
                <w:szCs w:val="21"/>
                <w:lang w:val="en-US" w:eastAsia="zh-CN"/>
              </w:rPr>
            </w:rPrChange>
          </w:rPr>
          <w:t>]</w:t>
        </w:r>
      </w:ins>
      <w:ins w:id="2949" w:author="Administrator" w:date="2023-01-12T17:44:01Z">
        <w:r>
          <w:rPr>
            <w:rFonts w:hint="default" w:ascii="Times New Roman" w:hAnsi="Times New Roman" w:cs="Times New Roman"/>
            <w:color w:val="auto"/>
            <w:kern w:val="2"/>
            <w:sz w:val="21"/>
            <w:szCs w:val="21"/>
            <w:vertAlign w:val="superscript"/>
            <w:lang w:val="en-US" w:eastAsia="zh-CN"/>
            <w:rPrChange w:id="2950" w:author="Administrator" w:date="2023-01-12T17:44:31Z">
              <w:rPr>
                <w:rFonts w:hint="default" w:ascii="Times New Roman" w:hAnsi="Times New Roman" w:cs="Times New Roman"/>
                <w:color w:val="auto"/>
                <w:kern w:val="2"/>
                <w:sz w:val="21"/>
                <w:szCs w:val="21"/>
                <w:lang w:val="en-US" w:eastAsia="zh-CN"/>
              </w:rPr>
            </w:rPrChange>
          </w:rPr>
          <w:fldChar w:fldCharType="end"/>
        </w:r>
      </w:ins>
      <w:ins w:id="2952" w:author="CCCF" w:date="2023-01-10T20:48:17Z">
        <w:del w:id="2953" w:author="Administrator" w:date="2023-01-12T17:43:24Z">
          <w:r>
            <w:rPr>
              <w:rFonts w:hint="eastAsia" w:ascii="Times New Roman" w:hAnsi="Times New Roman" w:cs="Times New Roman"/>
              <w:color w:val="auto"/>
              <w:kern w:val="2"/>
              <w:sz w:val="21"/>
              <w:szCs w:val="21"/>
              <w:highlight w:val="yellow"/>
              <w:lang w:val="en-US" w:eastAsia="zh-CN"/>
              <w:rPrChange w:id="2954" w:author="CCCF" w:date="2023-01-10T20:48:20Z">
                <w:rPr>
                  <w:rFonts w:hint="eastAsia" w:ascii="Times New Roman" w:hAnsi="Times New Roman" w:cs="Times New Roman"/>
                  <w:color w:val="auto"/>
                  <w:kern w:val="2"/>
                  <w:sz w:val="21"/>
                  <w:szCs w:val="21"/>
                  <w:lang w:val="en-US" w:eastAsia="zh-CN"/>
                </w:rPr>
              </w:rPrChange>
            </w:rPr>
            <w:delText>[</w:delText>
          </w:r>
        </w:del>
      </w:ins>
      <w:ins w:id="2957" w:author="CCCF" w:date="2023-01-10T20:48:23Z">
        <w:del w:id="2958" w:author="Administrator" w:date="2023-01-12T17:43:24Z">
          <w:r>
            <w:rPr>
              <w:rFonts w:hint="eastAsia" w:ascii="Times New Roman" w:hAnsi="Times New Roman" w:cs="Times New Roman"/>
              <w:color w:val="auto"/>
              <w:kern w:val="2"/>
              <w:sz w:val="21"/>
              <w:szCs w:val="21"/>
              <w:highlight w:val="yellow"/>
              <w:lang w:val="en-US" w:eastAsia="zh-CN"/>
            </w:rPr>
            <w:delText>??</w:delText>
          </w:r>
        </w:del>
      </w:ins>
      <w:ins w:id="2959" w:author="CCCF" w:date="2023-01-10T20:48:17Z">
        <w:del w:id="2960" w:author="Administrator" w:date="2023-01-12T17:43:24Z">
          <w:r>
            <w:rPr>
              <w:rFonts w:hint="eastAsia" w:ascii="Times New Roman" w:hAnsi="Times New Roman" w:cs="Times New Roman"/>
              <w:color w:val="auto"/>
              <w:kern w:val="2"/>
              <w:sz w:val="21"/>
              <w:szCs w:val="21"/>
              <w:highlight w:val="yellow"/>
              <w:lang w:val="en-US" w:eastAsia="zh-CN"/>
              <w:rPrChange w:id="2961" w:author="CCCF" w:date="2023-01-10T20:48:20Z">
                <w:rPr>
                  <w:rFonts w:hint="eastAsia" w:ascii="Times New Roman" w:hAnsi="Times New Roman" w:cs="Times New Roman"/>
                  <w:color w:val="auto"/>
                  <w:kern w:val="2"/>
                  <w:sz w:val="21"/>
                  <w:szCs w:val="21"/>
                  <w:lang w:val="en-US" w:eastAsia="zh-CN"/>
                </w:rPr>
              </w:rPrChange>
            </w:rPr>
            <w:delText>]</w:delText>
          </w:r>
        </w:del>
      </w:ins>
      <w:r>
        <w:rPr>
          <w:rFonts w:hint="default" w:ascii="Times New Roman" w:hAnsi="Times New Roman" w:cs="Times New Roman"/>
          <w:color w:val="auto"/>
          <w:kern w:val="2"/>
          <w:sz w:val="21"/>
          <w:szCs w:val="21"/>
          <w:lang w:val="en-US" w:eastAsia="zh-CN"/>
        </w:rPr>
        <w:t>，</w:t>
      </w:r>
      <w:del w:id="2964" w:author="CCCF" w:date="2023-01-10T20:47:54Z">
        <w:r>
          <w:rPr>
            <w:rFonts w:hint="default" w:ascii="Times New Roman" w:hAnsi="Times New Roman" w:cs="Times New Roman"/>
            <w:i w:val="0"/>
            <w:iCs w:val="0"/>
            <w:color w:val="auto"/>
            <w:kern w:val="2"/>
            <w:sz w:val="21"/>
            <w:szCs w:val="21"/>
            <w:lang w:val="en-US" w:eastAsia="zh-CN"/>
            <w:rPrChange w:id="2965" w:author="CCCF" w:date="2023-01-10T20:47:58Z">
              <w:rPr>
                <w:rFonts w:hint="default" w:ascii="Times New Roman" w:hAnsi="Times New Roman" w:cs="Times New Roman"/>
                <w:i/>
                <w:iCs/>
                <w:color w:val="auto"/>
                <w:kern w:val="2"/>
                <w:sz w:val="21"/>
                <w:szCs w:val="21"/>
                <w:lang w:val="en-US" w:eastAsia="zh-CN"/>
              </w:rPr>
            </w:rPrChange>
          </w:rPr>
          <w:delText>RPG</w:delText>
        </w:r>
      </w:del>
      <w:del w:id="2966" w:author="CCCF" w:date="2023-01-10T20:47:54Z">
        <w:r>
          <w:rPr>
            <w:rFonts w:hint="default" w:ascii="Times New Roman" w:hAnsi="Times New Roman" w:cs="Times New Roman"/>
            <w:i w:val="0"/>
            <w:iCs w:val="0"/>
            <w:color w:val="auto"/>
            <w:kern w:val="2"/>
            <w:sz w:val="21"/>
            <w:szCs w:val="21"/>
            <w:vertAlign w:val="subscript"/>
            <w:lang w:val="en-US" w:eastAsia="zh-CN"/>
            <w:rPrChange w:id="2967" w:author="CCCF" w:date="2023-01-10T20:47:58Z">
              <w:rPr>
                <w:rFonts w:hint="default" w:ascii="Times New Roman" w:hAnsi="Times New Roman" w:cs="Times New Roman"/>
                <w:color w:val="auto"/>
                <w:kern w:val="2"/>
                <w:sz w:val="21"/>
                <w:szCs w:val="21"/>
                <w:vertAlign w:val="subscript"/>
                <w:lang w:val="en-US" w:eastAsia="zh-CN"/>
              </w:rPr>
            </w:rPrChange>
          </w:rPr>
          <w:delText>6</w:delText>
        </w:r>
      </w:del>
      <w:ins w:id="2968" w:author="CCCF" w:date="2023-01-10T20:47:55Z">
        <w:r>
          <w:rPr>
            <w:rFonts w:hint="eastAsia" w:ascii="Times New Roman" w:hAnsi="Times New Roman" w:cs="Times New Roman"/>
            <w:i w:val="0"/>
            <w:iCs w:val="0"/>
            <w:color w:val="auto"/>
            <w:kern w:val="2"/>
            <w:sz w:val="21"/>
            <w:szCs w:val="21"/>
            <w:lang w:val="en-US" w:eastAsia="zh-CN"/>
            <w:rPrChange w:id="2969" w:author="CCCF" w:date="2023-01-10T20:47:58Z">
              <w:rPr>
                <w:rFonts w:hint="eastAsia" w:ascii="Times New Roman" w:hAnsi="Times New Roman" w:cs="Times New Roman"/>
                <w:i/>
                <w:iCs/>
                <w:color w:val="auto"/>
                <w:kern w:val="2"/>
                <w:sz w:val="21"/>
                <w:szCs w:val="21"/>
                <w:lang w:val="en-US" w:eastAsia="zh-CN"/>
              </w:rPr>
            </w:rPrChange>
          </w:rPr>
          <w:t>其</w:t>
        </w:r>
      </w:ins>
      <w:r>
        <w:rPr>
          <w:rFonts w:hint="default" w:ascii="Times New Roman" w:hAnsi="Times New Roman" w:cs="Times New Roman"/>
          <w:color w:val="auto"/>
          <w:kern w:val="2"/>
          <w:sz w:val="21"/>
          <w:szCs w:val="21"/>
          <w:lang w:val="en-US" w:eastAsia="zh-CN"/>
        </w:rPr>
        <w:t>模型</w:t>
      </w:r>
      <w:del w:id="2970" w:author="CCCF" w:date="2023-01-10T20:48:02Z">
        <w:r>
          <w:rPr>
            <w:rFonts w:hint="default" w:ascii="Times New Roman" w:hAnsi="Times New Roman" w:cs="Times New Roman"/>
            <w:color w:val="auto"/>
            <w:kern w:val="2"/>
            <w:sz w:val="21"/>
            <w:szCs w:val="21"/>
            <w:lang w:val="en-US" w:eastAsia="zh-CN"/>
          </w:rPr>
          <w:delText>的所有随机变量的分布</w:delText>
        </w:r>
      </w:del>
      <w:ins w:id="2971" w:author="CCCF" w:date="2023-01-10T20:48:02Z">
        <w:r>
          <w:rPr>
            <w:rFonts w:hint="eastAsia" w:ascii="Times New Roman" w:hAnsi="Times New Roman" w:cs="Times New Roman"/>
            <w:color w:val="auto"/>
            <w:kern w:val="2"/>
            <w:sz w:val="21"/>
            <w:szCs w:val="21"/>
            <w:lang w:val="en-US" w:eastAsia="zh-CN"/>
          </w:rPr>
          <w:t>定义</w:t>
        </w:r>
      </w:ins>
      <w:r>
        <w:rPr>
          <w:rFonts w:hint="default" w:ascii="Times New Roman" w:hAnsi="Times New Roman" w:cs="Times New Roman"/>
          <w:color w:val="auto"/>
          <w:kern w:val="2"/>
          <w:sz w:val="21"/>
          <w:szCs w:val="21"/>
          <w:lang w:val="en-US" w:eastAsia="zh-CN"/>
        </w:rPr>
        <w:t>如</w:t>
      </w:r>
      <w:ins w:id="2972" w:author="CCCF" w:date="2023-01-10T20:48:07Z">
        <w:r>
          <w:rPr>
            <w:rFonts w:hint="eastAsia" w:ascii="Times New Roman" w:hAnsi="Times New Roman" w:cs="Times New Roman"/>
            <w:color w:val="auto"/>
            <w:kern w:val="2"/>
            <w:sz w:val="21"/>
            <w:szCs w:val="21"/>
            <w:lang w:val="en-US" w:eastAsia="zh-CN"/>
          </w:rPr>
          <w:t>公式（</w:t>
        </w:r>
      </w:ins>
      <w:ins w:id="2973" w:author="CCCF" w:date="2023-01-10T20:48:09Z">
        <w:del w:id="2974" w:author="Administrator" w:date="2023-01-14T21:58:05Z">
          <w:r>
            <w:rPr>
              <w:rFonts w:hint="default" w:ascii="Times New Roman" w:hAnsi="Times New Roman" w:cs="Times New Roman"/>
              <w:color w:val="auto"/>
              <w:kern w:val="2"/>
              <w:sz w:val="21"/>
              <w:szCs w:val="21"/>
              <w:highlight w:val="yellow"/>
              <w:lang w:val="en-US" w:eastAsia="zh-CN"/>
              <w:rPrChange w:id="2975" w:author="CCCF" w:date="2023-01-10T20:48:13Z">
                <w:rPr>
                  <w:rFonts w:hint="eastAsia" w:ascii="Times New Roman" w:hAnsi="Times New Roman" w:cs="Times New Roman"/>
                  <w:color w:val="auto"/>
                  <w:kern w:val="2"/>
                  <w:sz w:val="21"/>
                  <w:szCs w:val="21"/>
                  <w:lang w:val="en-US" w:eastAsia="zh-CN"/>
                </w:rPr>
              </w:rPrChange>
            </w:rPr>
            <w:delText>？？</w:delText>
          </w:r>
        </w:del>
      </w:ins>
      <w:ins w:id="2978" w:author="Administrator" w:date="2023-01-14T21:58:05Z">
        <w:r>
          <w:rPr>
            <w:rFonts w:hint="eastAsia" w:ascii="Times New Roman" w:hAnsi="Times New Roman" w:cs="Times New Roman"/>
            <w:color w:val="auto"/>
            <w:kern w:val="2"/>
            <w:sz w:val="21"/>
            <w:szCs w:val="21"/>
            <w:highlight w:val="yellow"/>
            <w:lang w:val="en-US" w:eastAsia="zh-CN"/>
          </w:rPr>
          <w:t>2</w:t>
        </w:r>
      </w:ins>
      <w:ins w:id="2979" w:author="CCCF" w:date="2023-01-10T20:48:07Z">
        <w:r>
          <w:rPr>
            <w:rFonts w:hint="eastAsia" w:ascii="Times New Roman" w:hAnsi="Times New Roman" w:cs="Times New Roman"/>
            <w:color w:val="auto"/>
            <w:kern w:val="2"/>
            <w:sz w:val="21"/>
            <w:szCs w:val="21"/>
            <w:lang w:val="en-US" w:eastAsia="zh-CN"/>
          </w:rPr>
          <w:t>）</w:t>
        </w:r>
      </w:ins>
      <w:del w:id="2980" w:author="CCCF" w:date="2023-01-10T20:48:06Z">
        <w:r>
          <w:rPr>
            <w:rFonts w:hint="default" w:ascii="Times New Roman" w:hAnsi="Times New Roman" w:cs="Times New Roman"/>
            <w:color w:val="auto"/>
            <w:kern w:val="2"/>
            <w:sz w:val="21"/>
            <w:szCs w:val="21"/>
            <w:lang w:val="en-US" w:eastAsia="zh-CN"/>
          </w:rPr>
          <w:delText>下</w:delText>
        </w:r>
      </w:del>
      <w:r>
        <w:rPr>
          <w:rFonts w:hint="default" w:ascii="Times New Roman" w:hAnsi="Times New Roman" w:cs="Times New Roman"/>
          <w:color w:val="auto"/>
          <w:kern w:val="2"/>
          <w:sz w:val="21"/>
          <w:szCs w:val="21"/>
          <w:lang w:val="en-US" w:eastAsia="zh-CN"/>
        </w:rPr>
        <w:t>所示：</w:t>
      </w:r>
    </w:p>
    <w:tbl>
      <w:tblPr>
        <w:tblStyle w:val="12"/>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Change w:id="2981" w:author="Administrator" w:date="2023-01-14T22:32:14Z">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PrChange>
      </w:tblPr>
      <w:tblGrid>
        <w:gridCol w:w="3695"/>
        <w:gridCol w:w="769"/>
        <w:tblGridChange w:id="2982">
          <w:tblGrid>
            <w:gridCol w:w="4573"/>
            <w:gridCol w:w="4573"/>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Change w:id="2984" w:author="Administrator" w:date="2023-01-14T22:32:14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blPrExChange>
        </w:tblPrEx>
        <w:trPr>
          <w:ins w:id="2983" w:author="Administrator" w:date="2023-01-14T21:57:43Z"/>
        </w:trPr>
        <w:tc>
          <w:tcPr>
            <w:tcW w:w="4138" w:type="pct"/>
            <w:tcBorders>
              <w:top w:val="nil"/>
              <w:left w:val="nil"/>
              <w:bottom w:val="nil"/>
              <w:right w:val="nil"/>
            </w:tcBorders>
            <w:tcPrChange w:id="2985" w:author="Administrator" w:date="2023-01-14T22:32:14Z">
              <w:tcPr>
                <w:tcW w:w="4573" w:type="dxa"/>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ins w:id="2986" w:author="Administrator" w:date="2023-01-14T21:57:55Z"/>
                <w:rFonts w:hint="default" w:ascii="Times New Roman" w:hAnsi="Times New Roman" w:cs="Times New Roman"/>
                <w:i w:val="0"/>
                <w:color w:val="auto"/>
                <w:kern w:val="2"/>
                <w:sz w:val="21"/>
                <w:szCs w:val="21"/>
                <w:lang w:val="en-US" w:eastAsia="zh-CN"/>
              </w:rPr>
            </w:pPr>
            <w:commentRangeStart w:id="3"/>
            <m:oMathPara>
              <m:oMath>
                <m:sSub>
                  <m:sSubPr>
                    <m:ctrlPr>
                      <w:ins w:id="2987" w:author="Administrator" w:date="2023-01-14T21:57:55Z">
                        <w:rPr>
                          <w:rFonts w:ascii="Cambria Math" w:hAnsi="Cambria Math" w:cs="Times New Roman"/>
                          <w:i/>
                          <w:color w:val="auto"/>
                          <w:kern w:val="2"/>
                          <w:sz w:val="21"/>
                          <w:szCs w:val="21"/>
                          <w:lang w:val="en-US"/>
                        </w:rPr>
                      </w:ins>
                    </m:ctrlPr>
                  </m:sSubPr>
                  <m:e>
                    <w:ins w:id="2988" w:author="Administrator" w:date="2023-01-14T21:57:55Z">
                      <m:r>
                        <m:rPr/>
                        <w:rPr>
                          <w:rFonts w:ascii="Cambria Math" w:hAnsi="Cambria Math" w:cs="Times New Roman"/>
                          <w:color w:val="auto"/>
                          <w:kern w:val="2"/>
                          <w:sz w:val="21"/>
                          <w:szCs w:val="21"/>
                          <w:lang w:val="en-US"/>
                        </w:rPr>
                        <m:t>τ</m:t>
                      </m:r>
                    </w:ins>
                    <m:ctrlPr>
                      <w:ins w:id="2989" w:author="Administrator" w:date="2023-01-14T21:57:55Z">
                        <w:rPr>
                          <w:rFonts w:ascii="Cambria Math" w:hAnsi="Cambria Math" w:cs="Times New Roman"/>
                          <w:i/>
                          <w:color w:val="auto"/>
                          <w:kern w:val="2"/>
                          <w:sz w:val="21"/>
                          <w:szCs w:val="21"/>
                          <w:lang w:val="en-US"/>
                        </w:rPr>
                      </w:ins>
                    </m:ctrlPr>
                  </m:e>
                  <m:sub>
                    <w:ins w:id="2990" w:author="Administrator" w:date="2023-01-14T21:57:55Z">
                      <m:r>
                        <m:rPr/>
                        <w:rPr>
                          <w:rFonts w:hint="default" w:ascii="Cambria Math" w:hAnsi="Cambria Math" w:cs="Times New Roman"/>
                          <w:color w:val="auto"/>
                          <w:kern w:val="2"/>
                          <w:sz w:val="21"/>
                          <w:szCs w:val="21"/>
                          <w:lang w:val="en-US" w:eastAsia="zh-CN"/>
                        </w:rPr>
                        <m:t>v</m:t>
                      </m:r>
                    </w:ins>
                    <m:ctrlPr>
                      <w:ins w:id="2991" w:author="Administrator" w:date="2023-01-14T21:57:55Z">
                        <w:rPr>
                          <w:rFonts w:ascii="Cambria Math" w:hAnsi="Cambria Math" w:cs="Times New Roman"/>
                          <w:i/>
                          <w:color w:val="auto"/>
                          <w:kern w:val="2"/>
                          <w:sz w:val="21"/>
                          <w:szCs w:val="21"/>
                          <w:lang w:val="en-US"/>
                        </w:rPr>
                      </w:ins>
                    </m:ctrlPr>
                  </m:sub>
                </m:sSub>
                <w:ins w:id="2992" w:author="Administrator" w:date="2023-01-14T21:57:55Z">
                  <m:r>
                    <m:rPr/>
                    <w:rPr>
                      <w:rFonts w:hint="default" w:ascii="Cambria Math" w:hAnsi="Cambria Math" w:cs="Times New Roman"/>
                      <w:color w:val="auto"/>
                      <w:kern w:val="2"/>
                      <w:sz w:val="21"/>
                      <w:szCs w:val="21"/>
                      <w:lang w:val="en-US" w:eastAsia="zh-CN"/>
                    </w:rPr>
                    <m:t>~</m:t>
                  </m:r>
                </w:ins>
                <w:ins w:id="2993" w:author="Administrator" w:date="2023-01-14T21:57:55Z">
                  <m:r>
                    <m:rPr/>
                    <w:rPr>
                      <w:rFonts w:ascii="Cambria Math" w:hAnsi="Cambria Math" w:cs="Times New Roman"/>
                      <w:color w:val="auto"/>
                      <w:kern w:val="2"/>
                      <w:sz w:val="21"/>
                      <w:szCs w:val="21"/>
                      <w:lang w:val="en-US"/>
                    </w:rPr>
                    <m:t>Γ</m:t>
                  </m:r>
                </w:ins>
                <w:ins w:id="2994" w:author="Administrator" w:date="2023-01-14T21:57:55Z">
                  <m:r>
                    <m:rPr/>
                    <w:rPr>
                      <w:rFonts w:hint="default" w:ascii="Cambria Math" w:hAnsi="Cambria Math" w:cs="Times New Roman"/>
                      <w:color w:val="auto"/>
                      <w:kern w:val="2"/>
                      <w:sz w:val="21"/>
                      <w:szCs w:val="21"/>
                      <w:lang w:val="en-US" w:eastAsia="zh-CN"/>
                    </w:rPr>
                    <m:t>(</m:t>
                  </m:r>
                </w:ins>
                <m:sSub>
                  <m:sSubPr>
                    <m:ctrlPr>
                      <w:ins w:id="2995" w:author="Administrator" w:date="2023-01-14T21:57:55Z">
                        <w:rPr>
                          <w:rFonts w:hint="default" w:ascii="Cambria Math" w:hAnsi="Cambria Math" w:cs="Times New Roman"/>
                          <w:i/>
                          <w:color w:val="auto"/>
                          <w:kern w:val="2"/>
                          <w:sz w:val="21"/>
                          <w:szCs w:val="21"/>
                          <w:lang w:val="en-US" w:eastAsia="zh-CN"/>
                        </w:rPr>
                      </w:ins>
                    </m:ctrlPr>
                  </m:sSubPr>
                  <m:e>
                    <w:ins w:id="2996" w:author="Administrator" w:date="2023-01-14T21:57:55Z">
                      <m:r>
                        <m:rPr/>
                        <w:rPr>
                          <w:rFonts w:hint="default" w:ascii="Cambria Math" w:hAnsi="Cambria Math" w:cs="Times New Roman"/>
                          <w:color w:val="auto"/>
                          <w:kern w:val="2"/>
                          <w:sz w:val="21"/>
                          <w:szCs w:val="21"/>
                          <w:lang w:val="en-US" w:eastAsia="zh-CN"/>
                        </w:rPr>
                        <m:t>r</m:t>
                      </m:r>
                    </w:ins>
                    <m:ctrlPr>
                      <w:ins w:id="2997" w:author="Administrator" w:date="2023-01-14T21:57:55Z">
                        <w:rPr>
                          <w:rFonts w:hint="default" w:ascii="Cambria Math" w:hAnsi="Cambria Math" w:cs="Times New Roman"/>
                          <w:i/>
                          <w:color w:val="auto"/>
                          <w:kern w:val="2"/>
                          <w:sz w:val="21"/>
                          <w:szCs w:val="21"/>
                          <w:lang w:val="en-US" w:eastAsia="zh-CN"/>
                        </w:rPr>
                      </w:ins>
                    </m:ctrlPr>
                  </m:e>
                  <m:sub>
                    <w:ins w:id="2998" w:author="Administrator" w:date="2023-01-14T21:57:55Z">
                      <m:r>
                        <m:rPr/>
                        <w:rPr>
                          <w:rFonts w:hint="default" w:ascii="Cambria Math" w:hAnsi="Cambria Math" w:cs="Times New Roman"/>
                          <w:color w:val="auto"/>
                          <w:kern w:val="2"/>
                          <w:sz w:val="21"/>
                          <w:szCs w:val="21"/>
                          <w:lang w:val="en-US" w:eastAsia="zh-CN"/>
                        </w:rPr>
                        <m:t>v</m:t>
                      </m:r>
                    </w:ins>
                    <m:ctrlPr>
                      <w:ins w:id="2999" w:author="Administrator" w:date="2023-01-14T21:57:55Z">
                        <w:rPr>
                          <w:rFonts w:hint="default" w:ascii="Cambria Math" w:hAnsi="Cambria Math" w:cs="Times New Roman"/>
                          <w:i/>
                          <w:color w:val="auto"/>
                          <w:kern w:val="2"/>
                          <w:sz w:val="21"/>
                          <w:szCs w:val="21"/>
                          <w:lang w:val="en-US" w:eastAsia="zh-CN"/>
                        </w:rPr>
                      </w:ins>
                    </m:ctrlPr>
                  </m:sub>
                </m:sSub>
                <w:ins w:id="3000" w:author="Administrator" w:date="2023-01-14T21:57:55Z">
                  <m:r>
                    <m:rPr/>
                    <w:rPr>
                      <w:rFonts w:hint="default" w:ascii="Cambria Math" w:hAnsi="Cambria Math" w:cs="Times New Roman"/>
                      <w:color w:val="auto"/>
                      <w:kern w:val="2"/>
                      <w:sz w:val="21"/>
                      <w:szCs w:val="21"/>
                      <w:lang w:val="en-US" w:eastAsia="zh-CN"/>
                    </w:rPr>
                    <m:t>,</m:t>
                  </m:r>
                </w:ins>
                <w:ins w:id="3001" w:author="Administrator" w:date="2023-01-14T21:57:55Z">
                  <m:r>
                    <m:rPr/>
                    <w:rPr>
                      <w:rFonts w:ascii="Cambria Math" w:hAnsi="Cambria Math" w:cs="Times New Roman"/>
                      <w:color w:val="auto"/>
                      <w:kern w:val="2"/>
                      <w:sz w:val="21"/>
                      <w:szCs w:val="21"/>
                      <w:lang w:val="en-US"/>
                    </w:rPr>
                    <m:t>β</m:t>
                  </m:r>
                </w:ins>
                <w:ins w:id="3002" w:author="Administrator" w:date="2023-01-14T21:57:55Z">
                  <m:r>
                    <m:rPr/>
                    <w:rPr>
                      <w:rFonts w:hint="default" w:ascii="Cambria Math" w:hAnsi="Cambria Math" w:cs="Times New Roman"/>
                      <w:color w:val="auto"/>
                      <w:kern w:val="2"/>
                      <w:sz w:val="21"/>
                      <w:szCs w:val="21"/>
                      <w:lang w:val="en-US" w:eastAsia="zh-CN"/>
                    </w:rPr>
                    <m:t>)</m:t>
                  </m:r>
                </w:ins>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ins w:id="3003" w:author="Administrator" w:date="2023-01-14T21:57:55Z"/>
                <w:rFonts w:hint="default" w:ascii="Times New Roman" w:hAnsi="Times New Roman" w:cs="Times New Roman"/>
                <w:i w:val="0"/>
                <w:color w:val="auto"/>
                <w:kern w:val="2"/>
                <w:sz w:val="21"/>
                <w:szCs w:val="21"/>
                <w:lang w:val="en-US" w:eastAsia="zh-CN"/>
              </w:rPr>
            </w:pPr>
            <m:oMathPara>
              <m:oMath>
                <m:sSub>
                  <m:sSubPr>
                    <m:ctrlPr>
                      <w:ins w:id="3004" w:author="Administrator" w:date="2023-01-14T21:57:55Z">
                        <w:rPr>
                          <w:rFonts w:ascii="Cambria Math" w:hAnsi="Cambria Math" w:cs="Times New Roman"/>
                          <w:i/>
                          <w:color w:val="auto"/>
                          <w:kern w:val="2"/>
                          <w:sz w:val="21"/>
                          <w:szCs w:val="21"/>
                          <w:lang w:val="en-US"/>
                        </w:rPr>
                      </w:ins>
                    </m:ctrlPr>
                  </m:sSubPr>
                  <m:e>
                    <w:ins w:id="3005" w:author="Administrator" w:date="2023-01-14T21:57:55Z">
                      <m:r>
                        <m:rPr/>
                        <w:rPr>
                          <w:rFonts w:hint="default" w:ascii="Cambria Math" w:hAnsi="Cambria Math" w:cs="Times New Roman"/>
                          <w:color w:val="auto"/>
                          <w:kern w:val="2"/>
                          <w:sz w:val="21"/>
                          <w:szCs w:val="21"/>
                          <w:lang w:val="en-US" w:eastAsia="zh-CN"/>
                        </w:rPr>
                        <m:t>b</m:t>
                      </m:r>
                    </w:ins>
                    <m:ctrlPr>
                      <w:ins w:id="3006" w:author="Administrator" w:date="2023-01-14T21:57:55Z">
                        <w:rPr>
                          <w:rFonts w:ascii="Cambria Math" w:hAnsi="Cambria Math" w:cs="Times New Roman"/>
                          <w:i/>
                          <w:color w:val="auto"/>
                          <w:kern w:val="2"/>
                          <w:sz w:val="21"/>
                          <w:szCs w:val="21"/>
                          <w:lang w:val="en-US"/>
                        </w:rPr>
                      </w:ins>
                    </m:ctrlPr>
                  </m:e>
                  <m:sub>
                    <w:ins w:id="3007" w:author="Administrator" w:date="2023-01-14T21:57:55Z">
                      <m:r>
                        <m:rPr/>
                        <w:rPr>
                          <w:rFonts w:hint="default" w:ascii="Cambria Math" w:hAnsi="Cambria Math" w:cs="Times New Roman"/>
                          <w:color w:val="auto"/>
                          <w:kern w:val="2"/>
                          <w:sz w:val="21"/>
                          <w:szCs w:val="21"/>
                          <w:lang w:val="en-US" w:eastAsia="zh-CN"/>
                        </w:rPr>
                        <m:t>v</m:t>
                      </m:r>
                    </w:ins>
                    <m:ctrlPr>
                      <w:ins w:id="3008" w:author="Administrator" w:date="2023-01-14T21:57:55Z">
                        <w:rPr>
                          <w:rFonts w:ascii="Cambria Math" w:hAnsi="Cambria Math" w:cs="Times New Roman"/>
                          <w:i/>
                          <w:color w:val="auto"/>
                          <w:kern w:val="2"/>
                          <w:sz w:val="21"/>
                          <w:szCs w:val="21"/>
                          <w:lang w:val="en-US"/>
                        </w:rPr>
                      </w:ins>
                    </m:ctrlPr>
                  </m:sub>
                </m:sSub>
                <w:ins w:id="3009" w:author="Administrator" w:date="2023-01-14T21:57:55Z">
                  <m:r>
                    <m:rPr/>
                    <w:rPr>
                      <w:rFonts w:hint="default" w:ascii="Cambria Math" w:hAnsi="Cambria Math" w:cs="Times New Roman"/>
                      <w:color w:val="auto"/>
                      <w:kern w:val="2"/>
                      <w:sz w:val="21"/>
                      <w:szCs w:val="21"/>
                      <w:lang w:val="en-US" w:eastAsia="zh-CN"/>
                    </w:rPr>
                    <m:t>~N(0,</m:t>
                  </m:r>
                </w:ins>
                <m:f>
                  <m:fPr>
                    <m:ctrlPr>
                      <w:ins w:id="3010" w:author="Administrator" w:date="2023-01-14T21:57:55Z">
                        <w:rPr>
                          <w:rFonts w:hint="default" w:ascii="Cambria Math" w:hAnsi="Cambria Math" w:cs="Times New Roman"/>
                          <w:i/>
                          <w:color w:val="auto"/>
                          <w:kern w:val="2"/>
                          <w:sz w:val="21"/>
                          <w:szCs w:val="21"/>
                          <w:lang w:val="en-US" w:eastAsia="zh-CN"/>
                        </w:rPr>
                      </w:ins>
                    </m:ctrlPr>
                  </m:fPr>
                  <m:num>
                    <w:ins w:id="3011" w:author="Administrator" w:date="2023-01-14T21:57:55Z">
                      <m:r>
                        <m:rPr/>
                        <w:rPr>
                          <w:rFonts w:hint="default" w:ascii="Cambria Math" w:hAnsi="Cambria Math" w:cs="Times New Roman"/>
                          <w:color w:val="auto"/>
                          <w:kern w:val="2"/>
                          <w:sz w:val="21"/>
                          <w:szCs w:val="21"/>
                          <w:lang w:val="en-US" w:eastAsia="zh-CN"/>
                        </w:rPr>
                        <m:t>1</m:t>
                      </m:r>
                    </w:ins>
                    <m:ctrlPr>
                      <w:ins w:id="3012" w:author="Administrator" w:date="2023-01-14T21:57:55Z">
                        <w:rPr>
                          <w:rFonts w:hint="default" w:ascii="Cambria Math" w:hAnsi="Cambria Math" w:cs="Times New Roman"/>
                          <w:i/>
                          <w:color w:val="auto"/>
                          <w:kern w:val="2"/>
                          <w:sz w:val="21"/>
                          <w:szCs w:val="21"/>
                          <w:lang w:val="en-US" w:eastAsia="zh-CN"/>
                        </w:rPr>
                      </w:ins>
                    </m:ctrlPr>
                  </m:num>
                  <m:den>
                    <w:ins w:id="3013" w:author="Administrator" w:date="2023-01-14T21:57:55Z">
                      <m:r>
                        <m:rPr/>
                        <w:rPr>
                          <w:rFonts w:ascii="Cambria Math" w:hAnsi="Cambria Math" w:cs="Times New Roman"/>
                          <w:color w:val="auto"/>
                          <w:kern w:val="2"/>
                          <w:sz w:val="21"/>
                          <w:szCs w:val="21"/>
                          <w:lang w:val="en-US"/>
                        </w:rPr>
                        <m:t>η</m:t>
                      </m:r>
                    </w:ins>
                    <m:ctrlPr>
                      <w:ins w:id="3014" w:author="Administrator" w:date="2023-01-14T21:57:55Z">
                        <w:rPr>
                          <w:rFonts w:hint="default" w:ascii="Cambria Math" w:hAnsi="Cambria Math" w:cs="Times New Roman"/>
                          <w:i/>
                          <w:color w:val="auto"/>
                          <w:kern w:val="2"/>
                          <w:sz w:val="21"/>
                          <w:szCs w:val="21"/>
                          <w:lang w:val="en-US" w:eastAsia="zh-CN"/>
                        </w:rPr>
                      </w:ins>
                    </m:ctrlPr>
                  </m:den>
                </m:f>
                <w:ins w:id="3015" w:author="Administrator" w:date="2023-01-14T21:57:55Z">
                  <m:r>
                    <m:rPr/>
                    <w:rPr>
                      <w:rFonts w:hint="default" w:ascii="Cambria Math" w:hAnsi="Cambria Math" w:cs="Times New Roman"/>
                      <w:color w:val="auto"/>
                      <w:kern w:val="2"/>
                      <w:sz w:val="21"/>
                      <w:szCs w:val="21"/>
                      <w:lang w:val="en-US" w:eastAsia="zh-CN"/>
                    </w:rPr>
                    <m:t>)</m:t>
                  </m:r>
                </w:ins>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ins w:id="3016" w:author="Administrator" w:date="2023-01-14T21:57:55Z"/>
                <w:rFonts w:hint="default" w:ascii="Times New Roman" w:hAnsi="Times New Roman" w:cs="Times New Roman"/>
                <w:i w:val="0"/>
                <w:color w:val="auto"/>
                <w:kern w:val="2"/>
                <w:sz w:val="21"/>
                <w:szCs w:val="21"/>
                <w:lang w:val="en-US" w:eastAsia="zh-CN"/>
              </w:rPr>
            </w:pPr>
            <m:oMathPara>
              <m:oMath>
                <m:sSub>
                  <m:sSubPr>
                    <m:ctrlPr>
                      <w:ins w:id="3017" w:author="Administrator" w:date="2023-01-14T21:57:55Z">
                        <w:rPr>
                          <w:rFonts w:ascii="Cambria Math" w:hAnsi="Cambria Math" w:cs="Times New Roman"/>
                          <w:i/>
                          <w:color w:val="auto"/>
                          <w:kern w:val="2"/>
                          <w:sz w:val="21"/>
                          <w:szCs w:val="21"/>
                          <w:lang w:val="en-US"/>
                        </w:rPr>
                      </w:ins>
                    </m:ctrlPr>
                  </m:sSubPr>
                  <m:e>
                    <w:ins w:id="3018" w:author="Administrator" w:date="2023-01-14T21:57:55Z">
                      <m:r>
                        <m:rPr/>
                        <w:rPr>
                          <w:rFonts w:hint="default" w:ascii="Cambria Math" w:hAnsi="Cambria Math" w:cs="Times New Roman"/>
                          <w:color w:val="auto"/>
                          <w:kern w:val="2"/>
                          <w:sz w:val="21"/>
                          <w:szCs w:val="21"/>
                          <w:lang w:val="en-US" w:eastAsia="zh-CN"/>
                        </w:rPr>
                        <m:t>s</m:t>
                      </m:r>
                    </w:ins>
                    <m:ctrlPr>
                      <w:ins w:id="3019" w:author="Administrator" w:date="2023-01-14T21:57:55Z">
                        <w:rPr>
                          <w:rFonts w:ascii="Cambria Math" w:hAnsi="Cambria Math" w:cs="Times New Roman"/>
                          <w:i/>
                          <w:color w:val="auto"/>
                          <w:kern w:val="2"/>
                          <w:sz w:val="21"/>
                          <w:szCs w:val="21"/>
                          <w:lang w:val="en-US"/>
                        </w:rPr>
                      </w:ins>
                    </m:ctrlPr>
                  </m:e>
                  <m:sub>
                    <w:ins w:id="3020" w:author="Administrator" w:date="2023-01-14T21:57:55Z">
                      <m:r>
                        <m:rPr/>
                        <w:rPr>
                          <w:rFonts w:hint="default" w:ascii="Cambria Math" w:hAnsi="Cambria Math" w:cs="Times New Roman"/>
                          <w:color w:val="auto"/>
                          <w:kern w:val="2"/>
                          <w:sz w:val="21"/>
                          <w:szCs w:val="21"/>
                          <w:lang w:val="en-US" w:eastAsia="zh-CN"/>
                        </w:rPr>
                        <m:t>i</m:t>
                      </m:r>
                    </w:ins>
                    <m:ctrlPr>
                      <w:ins w:id="3021" w:author="Administrator" w:date="2023-01-14T21:57:55Z">
                        <w:rPr>
                          <w:rFonts w:ascii="Cambria Math" w:hAnsi="Cambria Math" w:cs="Times New Roman"/>
                          <w:i/>
                          <w:color w:val="auto"/>
                          <w:kern w:val="2"/>
                          <w:sz w:val="21"/>
                          <w:szCs w:val="21"/>
                          <w:lang w:val="en-US"/>
                        </w:rPr>
                      </w:ins>
                    </m:ctrlPr>
                  </m:sub>
                </m:sSub>
                <w:ins w:id="3022" w:author="Administrator" w:date="2023-01-14T21:57:55Z">
                  <m:r>
                    <m:rPr/>
                    <w:rPr>
                      <w:rFonts w:hint="default" w:ascii="Cambria Math" w:hAnsi="Cambria Math" w:cs="Times New Roman"/>
                      <w:color w:val="auto"/>
                      <w:kern w:val="2"/>
                      <w:sz w:val="21"/>
                      <w:szCs w:val="21"/>
                      <w:lang w:val="en-US" w:eastAsia="zh-CN"/>
                    </w:rPr>
                    <m:t>~N(</m:t>
                  </m:r>
                </w:ins>
                <w:ins w:id="3023" w:author="Administrator" w:date="2023-01-14T21:57:55Z">
                  <m:r>
                    <m:rPr/>
                    <w:rPr>
                      <w:rFonts w:ascii="Cambria Math" w:hAnsi="Cambria Math" w:cs="Times New Roman"/>
                      <w:color w:val="auto"/>
                      <w:kern w:val="2"/>
                      <w:sz w:val="21"/>
                      <w:szCs w:val="21"/>
                      <w:lang w:val="en-US"/>
                    </w:rPr>
                    <m:t>α</m:t>
                  </m:r>
                </w:ins>
                <w:ins w:id="3024" w:author="Administrator" w:date="2023-01-14T21:57:55Z">
                  <m:r>
                    <m:rPr/>
                    <w:rPr>
                      <w:rFonts w:hint="default" w:ascii="Cambria Math" w:hAnsi="Cambria Math" w:cs="Times New Roman"/>
                      <w:color w:val="auto"/>
                      <w:kern w:val="2"/>
                      <w:sz w:val="21"/>
                      <w:szCs w:val="21"/>
                      <w:lang w:val="en-US" w:eastAsia="zh-CN"/>
                    </w:rPr>
                    <m:t>,</m:t>
                  </m:r>
                </w:ins>
                <m:f>
                  <m:fPr>
                    <m:ctrlPr>
                      <w:ins w:id="3025" w:author="Administrator" w:date="2023-01-14T21:57:55Z">
                        <w:rPr>
                          <w:rFonts w:hint="default" w:ascii="Cambria Math" w:hAnsi="Cambria Math" w:cs="Times New Roman"/>
                          <w:i/>
                          <w:color w:val="auto"/>
                          <w:kern w:val="2"/>
                          <w:sz w:val="21"/>
                          <w:szCs w:val="21"/>
                          <w:lang w:val="en-US" w:eastAsia="zh-CN"/>
                        </w:rPr>
                      </w:ins>
                    </m:ctrlPr>
                  </m:fPr>
                  <m:num>
                    <w:ins w:id="3026" w:author="Administrator" w:date="2023-01-14T21:57:55Z">
                      <m:r>
                        <m:rPr/>
                        <w:rPr>
                          <w:rFonts w:hint="default" w:ascii="Cambria Math" w:hAnsi="Cambria Math" w:cs="Times New Roman"/>
                          <w:color w:val="auto"/>
                          <w:kern w:val="2"/>
                          <w:sz w:val="21"/>
                          <w:szCs w:val="21"/>
                          <w:lang w:val="en-US" w:eastAsia="zh-CN"/>
                        </w:rPr>
                        <m:t>1</m:t>
                      </m:r>
                    </w:ins>
                    <m:ctrlPr>
                      <w:ins w:id="3027" w:author="Administrator" w:date="2023-01-14T21:57:55Z">
                        <w:rPr>
                          <w:rFonts w:hint="default" w:ascii="Cambria Math" w:hAnsi="Cambria Math" w:cs="Times New Roman"/>
                          <w:i/>
                          <w:color w:val="auto"/>
                          <w:kern w:val="2"/>
                          <w:sz w:val="21"/>
                          <w:szCs w:val="21"/>
                          <w:lang w:val="en-US" w:eastAsia="zh-CN"/>
                        </w:rPr>
                      </w:ins>
                    </m:ctrlPr>
                  </m:num>
                  <m:den>
                    <w:ins w:id="3028" w:author="Administrator" w:date="2023-01-14T21:57:55Z">
                      <m:r>
                        <m:rPr/>
                        <w:rPr>
                          <w:rFonts w:ascii="Cambria Math" w:hAnsi="Cambria Math" w:cs="Times New Roman"/>
                          <w:color w:val="auto"/>
                          <w:kern w:val="2"/>
                          <w:sz w:val="21"/>
                          <w:szCs w:val="21"/>
                          <w:lang w:val="en-US"/>
                        </w:rPr>
                        <m:t>γ</m:t>
                      </m:r>
                    </w:ins>
                    <m:ctrlPr>
                      <w:ins w:id="3029" w:author="Administrator" w:date="2023-01-14T21:57:55Z">
                        <w:rPr>
                          <w:rFonts w:hint="default" w:ascii="Cambria Math" w:hAnsi="Cambria Math" w:cs="Times New Roman"/>
                          <w:i/>
                          <w:color w:val="auto"/>
                          <w:kern w:val="2"/>
                          <w:sz w:val="21"/>
                          <w:szCs w:val="21"/>
                          <w:lang w:val="en-US" w:eastAsia="zh-CN"/>
                        </w:rPr>
                      </w:ins>
                    </m:ctrlPr>
                  </m:den>
                </m:f>
                <w:ins w:id="3030" w:author="Administrator" w:date="2023-01-14T21:57:55Z">
                  <m:r>
                    <m:rPr/>
                    <w:rPr>
                      <w:rFonts w:hint="default" w:ascii="Cambria Math" w:hAnsi="Cambria Math" w:cs="Times New Roman"/>
                      <w:color w:val="auto"/>
                      <w:kern w:val="2"/>
                      <w:sz w:val="21"/>
                      <w:szCs w:val="21"/>
                      <w:lang w:val="en-US" w:eastAsia="zh-CN"/>
                    </w:rPr>
                    <m:t>)</m:t>
                  </m:r>
                </w:ins>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ins w:id="3031" w:author="Administrator" w:date="2023-01-14T21:57:55Z"/>
                <w:rFonts w:hint="default" w:ascii="Times New Roman" w:hAnsi="Times New Roman" w:cs="Times New Roman"/>
                <w:i w:val="0"/>
                <w:color w:val="auto"/>
                <w:kern w:val="2"/>
                <w:sz w:val="21"/>
                <w:szCs w:val="21"/>
                <w:lang w:val="en-US" w:eastAsia="zh-CN"/>
              </w:rPr>
            </w:pPr>
            <m:oMathPara>
              <m:oMath>
                <m:sSubSup>
                  <m:sSubSupPr>
                    <m:ctrlPr>
                      <w:ins w:id="3032" w:author="Administrator" w:date="2023-01-14T21:57:55Z">
                        <w:rPr>
                          <w:rFonts w:hint="default" w:ascii="Cambria Math" w:hAnsi="Cambria Math" w:cs="Times New Roman"/>
                          <w:i/>
                          <w:color w:val="auto"/>
                          <w:kern w:val="2"/>
                          <w:sz w:val="21"/>
                          <w:szCs w:val="21"/>
                          <w:lang w:val="en-US" w:eastAsia="zh-CN"/>
                        </w:rPr>
                      </w:ins>
                    </m:ctrlPr>
                  </m:sSubSupPr>
                  <m:e>
                    <w:ins w:id="3033" w:author="Administrator" w:date="2023-01-14T21:57:55Z">
                      <m:r>
                        <m:rPr/>
                        <w:rPr>
                          <w:rFonts w:hint="default" w:ascii="Cambria Math" w:hAnsi="Cambria Math" w:cs="Times New Roman"/>
                          <w:color w:val="auto"/>
                          <w:kern w:val="2"/>
                          <w:sz w:val="21"/>
                          <w:szCs w:val="21"/>
                          <w:lang w:val="en-US" w:eastAsia="zh-CN"/>
                        </w:rPr>
                        <m:t>z</m:t>
                      </m:r>
                    </w:ins>
                    <m:ctrlPr>
                      <w:ins w:id="3034" w:author="Administrator" w:date="2023-01-14T21:57:55Z">
                        <w:rPr>
                          <w:rFonts w:hint="default" w:ascii="Cambria Math" w:hAnsi="Cambria Math" w:cs="Times New Roman"/>
                          <w:i/>
                          <w:color w:val="auto"/>
                          <w:kern w:val="2"/>
                          <w:sz w:val="21"/>
                          <w:szCs w:val="21"/>
                          <w:lang w:val="en-US" w:eastAsia="zh-CN"/>
                        </w:rPr>
                      </w:ins>
                    </m:ctrlPr>
                  </m:e>
                  <m:sub>
                    <w:ins w:id="3035" w:author="Administrator" w:date="2023-01-14T21:57:55Z">
                      <m:r>
                        <m:rPr/>
                        <w:rPr>
                          <w:rFonts w:hint="default" w:ascii="Cambria Math" w:hAnsi="Cambria Math" w:cs="Times New Roman"/>
                          <w:color w:val="auto"/>
                          <w:kern w:val="2"/>
                          <w:sz w:val="21"/>
                          <w:szCs w:val="21"/>
                          <w:lang w:val="en-US" w:eastAsia="zh-CN"/>
                        </w:rPr>
                        <m:t>i</m:t>
                      </m:r>
                    </w:ins>
                    <m:ctrlPr>
                      <w:ins w:id="3036" w:author="Administrator" w:date="2023-01-14T21:57:55Z">
                        <w:rPr>
                          <w:rFonts w:hint="default" w:ascii="Cambria Math" w:hAnsi="Cambria Math" w:cs="Times New Roman"/>
                          <w:i/>
                          <w:color w:val="auto"/>
                          <w:kern w:val="2"/>
                          <w:sz w:val="21"/>
                          <w:szCs w:val="21"/>
                          <w:lang w:val="en-US" w:eastAsia="zh-CN"/>
                        </w:rPr>
                      </w:ins>
                    </m:ctrlPr>
                  </m:sub>
                  <m:sup>
                    <w:ins w:id="3037" w:author="Administrator" w:date="2023-01-14T21:57:55Z">
                      <m:r>
                        <m:rPr/>
                        <w:rPr>
                          <w:rFonts w:hint="default" w:ascii="Cambria Math" w:hAnsi="Cambria Math" w:cs="Times New Roman"/>
                          <w:color w:val="auto"/>
                          <w:kern w:val="2"/>
                          <w:sz w:val="21"/>
                          <w:szCs w:val="21"/>
                          <w:lang w:val="en-US" w:eastAsia="zh-CN"/>
                        </w:rPr>
                        <m:t>v</m:t>
                      </m:r>
                    </w:ins>
                    <m:ctrlPr>
                      <w:ins w:id="3038" w:author="Administrator" w:date="2023-01-14T21:57:55Z">
                        <w:rPr>
                          <w:rFonts w:hint="default" w:ascii="Cambria Math" w:hAnsi="Cambria Math" w:cs="Times New Roman"/>
                          <w:i/>
                          <w:color w:val="auto"/>
                          <w:kern w:val="2"/>
                          <w:sz w:val="21"/>
                          <w:szCs w:val="21"/>
                          <w:lang w:val="en-US" w:eastAsia="zh-CN"/>
                        </w:rPr>
                      </w:ins>
                    </m:ctrlPr>
                  </m:sup>
                </m:sSubSup>
                <w:ins w:id="3039" w:author="Administrator" w:date="2023-01-14T21:57:55Z">
                  <m:r>
                    <m:rPr/>
                    <w:rPr>
                      <w:rFonts w:hint="default" w:ascii="Cambria Math" w:hAnsi="Cambria Math" w:cs="Times New Roman"/>
                      <w:color w:val="auto"/>
                      <w:kern w:val="2"/>
                      <w:sz w:val="21"/>
                      <w:szCs w:val="21"/>
                      <w:lang w:val="en-US" w:eastAsia="zh-CN"/>
                    </w:rPr>
                    <m:t>~N(</m:t>
                  </m:r>
                </w:ins>
                <m:sSub>
                  <m:sSubPr>
                    <m:ctrlPr>
                      <w:ins w:id="3040" w:author="Administrator" w:date="2023-01-14T21:57:55Z">
                        <w:rPr>
                          <w:rFonts w:hint="default" w:ascii="Cambria Math" w:hAnsi="Cambria Math" w:cs="Times New Roman"/>
                          <w:i/>
                          <w:color w:val="auto"/>
                          <w:kern w:val="2"/>
                          <w:sz w:val="21"/>
                          <w:szCs w:val="21"/>
                          <w:lang w:val="en-US" w:eastAsia="zh-CN"/>
                        </w:rPr>
                      </w:ins>
                    </m:ctrlPr>
                  </m:sSubPr>
                  <m:e>
                    <w:ins w:id="3041" w:author="Administrator" w:date="2023-01-14T21:57:55Z">
                      <m:r>
                        <m:rPr/>
                        <w:rPr>
                          <w:rFonts w:hint="default" w:ascii="Cambria Math" w:hAnsi="Cambria Math" w:cs="Times New Roman"/>
                          <w:color w:val="auto"/>
                          <w:kern w:val="2"/>
                          <w:sz w:val="21"/>
                          <w:szCs w:val="21"/>
                          <w:lang w:val="en-US" w:eastAsia="zh-CN"/>
                        </w:rPr>
                        <m:t>s</m:t>
                      </m:r>
                    </w:ins>
                    <m:ctrlPr>
                      <w:ins w:id="3042" w:author="Administrator" w:date="2023-01-14T21:57:55Z">
                        <w:rPr>
                          <w:rFonts w:hint="default" w:ascii="Cambria Math" w:hAnsi="Cambria Math" w:cs="Times New Roman"/>
                          <w:i/>
                          <w:color w:val="auto"/>
                          <w:kern w:val="2"/>
                          <w:sz w:val="21"/>
                          <w:szCs w:val="21"/>
                          <w:lang w:val="en-US" w:eastAsia="zh-CN"/>
                        </w:rPr>
                      </w:ins>
                    </m:ctrlPr>
                  </m:e>
                  <m:sub>
                    <w:ins w:id="3043" w:author="Administrator" w:date="2023-01-14T21:57:55Z">
                      <m:r>
                        <m:rPr/>
                        <w:rPr>
                          <w:rFonts w:hint="default" w:ascii="Cambria Math" w:hAnsi="Cambria Math" w:cs="Times New Roman"/>
                          <w:color w:val="auto"/>
                          <w:kern w:val="2"/>
                          <w:sz w:val="21"/>
                          <w:szCs w:val="21"/>
                          <w:lang w:val="en-US" w:eastAsia="zh-CN"/>
                        </w:rPr>
                        <m:t>i</m:t>
                      </m:r>
                    </w:ins>
                    <m:ctrlPr>
                      <w:ins w:id="3044" w:author="Administrator" w:date="2023-01-14T21:57:55Z">
                        <w:rPr>
                          <w:rFonts w:hint="default" w:ascii="Cambria Math" w:hAnsi="Cambria Math" w:cs="Times New Roman"/>
                          <w:i/>
                          <w:color w:val="auto"/>
                          <w:kern w:val="2"/>
                          <w:sz w:val="21"/>
                          <w:szCs w:val="21"/>
                          <w:lang w:val="en-US" w:eastAsia="zh-CN"/>
                        </w:rPr>
                      </w:ins>
                    </m:ctrlPr>
                  </m:sub>
                </m:sSub>
                <w:ins w:id="3045" w:author="Administrator" w:date="2023-01-14T21:57:55Z">
                  <m:r>
                    <m:rPr/>
                    <w:rPr>
                      <w:rFonts w:hint="default" w:ascii="Cambria Math" w:hAnsi="Cambria Math" w:cs="Times New Roman"/>
                      <w:color w:val="auto"/>
                      <w:kern w:val="2"/>
                      <w:sz w:val="21"/>
                      <w:szCs w:val="21"/>
                      <w:lang w:val="en-US" w:eastAsia="zh-CN"/>
                    </w:rPr>
                    <m:t>+</m:t>
                  </m:r>
                </w:ins>
                <m:sSub>
                  <m:sSubPr>
                    <m:ctrlPr>
                      <w:ins w:id="3046" w:author="Administrator" w:date="2023-01-14T21:57:55Z">
                        <w:rPr>
                          <w:rFonts w:hint="default" w:ascii="Cambria Math" w:hAnsi="Cambria Math" w:cs="Times New Roman"/>
                          <w:i/>
                          <w:color w:val="auto"/>
                          <w:kern w:val="2"/>
                          <w:sz w:val="21"/>
                          <w:szCs w:val="21"/>
                          <w:lang w:val="en-US" w:eastAsia="zh-CN"/>
                        </w:rPr>
                      </w:ins>
                    </m:ctrlPr>
                  </m:sSubPr>
                  <m:e>
                    <w:ins w:id="3047" w:author="Administrator" w:date="2023-01-14T21:57:55Z">
                      <m:r>
                        <m:rPr/>
                        <w:rPr>
                          <w:rFonts w:hint="default" w:ascii="Cambria Math" w:hAnsi="Cambria Math" w:cs="Times New Roman"/>
                          <w:color w:val="auto"/>
                          <w:kern w:val="2"/>
                          <w:sz w:val="21"/>
                          <w:szCs w:val="21"/>
                          <w:lang w:val="en-US" w:eastAsia="zh-CN"/>
                        </w:rPr>
                        <m:t>b</m:t>
                      </m:r>
                    </w:ins>
                    <m:ctrlPr>
                      <w:ins w:id="3048" w:author="Administrator" w:date="2023-01-14T21:57:55Z">
                        <w:rPr>
                          <w:rFonts w:hint="default" w:ascii="Cambria Math" w:hAnsi="Cambria Math" w:cs="Times New Roman"/>
                          <w:i/>
                          <w:color w:val="auto"/>
                          <w:kern w:val="2"/>
                          <w:sz w:val="21"/>
                          <w:szCs w:val="21"/>
                          <w:lang w:val="en-US" w:eastAsia="zh-CN"/>
                        </w:rPr>
                      </w:ins>
                    </m:ctrlPr>
                  </m:e>
                  <m:sub>
                    <w:ins w:id="3049" w:author="Administrator" w:date="2023-01-14T21:57:55Z">
                      <m:r>
                        <m:rPr/>
                        <w:rPr>
                          <w:rFonts w:hint="default" w:ascii="Cambria Math" w:hAnsi="Cambria Math" w:cs="Times New Roman"/>
                          <w:color w:val="auto"/>
                          <w:kern w:val="2"/>
                          <w:sz w:val="21"/>
                          <w:szCs w:val="21"/>
                          <w:lang w:val="en-US" w:eastAsia="zh-CN"/>
                        </w:rPr>
                        <m:t>v</m:t>
                      </m:r>
                    </w:ins>
                    <m:ctrlPr>
                      <w:ins w:id="3050" w:author="Administrator" w:date="2023-01-14T21:57:55Z">
                        <w:rPr>
                          <w:rFonts w:hint="default" w:ascii="Cambria Math" w:hAnsi="Cambria Math" w:cs="Times New Roman"/>
                          <w:i/>
                          <w:color w:val="auto"/>
                          <w:kern w:val="2"/>
                          <w:sz w:val="21"/>
                          <w:szCs w:val="21"/>
                          <w:lang w:val="en-US" w:eastAsia="zh-CN"/>
                        </w:rPr>
                      </w:ins>
                    </m:ctrlPr>
                  </m:sub>
                </m:sSub>
                <w:ins w:id="3051" w:author="Administrator" w:date="2023-01-14T21:57:55Z">
                  <m:r>
                    <m:rPr/>
                    <w:rPr>
                      <w:rFonts w:hint="default" w:ascii="Cambria Math" w:hAnsi="Cambria Math" w:cs="Times New Roman"/>
                      <w:color w:val="auto"/>
                      <w:kern w:val="2"/>
                      <w:sz w:val="21"/>
                      <w:szCs w:val="21"/>
                      <w:lang w:val="en-US" w:eastAsia="zh-CN"/>
                    </w:rPr>
                    <m:t>,</m:t>
                  </m:r>
                </w:ins>
                <m:f>
                  <m:fPr>
                    <m:ctrlPr>
                      <w:ins w:id="3052" w:author="Administrator" w:date="2023-01-14T21:57:55Z">
                        <w:rPr>
                          <w:rFonts w:hint="default" w:ascii="Cambria Math" w:hAnsi="Cambria Math" w:cs="Times New Roman"/>
                          <w:i/>
                          <w:color w:val="auto"/>
                          <w:kern w:val="2"/>
                          <w:sz w:val="21"/>
                          <w:szCs w:val="21"/>
                          <w:lang w:val="en-US" w:eastAsia="zh-CN"/>
                        </w:rPr>
                      </w:ins>
                    </m:ctrlPr>
                  </m:fPr>
                  <m:num>
                    <w:ins w:id="3053" w:author="Administrator" w:date="2023-01-14T21:57:55Z">
                      <m:r>
                        <m:rPr/>
                        <w:rPr>
                          <w:rFonts w:hint="default" w:ascii="Cambria Math" w:hAnsi="Cambria Math" w:cs="Times New Roman"/>
                          <w:color w:val="auto"/>
                          <w:kern w:val="2"/>
                          <w:sz w:val="21"/>
                          <w:szCs w:val="21"/>
                          <w:lang w:val="en-US" w:eastAsia="zh-CN"/>
                        </w:rPr>
                        <m:t>1</m:t>
                      </m:r>
                    </w:ins>
                    <m:ctrlPr>
                      <w:ins w:id="3054" w:author="Administrator" w:date="2023-01-14T21:57:55Z">
                        <w:rPr>
                          <w:rFonts w:hint="default" w:ascii="Cambria Math" w:hAnsi="Cambria Math" w:cs="Times New Roman"/>
                          <w:i/>
                          <w:color w:val="auto"/>
                          <w:kern w:val="2"/>
                          <w:sz w:val="21"/>
                          <w:szCs w:val="21"/>
                          <w:lang w:val="en-US" w:eastAsia="zh-CN"/>
                        </w:rPr>
                      </w:ins>
                    </m:ctrlPr>
                  </m:num>
                  <m:den>
                    <m:sSub>
                      <m:sSubPr>
                        <m:ctrlPr>
                          <w:ins w:id="3055" w:author="Administrator" w:date="2023-01-14T21:57:55Z">
                            <w:rPr>
                              <w:rFonts w:ascii="Cambria Math" w:hAnsi="Cambria Math" w:cs="Times New Roman"/>
                              <w:i/>
                              <w:color w:val="auto"/>
                              <w:kern w:val="2"/>
                              <w:sz w:val="21"/>
                              <w:szCs w:val="21"/>
                              <w:lang w:val="en-US"/>
                            </w:rPr>
                          </w:ins>
                        </m:ctrlPr>
                      </m:sSubPr>
                      <m:e>
                        <w:ins w:id="3056" w:author="Administrator" w:date="2023-01-14T21:57:55Z">
                          <m:r>
                            <m:rPr/>
                            <w:rPr>
                              <w:rFonts w:ascii="Cambria Math" w:hAnsi="Cambria Math" w:cs="Times New Roman"/>
                              <w:color w:val="auto"/>
                              <w:kern w:val="2"/>
                              <w:sz w:val="21"/>
                              <w:szCs w:val="21"/>
                              <w:lang w:val="en-US"/>
                            </w:rPr>
                            <m:t>τ</m:t>
                          </m:r>
                        </w:ins>
                        <m:ctrlPr>
                          <w:ins w:id="3057" w:author="Administrator" w:date="2023-01-14T21:57:55Z">
                            <w:rPr>
                              <w:rFonts w:ascii="Cambria Math" w:hAnsi="Cambria Math" w:cs="Times New Roman"/>
                              <w:i/>
                              <w:color w:val="auto"/>
                              <w:kern w:val="2"/>
                              <w:sz w:val="21"/>
                              <w:szCs w:val="21"/>
                              <w:lang w:val="en-US"/>
                            </w:rPr>
                          </w:ins>
                        </m:ctrlPr>
                      </m:e>
                      <m:sub>
                        <w:ins w:id="3058" w:author="Administrator" w:date="2023-01-14T21:57:55Z">
                          <m:r>
                            <m:rPr/>
                            <w:rPr>
                              <w:rFonts w:hint="default" w:ascii="Cambria Math" w:hAnsi="Cambria Math" w:cs="Times New Roman"/>
                              <w:color w:val="auto"/>
                              <w:kern w:val="2"/>
                              <w:sz w:val="21"/>
                              <w:szCs w:val="21"/>
                              <w:lang w:val="en-US" w:eastAsia="zh-CN"/>
                            </w:rPr>
                            <m:t>v</m:t>
                          </m:r>
                        </w:ins>
                        <m:ctrlPr>
                          <w:ins w:id="3059" w:author="Administrator" w:date="2023-01-14T21:57:55Z">
                            <w:rPr>
                              <w:rFonts w:ascii="Cambria Math" w:hAnsi="Cambria Math" w:cs="Times New Roman"/>
                              <w:i/>
                              <w:color w:val="auto"/>
                              <w:kern w:val="2"/>
                              <w:sz w:val="21"/>
                              <w:szCs w:val="21"/>
                              <w:lang w:val="en-US"/>
                            </w:rPr>
                          </w:ins>
                        </m:ctrlPr>
                      </m:sub>
                    </m:sSub>
                    <m:ctrlPr>
                      <w:ins w:id="3060" w:author="Administrator" w:date="2023-01-14T21:57:55Z">
                        <w:rPr>
                          <w:rFonts w:hint="default" w:ascii="Cambria Math" w:hAnsi="Cambria Math" w:cs="Times New Roman"/>
                          <w:i/>
                          <w:color w:val="auto"/>
                          <w:kern w:val="2"/>
                          <w:sz w:val="21"/>
                          <w:szCs w:val="21"/>
                          <w:lang w:val="en-US" w:eastAsia="zh-CN"/>
                        </w:rPr>
                      </w:ins>
                    </m:ctrlPr>
                  </m:den>
                </m:f>
                <w:ins w:id="3061" w:author="Administrator" w:date="2023-01-14T21:57:55Z">
                  <m:r>
                    <m:rPr/>
                    <w:rPr>
                      <w:rFonts w:hint="default" w:ascii="Cambria Math" w:hAnsi="Cambria Math" w:cs="Times New Roman"/>
                      <w:color w:val="auto"/>
                      <w:kern w:val="2"/>
                      <w:sz w:val="21"/>
                      <w:szCs w:val="21"/>
                      <w:lang w:val="en-US" w:eastAsia="zh-CN"/>
                    </w:rPr>
                    <m:t>)</m:t>
                  </m:r>
                </w:ins>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ins w:id="3063" w:author="Administrator" w:date="2023-01-14T21:57:43Z"/>
                <w:rFonts w:hint="default" w:ascii="Times New Roman" w:hAnsi="Times New Roman" w:cs="Times New Roman"/>
                <w:color w:val="auto"/>
                <w:kern w:val="2"/>
                <w:sz w:val="21"/>
                <w:szCs w:val="21"/>
                <w:vertAlign w:val="baseline"/>
                <w:lang w:val="en-US" w:eastAsia="zh-CN"/>
              </w:rPr>
              <w:pPrChange w:id="3062" w:author="Administrator" w:date="2023-01-14T21:57:56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pPr>
              </w:pPrChange>
            </w:pPr>
            <m:oMathPara>
              <m:oMath>
                <m:sSubSup>
                  <m:sSubSupPr>
                    <m:ctrlPr>
                      <w:ins w:id="3064" w:author="Administrator" w:date="2023-01-14T21:57:55Z">
                        <w:rPr>
                          <w:rFonts w:hint="default" w:ascii="Cambria Math" w:hAnsi="Cambria Math" w:cs="Times New Roman"/>
                          <w:i/>
                          <w:color w:val="auto"/>
                          <w:kern w:val="2"/>
                          <w:sz w:val="21"/>
                          <w:szCs w:val="21"/>
                          <w:lang w:val="en-US" w:eastAsia="zh-CN"/>
                        </w:rPr>
                      </w:ins>
                    </m:ctrlPr>
                  </m:sSubSupPr>
                  <m:e>
                    <w:ins w:id="3065" w:author="Administrator" w:date="2023-01-14T21:57:55Z">
                      <m:r>
                        <m:rPr/>
                        <w:rPr>
                          <w:rFonts w:hint="default" w:ascii="Cambria Math" w:hAnsi="Cambria Math" w:cs="Times New Roman"/>
                          <w:color w:val="auto"/>
                          <w:kern w:val="2"/>
                          <w:sz w:val="21"/>
                          <w:szCs w:val="21"/>
                          <w:lang w:val="en-US" w:eastAsia="zh-CN"/>
                        </w:rPr>
                        <m:t>d</m:t>
                      </m:r>
                    </w:ins>
                    <m:ctrlPr>
                      <w:ins w:id="3066" w:author="Administrator" w:date="2023-01-14T21:57:55Z">
                        <w:rPr>
                          <w:rFonts w:hint="default" w:ascii="Cambria Math" w:hAnsi="Cambria Math" w:cs="Times New Roman"/>
                          <w:i/>
                          <w:color w:val="auto"/>
                          <w:kern w:val="2"/>
                          <w:sz w:val="21"/>
                          <w:szCs w:val="21"/>
                          <w:lang w:val="en-US" w:eastAsia="zh-CN"/>
                        </w:rPr>
                      </w:ins>
                    </m:ctrlPr>
                  </m:e>
                  <m:sub>
                    <w:ins w:id="3067" w:author="Administrator" w:date="2023-01-14T21:57:55Z">
                      <m:r>
                        <m:rPr/>
                        <w:rPr>
                          <w:rFonts w:hint="default" w:ascii="Cambria Math" w:hAnsi="Cambria Math" w:cs="Times New Roman"/>
                          <w:color w:val="auto"/>
                          <w:kern w:val="2"/>
                          <w:sz w:val="21"/>
                          <w:szCs w:val="21"/>
                          <w:lang w:val="en-US" w:eastAsia="zh-CN"/>
                        </w:rPr>
                        <m:t>ij</m:t>
                      </m:r>
                    </w:ins>
                    <m:ctrlPr>
                      <w:ins w:id="3068" w:author="Administrator" w:date="2023-01-14T21:57:55Z">
                        <w:rPr>
                          <w:rFonts w:hint="default" w:ascii="Cambria Math" w:hAnsi="Cambria Math" w:cs="Times New Roman"/>
                          <w:i/>
                          <w:color w:val="auto"/>
                          <w:kern w:val="2"/>
                          <w:sz w:val="21"/>
                          <w:szCs w:val="21"/>
                          <w:lang w:val="en-US" w:eastAsia="zh-CN"/>
                        </w:rPr>
                      </w:ins>
                    </m:ctrlPr>
                  </m:sub>
                  <m:sup>
                    <w:ins w:id="3069" w:author="Administrator" w:date="2023-01-14T21:57:55Z">
                      <m:r>
                        <m:rPr/>
                        <w:rPr>
                          <w:rFonts w:hint="default" w:ascii="Cambria Math" w:hAnsi="Cambria Math" w:cs="Times New Roman"/>
                          <w:color w:val="auto"/>
                          <w:kern w:val="2"/>
                          <w:sz w:val="21"/>
                          <w:szCs w:val="21"/>
                          <w:lang w:val="en-US" w:eastAsia="zh-CN"/>
                        </w:rPr>
                        <m:t>v</m:t>
                      </m:r>
                    </w:ins>
                    <m:ctrlPr>
                      <w:ins w:id="3070" w:author="Administrator" w:date="2023-01-14T21:57:55Z">
                        <w:rPr>
                          <w:rFonts w:hint="default" w:ascii="Cambria Math" w:hAnsi="Cambria Math" w:cs="Times New Roman"/>
                          <w:i/>
                          <w:color w:val="auto"/>
                          <w:kern w:val="2"/>
                          <w:sz w:val="21"/>
                          <w:szCs w:val="21"/>
                          <w:lang w:val="en-US" w:eastAsia="zh-CN"/>
                        </w:rPr>
                      </w:ins>
                    </m:ctrlPr>
                  </m:sup>
                </m:sSubSup>
                <w:ins w:id="3071" w:author="Administrator" w:date="2023-01-14T21:57:55Z">
                  <m:r>
                    <m:rPr/>
                    <w:rPr>
                      <w:rFonts w:hint="default" w:ascii="Cambria Math" w:hAnsi="Cambria Math" w:cs="Times New Roman"/>
                      <w:color w:val="auto"/>
                      <w:kern w:val="2"/>
                      <w:sz w:val="21"/>
                      <w:szCs w:val="21"/>
                      <w:lang w:val="en-US" w:eastAsia="zh-CN"/>
                    </w:rPr>
                    <m:t>~N(</m:t>
                  </m:r>
                </w:ins>
                <m:sSub>
                  <m:sSubPr>
                    <m:ctrlPr>
                      <w:ins w:id="3072" w:author="Administrator" w:date="2023-01-14T21:57:55Z">
                        <w:rPr>
                          <w:rFonts w:hint="default" w:ascii="Cambria Math" w:hAnsi="Cambria Math" w:cs="Times New Roman"/>
                          <w:i/>
                          <w:color w:val="auto"/>
                          <w:kern w:val="2"/>
                          <w:sz w:val="21"/>
                          <w:szCs w:val="21"/>
                          <w:lang w:val="en-US" w:eastAsia="zh-CN"/>
                        </w:rPr>
                      </w:ins>
                    </m:ctrlPr>
                  </m:sSubPr>
                  <m:e>
                    <w:ins w:id="3073" w:author="Administrator" w:date="2023-01-14T21:57:55Z">
                      <m:r>
                        <m:rPr/>
                        <w:rPr>
                          <w:rFonts w:hint="default" w:ascii="Cambria Math" w:hAnsi="Cambria Math" w:cs="Times New Roman"/>
                          <w:color w:val="auto"/>
                          <w:kern w:val="2"/>
                          <w:sz w:val="21"/>
                          <w:szCs w:val="21"/>
                          <w:lang w:val="en-US" w:eastAsia="zh-CN"/>
                        </w:rPr>
                        <m:t>s</m:t>
                      </m:r>
                    </w:ins>
                    <m:ctrlPr>
                      <w:ins w:id="3074" w:author="Administrator" w:date="2023-01-14T21:57:55Z">
                        <w:rPr>
                          <w:rFonts w:hint="default" w:ascii="Cambria Math" w:hAnsi="Cambria Math" w:cs="Times New Roman"/>
                          <w:i/>
                          <w:color w:val="auto"/>
                          <w:kern w:val="2"/>
                          <w:sz w:val="21"/>
                          <w:szCs w:val="21"/>
                          <w:lang w:val="en-US" w:eastAsia="zh-CN"/>
                        </w:rPr>
                      </w:ins>
                    </m:ctrlPr>
                  </m:e>
                  <m:sub>
                    <w:ins w:id="3075" w:author="Administrator" w:date="2023-01-14T21:57:55Z">
                      <m:r>
                        <m:rPr/>
                        <w:rPr>
                          <w:rFonts w:hint="default" w:ascii="Cambria Math" w:hAnsi="Cambria Math" w:cs="Times New Roman"/>
                          <w:color w:val="auto"/>
                          <w:kern w:val="2"/>
                          <w:sz w:val="21"/>
                          <w:szCs w:val="21"/>
                          <w:lang w:val="en-US" w:eastAsia="zh-CN"/>
                        </w:rPr>
                        <m:t>i</m:t>
                      </m:r>
                    </w:ins>
                    <m:ctrlPr>
                      <w:ins w:id="3076" w:author="Administrator" w:date="2023-01-14T21:57:55Z">
                        <w:rPr>
                          <w:rFonts w:hint="default" w:ascii="Cambria Math" w:hAnsi="Cambria Math" w:cs="Times New Roman"/>
                          <w:i/>
                          <w:color w:val="auto"/>
                          <w:kern w:val="2"/>
                          <w:sz w:val="21"/>
                          <w:szCs w:val="21"/>
                          <w:lang w:val="en-US" w:eastAsia="zh-CN"/>
                        </w:rPr>
                      </w:ins>
                    </m:ctrlPr>
                  </m:sub>
                </m:sSub>
                <w:ins w:id="3077" w:author="Administrator" w:date="2023-01-14T21:57:55Z">
                  <m:r>
                    <m:rPr/>
                    <w:rPr>
                      <w:rFonts w:hint="default" w:ascii="Cambria Math" w:hAnsi="Cambria Math" w:cs="Times New Roman"/>
                      <w:color w:val="auto"/>
                      <w:kern w:val="2"/>
                      <w:sz w:val="21"/>
                      <w:szCs w:val="21"/>
                      <w:lang w:val="en-US" w:eastAsia="zh-CN"/>
                    </w:rPr>
                    <m:t>−</m:t>
                  </m:r>
                </w:ins>
                <m:sSub>
                  <m:sSubPr>
                    <m:ctrlPr>
                      <w:ins w:id="3078" w:author="Administrator" w:date="2023-01-14T21:57:55Z">
                        <w:rPr>
                          <w:rFonts w:hint="default" w:ascii="Cambria Math" w:hAnsi="Cambria Math" w:cs="Times New Roman"/>
                          <w:i/>
                          <w:color w:val="auto"/>
                          <w:kern w:val="2"/>
                          <w:sz w:val="21"/>
                          <w:szCs w:val="21"/>
                          <w:lang w:val="en-US" w:eastAsia="zh-CN"/>
                        </w:rPr>
                      </w:ins>
                    </m:ctrlPr>
                  </m:sSubPr>
                  <m:e>
                    <w:ins w:id="3079" w:author="Administrator" w:date="2023-01-14T21:57:55Z">
                      <m:r>
                        <m:rPr/>
                        <w:rPr>
                          <w:rFonts w:hint="default" w:ascii="Cambria Math" w:hAnsi="Cambria Math" w:cs="Times New Roman"/>
                          <w:color w:val="auto"/>
                          <w:kern w:val="2"/>
                          <w:sz w:val="21"/>
                          <w:szCs w:val="21"/>
                          <w:lang w:val="en-US" w:eastAsia="zh-CN"/>
                        </w:rPr>
                        <m:t>s</m:t>
                      </m:r>
                    </w:ins>
                    <m:ctrlPr>
                      <w:ins w:id="3080" w:author="Administrator" w:date="2023-01-14T21:57:55Z">
                        <w:rPr>
                          <w:rFonts w:hint="default" w:ascii="Cambria Math" w:hAnsi="Cambria Math" w:cs="Times New Roman"/>
                          <w:i/>
                          <w:color w:val="auto"/>
                          <w:kern w:val="2"/>
                          <w:sz w:val="21"/>
                          <w:szCs w:val="21"/>
                          <w:lang w:val="en-US" w:eastAsia="zh-CN"/>
                        </w:rPr>
                      </w:ins>
                    </m:ctrlPr>
                  </m:e>
                  <m:sub>
                    <w:ins w:id="3081" w:author="Administrator" w:date="2023-01-14T21:57:55Z">
                      <m:r>
                        <m:rPr/>
                        <w:rPr>
                          <w:rFonts w:hint="default" w:ascii="Cambria Math" w:hAnsi="Cambria Math" w:cs="Times New Roman"/>
                          <w:color w:val="auto"/>
                          <w:kern w:val="2"/>
                          <w:sz w:val="21"/>
                          <w:szCs w:val="21"/>
                          <w:lang w:val="en-US" w:eastAsia="zh-CN"/>
                        </w:rPr>
                        <m:t>j</m:t>
                      </m:r>
                    </w:ins>
                    <m:ctrlPr>
                      <w:ins w:id="3082" w:author="Administrator" w:date="2023-01-14T21:57:55Z">
                        <w:rPr>
                          <w:rFonts w:hint="default" w:ascii="Cambria Math" w:hAnsi="Cambria Math" w:cs="Times New Roman"/>
                          <w:i/>
                          <w:color w:val="auto"/>
                          <w:kern w:val="2"/>
                          <w:sz w:val="21"/>
                          <w:szCs w:val="21"/>
                          <w:lang w:val="en-US" w:eastAsia="zh-CN"/>
                        </w:rPr>
                      </w:ins>
                    </m:ctrlPr>
                  </m:sub>
                </m:sSub>
                <w:ins w:id="3083" w:author="Administrator" w:date="2023-01-14T21:57:55Z">
                  <m:r>
                    <m:rPr/>
                    <w:rPr>
                      <w:rFonts w:hint="default" w:ascii="Cambria Math" w:hAnsi="Cambria Math" w:cs="Times New Roman"/>
                      <w:color w:val="auto"/>
                      <w:kern w:val="2"/>
                      <w:sz w:val="21"/>
                      <w:szCs w:val="21"/>
                      <w:lang w:val="en-US" w:eastAsia="zh-CN"/>
                    </w:rPr>
                    <m:t>,</m:t>
                  </m:r>
                </w:ins>
                <m:f>
                  <m:fPr>
                    <m:ctrlPr>
                      <w:ins w:id="3084" w:author="Administrator" w:date="2023-01-14T21:57:55Z">
                        <w:rPr>
                          <w:rFonts w:hint="default" w:ascii="Cambria Math" w:hAnsi="Cambria Math" w:cs="Times New Roman"/>
                          <w:i/>
                          <w:color w:val="auto"/>
                          <w:kern w:val="2"/>
                          <w:sz w:val="21"/>
                          <w:szCs w:val="21"/>
                          <w:lang w:val="en-US" w:eastAsia="zh-CN"/>
                        </w:rPr>
                      </w:ins>
                    </m:ctrlPr>
                  </m:fPr>
                  <m:num>
                    <w:ins w:id="3085" w:author="Administrator" w:date="2023-01-14T21:57:55Z">
                      <m:r>
                        <m:rPr/>
                        <w:rPr>
                          <w:rFonts w:hint="default" w:ascii="Cambria Math" w:hAnsi="Cambria Math" w:cs="Times New Roman"/>
                          <w:color w:val="auto"/>
                          <w:kern w:val="2"/>
                          <w:sz w:val="21"/>
                          <w:szCs w:val="21"/>
                          <w:lang w:val="en-US" w:eastAsia="zh-CN"/>
                        </w:rPr>
                        <m:t>2</m:t>
                      </m:r>
                    </w:ins>
                    <m:ctrlPr>
                      <w:ins w:id="3086" w:author="Administrator" w:date="2023-01-14T21:57:55Z">
                        <w:rPr>
                          <w:rFonts w:hint="default" w:ascii="Cambria Math" w:hAnsi="Cambria Math" w:cs="Times New Roman"/>
                          <w:i/>
                          <w:color w:val="auto"/>
                          <w:kern w:val="2"/>
                          <w:sz w:val="21"/>
                          <w:szCs w:val="21"/>
                          <w:lang w:val="en-US" w:eastAsia="zh-CN"/>
                        </w:rPr>
                      </w:ins>
                    </m:ctrlPr>
                  </m:num>
                  <m:den>
                    <m:sSub>
                      <m:sSubPr>
                        <m:ctrlPr>
                          <w:ins w:id="3087" w:author="Administrator" w:date="2023-01-14T21:57:55Z">
                            <w:rPr>
                              <w:rFonts w:ascii="Cambria Math" w:hAnsi="Cambria Math" w:cs="Times New Roman"/>
                              <w:i/>
                              <w:color w:val="auto"/>
                              <w:kern w:val="2"/>
                              <w:sz w:val="21"/>
                              <w:szCs w:val="21"/>
                              <w:lang w:val="en-US"/>
                            </w:rPr>
                          </w:ins>
                        </m:ctrlPr>
                      </m:sSubPr>
                      <m:e>
                        <w:ins w:id="3088" w:author="Administrator" w:date="2023-01-14T21:57:55Z">
                          <m:r>
                            <m:rPr/>
                            <w:rPr>
                              <w:rFonts w:ascii="Cambria Math" w:hAnsi="Cambria Math" w:cs="Times New Roman"/>
                              <w:color w:val="auto"/>
                              <w:kern w:val="2"/>
                              <w:sz w:val="21"/>
                              <w:szCs w:val="21"/>
                              <w:lang w:val="en-US"/>
                            </w:rPr>
                            <m:t>τ</m:t>
                          </m:r>
                        </w:ins>
                        <m:ctrlPr>
                          <w:ins w:id="3089" w:author="Administrator" w:date="2023-01-14T21:57:55Z">
                            <w:rPr>
                              <w:rFonts w:ascii="Cambria Math" w:hAnsi="Cambria Math" w:cs="Times New Roman"/>
                              <w:i/>
                              <w:color w:val="auto"/>
                              <w:kern w:val="2"/>
                              <w:sz w:val="21"/>
                              <w:szCs w:val="21"/>
                              <w:lang w:val="en-US"/>
                            </w:rPr>
                          </w:ins>
                        </m:ctrlPr>
                      </m:e>
                      <m:sub>
                        <w:ins w:id="3090" w:author="Administrator" w:date="2023-01-14T21:57:55Z">
                          <m:r>
                            <m:rPr/>
                            <w:rPr>
                              <w:rFonts w:hint="default" w:ascii="Cambria Math" w:hAnsi="Cambria Math" w:cs="Times New Roman"/>
                              <w:color w:val="auto"/>
                              <w:kern w:val="2"/>
                              <w:sz w:val="21"/>
                              <w:szCs w:val="21"/>
                              <w:lang w:val="en-US" w:eastAsia="zh-CN"/>
                            </w:rPr>
                            <m:t>v</m:t>
                          </m:r>
                        </w:ins>
                        <m:ctrlPr>
                          <w:ins w:id="3091" w:author="Administrator" w:date="2023-01-14T21:57:55Z">
                            <w:rPr>
                              <w:rFonts w:ascii="Cambria Math" w:hAnsi="Cambria Math" w:cs="Times New Roman"/>
                              <w:i/>
                              <w:color w:val="auto"/>
                              <w:kern w:val="2"/>
                              <w:sz w:val="21"/>
                              <w:szCs w:val="21"/>
                              <w:lang w:val="en-US"/>
                            </w:rPr>
                          </w:ins>
                        </m:ctrlPr>
                      </m:sub>
                    </m:sSub>
                    <m:ctrlPr>
                      <w:ins w:id="3092" w:author="Administrator" w:date="2023-01-14T21:57:55Z">
                        <w:rPr>
                          <w:rFonts w:hint="default" w:ascii="Cambria Math" w:hAnsi="Cambria Math" w:cs="Times New Roman"/>
                          <w:i/>
                          <w:color w:val="auto"/>
                          <w:kern w:val="2"/>
                          <w:sz w:val="21"/>
                          <w:szCs w:val="21"/>
                          <w:lang w:val="en-US" w:eastAsia="zh-CN"/>
                        </w:rPr>
                      </w:ins>
                    </m:ctrlPr>
                  </m:den>
                </m:f>
                <w:ins w:id="3093" w:author="Administrator" w:date="2023-01-14T21:57:55Z">
                  <m:r>
                    <m:rPr/>
                    <w:rPr>
                      <w:rFonts w:hint="default" w:ascii="Cambria Math" w:hAnsi="Cambria Math" w:cs="Times New Roman"/>
                      <w:color w:val="auto"/>
                      <w:kern w:val="2"/>
                      <w:sz w:val="21"/>
                      <w:szCs w:val="21"/>
                      <w:lang w:val="en-US" w:eastAsia="zh-CN"/>
                    </w:rPr>
                    <m:t>)</m:t>
                  </m:r>
                </w:ins>
                <w:commentRangeEnd w:id="3"/>
                <w:ins w:id="3094" w:author="Administrator" w:date="2023-01-14T21:57:55Z">
                  <m:r>
                    <m:rPr>
                      <m:sty m:val="p"/>
                    </m:rPr>
                    <w:rPr>
                      <w:rFonts w:ascii="Cambria Math" w:hAnsi="Cambria Math"/>
                    </w:rPr>
                    <w:commentReference w:id="3"/>
                  </m:r>
                </w:ins>
              </m:oMath>
            </m:oMathPara>
          </w:p>
        </w:tc>
        <w:tc>
          <w:tcPr>
            <w:tcW w:w="861" w:type="pct"/>
            <w:tcBorders>
              <w:top w:val="nil"/>
              <w:left w:val="nil"/>
              <w:bottom w:val="nil"/>
              <w:right w:val="nil"/>
            </w:tcBorders>
            <w:vAlign w:val="center"/>
            <w:tcPrChange w:id="3095" w:author="Administrator" w:date="2023-01-14T22:32:14Z">
              <w:tcPr>
                <w:tcW w:w="4573" w:type="dxa"/>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right"/>
              <w:textAlignment w:val="auto"/>
              <w:rPr>
                <w:ins w:id="3097" w:author="Administrator" w:date="2023-01-14T21:57:43Z"/>
                <w:rFonts w:hint="default" w:ascii="Times New Roman" w:hAnsi="Times New Roman" w:cs="Times New Roman"/>
                <w:color w:val="auto"/>
                <w:kern w:val="2"/>
                <w:sz w:val="21"/>
                <w:szCs w:val="21"/>
                <w:vertAlign w:val="baseline"/>
                <w:lang w:val="en-US" w:eastAsia="zh-CN"/>
              </w:rPr>
              <w:pPrChange w:id="3096" w:author="Administrator" w:date="2023-01-14T21:58:39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pPr>
              </w:pPrChange>
            </w:pPr>
            <w:ins w:id="3098" w:author="Administrator" w:date="2023-01-14T21:58:14Z">
              <w:r>
                <w:rPr>
                  <w:rFonts w:hint="eastAsia" w:ascii="Times New Roman" w:hAnsi="Times New Roman" w:cs="Times New Roman"/>
                  <w:color w:val="auto"/>
                  <w:kern w:val="2"/>
                  <w:sz w:val="21"/>
                  <w:szCs w:val="21"/>
                  <w:highlight w:val="none"/>
                  <w:lang w:val="en-US" w:eastAsia="zh-CN"/>
                  <w:rPrChange w:id="3099" w:author="Administrator" w:date="2023-01-14T21:58:19Z">
                    <w:rPr>
                      <w:rFonts w:hint="eastAsia" w:ascii="Times New Roman" w:hAnsi="Times New Roman" w:cs="Times New Roman"/>
                      <w:color w:val="auto"/>
                      <w:kern w:val="2"/>
                      <w:sz w:val="21"/>
                      <w:szCs w:val="21"/>
                      <w:lang w:val="en-US" w:eastAsia="zh-CN"/>
                    </w:rPr>
                  </w:rPrChange>
                </w:rPr>
                <w:t>（</w:t>
              </w:r>
            </w:ins>
            <w:ins w:id="3101" w:author="Administrator" w:date="2023-01-14T21:58:14Z">
              <w:r>
                <w:rPr>
                  <w:rFonts w:hint="eastAsia" w:ascii="Times New Roman" w:hAnsi="Times New Roman" w:cs="Times New Roman"/>
                  <w:color w:val="auto"/>
                  <w:kern w:val="2"/>
                  <w:sz w:val="21"/>
                  <w:szCs w:val="21"/>
                  <w:highlight w:val="none"/>
                  <w:lang w:val="en-US" w:eastAsia="zh-CN"/>
                  <w:rPrChange w:id="3102" w:author="Administrator" w:date="2023-01-14T21:58:19Z">
                    <w:rPr>
                      <w:rFonts w:hint="eastAsia" w:ascii="Times New Roman" w:hAnsi="Times New Roman" w:cs="Times New Roman"/>
                      <w:color w:val="auto"/>
                      <w:kern w:val="2"/>
                      <w:sz w:val="21"/>
                      <w:szCs w:val="21"/>
                      <w:highlight w:val="yellow"/>
                      <w:lang w:val="en-US" w:eastAsia="zh-CN"/>
                    </w:rPr>
                  </w:rPrChange>
                </w:rPr>
                <w:t>2</w:t>
              </w:r>
            </w:ins>
            <w:ins w:id="3104" w:author="Administrator" w:date="2023-01-14T21:58:14Z">
              <w:r>
                <w:rPr>
                  <w:rFonts w:hint="eastAsia" w:ascii="Times New Roman" w:hAnsi="Times New Roman" w:cs="Times New Roman"/>
                  <w:color w:val="auto"/>
                  <w:kern w:val="2"/>
                  <w:sz w:val="21"/>
                  <w:szCs w:val="21"/>
                  <w:lang w:val="en-US" w:eastAsia="zh-CN"/>
                </w:rPr>
                <w:t>）</w:t>
              </w:r>
            </w:ins>
          </w:p>
        </w:tc>
      </w:tr>
    </w:tbl>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0" w:firstLineChars="0"/>
        <w:jc w:val="both"/>
        <w:textAlignment w:val="auto"/>
        <w:rPr>
          <w:del w:id="3106" w:author="Administrator" w:date="2023-01-14T21:58:01Z"/>
          <w:rFonts w:hint="default" w:ascii="Times New Roman" w:hAnsi="Times New Roman" w:cs="Times New Roman"/>
          <w:color w:val="auto"/>
          <w:kern w:val="2"/>
          <w:sz w:val="21"/>
          <w:szCs w:val="21"/>
          <w:lang w:val="en-US" w:eastAsia="zh-CN"/>
        </w:rPr>
        <w:pPrChange w:id="3105" w:author="Administrator" w:date="2023-01-14T21:57:58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del w:id="3107" w:author="Administrator" w:date="2023-01-14T21:57:54Z"/>
          <w:rFonts w:hint="default" w:ascii="Times New Roman" w:hAnsi="Times New Roman" w:cs="Times New Roman"/>
          <w:i w:val="0"/>
          <w:color w:val="auto"/>
          <w:kern w:val="2"/>
          <w:sz w:val="21"/>
          <w:szCs w:val="21"/>
          <w:lang w:val="en-US" w:eastAsia="zh-CN"/>
        </w:rPr>
      </w:pPr>
      <w:commentRangeStart w:id="4"/>
      <m:oMathPara>
        <m:oMath>
          <m:sSub>
            <m:sSubPr>
              <m:ctrlPr>
                <w:del w:id="3108" w:author="Administrator" w:date="2023-01-14T21:57:54Z">
                  <w:rPr>
                    <w:rFonts w:ascii="Cambria Math" w:hAnsi="Cambria Math" w:cs="Times New Roman"/>
                    <w:i/>
                    <w:color w:val="auto"/>
                    <w:kern w:val="2"/>
                    <w:sz w:val="21"/>
                    <w:szCs w:val="21"/>
                    <w:lang w:val="en-US"/>
                  </w:rPr>
                </w:del>
              </m:ctrlPr>
            </m:sSubPr>
            <m:e>
              <w:del w:id="3109" w:author="Administrator" w:date="2023-01-14T21:57:54Z">
                <m:r>
                  <m:rPr/>
                  <w:rPr>
                    <w:rFonts w:ascii="Cambria Math" w:hAnsi="Cambria Math" w:cs="Times New Roman"/>
                    <w:color w:val="auto"/>
                    <w:kern w:val="2"/>
                    <w:sz w:val="21"/>
                    <w:szCs w:val="21"/>
                    <w:lang w:val="en-US"/>
                  </w:rPr>
                  <m:t>τ</m:t>
                </m:r>
              </w:del>
              <m:ctrlPr>
                <w:del w:id="3110" w:author="Administrator" w:date="2023-01-14T21:57:54Z">
                  <w:rPr>
                    <w:rFonts w:ascii="Cambria Math" w:hAnsi="Cambria Math" w:cs="Times New Roman"/>
                    <w:i/>
                    <w:color w:val="auto"/>
                    <w:kern w:val="2"/>
                    <w:sz w:val="21"/>
                    <w:szCs w:val="21"/>
                    <w:lang w:val="en-US"/>
                  </w:rPr>
                </w:del>
              </m:ctrlPr>
            </m:e>
            <m:sub>
              <w:del w:id="3111" w:author="Administrator" w:date="2023-01-14T21:57:54Z">
                <m:r>
                  <m:rPr/>
                  <w:rPr>
                    <w:rFonts w:hint="default" w:ascii="Cambria Math" w:hAnsi="Cambria Math" w:cs="Times New Roman"/>
                    <w:color w:val="auto"/>
                    <w:kern w:val="2"/>
                    <w:sz w:val="21"/>
                    <w:szCs w:val="21"/>
                    <w:lang w:val="en-US" w:eastAsia="zh-CN"/>
                  </w:rPr>
                  <m:t>v</m:t>
                </m:r>
              </w:del>
              <m:ctrlPr>
                <w:del w:id="3112" w:author="Administrator" w:date="2023-01-14T21:57:54Z">
                  <w:rPr>
                    <w:rFonts w:ascii="Cambria Math" w:hAnsi="Cambria Math" w:cs="Times New Roman"/>
                    <w:i/>
                    <w:color w:val="auto"/>
                    <w:kern w:val="2"/>
                    <w:sz w:val="21"/>
                    <w:szCs w:val="21"/>
                    <w:lang w:val="en-US"/>
                  </w:rPr>
                </w:del>
              </m:ctrlPr>
            </m:sub>
          </m:sSub>
          <w:del w:id="3113" w:author="Administrator" w:date="2023-01-14T21:57:54Z">
            <m:r>
              <m:rPr/>
              <w:rPr>
                <w:rFonts w:hint="default" w:ascii="Cambria Math" w:hAnsi="Cambria Math" w:cs="Times New Roman"/>
                <w:color w:val="auto"/>
                <w:kern w:val="2"/>
                <w:sz w:val="21"/>
                <w:szCs w:val="21"/>
                <w:lang w:val="en-US" w:eastAsia="zh-CN"/>
              </w:rPr>
              <m:t>~</m:t>
            </m:r>
          </w:del>
          <w:del w:id="3114" w:author="Administrator" w:date="2023-01-14T21:57:54Z">
            <m:r>
              <m:rPr/>
              <w:rPr>
                <w:rFonts w:ascii="Cambria Math" w:hAnsi="Cambria Math" w:cs="Times New Roman"/>
                <w:color w:val="auto"/>
                <w:kern w:val="2"/>
                <w:sz w:val="21"/>
                <w:szCs w:val="21"/>
                <w:lang w:val="en-US"/>
              </w:rPr>
              <m:t>Γ</m:t>
            </m:r>
          </w:del>
          <w:del w:id="3115" w:author="Administrator" w:date="2023-01-14T21:57:54Z">
            <m:r>
              <m:rPr/>
              <w:rPr>
                <w:rFonts w:hint="default" w:ascii="Cambria Math" w:hAnsi="Cambria Math" w:cs="Times New Roman"/>
                <w:color w:val="auto"/>
                <w:kern w:val="2"/>
                <w:sz w:val="21"/>
                <w:szCs w:val="21"/>
                <w:lang w:val="en-US" w:eastAsia="zh-CN"/>
              </w:rPr>
              <m:t>(</m:t>
            </m:r>
          </w:del>
          <m:sSub>
            <m:sSubPr>
              <m:ctrlPr>
                <w:del w:id="3116" w:author="Administrator" w:date="2023-01-14T21:57:54Z">
                  <w:rPr>
                    <w:rFonts w:hint="default" w:ascii="Cambria Math" w:hAnsi="Cambria Math" w:cs="Times New Roman"/>
                    <w:i/>
                    <w:color w:val="auto"/>
                    <w:kern w:val="2"/>
                    <w:sz w:val="21"/>
                    <w:szCs w:val="21"/>
                    <w:lang w:val="en-US" w:eastAsia="zh-CN"/>
                  </w:rPr>
                </w:del>
              </m:ctrlPr>
            </m:sSubPr>
            <m:e>
              <w:del w:id="3117" w:author="Administrator" w:date="2023-01-14T21:57:54Z">
                <m:r>
                  <m:rPr/>
                  <w:rPr>
                    <w:rFonts w:hint="default" w:ascii="Cambria Math" w:hAnsi="Cambria Math" w:cs="Times New Roman"/>
                    <w:color w:val="auto"/>
                    <w:kern w:val="2"/>
                    <w:sz w:val="21"/>
                    <w:szCs w:val="21"/>
                    <w:lang w:val="en-US" w:eastAsia="zh-CN"/>
                  </w:rPr>
                  <m:t>r</m:t>
                </m:r>
              </w:del>
              <m:ctrlPr>
                <w:del w:id="3118" w:author="Administrator" w:date="2023-01-14T21:57:54Z">
                  <w:rPr>
                    <w:rFonts w:hint="default" w:ascii="Cambria Math" w:hAnsi="Cambria Math" w:cs="Times New Roman"/>
                    <w:i/>
                    <w:color w:val="auto"/>
                    <w:kern w:val="2"/>
                    <w:sz w:val="21"/>
                    <w:szCs w:val="21"/>
                    <w:lang w:val="en-US" w:eastAsia="zh-CN"/>
                  </w:rPr>
                </w:del>
              </m:ctrlPr>
            </m:e>
            <m:sub>
              <w:del w:id="3119" w:author="Administrator" w:date="2023-01-14T21:57:54Z">
                <m:r>
                  <m:rPr/>
                  <w:rPr>
                    <w:rFonts w:hint="default" w:ascii="Cambria Math" w:hAnsi="Cambria Math" w:cs="Times New Roman"/>
                    <w:color w:val="auto"/>
                    <w:kern w:val="2"/>
                    <w:sz w:val="21"/>
                    <w:szCs w:val="21"/>
                    <w:lang w:val="en-US" w:eastAsia="zh-CN"/>
                  </w:rPr>
                  <m:t>v</m:t>
                </m:r>
              </w:del>
              <m:ctrlPr>
                <w:del w:id="3120" w:author="Administrator" w:date="2023-01-14T21:57:54Z">
                  <w:rPr>
                    <w:rFonts w:hint="default" w:ascii="Cambria Math" w:hAnsi="Cambria Math" w:cs="Times New Roman"/>
                    <w:i/>
                    <w:color w:val="auto"/>
                    <w:kern w:val="2"/>
                    <w:sz w:val="21"/>
                    <w:szCs w:val="21"/>
                    <w:lang w:val="en-US" w:eastAsia="zh-CN"/>
                  </w:rPr>
                </w:del>
              </m:ctrlPr>
            </m:sub>
          </m:sSub>
          <w:del w:id="3121" w:author="Administrator" w:date="2023-01-14T21:57:54Z">
            <m:r>
              <m:rPr/>
              <w:rPr>
                <w:rFonts w:hint="default" w:ascii="Cambria Math" w:hAnsi="Cambria Math" w:cs="Times New Roman"/>
                <w:color w:val="auto"/>
                <w:kern w:val="2"/>
                <w:sz w:val="21"/>
                <w:szCs w:val="21"/>
                <w:lang w:val="en-US" w:eastAsia="zh-CN"/>
              </w:rPr>
              <m:t>,</m:t>
            </m:r>
          </w:del>
          <w:del w:id="3122" w:author="Administrator" w:date="2023-01-14T21:57:54Z">
            <m:r>
              <m:rPr/>
              <w:rPr>
                <w:rFonts w:ascii="Cambria Math" w:hAnsi="Cambria Math" w:cs="Times New Roman"/>
                <w:color w:val="auto"/>
                <w:kern w:val="2"/>
                <w:sz w:val="21"/>
                <w:szCs w:val="21"/>
                <w:lang w:val="en-US"/>
              </w:rPr>
              <m:t>β</m:t>
            </m:r>
          </w:del>
          <w:del w:id="3123" w:author="Administrator" w:date="2023-01-14T21:57:54Z">
            <m:r>
              <m:rPr/>
              <w:rPr>
                <w:rFonts w:hint="default" w:ascii="Cambria Math" w:hAnsi="Cambria Math" w:cs="Times New Roman"/>
                <w:color w:val="auto"/>
                <w:kern w:val="2"/>
                <w:sz w:val="21"/>
                <w:szCs w:val="21"/>
                <w:lang w:val="en-US" w:eastAsia="zh-CN"/>
              </w:rPr>
              <m:t>)</m:t>
            </m:r>
          </w:del>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del w:id="3124" w:author="Administrator" w:date="2023-01-14T21:57:54Z"/>
          <w:rFonts w:hint="default" w:ascii="Times New Roman" w:hAnsi="Times New Roman" w:cs="Times New Roman"/>
          <w:i w:val="0"/>
          <w:color w:val="auto"/>
          <w:kern w:val="2"/>
          <w:sz w:val="21"/>
          <w:szCs w:val="21"/>
          <w:lang w:val="en-US" w:eastAsia="zh-CN"/>
        </w:rPr>
      </w:pPr>
      <m:oMathPara>
        <m:oMath>
          <m:sSub>
            <m:sSubPr>
              <m:ctrlPr>
                <w:del w:id="3125" w:author="Administrator" w:date="2023-01-14T21:57:54Z">
                  <w:rPr>
                    <w:rFonts w:ascii="Cambria Math" w:hAnsi="Cambria Math" w:cs="Times New Roman"/>
                    <w:i/>
                    <w:color w:val="auto"/>
                    <w:kern w:val="2"/>
                    <w:sz w:val="21"/>
                    <w:szCs w:val="21"/>
                    <w:lang w:val="en-US"/>
                  </w:rPr>
                </w:del>
              </m:ctrlPr>
            </m:sSubPr>
            <m:e>
              <w:del w:id="3126" w:author="Administrator" w:date="2023-01-14T21:57:54Z">
                <m:r>
                  <m:rPr/>
                  <w:rPr>
                    <w:rFonts w:hint="default" w:ascii="Cambria Math" w:hAnsi="Cambria Math" w:cs="Times New Roman"/>
                    <w:color w:val="auto"/>
                    <w:kern w:val="2"/>
                    <w:sz w:val="21"/>
                    <w:szCs w:val="21"/>
                    <w:lang w:val="en-US" w:eastAsia="zh-CN"/>
                  </w:rPr>
                  <m:t>b</m:t>
                </m:r>
              </w:del>
              <m:ctrlPr>
                <w:del w:id="3127" w:author="Administrator" w:date="2023-01-14T21:57:54Z">
                  <w:rPr>
                    <w:rFonts w:ascii="Cambria Math" w:hAnsi="Cambria Math" w:cs="Times New Roman"/>
                    <w:i/>
                    <w:color w:val="auto"/>
                    <w:kern w:val="2"/>
                    <w:sz w:val="21"/>
                    <w:szCs w:val="21"/>
                    <w:lang w:val="en-US"/>
                  </w:rPr>
                </w:del>
              </m:ctrlPr>
            </m:e>
            <m:sub>
              <w:del w:id="3128" w:author="Administrator" w:date="2023-01-14T21:57:54Z">
                <m:r>
                  <m:rPr/>
                  <w:rPr>
                    <w:rFonts w:hint="default" w:ascii="Cambria Math" w:hAnsi="Cambria Math" w:cs="Times New Roman"/>
                    <w:color w:val="auto"/>
                    <w:kern w:val="2"/>
                    <w:sz w:val="21"/>
                    <w:szCs w:val="21"/>
                    <w:lang w:val="en-US" w:eastAsia="zh-CN"/>
                  </w:rPr>
                  <m:t>v</m:t>
                </m:r>
              </w:del>
              <m:ctrlPr>
                <w:del w:id="3129" w:author="Administrator" w:date="2023-01-14T21:57:54Z">
                  <w:rPr>
                    <w:rFonts w:ascii="Cambria Math" w:hAnsi="Cambria Math" w:cs="Times New Roman"/>
                    <w:i/>
                    <w:color w:val="auto"/>
                    <w:kern w:val="2"/>
                    <w:sz w:val="21"/>
                    <w:szCs w:val="21"/>
                    <w:lang w:val="en-US"/>
                  </w:rPr>
                </w:del>
              </m:ctrlPr>
            </m:sub>
          </m:sSub>
          <w:del w:id="3130" w:author="Administrator" w:date="2023-01-14T21:57:54Z">
            <m:r>
              <m:rPr/>
              <w:rPr>
                <w:rFonts w:hint="default" w:ascii="Cambria Math" w:hAnsi="Cambria Math" w:cs="Times New Roman"/>
                <w:color w:val="auto"/>
                <w:kern w:val="2"/>
                <w:sz w:val="21"/>
                <w:szCs w:val="21"/>
                <w:lang w:val="en-US" w:eastAsia="zh-CN"/>
              </w:rPr>
              <m:t>~N(0,</m:t>
            </m:r>
          </w:del>
          <m:f>
            <m:fPr>
              <m:ctrlPr>
                <w:del w:id="3131" w:author="Administrator" w:date="2023-01-14T21:57:54Z">
                  <w:rPr>
                    <w:rFonts w:hint="default" w:ascii="Cambria Math" w:hAnsi="Cambria Math" w:cs="Times New Roman"/>
                    <w:i/>
                    <w:color w:val="auto"/>
                    <w:kern w:val="2"/>
                    <w:sz w:val="21"/>
                    <w:szCs w:val="21"/>
                    <w:lang w:val="en-US" w:eastAsia="zh-CN"/>
                  </w:rPr>
                </w:del>
              </m:ctrlPr>
            </m:fPr>
            <m:num>
              <w:del w:id="3132" w:author="Administrator" w:date="2023-01-14T21:57:54Z">
                <m:r>
                  <m:rPr/>
                  <w:rPr>
                    <w:rFonts w:hint="default" w:ascii="Cambria Math" w:hAnsi="Cambria Math" w:cs="Times New Roman"/>
                    <w:color w:val="auto"/>
                    <w:kern w:val="2"/>
                    <w:sz w:val="21"/>
                    <w:szCs w:val="21"/>
                    <w:lang w:val="en-US" w:eastAsia="zh-CN"/>
                  </w:rPr>
                  <m:t>1</m:t>
                </m:r>
              </w:del>
              <m:ctrlPr>
                <w:del w:id="3133" w:author="Administrator" w:date="2023-01-14T21:57:54Z">
                  <w:rPr>
                    <w:rFonts w:hint="default" w:ascii="Cambria Math" w:hAnsi="Cambria Math" w:cs="Times New Roman"/>
                    <w:i/>
                    <w:color w:val="auto"/>
                    <w:kern w:val="2"/>
                    <w:sz w:val="21"/>
                    <w:szCs w:val="21"/>
                    <w:lang w:val="en-US" w:eastAsia="zh-CN"/>
                  </w:rPr>
                </w:del>
              </m:ctrlPr>
            </m:num>
            <m:den>
              <w:del w:id="3134" w:author="Administrator" w:date="2023-01-14T21:57:54Z">
                <m:r>
                  <m:rPr/>
                  <w:rPr>
                    <w:rFonts w:ascii="Cambria Math" w:hAnsi="Cambria Math" w:cs="Times New Roman"/>
                    <w:color w:val="auto"/>
                    <w:kern w:val="2"/>
                    <w:sz w:val="21"/>
                    <w:szCs w:val="21"/>
                    <w:lang w:val="en-US"/>
                  </w:rPr>
                  <m:t>η</m:t>
                </m:r>
              </w:del>
              <m:ctrlPr>
                <w:del w:id="3135" w:author="Administrator" w:date="2023-01-14T21:57:54Z">
                  <w:rPr>
                    <w:rFonts w:hint="default" w:ascii="Cambria Math" w:hAnsi="Cambria Math" w:cs="Times New Roman"/>
                    <w:i/>
                    <w:color w:val="auto"/>
                    <w:kern w:val="2"/>
                    <w:sz w:val="21"/>
                    <w:szCs w:val="21"/>
                    <w:lang w:val="en-US" w:eastAsia="zh-CN"/>
                  </w:rPr>
                </w:del>
              </m:ctrlPr>
            </m:den>
          </m:f>
          <w:del w:id="3136" w:author="Administrator" w:date="2023-01-14T21:57:54Z">
            <m:r>
              <m:rPr/>
              <w:rPr>
                <w:rFonts w:hint="default" w:ascii="Cambria Math" w:hAnsi="Cambria Math" w:cs="Times New Roman"/>
                <w:color w:val="auto"/>
                <w:kern w:val="2"/>
                <w:sz w:val="21"/>
                <w:szCs w:val="21"/>
                <w:lang w:val="en-US" w:eastAsia="zh-CN"/>
              </w:rPr>
              <m:t>)</m:t>
            </m:r>
          </w:del>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del w:id="3137" w:author="Administrator" w:date="2023-01-14T21:57:54Z"/>
          <w:rFonts w:hint="default" w:ascii="Times New Roman" w:hAnsi="Times New Roman" w:cs="Times New Roman"/>
          <w:i w:val="0"/>
          <w:color w:val="auto"/>
          <w:kern w:val="2"/>
          <w:sz w:val="21"/>
          <w:szCs w:val="21"/>
          <w:lang w:val="en-US" w:eastAsia="zh-CN"/>
        </w:rPr>
      </w:pPr>
      <m:oMathPara>
        <m:oMath>
          <m:sSub>
            <m:sSubPr>
              <m:ctrlPr>
                <w:del w:id="3138" w:author="Administrator" w:date="2023-01-14T21:57:54Z">
                  <w:rPr>
                    <w:rFonts w:ascii="Cambria Math" w:hAnsi="Cambria Math" w:cs="Times New Roman"/>
                    <w:i/>
                    <w:color w:val="auto"/>
                    <w:kern w:val="2"/>
                    <w:sz w:val="21"/>
                    <w:szCs w:val="21"/>
                    <w:lang w:val="en-US"/>
                  </w:rPr>
                </w:del>
              </m:ctrlPr>
            </m:sSubPr>
            <m:e>
              <w:del w:id="3139" w:author="Administrator" w:date="2023-01-14T21:57:54Z">
                <m:r>
                  <m:rPr/>
                  <w:rPr>
                    <w:rFonts w:hint="default" w:ascii="Cambria Math" w:hAnsi="Cambria Math" w:cs="Times New Roman"/>
                    <w:color w:val="auto"/>
                    <w:kern w:val="2"/>
                    <w:sz w:val="21"/>
                    <w:szCs w:val="21"/>
                    <w:lang w:val="en-US" w:eastAsia="zh-CN"/>
                  </w:rPr>
                  <m:t>s</m:t>
                </m:r>
              </w:del>
              <m:ctrlPr>
                <w:del w:id="3140" w:author="Administrator" w:date="2023-01-14T21:57:54Z">
                  <w:rPr>
                    <w:rFonts w:ascii="Cambria Math" w:hAnsi="Cambria Math" w:cs="Times New Roman"/>
                    <w:i/>
                    <w:color w:val="auto"/>
                    <w:kern w:val="2"/>
                    <w:sz w:val="21"/>
                    <w:szCs w:val="21"/>
                    <w:lang w:val="en-US"/>
                  </w:rPr>
                </w:del>
              </m:ctrlPr>
            </m:e>
            <m:sub>
              <w:del w:id="3141" w:author="Administrator" w:date="2023-01-14T21:57:54Z">
                <m:r>
                  <m:rPr/>
                  <w:rPr>
                    <w:rFonts w:hint="default" w:ascii="Cambria Math" w:hAnsi="Cambria Math" w:cs="Times New Roman"/>
                    <w:color w:val="auto"/>
                    <w:kern w:val="2"/>
                    <w:sz w:val="21"/>
                    <w:szCs w:val="21"/>
                    <w:lang w:val="en-US" w:eastAsia="zh-CN"/>
                  </w:rPr>
                  <m:t>i</m:t>
                </m:r>
              </w:del>
              <m:ctrlPr>
                <w:del w:id="3142" w:author="Administrator" w:date="2023-01-14T21:57:54Z">
                  <w:rPr>
                    <w:rFonts w:ascii="Cambria Math" w:hAnsi="Cambria Math" w:cs="Times New Roman"/>
                    <w:i/>
                    <w:color w:val="auto"/>
                    <w:kern w:val="2"/>
                    <w:sz w:val="21"/>
                    <w:szCs w:val="21"/>
                    <w:lang w:val="en-US"/>
                  </w:rPr>
                </w:del>
              </m:ctrlPr>
            </m:sub>
          </m:sSub>
          <w:del w:id="3143" w:author="Administrator" w:date="2023-01-14T21:57:54Z">
            <m:r>
              <m:rPr/>
              <w:rPr>
                <w:rFonts w:hint="default" w:ascii="Cambria Math" w:hAnsi="Cambria Math" w:cs="Times New Roman"/>
                <w:color w:val="auto"/>
                <w:kern w:val="2"/>
                <w:sz w:val="21"/>
                <w:szCs w:val="21"/>
                <w:lang w:val="en-US" w:eastAsia="zh-CN"/>
              </w:rPr>
              <m:t>~N(</m:t>
            </m:r>
          </w:del>
          <w:del w:id="3144" w:author="Administrator" w:date="2023-01-14T21:57:54Z">
            <m:r>
              <m:rPr/>
              <w:rPr>
                <w:rFonts w:ascii="Cambria Math" w:hAnsi="Cambria Math" w:cs="Times New Roman"/>
                <w:color w:val="auto"/>
                <w:kern w:val="2"/>
                <w:sz w:val="21"/>
                <w:szCs w:val="21"/>
                <w:lang w:val="en-US"/>
              </w:rPr>
              <m:t>α</m:t>
            </m:r>
          </w:del>
          <w:del w:id="3145" w:author="Administrator" w:date="2023-01-14T21:57:54Z">
            <m:r>
              <m:rPr/>
              <w:rPr>
                <w:rFonts w:hint="default" w:ascii="Cambria Math" w:hAnsi="Cambria Math" w:cs="Times New Roman"/>
                <w:color w:val="auto"/>
                <w:kern w:val="2"/>
                <w:sz w:val="21"/>
                <w:szCs w:val="21"/>
                <w:lang w:val="en-US" w:eastAsia="zh-CN"/>
              </w:rPr>
              <m:t>,</m:t>
            </m:r>
          </w:del>
          <m:f>
            <m:fPr>
              <m:ctrlPr>
                <w:del w:id="3146" w:author="Administrator" w:date="2023-01-14T21:57:54Z">
                  <w:rPr>
                    <w:rFonts w:hint="default" w:ascii="Cambria Math" w:hAnsi="Cambria Math" w:cs="Times New Roman"/>
                    <w:i/>
                    <w:color w:val="auto"/>
                    <w:kern w:val="2"/>
                    <w:sz w:val="21"/>
                    <w:szCs w:val="21"/>
                    <w:lang w:val="en-US" w:eastAsia="zh-CN"/>
                  </w:rPr>
                </w:del>
              </m:ctrlPr>
            </m:fPr>
            <m:num>
              <w:del w:id="3147" w:author="Administrator" w:date="2023-01-14T21:57:54Z">
                <m:r>
                  <m:rPr/>
                  <w:rPr>
                    <w:rFonts w:hint="default" w:ascii="Cambria Math" w:hAnsi="Cambria Math" w:cs="Times New Roman"/>
                    <w:color w:val="auto"/>
                    <w:kern w:val="2"/>
                    <w:sz w:val="21"/>
                    <w:szCs w:val="21"/>
                    <w:lang w:val="en-US" w:eastAsia="zh-CN"/>
                  </w:rPr>
                  <m:t>1</m:t>
                </m:r>
              </w:del>
              <m:ctrlPr>
                <w:del w:id="3148" w:author="Administrator" w:date="2023-01-14T21:57:54Z">
                  <w:rPr>
                    <w:rFonts w:hint="default" w:ascii="Cambria Math" w:hAnsi="Cambria Math" w:cs="Times New Roman"/>
                    <w:i/>
                    <w:color w:val="auto"/>
                    <w:kern w:val="2"/>
                    <w:sz w:val="21"/>
                    <w:szCs w:val="21"/>
                    <w:lang w:val="en-US" w:eastAsia="zh-CN"/>
                  </w:rPr>
                </w:del>
              </m:ctrlPr>
            </m:num>
            <m:den>
              <w:del w:id="3149" w:author="Administrator" w:date="2023-01-14T21:57:54Z">
                <m:r>
                  <m:rPr/>
                  <w:rPr>
                    <w:rFonts w:ascii="Cambria Math" w:hAnsi="Cambria Math" w:cs="Times New Roman"/>
                    <w:color w:val="auto"/>
                    <w:kern w:val="2"/>
                    <w:sz w:val="21"/>
                    <w:szCs w:val="21"/>
                    <w:lang w:val="en-US"/>
                  </w:rPr>
                  <m:t>γ</m:t>
                </m:r>
              </w:del>
              <m:ctrlPr>
                <w:del w:id="3150" w:author="Administrator" w:date="2023-01-14T21:57:54Z">
                  <w:rPr>
                    <w:rFonts w:hint="default" w:ascii="Cambria Math" w:hAnsi="Cambria Math" w:cs="Times New Roman"/>
                    <w:i/>
                    <w:color w:val="auto"/>
                    <w:kern w:val="2"/>
                    <w:sz w:val="21"/>
                    <w:szCs w:val="21"/>
                    <w:lang w:val="en-US" w:eastAsia="zh-CN"/>
                  </w:rPr>
                </w:del>
              </m:ctrlPr>
            </m:den>
          </m:f>
          <w:del w:id="3151" w:author="Administrator" w:date="2023-01-14T21:57:54Z">
            <m:r>
              <m:rPr/>
              <w:rPr>
                <w:rFonts w:hint="default" w:ascii="Cambria Math" w:hAnsi="Cambria Math" w:cs="Times New Roman"/>
                <w:color w:val="auto"/>
                <w:kern w:val="2"/>
                <w:sz w:val="21"/>
                <w:szCs w:val="21"/>
                <w:lang w:val="en-US" w:eastAsia="zh-CN"/>
              </w:rPr>
              <m:t>)</m:t>
            </m:r>
          </w:del>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del w:id="3152" w:author="Administrator" w:date="2023-01-14T21:57:54Z"/>
          <w:rFonts w:hint="default" w:ascii="Times New Roman" w:hAnsi="Times New Roman" w:cs="Times New Roman"/>
          <w:i w:val="0"/>
          <w:color w:val="auto"/>
          <w:kern w:val="2"/>
          <w:sz w:val="21"/>
          <w:szCs w:val="21"/>
          <w:lang w:val="en-US" w:eastAsia="zh-CN"/>
        </w:rPr>
      </w:pPr>
      <m:oMathPara>
        <m:oMath>
          <m:sSubSup>
            <m:sSubSupPr>
              <m:ctrlPr>
                <w:del w:id="3153" w:author="Administrator" w:date="2023-01-14T21:57:54Z">
                  <w:rPr>
                    <w:rFonts w:hint="default" w:ascii="Cambria Math" w:hAnsi="Cambria Math" w:cs="Times New Roman"/>
                    <w:i/>
                    <w:color w:val="auto"/>
                    <w:kern w:val="2"/>
                    <w:sz w:val="21"/>
                    <w:szCs w:val="21"/>
                    <w:lang w:val="en-US" w:eastAsia="zh-CN"/>
                  </w:rPr>
                </w:del>
              </m:ctrlPr>
            </m:sSubSupPr>
            <m:e>
              <w:del w:id="3154" w:author="Administrator" w:date="2023-01-14T21:57:54Z">
                <m:r>
                  <m:rPr/>
                  <w:rPr>
                    <w:rFonts w:hint="default" w:ascii="Cambria Math" w:hAnsi="Cambria Math" w:cs="Times New Roman"/>
                    <w:color w:val="auto"/>
                    <w:kern w:val="2"/>
                    <w:sz w:val="21"/>
                    <w:szCs w:val="21"/>
                    <w:lang w:val="en-US" w:eastAsia="zh-CN"/>
                  </w:rPr>
                  <m:t>z</m:t>
                </m:r>
              </w:del>
              <m:ctrlPr>
                <w:del w:id="3155" w:author="Administrator" w:date="2023-01-14T21:57:54Z">
                  <w:rPr>
                    <w:rFonts w:hint="default" w:ascii="Cambria Math" w:hAnsi="Cambria Math" w:cs="Times New Roman"/>
                    <w:i/>
                    <w:color w:val="auto"/>
                    <w:kern w:val="2"/>
                    <w:sz w:val="21"/>
                    <w:szCs w:val="21"/>
                    <w:lang w:val="en-US" w:eastAsia="zh-CN"/>
                  </w:rPr>
                </w:del>
              </m:ctrlPr>
            </m:e>
            <m:sub>
              <w:del w:id="3156" w:author="Administrator" w:date="2023-01-14T21:57:54Z">
                <m:r>
                  <m:rPr/>
                  <w:rPr>
                    <w:rFonts w:hint="default" w:ascii="Cambria Math" w:hAnsi="Cambria Math" w:cs="Times New Roman"/>
                    <w:color w:val="auto"/>
                    <w:kern w:val="2"/>
                    <w:sz w:val="21"/>
                    <w:szCs w:val="21"/>
                    <w:lang w:val="en-US" w:eastAsia="zh-CN"/>
                  </w:rPr>
                  <m:t>i</m:t>
                </m:r>
              </w:del>
              <m:ctrlPr>
                <w:del w:id="3157" w:author="Administrator" w:date="2023-01-14T21:57:54Z">
                  <w:rPr>
                    <w:rFonts w:hint="default" w:ascii="Cambria Math" w:hAnsi="Cambria Math" w:cs="Times New Roman"/>
                    <w:i/>
                    <w:color w:val="auto"/>
                    <w:kern w:val="2"/>
                    <w:sz w:val="21"/>
                    <w:szCs w:val="21"/>
                    <w:lang w:val="en-US" w:eastAsia="zh-CN"/>
                  </w:rPr>
                </w:del>
              </m:ctrlPr>
            </m:sub>
            <m:sup>
              <w:del w:id="3158" w:author="Administrator" w:date="2023-01-14T21:57:54Z">
                <m:r>
                  <m:rPr/>
                  <w:rPr>
                    <w:rFonts w:hint="default" w:ascii="Cambria Math" w:hAnsi="Cambria Math" w:cs="Times New Roman"/>
                    <w:color w:val="auto"/>
                    <w:kern w:val="2"/>
                    <w:sz w:val="21"/>
                    <w:szCs w:val="21"/>
                    <w:lang w:val="en-US" w:eastAsia="zh-CN"/>
                  </w:rPr>
                  <m:t>v</m:t>
                </m:r>
              </w:del>
              <m:ctrlPr>
                <w:del w:id="3159" w:author="Administrator" w:date="2023-01-14T21:57:54Z">
                  <w:rPr>
                    <w:rFonts w:hint="default" w:ascii="Cambria Math" w:hAnsi="Cambria Math" w:cs="Times New Roman"/>
                    <w:i/>
                    <w:color w:val="auto"/>
                    <w:kern w:val="2"/>
                    <w:sz w:val="21"/>
                    <w:szCs w:val="21"/>
                    <w:lang w:val="en-US" w:eastAsia="zh-CN"/>
                  </w:rPr>
                </w:del>
              </m:ctrlPr>
            </m:sup>
          </m:sSubSup>
          <w:del w:id="3160" w:author="Administrator" w:date="2023-01-14T21:57:54Z">
            <m:r>
              <m:rPr/>
              <w:rPr>
                <w:rFonts w:hint="default" w:ascii="Cambria Math" w:hAnsi="Cambria Math" w:cs="Times New Roman"/>
                <w:color w:val="auto"/>
                <w:kern w:val="2"/>
                <w:sz w:val="21"/>
                <w:szCs w:val="21"/>
                <w:lang w:val="en-US" w:eastAsia="zh-CN"/>
              </w:rPr>
              <m:t>~N(</m:t>
            </m:r>
          </w:del>
          <m:sSub>
            <m:sSubPr>
              <m:ctrlPr>
                <w:del w:id="3161" w:author="Administrator" w:date="2023-01-14T21:57:54Z">
                  <w:rPr>
                    <w:rFonts w:hint="default" w:ascii="Cambria Math" w:hAnsi="Cambria Math" w:cs="Times New Roman"/>
                    <w:i/>
                    <w:color w:val="auto"/>
                    <w:kern w:val="2"/>
                    <w:sz w:val="21"/>
                    <w:szCs w:val="21"/>
                    <w:lang w:val="en-US" w:eastAsia="zh-CN"/>
                  </w:rPr>
                </w:del>
              </m:ctrlPr>
            </m:sSubPr>
            <m:e>
              <w:del w:id="3162" w:author="Administrator" w:date="2023-01-14T21:57:54Z">
                <m:r>
                  <m:rPr/>
                  <w:rPr>
                    <w:rFonts w:hint="default" w:ascii="Cambria Math" w:hAnsi="Cambria Math" w:cs="Times New Roman"/>
                    <w:color w:val="auto"/>
                    <w:kern w:val="2"/>
                    <w:sz w:val="21"/>
                    <w:szCs w:val="21"/>
                    <w:lang w:val="en-US" w:eastAsia="zh-CN"/>
                  </w:rPr>
                  <m:t>s</m:t>
                </m:r>
              </w:del>
              <m:ctrlPr>
                <w:del w:id="3163" w:author="Administrator" w:date="2023-01-14T21:57:54Z">
                  <w:rPr>
                    <w:rFonts w:hint="default" w:ascii="Cambria Math" w:hAnsi="Cambria Math" w:cs="Times New Roman"/>
                    <w:i/>
                    <w:color w:val="auto"/>
                    <w:kern w:val="2"/>
                    <w:sz w:val="21"/>
                    <w:szCs w:val="21"/>
                    <w:lang w:val="en-US" w:eastAsia="zh-CN"/>
                  </w:rPr>
                </w:del>
              </m:ctrlPr>
            </m:e>
            <m:sub>
              <w:del w:id="3164" w:author="Administrator" w:date="2023-01-14T21:57:54Z">
                <m:r>
                  <m:rPr/>
                  <w:rPr>
                    <w:rFonts w:hint="default" w:ascii="Cambria Math" w:hAnsi="Cambria Math" w:cs="Times New Roman"/>
                    <w:color w:val="auto"/>
                    <w:kern w:val="2"/>
                    <w:sz w:val="21"/>
                    <w:szCs w:val="21"/>
                    <w:lang w:val="en-US" w:eastAsia="zh-CN"/>
                  </w:rPr>
                  <m:t>i</m:t>
                </m:r>
              </w:del>
              <m:ctrlPr>
                <w:del w:id="3165" w:author="Administrator" w:date="2023-01-14T21:57:54Z">
                  <w:rPr>
                    <w:rFonts w:hint="default" w:ascii="Cambria Math" w:hAnsi="Cambria Math" w:cs="Times New Roman"/>
                    <w:i/>
                    <w:color w:val="auto"/>
                    <w:kern w:val="2"/>
                    <w:sz w:val="21"/>
                    <w:szCs w:val="21"/>
                    <w:lang w:val="en-US" w:eastAsia="zh-CN"/>
                  </w:rPr>
                </w:del>
              </m:ctrlPr>
            </m:sub>
          </m:sSub>
          <w:del w:id="3166" w:author="Administrator" w:date="2023-01-14T21:57:54Z">
            <m:r>
              <m:rPr/>
              <w:rPr>
                <w:rFonts w:hint="default" w:ascii="Cambria Math" w:hAnsi="Cambria Math" w:cs="Times New Roman"/>
                <w:color w:val="auto"/>
                <w:kern w:val="2"/>
                <w:sz w:val="21"/>
                <w:szCs w:val="21"/>
                <w:lang w:val="en-US" w:eastAsia="zh-CN"/>
              </w:rPr>
              <m:t>+</m:t>
            </m:r>
          </w:del>
          <m:sSub>
            <m:sSubPr>
              <m:ctrlPr>
                <w:del w:id="3167" w:author="Administrator" w:date="2023-01-14T21:57:54Z">
                  <w:rPr>
                    <w:rFonts w:hint="default" w:ascii="Cambria Math" w:hAnsi="Cambria Math" w:cs="Times New Roman"/>
                    <w:i/>
                    <w:color w:val="auto"/>
                    <w:kern w:val="2"/>
                    <w:sz w:val="21"/>
                    <w:szCs w:val="21"/>
                    <w:lang w:val="en-US" w:eastAsia="zh-CN"/>
                  </w:rPr>
                </w:del>
              </m:ctrlPr>
            </m:sSubPr>
            <m:e>
              <w:del w:id="3168" w:author="Administrator" w:date="2023-01-14T21:57:54Z">
                <m:r>
                  <m:rPr/>
                  <w:rPr>
                    <w:rFonts w:hint="default" w:ascii="Cambria Math" w:hAnsi="Cambria Math" w:cs="Times New Roman"/>
                    <w:color w:val="auto"/>
                    <w:kern w:val="2"/>
                    <w:sz w:val="21"/>
                    <w:szCs w:val="21"/>
                    <w:lang w:val="en-US" w:eastAsia="zh-CN"/>
                  </w:rPr>
                  <m:t>b</m:t>
                </m:r>
              </w:del>
              <m:ctrlPr>
                <w:del w:id="3169" w:author="Administrator" w:date="2023-01-14T21:57:54Z">
                  <w:rPr>
                    <w:rFonts w:hint="default" w:ascii="Cambria Math" w:hAnsi="Cambria Math" w:cs="Times New Roman"/>
                    <w:i/>
                    <w:color w:val="auto"/>
                    <w:kern w:val="2"/>
                    <w:sz w:val="21"/>
                    <w:szCs w:val="21"/>
                    <w:lang w:val="en-US" w:eastAsia="zh-CN"/>
                  </w:rPr>
                </w:del>
              </m:ctrlPr>
            </m:e>
            <m:sub>
              <w:del w:id="3170" w:author="Administrator" w:date="2023-01-14T21:57:54Z">
                <m:r>
                  <m:rPr/>
                  <w:rPr>
                    <w:rFonts w:hint="default" w:ascii="Cambria Math" w:hAnsi="Cambria Math" w:cs="Times New Roman"/>
                    <w:color w:val="auto"/>
                    <w:kern w:val="2"/>
                    <w:sz w:val="21"/>
                    <w:szCs w:val="21"/>
                    <w:lang w:val="en-US" w:eastAsia="zh-CN"/>
                  </w:rPr>
                  <m:t>v</m:t>
                </m:r>
              </w:del>
              <m:ctrlPr>
                <w:del w:id="3171" w:author="Administrator" w:date="2023-01-14T21:57:54Z">
                  <w:rPr>
                    <w:rFonts w:hint="default" w:ascii="Cambria Math" w:hAnsi="Cambria Math" w:cs="Times New Roman"/>
                    <w:i/>
                    <w:color w:val="auto"/>
                    <w:kern w:val="2"/>
                    <w:sz w:val="21"/>
                    <w:szCs w:val="21"/>
                    <w:lang w:val="en-US" w:eastAsia="zh-CN"/>
                  </w:rPr>
                </w:del>
              </m:ctrlPr>
            </m:sub>
          </m:sSub>
          <w:del w:id="3172" w:author="Administrator" w:date="2023-01-14T21:57:54Z">
            <m:r>
              <m:rPr/>
              <w:rPr>
                <w:rFonts w:hint="default" w:ascii="Cambria Math" w:hAnsi="Cambria Math" w:cs="Times New Roman"/>
                <w:color w:val="auto"/>
                <w:kern w:val="2"/>
                <w:sz w:val="21"/>
                <w:szCs w:val="21"/>
                <w:lang w:val="en-US" w:eastAsia="zh-CN"/>
              </w:rPr>
              <m:t>,</m:t>
            </m:r>
          </w:del>
          <m:f>
            <m:fPr>
              <m:ctrlPr>
                <w:del w:id="3173" w:author="Administrator" w:date="2023-01-14T21:57:54Z">
                  <w:rPr>
                    <w:rFonts w:hint="default" w:ascii="Cambria Math" w:hAnsi="Cambria Math" w:cs="Times New Roman"/>
                    <w:i/>
                    <w:color w:val="auto"/>
                    <w:kern w:val="2"/>
                    <w:sz w:val="21"/>
                    <w:szCs w:val="21"/>
                    <w:lang w:val="en-US" w:eastAsia="zh-CN"/>
                  </w:rPr>
                </w:del>
              </m:ctrlPr>
            </m:fPr>
            <m:num>
              <w:del w:id="3174" w:author="Administrator" w:date="2023-01-14T21:57:54Z">
                <m:r>
                  <m:rPr/>
                  <w:rPr>
                    <w:rFonts w:hint="default" w:ascii="Cambria Math" w:hAnsi="Cambria Math" w:cs="Times New Roman"/>
                    <w:color w:val="auto"/>
                    <w:kern w:val="2"/>
                    <w:sz w:val="21"/>
                    <w:szCs w:val="21"/>
                    <w:lang w:val="en-US" w:eastAsia="zh-CN"/>
                  </w:rPr>
                  <m:t>1</m:t>
                </m:r>
              </w:del>
              <m:ctrlPr>
                <w:del w:id="3175" w:author="Administrator" w:date="2023-01-14T21:57:54Z">
                  <w:rPr>
                    <w:rFonts w:hint="default" w:ascii="Cambria Math" w:hAnsi="Cambria Math" w:cs="Times New Roman"/>
                    <w:i/>
                    <w:color w:val="auto"/>
                    <w:kern w:val="2"/>
                    <w:sz w:val="21"/>
                    <w:szCs w:val="21"/>
                    <w:lang w:val="en-US" w:eastAsia="zh-CN"/>
                  </w:rPr>
                </w:del>
              </m:ctrlPr>
            </m:num>
            <m:den>
              <m:sSub>
                <m:sSubPr>
                  <m:ctrlPr>
                    <w:del w:id="3176" w:author="Administrator" w:date="2023-01-14T21:57:54Z">
                      <w:rPr>
                        <w:rFonts w:ascii="Cambria Math" w:hAnsi="Cambria Math" w:cs="Times New Roman"/>
                        <w:i/>
                        <w:color w:val="auto"/>
                        <w:kern w:val="2"/>
                        <w:sz w:val="21"/>
                        <w:szCs w:val="21"/>
                        <w:lang w:val="en-US"/>
                      </w:rPr>
                    </w:del>
                  </m:ctrlPr>
                </m:sSubPr>
                <m:e>
                  <w:del w:id="3177" w:author="Administrator" w:date="2023-01-14T21:57:54Z">
                    <m:r>
                      <m:rPr/>
                      <w:rPr>
                        <w:rFonts w:ascii="Cambria Math" w:hAnsi="Cambria Math" w:cs="Times New Roman"/>
                        <w:color w:val="auto"/>
                        <w:kern w:val="2"/>
                        <w:sz w:val="21"/>
                        <w:szCs w:val="21"/>
                        <w:lang w:val="en-US"/>
                      </w:rPr>
                      <m:t>τ</m:t>
                    </m:r>
                  </w:del>
                  <m:ctrlPr>
                    <w:del w:id="3178" w:author="Administrator" w:date="2023-01-14T21:57:54Z">
                      <w:rPr>
                        <w:rFonts w:ascii="Cambria Math" w:hAnsi="Cambria Math" w:cs="Times New Roman"/>
                        <w:i/>
                        <w:color w:val="auto"/>
                        <w:kern w:val="2"/>
                        <w:sz w:val="21"/>
                        <w:szCs w:val="21"/>
                        <w:lang w:val="en-US"/>
                      </w:rPr>
                    </w:del>
                  </m:ctrlPr>
                </m:e>
                <m:sub>
                  <w:del w:id="3179" w:author="Administrator" w:date="2023-01-14T21:57:54Z">
                    <m:r>
                      <m:rPr/>
                      <w:rPr>
                        <w:rFonts w:hint="default" w:ascii="Cambria Math" w:hAnsi="Cambria Math" w:cs="Times New Roman"/>
                        <w:color w:val="auto"/>
                        <w:kern w:val="2"/>
                        <w:sz w:val="21"/>
                        <w:szCs w:val="21"/>
                        <w:lang w:val="en-US" w:eastAsia="zh-CN"/>
                      </w:rPr>
                      <m:t>v</m:t>
                    </m:r>
                  </w:del>
                  <m:ctrlPr>
                    <w:del w:id="3180" w:author="Administrator" w:date="2023-01-14T21:57:54Z">
                      <w:rPr>
                        <w:rFonts w:ascii="Cambria Math" w:hAnsi="Cambria Math" w:cs="Times New Roman"/>
                        <w:i/>
                        <w:color w:val="auto"/>
                        <w:kern w:val="2"/>
                        <w:sz w:val="21"/>
                        <w:szCs w:val="21"/>
                        <w:lang w:val="en-US"/>
                      </w:rPr>
                    </w:del>
                  </m:ctrlPr>
                </m:sub>
              </m:sSub>
              <m:ctrlPr>
                <w:del w:id="3181" w:author="Administrator" w:date="2023-01-14T21:57:54Z">
                  <w:rPr>
                    <w:rFonts w:hint="default" w:ascii="Cambria Math" w:hAnsi="Cambria Math" w:cs="Times New Roman"/>
                    <w:i/>
                    <w:color w:val="auto"/>
                    <w:kern w:val="2"/>
                    <w:sz w:val="21"/>
                    <w:szCs w:val="21"/>
                    <w:lang w:val="en-US" w:eastAsia="zh-CN"/>
                  </w:rPr>
                </w:del>
              </m:ctrlPr>
            </m:den>
          </m:f>
          <w:del w:id="3182" w:author="Administrator" w:date="2023-01-14T21:57:54Z">
            <m:r>
              <m:rPr/>
              <w:rPr>
                <w:rFonts w:hint="default" w:ascii="Cambria Math" w:hAnsi="Cambria Math" w:cs="Times New Roman"/>
                <w:color w:val="auto"/>
                <w:kern w:val="2"/>
                <w:sz w:val="21"/>
                <w:szCs w:val="21"/>
                <w:lang w:val="en-US" w:eastAsia="zh-CN"/>
              </w:rPr>
              <m:t>)</m:t>
            </m:r>
          </w:del>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del w:id="3183" w:author="Administrator" w:date="2023-01-14T21:57:54Z"/>
          <w:rFonts w:hint="default" w:ascii="Times New Roman" w:hAnsi="Times New Roman" w:cs="Times New Roman"/>
          <w:i w:val="0"/>
          <w:color w:val="auto"/>
          <w:kern w:val="2"/>
          <w:sz w:val="21"/>
          <w:szCs w:val="21"/>
          <w:lang w:val="en-US" w:eastAsia="zh-CN"/>
        </w:rPr>
      </w:pPr>
      <m:oMathPara>
        <m:oMath>
          <m:sSubSup>
            <m:sSubSupPr>
              <m:ctrlPr>
                <w:del w:id="3184" w:author="Administrator" w:date="2023-01-14T21:57:54Z">
                  <w:rPr>
                    <w:rFonts w:hint="default" w:ascii="Cambria Math" w:hAnsi="Cambria Math" w:cs="Times New Roman"/>
                    <w:i/>
                    <w:color w:val="auto"/>
                    <w:kern w:val="2"/>
                    <w:sz w:val="21"/>
                    <w:szCs w:val="21"/>
                    <w:lang w:val="en-US" w:eastAsia="zh-CN"/>
                  </w:rPr>
                </w:del>
              </m:ctrlPr>
            </m:sSubSupPr>
            <m:e>
              <w:del w:id="3185" w:author="Administrator" w:date="2023-01-14T21:57:54Z">
                <m:r>
                  <m:rPr/>
                  <w:rPr>
                    <w:rFonts w:hint="default" w:ascii="Cambria Math" w:hAnsi="Cambria Math" w:cs="Times New Roman"/>
                    <w:color w:val="auto"/>
                    <w:kern w:val="2"/>
                    <w:sz w:val="21"/>
                    <w:szCs w:val="21"/>
                    <w:lang w:val="en-US" w:eastAsia="zh-CN"/>
                  </w:rPr>
                  <m:t>d</m:t>
                </m:r>
              </w:del>
              <m:ctrlPr>
                <w:del w:id="3186" w:author="Administrator" w:date="2023-01-14T21:57:54Z">
                  <w:rPr>
                    <w:rFonts w:hint="default" w:ascii="Cambria Math" w:hAnsi="Cambria Math" w:cs="Times New Roman"/>
                    <w:i/>
                    <w:color w:val="auto"/>
                    <w:kern w:val="2"/>
                    <w:sz w:val="21"/>
                    <w:szCs w:val="21"/>
                    <w:lang w:val="en-US" w:eastAsia="zh-CN"/>
                  </w:rPr>
                </w:del>
              </m:ctrlPr>
            </m:e>
            <m:sub>
              <w:del w:id="3187" w:author="Administrator" w:date="2023-01-14T21:57:54Z">
                <m:r>
                  <m:rPr/>
                  <w:rPr>
                    <w:rFonts w:hint="default" w:ascii="Cambria Math" w:hAnsi="Cambria Math" w:cs="Times New Roman"/>
                    <w:color w:val="auto"/>
                    <w:kern w:val="2"/>
                    <w:sz w:val="21"/>
                    <w:szCs w:val="21"/>
                    <w:lang w:val="en-US" w:eastAsia="zh-CN"/>
                  </w:rPr>
                  <m:t>ij</m:t>
                </m:r>
              </w:del>
              <m:ctrlPr>
                <w:del w:id="3188" w:author="Administrator" w:date="2023-01-14T21:57:54Z">
                  <w:rPr>
                    <w:rFonts w:hint="default" w:ascii="Cambria Math" w:hAnsi="Cambria Math" w:cs="Times New Roman"/>
                    <w:i/>
                    <w:color w:val="auto"/>
                    <w:kern w:val="2"/>
                    <w:sz w:val="21"/>
                    <w:szCs w:val="21"/>
                    <w:lang w:val="en-US" w:eastAsia="zh-CN"/>
                  </w:rPr>
                </w:del>
              </m:ctrlPr>
            </m:sub>
            <m:sup>
              <w:del w:id="3189" w:author="Administrator" w:date="2023-01-14T21:57:54Z">
                <m:r>
                  <m:rPr/>
                  <w:rPr>
                    <w:rFonts w:hint="default" w:ascii="Cambria Math" w:hAnsi="Cambria Math" w:cs="Times New Roman"/>
                    <w:color w:val="auto"/>
                    <w:kern w:val="2"/>
                    <w:sz w:val="21"/>
                    <w:szCs w:val="21"/>
                    <w:lang w:val="en-US" w:eastAsia="zh-CN"/>
                  </w:rPr>
                  <m:t>v</m:t>
                </m:r>
              </w:del>
              <m:ctrlPr>
                <w:del w:id="3190" w:author="Administrator" w:date="2023-01-14T21:57:54Z">
                  <w:rPr>
                    <w:rFonts w:hint="default" w:ascii="Cambria Math" w:hAnsi="Cambria Math" w:cs="Times New Roman"/>
                    <w:i/>
                    <w:color w:val="auto"/>
                    <w:kern w:val="2"/>
                    <w:sz w:val="21"/>
                    <w:szCs w:val="21"/>
                    <w:lang w:val="en-US" w:eastAsia="zh-CN"/>
                  </w:rPr>
                </w:del>
              </m:ctrlPr>
            </m:sup>
          </m:sSubSup>
          <w:del w:id="3191" w:author="Administrator" w:date="2023-01-14T21:57:54Z">
            <m:r>
              <m:rPr/>
              <w:rPr>
                <w:rFonts w:hint="default" w:ascii="Cambria Math" w:hAnsi="Cambria Math" w:cs="Times New Roman"/>
                <w:color w:val="auto"/>
                <w:kern w:val="2"/>
                <w:sz w:val="21"/>
                <w:szCs w:val="21"/>
                <w:lang w:val="en-US" w:eastAsia="zh-CN"/>
              </w:rPr>
              <m:t>~N(</m:t>
            </m:r>
          </w:del>
          <m:sSub>
            <m:sSubPr>
              <m:ctrlPr>
                <w:del w:id="3192" w:author="Administrator" w:date="2023-01-14T21:57:54Z">
                  <w:rPr>
                    <w:rFonts w:hint="default" w:ascii="Cambria Math" w:hAnsi="Cambria Math" w:cs="Times New Roman"/>
                    <w:i/>
                    <w:color w:val="auto"/>
                    <w:kern w:val="2"/>
                    <w:sz w:val="21"/>
                    <w:szCs w:val="21"/>
                    <w:lang w:val="en-US" w:eastAsia="zh-CN"/>
                  </w:rPr>
                </w:del>
              </m:ctrlPr>
            </m:sSubPr>
            <m:e>
              <w:del w:id="3193" w:author="Administrator" w:date="2023-01-14T21:57:54Z">
                <m:r>
                  <m:rPr/>
                  <w:rPr>
                    <w:rFonts w:hint="default" w:ascii="Cambria Math" w:hAnsi="Cambria Math" w:cs="Times New Roman"/>
                    <w:color w:val="auto"/>
                    <w:kern w:val="2"/>
                    <w:sz w:val="21"/>
                    <w:szCs w:val="21"/>
                    <w:lang w:val="en-US" w:eastAsia="zh-CN"/>
                  </w:rPr>
                  <m:t>s</m:t>
                </m:r>
              </w:del>
              <m:ctrlPr>
                <w:del w:id="3194" w:author="Administrator" w:date="2023-01-14T21:57:54Z">
                  <w:rPr>
                    <w:rFonts w:hint="default" w:ascii="Cambria Math" w:hAnsi="Cambria Math" w:cs="Times New Roman"/>
                    <w:i/>
                    <w:color w:val="auto"/>
                    <w:kern w:val="2"/>
                    <w:sz w:val="21"/>
                    <w:szCs w:val="21"/>
                    <w:lang w:val="en-US" w:eastAsia="zh-CN"/>
                  </w:rPr>
                </w:del>
              </m:ctrlPr>
            </m:e>
            <m:sub>
              <w:del w:id="3195" w:author="Administrator" w:date="2023-01-14T21:57:54Z">
                <m:r>
                  <m:rPr/>
                  <w:rPr>
                    <w:rFonts w:hint="default" w:ascii="Cambria Math" w:hAnsi="Cambria Math" w:cs="Times New Roman"/>
                    <w:color w:val="auto"/>
                    <w:kern w:val="2"/>
                    <w:sz w:val="21"/>
                    <w:szCs w:val="21"/>
                    <w:lang w:val="en-US" w:eastAsia="zh-CN"/>
                  </w:rPr>
                  <m:t>i</m:t>
                </m:r>
              </w:del>
              <m:ctrlPr>
                <w:del w:id="3196" w:author="Administrator" w:date="2023-01-14T21:57:54Z">
                  <w:rPr>
                    <w:rFonts w:hint="default" w:ascii="Cambria Math" w:hAnsi="Cambria Math" w:cs="Times New Roman"/>
                    <w:i/>
                    <w:color w:val="auto"/>
                    <w:kern w:val="2"/>
                    <w:sz w:val="21"/>
                    <w:szCs w:val="21"/>
                    <w:lang w:val="en-US" w:eastAsia="zh-CN"/>
                  </w:rPr>
                </w:del>
              </m:ctrlPr>
            </m:sub>
          </m:sSub>
          <w:del w:id="3197" w:author="Administrator" w:date="2023-01-14T21:57:54Z">
            <m:r>
              <m:rPr/>
              <w:rPr>
                <w:rFonts w:hint="default" w:ascii="Cambria Math" w:hAnsi="Cambria Math" w:cs="Times New Roman"/>
                <w:color w:val="auto"/>
                <w:kern w:val="2"/>
                <w:sz w:val="21"/>
                <w:szCs w:val="21"/>
                <w:lang w:val="en-US" w:eastAsia="zh-CN"/>
              </w:rPr>
              <m:t>−</m:t>
            </m:r>
          </w:del>
          <m:sSub>
            <m:sSubPr>
              <m:ctrlPr>
                <w:del w:id="3198" w:author="Administrator" w:date="2023-01-14T21:57:54Z">
                  <w:rPr>
                    <w:rFonts w:hint="default" w:ascii="Cambria Math" w:hAnsi="Cambria Math" w:cs="Times New Roman"/>
                    <w:i/>
                    <w:color w:val="auto"/>
                    <w:kern w:val="2"/>
                    <w:sz w:val="21"/>
                    <w:szCs w:val="21"/>
                    <w:lang w:val="en-US" w:eastAsia="zh-CN"/>
                  </w:rPr>
                </w:del>
              </m:ctrlPr>
            </m:sSubPr>
            <m:e>
              <w:del w:id="3199" w:author="Administrator" w:date="2023-01-14T21:57:54Z">
                <m:r>
                  <m:rPr/>
                  <w:rPr>
                    <w:rFonts w:hint="default" w:ascii="Cambria Math" w:hAnsi="Cambria Math" w:cs="Times New Roman"/>
                    <w:color w:val="auto"/>
                    <w:kern w:val="2"/>
                    <w:sz w:val="21"/>
                    <w:szCs w:val="21"/>
                    <w:lang w:val="en-US" w:eastAsia="zh-CN"/>
                  </w:rPr>
                  <m:t>s</m:t>
                </m:r>
              </w:del>
              <m:ctrlPr>
                <w:del w:id="3200" w:author="Administrator" w:date="2023-01-14T21:57:54Z">
                  <w:rPr>
                    <w:rFonts w:hint="default" w:ascii="Cambria Math" w:hAnsi="Cambria Math" w:cs="Times New Roman"/>
                    <w:i/>
                    <w:color w:val="auto"/>
                    <w:kern w:val="2"/>
                    <w:sz w:val="21"/>
                    <w:szCs w:val="21"/>
                    <w:lang w:val="en-US" w:eastAsia="zh-CN"/>
                  </w:rPr>
                </w:del>
              </m:ctrlPr>
            </m:e>
            <m:sub>
              <w:del w:id="3201" w:author="Administrator" w:date="2023-01-14T21:57:54Z">
                <m:r>
                  <m:rPr/>
                  <w:rPr>
                    <w:rFonts w:hint="default" w:ascii="Cambria Math" w:hAnsi="Cambria Math" w:cs="Times New Roman"/>
                    <w:color w:val="auto"/>
                    <w:kern w:val="2"/>
                    <w:sz w:val="21"/>
                    <w:szCs w:val="21"/>
                    <w:lang w:val="en-US" w:eastAsia="zh-CN"/>
                  </w:rPr>
                  <m:t>j</m:t>
                </m:r>
              </w:del>
              <m:ctrlPr>
                <w:del w:id="3202" w:author="Administrator" w:date="2023-01-14T21:57:54Z">
                  <w:rPr>
                    <w:rFonts w:hint="default" w:ascii="Cambria Math" w:hAnsi="Cambria Math" w:cs="Times New Roman"/>
                    <w:i/>
                    <w:color w:val="auto"/>
                    <w:kern w:val="2"/>
                    <w:sz w:val="21"/>
                    <w:szCs w:val="21"/>
                    <w:lang w:val="en-US" w:eastAsia="zh-CN"/>
                  </w:rPr>
                </w:del>
              </m:ctrlPr>
            </m:sub>
          </m:sSub>
          <w:del w:id="3203" w:author="Administrator" w:date="2023-01-14T21:57:54Z">
            <m:r>
              <m:rPr/>
              <w:rPr>
                <w:rFonts w:hint="default" w:ascii="Cambria Math" w:hAnsi="Cambria Math" w:cs="Times New Roman"/>
                <w:color w:val="auto"/>
                <w:kern w:val="2"/>
                <w:sz w:val="21"/>
                <w:szCs w:val="21"/>
                <w:lang w:val="en-US" w:eastAsia="zh-CN"/>
              </w:rPr>
              <m:t>,</m:t>
            </m:r>
          </w:del>
          <m:f>
            <m:fPr>
              <m:ctrlPr>
                <w:del w:id="3204" w:author="Administrator" w:date="2023-01-14T21:57:54Z">
                  <w:rPr>
                    <w:rFonts w:hint="default" w:ascii="Cambria Math" w:hAnsi="Cambria Math" w:cs="Times New Roman"/>
                    <w:i/>
                    <w:color w:val="auto"/>
                    <w:kern w:val="2"/>
                    <w:sz w:val="21"/>
                    <w:szCs w:val="21"/>
                    <w:lang w:val="en-US" w:eastAsia="zh-CN"/>
                  </w:rPr>
                </w:del>
              </m:ctrlPr>
            </m:fPr>
            <m:num>
              <w:del w:id="3205" w:author="Administrator" w:date="2023-01-14T21:57:54Z">
                <m:r>
                  <m:rPr/>
                  <w:rPr>
                    <w:rFonts w:hint="default" w:ascii="Cambria Math" w:hAnsi="Cambria Math" w:cs="Times New Roman"/>
                    <w:color w:val="auto"/>
                    <w:kern w:val="2"/>
                    <w:sz w:val="21"/>
                    <w:szCs w:val="21"/>
                    <w:lang w:val="en-US" w:eastAsia="zh-CN"/>
                  </w:rPr>
                  <m:t>2</m:t>
                </m:r>
              </w:del>
              <m:ctrlPr>
                <w:del w:id="3206" w:author="Administrator" w:date="2023-01-14T21:57:54Z">
                  <w:rPr>
                    <w:rFonts w:hint="default" w:ascii="Cambria Math" w:hAnsi="Cambria Math" w:cs="Times New Roman"/>
                    <w:i/>
                    <w:color w:val="auto"/>
                    <w:kern w:val="2"/>
                    <w:sz w:val="21"/>
                    <w:szCs w:val="21"/>
                    <w:lang w:val="en-US" w:eastAsia="zh-CN"/>
                  </w:rPr>
                </w:del>
              </m:ctrlPr>
            </m:num>
            <m:den>
              <m:sSub>
                <m:sSubPr>
                  <m:ctrlPr>
                    <w:del w:id="3207" w:author="Administrator" w:date="2023-01-14T21:57:54Z">
                      <w:rPr>
                        <w:rFonts w:ascii="Cambria Math" w:hAnsi="Cambria Math" w:cs="Times New Roman"/>
                        <w:i/>
                        <w:color w:val="auto"/>
                        <w:kern w:val="2"/>
                        <w:sz w:val="21"/>
                        <w:szCs w:val="21"/>
                        <w:lang w:val="en-US"/>
                      </w:rPr>
                    </w:del>
                  </m:ctrlPr>
                </m:sSubPr>
                <m:e>
                  <w:del w:id="3208" w:author="Administrator" w:date="2023-01-14T21:57:54Z">
                    <m:r>
                      <m:rPr/>
                      <w:rPr>
                        <w:rFonts w:ascii="Cambria Math" w:hAnsi="Cambria Math" w:cs="Times New Roman"/>
                        <w:color w:val="auto"/>
                        <w:kern w:val="2"/>
                        <w:sz w:val="21"/>
                        <w:szCs w:val="21"/>
                        <w:lang w:val="en-US"/>
                      </w:rPr>
                      <m:t>τ</m:t>
                    </m:r>
                  </w:del>
                  <m:ctrlPr>
                    <w:del w:id="3209" w:author="Administrator" w:date="2023-01-14T21:57:54Z">
                      <w:rPr>
                        <w:rFonts w:ascii="Cambria Math" w:hAnsi="Cambria Math" w:cs="Times New Roman"/>
                        <w:i/>
                        <w:color w:val="auto"/>
                        <w:kern w:val="2"/>
                        <w:sz w:val="21"/>
                        <w:szCs w:val="21"/>
                        <w:lang w:val="en-US"/>
                      </w:rPr>
                    </w:del>
                  </m:ctrlPr>
                </m:e>
                <m:sub>
                  <w:del w:id="3210" w:author="Administrator" w:date="2023-01-14T21:57:54Z">
                    <m:r>
                      <m:rPr/>
                      <w:rPr>
                        <w:rFonts w:hint="default" w:ascii="Cambria Math" w:hAnsi="Cambria Math" w:cs="Times New Roman"/>
                        <w:color w:val="auto"/>
                        <w:kern w:val="2"/>
                        <w:sz w:val="21"/>
                        <w:szCs w:val="21"/>
                        <w:lang w:val="en-US" w:eastAsia="zh-CN"/>
                      </w:rPr>
                      <m:t>v</m:t>
                    </m:r>
                  </w:del>
                  <m:ctrlPr>
                    <w:del w:id="3211" w:author="Administrator" w:date="2023-01-14T21:57:54Z">
                      <w:rPr>
                        <w:rFonts w:ascii="Cambria Math" w:hAnsi="Cambria Math" w:cs="Times New Roman"/>
                        <w:i/>
                        <w:color w:val="auto"/>
                        <w:kern w:val="2"/>
                        <w:sz w:val="21"/>
                        <w:szCs w:val="21"/>
                        <w:lang w:val="en-US"/>
                      </w:rPr>
                    </w:del>
                  </m:ctrlPr>
                </m:sub>
              </m:sSub>
              <m:ctrlPr>
                <w:del w:id="3212" w:author="Administrator" w:date="2023-01-14T21:57:54Z">
                  <w:rPr>
                    <w:rFonts w:hint="default" w:ascii="Cambria Math" w:hAnsi="Cambria Math" w:cs="Times New Roman"/>
                    <w:i/>
                    <w:color w:val="auto"/>
                    <w:kern w:val="2"/>
                    <w:sz w:val="21"/>
                    <w:szCs w:val="21"/>
                    <w:lang w:val="en-US" w:eastAsia="zh-CN"/>
                  </w:rPr>
                </w:del>
              </m:ctrlPr>
            </m:den>
          </m:f>
          <w:del w:id="3213" w:author="Administrator" w:date="2023-01-14T21:57:54Z">
            <m:r>
              <m:rPr/>
              <w:rPr>
                <w:rFonts w:hint="default" w:ascii="Cambria Math" w:hAnsi="Cambria Math" w:cs="Times New Roman"/>
                <w:color w:val="auto"/>
                <w:kern w:val="2"/>
                <w:sz w:val="21"/>
                <w:szCs w:val="21"/>
                <w:lang w:val="en-US" w:eastAsia="zh-CN"/>
              </w:rPr>
              <m:t>)</m:t>
            </m:r>
          </w:del>
          <w:commentRangeEnd w:id="4"/>
          <w:del w:id="3214" w:author="Administrator" w:date="2023-01-14T21:57:54Z">
            <m:r>
              <m:rPr>
                <m:sty m:val="p"/>
              </m:rPr>
              <w:rPr/>
              <w:commentReference w:id="4"/>
            </m:r>
          </w:del>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rFonts w:hint="default" w:ascii="Times New Roman" w:hAnsi="Times New Roman" w:cs="Times New Roman"/>
          <w:color w:val="auto"/>
          <w:kern w:val="2"/>
          <w:sz w:val="21"/>
          <w:szCs w:val="21"/>
          <w:lang w:val="en-US" w:eastAsia="zh-CN"/>
        </w:rPr>
        <w:pPrChange w:id="3215" w:author="CCCF" w:date="2023-01-10T17:45:56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default" w:ascii="Times New Roman" w:hAnsi="Times New Roman" w:cs="Times New Roman"/>
          <w:i w:val="0"/>
          <w:color w:val="auto"/>
          <w:kern w:val="2"/>
          <w:sz w:val="21"/>
          <w:szCs w:val="21"/>
          <w:lang w:val="en-US" w:eastAsia="zh-CN" w:bidi="ar-SA"/>
        </w:rPr>
        <w:t>模型和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6</w:t>
      </w:r>
      <w:r>
        <w:rPr>
          <w:rFonts w:hint="default" w:ascii="Times New Roman" w:hAnsi="Times New Roman" w:cs="Times New Roman"/>
          <w:i w:val="0"/>
          <w:color w:val="auto"/>
          <w:kern w:val="2"/>
          <w:sz w:val="21"/>
          <w:szCs w:val="21"/>
          <w:lang w:val="en-US" w:eastAsia="zh-CN" w:bidi="ar-SA"/>
        </w:rPr>
        <w:t>的模型的区别在于，</w:t>
      </w:r>
      <w:r>
        <w:rPr>
          <w:rFonts w:hint="default" w:ascii="Times New Roman" w:hAnsi="Times New Roman" w:cs="Times New Roman"/>
          <w:i/>
          <w:iCs/>
          <w:color w:val="auto"/>
          <w:kern w:val="2"/>
          <w:sz w:val="21"/>
          <w:szCs w:val="21"/>
          <w:lang w:val="en-US" w:eastAsia="zh-CN" w:bidi="ar-SA"/>
        </w:rPr>
        <w:t>RPG</w:t>
      </w:r>
      <w:r>
        <w:rPr>
          <w:rFonts w:hint="eastAsia" w:ascii="Times New Roman" w:hAnsi="Times New Roman" w:cs="Times New Roman"/>
          <w:i w:val="0"/>
          <w:color w:val="auto"/>
          <w:kern w:val="2"/>
          <w:sz w:val="21"/>
          <w:szCs w:val="21"/>
          <w:vertAlign w:val="subscript"/>
          <w:lang w:val="en-US" w:eastAsia="zh-CN" w:bidi="ar-SA"/>
        </w:rPr>
        <w:t>6</w:t>
      </w:r>
      <w:r>
        <w:rPr>
          <w:rFonts w:hint="default" w:ascii="Times New Roman" w:hAnsi="Times New Roman" w:cs="Times New Roman"/>
          <w:i w:val="0"/>
          <w:color w:val="auto"/>
          <w:kern w:val="2"/>
          <w:sz w:val="21"/>
          <w:szCs w:val="21"/>
          <w:lang w:val="en-US" w:eastAsia="zh-CN" w:bidi="ar-SA"/>
        </w:rPr>
        <w:t>模型假设同行评价者的</w:t>
      </w:r>
      <w:ins w:id="3216" w:author="CCCF" w:date="2023-01-10T20:48:50Z">
        <w:r>
          <w:rPr>
            <w:rFonts w:hint="eastAsia" w:ascii="Times New Roman" w:hAnsi="Times New Roman" w:cs="Times New Roman"/>
            <w:i w:val="0"/>
            <w:color w:val="auto"/>
            <w:kern w:val="2"/>
            <w:sz w:val="21"/>
            <w:szCs w:val="21"/>
            <w:lang w:val="en-US" w:eastAsia="zh-CN" w:bidi="ar-SA"/>
          </w:rPr>
          <w:t>评分</w:t>
        </w:r>
      </w:ins>
      <w:r>
        <w:rPr>
          <w:rFonts w:hint="default" w:ascii="Times New Roman" w:hAnsi="Times New Roman" w:cs="Times New Roman"/>
          <w:i w:val="0"/>
          <w:color w:val="auto"/>
          <w:kern w:val="2"/>
          <w:sz w:val="21"/>
          <w:szCs w:val="21"/>
          <w:lang w:val="en-US" w:eastAsia="zh-CN" w:bidi="ar-SA"/>
        </w:rPr>
        <w:t>可靠性满足伽马分布，而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default" w:ascii="Times New Roman" w:hAnsi="Times New Roman" w:cs="Times New Roman"/>
          <w:i w:val="0"/>
          <w:color w:val="auto"/>
          <w:kern w:val="2"/>
          <w:sz w:val="21"/>
          <w:szCs w:val="21"/>
          <w:lang w:val="en-US" w:eastAsia="zh-CN" w:bidi="ar-SA"/>
        </w:rPr>
        <w:t>则假设同行评价者的</w:t>
      </w:r>
      <w:ins w:id="3217" w:author="CCCF" w:date="2023-01-10T20:48:42Z">
        <w:r>
          <w:rPr>
            <w:rFonts w:hint="eastAsia" w:ascii="Times New Roman" w:hAnsi="Times New Roman" w:cs="Times New Roman"/>
            <w:i w:val="0"/>
            <w:color w:val="auto"/>
            <w:kern w:val="2"/>
            <w:sz w:val="21"/>
            <w:szCs w:val="21"/>
            <w:lang w:val="en-US" w:eastAsia="zh-CN" w:bidi="ar-SA"/>
          </w:rPr>
          <w:t>评分</w:t>
        </w:r>
      </w:ins>
      <w:r>
        <w:rPr>
          <w:rFonts w:hint="default" w:ascii="Times New Roman" w:hAnsi="Times New Roman" w:cs="Times New Roman"/>
          <w:i w:val="0"/>
          <w:color w:val="auto"/>
          <w:kern w:val="2"/>
          <w:sz w:val="21"/>
          <w:szCs w:val="21"/>
          <w:lang w:val="en-US" w:eastAsia="zh-CN" w:bidi="ar-SA"/>
        </w:rPr>
        <w:t>可靠性满足高斯分布。</w:t>
      </w:r>
      <w:ins w:id="3218" w:author="CCCF" w:date="2023-01-10T20:49:04Z">
        <w:r>
          <w:rPr>
            <w:rFonts w:hint="eastAsia" w:ascii="Times New Roman" w:hAnsi="Times New Roman" w:cs="Times New Roman"/>
            <w:i w:val="0"/>
            <w:color w:val="auto"/>
            <w:kern w:val="2"/>
            <w:sz w:val="21"/>
            <w:szCs w:val="21"/>
            <w:lang w:val="en-US" w:eastAsia="zh-CN" w:bidi="ar-SA"/>
          </w:rPr>
          <w:t>具体</w:t>
        </w:r>
      </w:ins>
      <w:ins w:id="3219" w:author="CCCF" w:date="2023-01-10T20:49:05Z">
        <w:r>
          <w:rPr>
            <w:rFonts w:hint="eastAsia" w:ascii="Times New Roman" w:hAnsi="Times New Roman" w:cs="Times New Roman"/>
            <w:i w:val="0"/>
            <w:color w:val="auto"/>
            <w:kern w:val="2"/>
            <w:sz w:val="21"/>
            <w:szCs w:val="21"/>
            <w:lang w:val="en-US" w:eastAsia="zh-CN" w:bidi="ar-SA"/>
          </w:rPr>
          <w:t>而言，</w:t>
        </w:r>
      </w:ins>
      <w:ins w:id="3220" w:author="CCCF" w:date="2023-01-10T20:49:07Z">
        <w:r>
          <w:rPr>
            <w:rFonts w:hint="eastAsia" w:ascii="Times New Roman" w:hAnsi="Times New Roman" w:cs="Times New Roman"/>
            <w:i w:val="0"/>
            <w:color w:val="auto"/>
            <w:kern w:val="2"/>
            <w:sz w:val="21"/>
            <w:szCs w:val="21"/>
            <w:lang w:val="en-US" w:eastAsia="zh-CN" w:bidi="ar-SA"/>
          </w:rPr>
          <w:t>本文提出的</w:t>
        </w:r>
      </w:ins>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default" w:ascii="Times New Roman" w:hAnsi="Times New Roman" w:cs="Times New Roman"/>
          <w:i w:val="0"/>
          <w:color w:val="auto"/>
          <w:kern w:val="2"/>
          <w:sz w:val="21"/>
          <w:szCs w:val="21"/>
          <w:lang w:val="en-US" w:eastAsia="zh-CN" w:bidi="ar-SA"/>
        </w:rPr>
        <w:t>模型</w:t>
      </w:r>
      <w:ins w:id="3221" w:author="CCCF" w:date="2023-01-10T20:49:14Z">
        <w:r>
          <w:rPr>
            <w:rFonts w:hint="eastAsia" w:ascii="Times New Roman" w:hAnsi="Times New Roman" w:cs="Times New Roman"/>
            <w:color w:val="auto"/>
            <w:kern w:val="2"/>
            <w:sz w:val="21"/>
            <w:szCs w:val="21"/>
            <w:lang w:val="en-US" w:eastAsia="zh-CN"/>
          </w:rPr>
          <w:t>改进了</w:t>
        </w:r>
      </w:ins>
      <w:ins w:id="3222" w:author="CCCF" w:date="2023-01-10T20:49:14Z">
        <w:r>
          <w:rPr>
            <w:rFonts w:hint="default" w:ascii="Times New Roman" w:hAnsi="Times New Roman" w:cs="Times New Roman"/>
            <w:color w:val="auto"/>
            <w:kern w:val="2"/>
            <w:sz w:val="21"/>
            <w:szCs w:val="21"/>
            <w:lang w:val="en-US" w:eastAsia="zh-CN"/>
          </w:rPr>
          <w:t>现有的</w:t>
        </w:r>
      </w:ins>
      <w:del w:id="3223" w:author="CCCF" w:date="2023-01-10T20:49:19Z">
        <w:r>
          <w:rPr>
            <w:rFonts w:hint="default" w:ascii="Times New Roman" w:hAnsi="Times New Roman" w:cs="Times New Roman"/>
            <w:i w:val="0"/>
            <w:color w:val="auto"/>
            <w:kern w:val="2"/>
            <w:sz w:val="21"/>
            <w:szCs w:val="21"/>
            <w:lang w:val="en-US" w:eastAsia="zh-CN" w:bidi="ar-SA"/>
          </w:rPr>
          <w:delText>拓展了现有的</w:delText>
        </w:r>
      </w:del>
      <w:r>
        <w:rPr>
          <w:rFonts w:hint="default" w:ascii="Times New Roman" w:hAnsi="Times New Roman" w:cs="Times New Roman"/>
          <w:i/>
          <w:iCs/>
          <w:color w:val="auto"/>
          <w:kern w:val="2"/>
          <w:sz w:val="21"/>
          <w:szCs w:val="21"/>
          <w:lang w:val="en-US" w:eastAsia="zh-CN" w:bidi="ar-SA"/>
        </w:rPr>
        <w:t>PG</w:t>
      </w:r>
      <w:r>
        <w:rPr>
          <w:rFonts w:hint="default" w:ascii="Times New Roman" w:hAnsi="Times New Roman" w:cs="Times New Roman"/>
          <w:i w:val="0"/>
          <w:color w:val="auto"/>
          <w:kern w:val="2"/>
          <w:sz w:val="21"/>
          <w:szCs w:val="21"/>
          <w:vertAlign w:val="subscript"/>
          <w:lang w:val="en-US" w:eastAsia="zh-CN" w:bidi="ar-SA"/>
        </w:rPr>
        <w:t>7</w:t>
      </w:r>
      <w:r>
        <w:rPr>
          <w:rFonts w:hint="default" w:ascii="Times New Roman" w:hAnsi="Times New Roman" w:cs="Times New Roman"/>
          <w:i w:val="0"/>
          <w:color w:val="auto"/>
          <w:kern w:val="2"/>
          <w:sz w:val="21"/>
          <w:szCs w:val="21"/>
          <w:lang w:val="en-US" w:eastAsia="zh-CN" w:bidi="ar-SA"/>
        </w:rPr>
        <w:t>模型</w:t>
      </w:r>
      <w:ins w:id="3224" w:author="Administrator" w:date="2023-01-12T17:44:43Z">
        <w:r>
          <w:rPr>
            <w:rFonts w:hint="default" w:ascii="Times New Roman" w:hAnsi="Times New Roman" w:cs="Times New Roman"/>
            <w:i w:val="0"/>
            <w:color w:val="auto"/>
            <w:kern w:val="2"/>
            <w:sz w:val="21"/>
            <w:szCs w:val="21"/>
            <w:vertAlign w:val="superscript"/>
            <w:lang w:val="en-US" w:eastAsia="zh-CN" w:bidi="ar-SA"/>
            <w:rPrChange w:id="3225" w:author="Administrator" w:date="2023-01-12T18:31:15Z">
              <w:rPr>
                <w:rFonts w:hint="default" w:ascii="Times New Roman" w:hAnsi="Times New Roman" w:cs="Times New Roman"/>
                <w:i w:val="0"/>
                <w:color w:val="auto"/>
                <w:kern w:val="2"/>
                <w:sz w:val="21"/>
                <w:szCs w:val="21"/>
                <w:lang w:val="en-US" w:eastAsia="zh-CN" w:bidi="ar-SA"/>
              </w:rPr>
            </w:rPrChange>
          </w:rPr>
          <w:fldChar w:fldCharType="begin"/>
        </w:r>
      </w:ins>
      <w:ins w:id="3227" w:author="Administrator" w:date="2023-01-12T17:44:43Z">
        <w:r>
          <w:rPr>
            <w:rFonts w:hint="default" w:ascii="Times New Roman" w:hAnsi="Times New Roman" w:cs="Times New Roman"/>
            <w:i w:val="0"/>
            <w:color w:val="auto"/>
            <w:kern w:val="2"/>
            <w:sz w:val="21"/>
            <w:szCs w:val="21"/>
            <w:vertAlign w:val="superscript"/>
            <w:lang w:val="en-US" w:eastAsia="zh-CN" w:bidi="ar-SA"/>
            <w:rPrChange w:id="3228" w:author="Administrator" w:date="2023-01-12T18:31:15Z">
              <w:rPr>
                <w:rFonts w:hint="default" w:ascii="Times New Roman" w:hAnsi="Times New Roman" w:cs="Times New Roman"/>
                <w:i w:val="0"/>
                <w:color w:val="auto"/>
                <w:kern w:val="2"/>
                <w:sz w:val="21"/>
                <w:szCs w:val="21"/>
                <w:lang w:val="en-US" w:eastAsia="zh-CN" w:bidi="ar-SA"/>
              </w:rPr>
            </w:rPrChange>
          </w:rPr>
          <w:instrText xml:space="preserve"> REF _Ref32515 \r \h </w:instrText>
        </w:r>
      </w:ins>
      <w:ins w:id="3230" w:author="Administrator" w:date="2023-01-12T17:44:43Z">
        <w:r>
          <w:rPr>
            <w:rFonts w:hint="default" w:ascii="Times New Roman" w:hAnsi="Times New Roman" w:cs="Times New Roman"/>
            <w:i w:val="0"/>
            <w:color w:val="auto"/>
            <w:kern w:val="2"/>
            <w:sz w:val="21"/>
            <w:szCs w:val="21"/>
            <w:vertAlign w:val="superscript"/>
            <w:lang w:val="en-US" w:eastAsia="zh-CN" w:bidi="ar-SA"/>
            <w:rPrChange w:id="3231" w:author="Administrator" w:date="2023-01-12T18:31:15Z">
              <w:rPr>
                <w:rFonts w:hint="default" w:ascii="Times New Roman" w:hAnsi="Times New Roman" w:cs="Times New Roman"/>
                <w:i w:val="0"/>
                <w:color w:val="auto"/>
                <w:kern w:val="2"/>
                <w:sz w:val="21"/>
                <w:szCs w:val="21"/>
                <w:lang w:val="en-US" w:eastAsia="zh-CN" w:bidi="ar-SA"/>
              </w:rPr>
            </w:rPrChange>
          </w:rPr>
          <w:fldChar w:fldCharType="separate"/>
        </w:r>
      </w:ins>
      <w:ins w:id="3233" w:author="Administrator" w:date="2023-01-12T17:44:43Z">
        <w:r>
          <w:rPr>
            <w:rFonts w:hint="default" w:ascii="Times New Roman" w:hAnsi="Times New Roman" w:cs="Times New Roman"/>
            <w:i w:val="0"/>
            <w:color w:val="auto"/>
            <w:kern w:val="2"/>
            <w:sz w:val="21"/>
            <w:szCs w:val="21"/>
            <w:vertAlign w:val="superscript"/>
            <w:lang w:val="en-US" w:eastAsia="zh-CN" w:bidi="ar-SA"/>
            <w:rPrChange w:id="3234" w:author="Administrator" w:date="2023-01-12T18:31:15Z">
              <w:rPr>
                <w:rFonts w:hint="default" w:ascii="Times New Roman" w:hAnsi="Times New Roman" w:cs="Times New Roman"/>
                <w:i w:val="0"/>
                <w:color w:val="auto"/>
                <w:kern w:val="2"/>
                <w:sz w:val="21"/>
                <w:szCs w:val="21"/>
                <w:lang w:val="en-US" w:eastAsia="zh-CN" w:bidi="ar-SA"/>
              </w:rPr>
            </w:rPrChange>
          </w:rPr>
          <w:t>[19]</w:t>
        </w:r>
      </w:ins>
      <w:ins w:id="3236" w:author="Administrator" w:date="2023-01-12T17:44:43Z">
        <w:r>
          <w:rPr>
            <w:rFonts w:hint="default" w:ascii="Times New Roman" w:hAnsi="Times New Roman" w:cs="Times New Roman"/>
            <w:i w:val="0"/>
            <w:color w:val="auto"/>
            <w:kern w:val="2"/>
            <w:sz w:val="21"/>
            <w:szCs w:val="21"/>
            <w:vertAlign w:val="superscript"/>
            <w:lang w:val="en-US" w:eastAsia="zh-CN" w:bidi="ar-SA"/>
            <w:rPrChange w:id="3237" w:author="Administrator" w:date="2023-01-12T18:31:15Z">
              <w:rPr>
                <w:rFonts w:hint="default" w:ascii="Times New Roman" w:hAnsi="Times New Roman" w:cs="Times New Roman"/>
                <w:i w:val="0"/>
                <w:color w:val="auto"/>
                <w:kern w:val="2"/>
                <w:sz w:val="21"/>
                <w:szCs w:val="21"/>
                <w:lang w:val="en-US" w:eastAsia="zh-CN" w:bidi="ar-SA"/>
              </w:rPr>
            </w:rPrChange>
          </w:rPr>
          <w:fldChar w:fldCharType="end"/>
        </w:r>
      </w:ins>
      <w:ins w:id="3239" w:author="CCCF" w:date="2023-01-10T20:49:23Z">
        <w:del w:id="3240" w:author="Administrator" w:date="2023-01-12T17:44:36Z">
          <w:r>
            <w:rPr>
              <w:rFonts w:hint="eastAsia" w:ascii="Times New Roman" w:hAnsi="Times New Roman" w:cs="Times New Roman"/>
              <w:color w:val="auto"/>
              <w:kern w:val="2"/>
              <w:sz w:val="21"/>
              <w:szCs w:val="21"/>
              <w:highlight w:val="yellow"/>
              <w:lang w:val="en-US" w:eastAsia="zh-CN"/>
            </w:rPr>
            <w:delText>[??]</w:delText>
          </w:r>
        </w:del>
      </w:ins>
      <w:r>
        <w:rPr>
          <w:rFonts w:hint="default" w:ascii="Times New Roman" w:hAnsi="Times New Roman" w:cs="Times New Roman"/>
          <w:i w:val="0"/>
          <w:color w:val="auto"/>
          <w:kern w:val="2"/>
          <w:sz w:val="21"/>
          <w:szCs w:val="21"/>
          <w:lang w:val="en-US" w:eastAsia="zh-CN" w:bidi="ar-SA"/>
        </w:rPr>
        <w:t>，其</w:t>
      </w:r>
      <w:del w:id="3241" w:author="CCCF" w:date="2023-01-10T20:49:28Z">
        <w:r>
          <w:rPr>
            <w:rFonts w:hint="default" w:ascii="Times New Roman" w:hAnsi="Times New Roman" w:cs="Times New Roman"/>
            <w:color w:val="auto"/>
            <w:kern w:val="2"/>
            <w:sz w:val="21"/>
            <w:szCs w:val="21"/>
            <w:lang w:val="en-US" w:eastAsia="zh-CN"/>
          </w:rPr>
          <w:delText>所有随机变量的分布如下所示</w:delText>
        </w:r>
      </w:del>
      <w:ins w:id="3242" w:author="CCCF" w:date="2023-01-10T20:49:28Z">
        <w:r>
          <w:rPr>
            <w:rFonts w:hint="eastAsia" w:ascii="Times New Roman" w:hAnsi="Times New Roman" w:cs="Times New Roman"/>
            <w:color w:val="auto"/>
            <w:kern w:val="2"/>
            <w:sz w:val="21"/>
            <w:szCs w:val="21"/>
            <w:lang w:val="en-US" w:eastAsia="zh-CN"/>
          </w:rPr>
          <w:t>模型</w:t>
        </w:r>
      </w:ins>
      <w:ins w:id="3243" w:author="CCCF" w:date="2023-01-10T20:49:29Z">
        <w:r>
          <w:rPr>
            <w:rFonts w:hint="eastAsia" w:ascii="Times New Roman" w:hAnsi="Times New Roman" w:cs="Times New Roman"/>
            <w:color w:val="auto"/>
            <w:kern w:val="2"/>
            <w:sz w:val="21"/>
            <w:szCs w:val="21"/>
            <w:lang w:val="en-US" w:eastAsia="zh-CN"/>
          </w:rPr>
          <w:t>定义</w:t>
        </w:r>
      </w:ins>
      <w:ins w:id="3244" w:author="CCCF" w:date="2023-01-10T20:49:30Z">
        <w:r>
          <w:rPr>
            <w:rFonts w:hint="eastAsia" w:ascii="Times New Roman" w:hAnsi="Times New Roman" w:cs="Times New Roman"/>
            <w:color w:val="auto"/>
            <w:kern w:val="2"/>
            <w:sz w:val="21"/>
            <w:szCs w:val="21"/>
            <w:lang w:val="en-US" w:eastAsia="zh-CN"/>
          </w:rPr>
          <w:t>如</w:t>
        </w:r>
      </w:ins>
      <w:ins w:id="3245" w:author="CCCF" w:date="2023-01-10T20:49:31Z">
        <w:r>
          <w:rPr>
            <w:rFonts w:hint="eastAsia" w:ascii="Times New Roman" w:hAnsi="Times New Roman" w:cs="Times New Roman"/>
            <w:color w:val="auto"/>
            <w:kern w:val="2"/>
            <w:sz w:val="21"/>
            <w:szCs w:val="21"/>
            <w:lang w:val="en-US" w:eastAsia="zh-CN"/>
          </w:rPr>
          <w:t>公式</w:t>
        </w:r>
      </w:ins>
      <w:ins w:id="3246" w:author="CCCF" w:date="2023-01-10T20:49:31Z">
        <w:r>
          <w:rPr>
            <w:rFonts w:hint="eastAsia" w:ascii="Times New Roman" w:hAnsi="Times New Roman" w:cs="Times New Roman"/>
            <w:color w:val="auto"/>
            <w:kern w:val="2"/>
            <w:sz w:val="21"/>
            <w:szCs w:val="21"/>
            <w:highlight w:val="yellow"/>
            <w:lang w:val="en-US" w:eastAsia="zh-CN"/>
            <w:rPrChange w:id="3247" w:author="CCCF" w:date="2023-01-10T20:49:37Z">
              <w:rPr>
                <w:rFonts w:hint="eastAsia" w:ascii="Times New Roman" w:hAnsi="Times New Roman" w:cs="Times New Roman"/>
                <w:color w:val="auto"/>
                <w:kern w:val="2"/>
                <w:sz w:val="21"/>
                <w:szCs w:val="21"/>
                <w:lang w:val="en-US" w:eastAsia="zh-CN"/>
              </w:rPr>
            </w:rPrChange>
          </w:rPr>
          <w:t>（</w:t>
        </w:r>
      </w:ins>
      <w:ins w:id="3248" w:author="CCCF" w:date="2023-01-10T20:49:33Z">
        <w:del w:id="3249" w:author="Administrator" w:date="2023-01-14T21:58:47Z">
          <w:r>
            <w:rPr>
              <w:rFonts w:hint="default" w:ascii="Times New Roman" w:hAnsi="Times New Roman" w:cs="Times New Roman"/>
              <w:color w:val="auto"/>
              <w:kern w:val="2"/>
              <w:sz w:val="21"/>
              <w:szCs w:val="21"/>
              <w:highlight w:val="yellow"/>
              <w:lang w:val="en-US" w:eastAsia="zh-CN"/>
              <w:rPrChange w:id="3250" w:author="CCCF" w:date="2023-01-10T20:49:37Z">
                <w:rPr>
                  <w:rFonts w:hint="eastAsia" w:ascii="Times New Roman" w:hAnsi="Times New Roman" w:cs="Times New Roman"/>
                  <w:color w:val="auto"/>
                  <w:kern w:val="2"/>
                  <w:sz w:val="21"/>
                  <w:szCs w:val="21"/>
                  <w:lang w:val="en-US" w:eastAsia="zh-CN"/>
                </w:rPr>
              </w:rPrChange>
            </w:rPr>
            <w:delText>？？</w:delText>
          </w:r>
        </w:del>
      </w:ins>
      <w:ins w:id="3253" w:author="Administrator" w:date="2023-01-14T21:58:47Z">
        <w:r>
          <w:rPr>
            <w:rFonts w:hint="eastAsia" w:ascii="Times New Roman" w:hAnsi="Times New Roman" w:cs="Times New Roman"/>
            <w:color w:val="auto"/>
            <w:kern w:val="2"/>
            <w:sz w:val="21"/>
            <w:szCs w:val="21"/>
            <w:highlight w:val="yellow"/>
            <w:lang w:val="en-US" w:eastAsia="zh-CN"/>
          </w:rPr>
          <w:t>3</w:t>
        </w:r>
      </w:ins>
      <w:ins w:id="3254" w:author="CCCF" w:date="2023-01-10T20:49:32Z">
        <w:r>
          <w:rPr>
            <w:rFonts w:hint="eastAsia" w:ascii="Times New Roman" w:hAnsi="Times New Roman" w:cs="Times New Roman"/>
            <w:color w:val="auto"/>
            <w:kern w:val="2"/>
            <w:sz w:val="21"/>
            <w:szCs w:val="21"/>
            <w:highlight w:val="yellow"/>
            <w:lang w:val="en-US" w:eastAsia="zh-CN"/>
            <w:rPrChange w:id="3255" w:author="CCCF" w:date="2023-01-10T20:49:37Z">
              <w:rPr>
                <w:rFonts w:hint="eastAsia" w:ascii="Times New Roman" w:hAnsi="Times New Roman" w:cs="Times New Roman"/>
                <w:color w:val="auto"/>
                <w:kern w:val="2"/>
                <w:sz w:val="21"/>
                <w:szCs w:val="21"/>
                <w:lang w:val="en-US" w:eastAsia="zh-CN"/>
              </w:rPr>
            </w:rPrChange>
          </w:rPr>
          <w:t>）</w:t>
        </w:r>
      </w:ins>
      <w:ins w:id="3256" w:author="CCCF" w:date="2023-01-10T20:49:34Z">
        <w:r>
          <w:rPr>
            <w:rFonts w:hint="eastAsia" w:ascii="Times New Roman" w:hAnsi="Times New Roman" w:cs="Times New Roman"/>
            <w:color w:val="auto"/>
            <w:kern w:val="2"/>
            <w:sz w:val="21"/>
            <w:szCs w:val="21"/>
            <w:lang w:val="en-US" w:eastAsia="zh-CN"/>
          </w:rPr>
          <w:t>所示</w:t>
        </w:r>
      </w:ins>
      <w:r>
        <w:rPr>
          <w:rFonts w:hint="default" w:ascii="Times New Roman" w:hAnsi="Times New Roman" w:cs="Times New Roman"/>
          <w:color w:val="auto"/>
          <w:kern w:val="2"/>
          <w:sz w:val="21"/>
          <w:szCs w:val="21"/>
          <w:lang w:val="en-US" w:eastAsia="zh-CN"/>
        </w:rPr>
        <w:t>：</w:t>
      </w:r>
    </w:p>
    <w:tbl>
      <w:tblPr>
        <w:tblStyle w:val="11"/>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3257" w:author="Administrator" w:date="2023-01-14T22:32:10Z">
          <w:tblPr>
            <w:tblStyle w:val="1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3705"/>
        <w:gridCol w:w="759"/>
        <w:tblGridChange w:id="3258">
          <w:tblGrid>
            <w:gridCol w:w="8345"/>
            <w:gridCol w:w="79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3260" w:author="Administrator" w:date="2023-01-14T22:32: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3259" w:author="Administrator" w:date="2023-01-14T21:59:58Z"/>
        </w:trPr>
        <w:tc>
          <w:tcPr>
            <w:tcW w:w="4150" w:type="pct"/>
            <w:tcBorders>
              <w:top w:val="nil"/>
              <w:left w:val="nil"/>
              <w:bottom w:val="nil"/>
              <w:right w:val="nil"/>
            </w:tcBorders>
            <w:tcPrChange w:id="3261" w:author="Administrator" w:date="2023-01-14T22:32:10Z">
              <w:tcPr>
                <w:tcW w:w="4564" w:type="pct"/>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ins w:id="3262" w:author="Administrator" w:date="2023-01-14T22:00:06Z"/>
                <w:rFonts w:hint="default" w:ascii="Times New Roman" w:hAnsi="Times New Roman" w:cs="Times New Roman"/>
                <w:i w:val="0"/>
                <w:color w:val="auto"/>
                <w:kern w:val="2"/>
                <w:sz w:val="21"/>
                <w:szCs w:val="21"/>
                <w:lang w:val="en-US" w:eastAsia="zh-CN"/>
              </w:rPr>
            </w:pPr>
            <w:commentRangeStart w:id="5"/>
            <m:oMathPara>
              <m:oMath>
                <m:sSub>
                  <m:sSubPr>
                    <m:ctrlPr>
                      <w:ins w:id="3263" w:author="Administrator" w:date="2023-01-14T22:00:06Z">
                        <w:rPr>
                          <w:rFonts w:ascii="Cambria Math" w:hAnsi="Cambria Math" w:cs="Times New Roman"/>
                          <w:i/>
                          <w:color w:val="auto"/>
                          <w:kern w:val="2"/>
                          <w:sz w:val="21"/>
                          <w:szCs w:val="21"/>
                          <w:lang w:val="en-US"/>
                        </w:rPr>
                      </w:ins>
                    </m:ctrlPr>
                  </m:sSubPr>
                  <m:e>
                    <w:ins w:id="3264" w:author="Administrator" w:date="2023-01-14T22:00:06Z">
                      <m:r>
                        <m:rPr/>
                        <w:rPr>
                          <w:rFonts w:ascii="Cambria Math" w:hAnsi="Cambria Math" w:cs="Times New Roman"/>
                          <w:color w:val="auto"/>
                          <w:kern w:val="2"/>
                          <w:sz w:val="21"/>
                          <w:szCs w:val="21"/>
                          <w:lang w:val="en-US"/>
                        </w:rPr>
                        <m:t>τ</m:t>
                      </m:r>
                    </w:ins>
                    <m:ctrlPr>
                      <w:ins w:id="3265" w:author="Administrator" w:date="2023-01-14T22:00:06Z">
                        <w:rPr>
                          <w:rFonts w:ascii="Cambria Math" w:hAnsi="Cambria Math" w:cs="Times New Roman"/>
                          <w:i/>
                          <w:color w:val="auto"/>
                          <w:kern w:val="2"/>
                          <w:sz w:val="21"/>
                          <w:szCs w:val="21"/>
                          <w:lang w:val="en-US"/>
                        </w:rPr>
                      </w:ins>
                    </m:ctrlPr>
                  </m:e>
                  <m:sub>
                    <w:ins w:id="3266" w:author="Administrator" w:date="2023-01-14T22:00:06Z">
                      <m:r>
                        <m:rPr/>
                        <w:rPr>
                          <w:rFonts w:hint="default" w:ascii="Cambria Math" w:hAnsi="Cambria Math" w:cs="Times New Roman"/>
                          <w:color w:val="auto"/>
                          <w:kern w:val="2"/>
                          <w:sz w:val="21"/>
                          <w:szCs w:val="21"/>
                          <w:lang w:val="en-US" w:eastAsia="zh-CN"/>
                        </w:rPr>
                        <m:t>v</m:t>
                      </m:r>
                    </w:ins>
                    <m:ctrlPr>
                      <w:ins w:id="3267" w:author="Administrator" w:date="2023-01-14T22:00:06Z">
                        <w:rPr>
                          <w:rFonts w:ascii="Cambria Math" w:hAnsi="Cambria Math" w:cs="Times New Roman"/>
                          <w:i/>
                          <w:color w:val="auto"/>
                          <w:kern w:val="2"/>
                          <w:sz w:val="21"/>
                          <w:szCs w:val="21"/>
                          <w:lang w:val="en-US"/>
                        </w:rPr>
                      </w:ins>
                    </m:ctrlPr>
                  </m:sub>
                </m:sSub>
                <w:ins w:id="3268" w:author="Administrator" w:date="2023-01-14T22:00:06Z">
                  <m:r>
                    <m:rPr/>
                    <w:rPr>
                      <w:rFonts w:hint="default" w:ascii="Cambria Math" w:hAnsi="Cambria Math" w:cs="Times New Roman"/>
                      <w:color w:val="auto"/>
                      <w:kern w:val="2"/>
                      <w:sz w:val="21"/>
                      <w:szCs w:val="21"/>
                      <w:lang w:val="en-US" w:eastAsia="zh-CN"/>
                    </w:rPr>
                    <m:t>~N(</m:t>
                  </m:r>
                </w:ins>
                <m:sSub>
                  <m:sSubPr>
                    <m:ctrlPr>
                      <w:ins w:id="3269" w:author="Administrator" w:date="2023-01-14T22:00:06Z">
                        <w:rPr>
                          <w:rFonts w:hint="default" w:ascii="Cambria Math" w:hAnsi="Cambria Math" w:cs="Times New Roman"/>
                          <w:i/>
                          <w:color w:val="auto"/>
                          <w:kern w:val="2"/>
                          <w:sz w:val="21"/>
                          <w:szCs w:val="21"/>
                          <w:lang w:val="en-US" w:eastAsia="zh-CN"/>
                        </w:rPr>
                      </w:ins>
                    </m:ctrlPr>
                  </m:sSubPr>
                  <m:e>
                    <w:ins w:id="3270" w:author="Administrator" w:date="2023-01-14T22:00:06Z">
                      <m:r>
                        <m:rPr/>
                        <w:rPr>
                          <w:rFonts w:hint="default" w:ascii="Cambria Math" w:hAnsi="Cambria Math" w:cs="Times New Roman"/>
                          <w:color w:val="auto"/>
                          <w:kern w:val="2"/>
                          <w:sz w:val="21"/>
                          <w:szCs w:val="21"/>
                          <w:lang w:val="en-US" w:eastAsia="zh-CN"/>
                        </w:rPr>
                        <m:t>r</m:t>
                      </m:r>
                    </w:ins>
                    <m:ctrlPr>
                      <w:ins w:id="3271" w:author="Administrator" w:date="2023-01-14T22:00:06Z">
                        <w:rPr>
                          <w:rFonts w:hint="default" w:ascii="Cambria Math" w:hAnsi="Cambria Math" w:cs="Times New Roman"/>
                          <w:i/>
                          <w:color w:val="auto"/>
                          <w:kern w:val="2"/>
                          <w:sz w:val="21"/>
                          <w:szCs w:val="21"/>
                          <w:lang w:val="en-US" w:eastAsia="zh-CN"/>
                        </w:rPr>
                      </w:ins>
                    </m:ctrlPr>
                  </m:e>
                  <m:sub>
                    <w:ins w:id="3272" w:author="Administrator" w:date="2023-01-14T22:00:06Z">
                      <m:r>
                        <m:rPr/>
                        <w:rPr>
                          <w:rFonts w:hint="default" w:ascii="Cambria Math" w:hAnsi="Cambria Math" w:cs="Times New Roman"/>
                          <w:color w:val="auto"/>
                          <w:kern w:val="2"/>
                          <w:sz w:val="21"/>
                          <w:szCs w:val="21"/>
                          <w:lang w:val="en-US" w:eastAsia="zh-CN"/>
                        </w:rPr>
                        <m:t>v</m:t>
                      </m:r>
                    </w:ins>
                    <m:ctrlPr>
                      <w:ins w:id="3273" w:author="Administrator" w:date="2023-01-14T22:00:06Z">
                        <w:rPr>
                          <w:rFonts w:hint="default" w:ascii="Cambria Math" w:hAnsi="Cambria Math" w:cs="Times New Roman"/>
                          <w:i/>
                          <w:color w:val="auto"/>
                          <w:kern w:val="2"/>
                          <w:sz w:val="21"/>
                          <w:szCs w:val="21"/>
                          <w:lang w:val="en-US" w:eastAsia="zh-CN"/>
                        </w:rPr>
                      </w:ins>
                    </m:ctrlPr>
                  </m:sub>
                </m:sSub>
                <w:ins w:id="3274" w:author="Administrator" w:date="2023-01-14T22:00:06Z">
                  <m:r>
                    <m:rPr/>
                    <w:rPr>
                      <w:rFonts w:hint="default" w:ascii="Cambria Math" w:hAnsi="Cambria Math" w:cs="Times New Roman"/>
                      <w:color w:val="auto"/>
                      <w:kern w:val="2"/>
                      <w:sz w:val="21"/>
                      <w:szCs w:val="21"/>
                      <w:lang w:val="en-US" w:eastAsia="zh-CN"/>
                    </w:rPr>
                    <m:t>,</m:t>
                  </m:r>
                </w:ins>
                <w:ins w:id="3275" w:author="Administrator" w:date="2023-01-14T22:00:06Z">
                  <m:r>
                    <m:rPr/>
                    <w:rPr>
                      <w:rFonts w:ascii="Cambria Math" w:hAnsi="Cambria Math" w:cs="Times New Roman"/>
                      <w:color w:val="auto"/>
                      <w:kern w:val="2"/>
                      <w:sz w:val="21"/>
                      <w:szCs w:val="21"/>
                      <w:lang w:val="en-US"/>
                    </w:rPr>
                    <m:t>β</m:t>
                  </m:r>
                </w:ins>
                <w:ins w:id="3276" w:author="Administrator" w:date="2023-01-14T22:00:06Z">
                  <m:r>
                    <m:rPr/>
                    <w:rPr>
                      <w:rFonts w:hint="default" w:ascii="Cambria Math" w:hAnsi="Cambria Math" w:cs="Times New Roman"/>
                      <w:color w:val="auto"/>
                      <w:kern w:val="2"/>
                      <w:sz w:val="21"/>
                      <w:szCs w:val="21"/>
                      <w:lang w:val="en-US" w:eastAsia="zh-CN"/>
                    </w:rPr>
                    <m:t>)</m:t>
                  </m:r>
                </w:ins>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ins w:id="3277" w:author="Administrator" w:date="2023-01-14T22:00:06Z"/>
                <w:rFonts w:hint="default" w:ascii="Times New Roman" w:hAnsi="Times New Roman" w:cs="Times New Roman"/>
                <w:i w:val="0"/>
                <w:color w:val="auto"/>
                <w:kern w:val="2"/>
                <w:sz w:val="21"/>
                <w:szCs w:val="21"/>
                <w:lang w:val="en-US" w:eastAsia="zh-CN"/>
              </w:rPr>
            </w:pPr>
            <m:oMathPara>
              <m:oMath>
                <m:sSub>
                  <m:sSubPr>
                    <m:ctrlPr>
                      <w:ins w:id="3278" w:author="Administrator" w:date="2023-01-14T22:00:06Z">
                        <w:rPr>
                          <w:rFonts w:ascii="Cambria Math" w:hAnsi="Cambria Math" w:cs="Times New Roman"/>
                          <w:i/>
                          <w:color w:val="auto"/>
                          <w:kern w:val="2"/>
                          <w:sz w:val="21"/>
                          <w:szCs w:val="21"/>
                          <w:lang w:val="en-US"/>
                        </w:rPr>
                      </w:ins>
                    </m:ctrlPr>
                  </m:sSubPr>
                  <m:e>
                    <w:ins w:id="3279" w:author="Administrator" w:date="2023-01-14T22:00:06Z">
                      <m:r>
                        <m:rPr/>
                        <w:rPr>
                          <w:rFonts w:hint="default" w:ascii="Cambria Math" w:hAnsi="Cambria Math" w:cs="Times New Roman"/>
                          <w:color w:val="auto"/>
                          <w:kern w:val="2"/>
                          <w:sz w:val="21"/>
                          <w:szCs w:val="21"/>
                          <w:lang w:val="en-US" w:eastAsia="zh-CN"/>
                        </w:rPr>
                        <m:t>b</m:t>
                      </m:r>
                    </w:ins>
                    <m:ctrlPr>
                      <w:ins w:id="3280" w:author="Administrator" w:date="2023-01-14T22:00:06Z">
                        <w:rPr>
                          <w:rFonts w:ascii="Cambria Math" w:hAnsi="Cambria Math" w:cs="Times New Roman"/>
                          <w:i/>
                          <w:color w:val="auto"/>
                          <w:kern w:val="2"/>
                          <w:sz w:val="21"/>
                          <w:szCs w:val="21"/>
                          <w:lang w:val="en-US"/>
                        </w:rPr>
                      </w:ins>
                    </m:ctrlPr>
                  </m:e>
                  <m:sub>
                    <w:ins w:id="3281" w:author="Administrator" w:date="2023-01-14T22:00:06Z">
                      <m:r>
                        <m:rPr/>
                        <w:rPr>
                          <w:rFonts w:hint="default" w:ascii="Cambria Math" w:hAnsi="Cambria Math" w:cs="Times New Roman"/>
                          <w:color w:val="auto"/>
                          <w:kern w:val="2"/>
                          <w:sz w:val="21"/>
                          <w:szCs w:val="21"/>
                          <w:lang w:val="en-US" w:eastAsia="zh-CN"/>
                        </w:rPr>
                        <m:t>v</m:t>
                      </m:r>
                    </w:ins>
                    <m:ctrlPr>
                      <w:ins w:id="3282" w:author="Administrator" w:date="2023-01-14T22:00:06Z">
                        <w:rPr>
                          <w:rFonts w:ascii="Cambria Math" w:hAnsi="Cambria Math" w:cs="Times New Roman"/>
                          <w:i/>
                          <w:color w:val="auto"/>
                          <w:kern w:val="2"/>
                          <w:sz w:val="21"/>
                          <w:szCs w:val="21"/>
                          <w:lang w:val="en-US"/>
                        </w:rPr>
                      </w:ins>
                    </m:ctrlPr>
                  </m:sub>
                </m:sSub>
                <w:ins w:id="3283" w:author="Administrator" w:date="2023-01-14T22:00:06Z">
                  <m:r>
                    <m:rPr/>
                    <w:rPr>
                      <w:rFonts w:hint="default" w:ascii="Cambria Math" w:hAnsi="Cambria Math" w:cs="Times New Roman"/>
                      <w:color w:val="auto"/>
                      <w:kern w:val="2"/>
                      <w:sz w:val="21"/>
                      <w:szCs w:val="21"/>
                      <w:lang w:val="en-US" w:eastAsia="zh-CN"/>
                    </w:rPr>
                    <m:t>~N(0,</m:t>
                  </m:r>
                </w:ins>
                <m:f>
                  <m:fPr>
                    <m:ctrlPr>
                      <w:ins w:id="3284" w:author="Administrator" w:date="2023-01-14T22:00:06Z">
                        <w:rPr>
                          <w:rFonts w:hint="default" w:ascii="Cambria Math" w:hAnsi="Cambria Math" w:cs="Times New Roman"/>
                          <w:i/>
                          <w:color w:val="auto"/>
                          <w:kern w:val="2"/>
                          <w:sz w:val="21"/>
                          <w:szCs w:val="21"/>
                          <w:lang w:val="en-US" w:eastAsia="zh-CN"/>
                        </w:rPr>
                      </w:ins>
                    </m:ctrlPr>
                  </m:fPr>
                  <m:num>
                    <w:ins w:id="3285" w:author="Administrator" w:date="2023-01-14T22:00:06Z">
                      <m:r>
                        <m:rPr/>
                        <w:rPr>
                          <w:rFonts w:hint="default" w:ascii="Cambria Math" w:hAnsi="Cambria Math" w:cs="Times New Roman"/>
                          <w:color w:val="auto"/>
                          <w:kern w:val="2"/>
                          <w:sz w:val="21"/>
                          <w:szCs w:val="21"/>
                          <w:lang w:val="en-US" w:eastAsia="zh-CN"/>
                        </w:rPr>
                        <m:t>1</m:t>
                      </m:r>
                    </w:ins>
                    <m:ctrlPr>
                      <w:ins w:id="3286" w:author="Administrator" w:date="2023-01-14T22:00:06Z">
                        <w:rPr>
                          <w:rFonts w:hint="default" w:ascii="Cambria Math" w:hAnsi="Cambria Math" w:cs="Times New Roman"/>
                          <w:i/>
                          <w:color w:val="auto"/>
                          <w:kern w:val="2"/>
                          <w:sz w:val="21"/>
                          <w:szCs w:val="21"/>
                          <w:lang w:val="en-US" w:eastAsia="zh-CN"/>
                        </w:rPr>
                      </w:ins>
                    </m:ctrlPr>
                  </m:num>
                  <m:den>
                    <m:sSub>
                      <m:sSubPr>
                        <m:ctrlPr>
                          <w:ins w:id="3287" w:author="Administrator" w:date="2023-01-14T22:00:06Z">
                            <w:rPr>
                              <w:rFonts w:hint="default" w:ascii="Cambria Math" w:hAnsi="Cambria Math" w:cs="Times New Roman"/>
                              <w:i/>
                              <w:color w:val="auto"/>
                              <w:kern w:val="2"/>
                              <w:sz w:val="21"/>
                              <w:szCs w:val="21"/>
                              <w:lang w:val="en-US" w:eastAsia="zh-CN"/>
                            </w:rPr>
                          </w:ins>
                        </m:ctrlPr>
                      </m:sSubPr>
                      <m:e>
                        <w:ins w:id="3288" w:author="Administrator" w:date="2023-01-14T22:00:06Z">
                          <m:r>
                            <m:rPr/>
                            <w:rPr>
                              <w:rFonts w:ascii="Cambria Math" w:hAnsi="Cambria Math" w:cs="Times New Roman"/>
                              <w:color w:val="auto"/>
                              <w:kern w:val="2"/>
                              <w:sz w:val="21"/>
                              <w:szCs w:val="21"/>
                              <w:lang w:val="en-US"/>
                            </w:rPr>
                            <m:t>η</m:t>
                          </m:r>
                        </w:ins>
                        <m:ctrlPr>
                          <w:ins w:id="3289" w:author="Administrator" w:date="2023-01-14T22:00:06Z">
                            <w:rPr>
                              <w:rFonts w:hint="default" w:ascii="Cambria Math" w:hAnsi="Cambria Math" w:cs="Times New Roman"/>
                              <w:i/>
                              <w:color w:val="auto"/>
                              <w:kern w:val="2"/>
                              <w:sz w:val="21"/>
                              <w:szCs w:val="21"/>
                              <w:lang w:val="en-US" w:eastAsia="zh-CN"/>
                            </w:rPr>
                          </w:ins>
                        </m:ctrlPr>
                      </m:e>
                      <m:sub>
                        <w:ins w:id="3290" w:author="Administrator" w:date="2023-01-14T22:00:06Z">
                          <m:r>
                            <m:rPr/>
                            <w:rPr>
                              <w:rFonts w:hint="default" w:ascii="Cambria Math" w:hAnsi="Cambria Math" w:cs="Times New Roman"/>
                              <w:color w:val="auto"/>
                              <w:kern w:val="2"/>
                              <w:sz w:val="21"/>
                              <w:szCs w:val="21"/>
                              <w:lang w:val="en-US" w:eastAsia="zh-CN"/>
                            </w:rPr>
                            <m:t>0</m:t>
                          </m:r>
                        </w:ins>
                        <m:ctrlPr>
                          <w:ins w:id="3291" w:author="Administrator" w:date="2023-01-14T22:00:06Z">
                            <w:rPr>
                              <w:rFonts w:hint="default" w:ascii="Cambria Math" w:hAnsi="Cambria Math" w:cs="Times New Roman"/>
                              <w:i/>
                              <w:color w:val="auto"/>
                              <w:kern w:val="2"/>
                              <w:sz w:val="21"/>
                              <w:szCs w:val="21"/>
                              <w:lang w:val="en-US" w:eastAsia="zh-CN"/>
                            </w:rPr>
                          </w:ins>
                        </m:ctrlPr>
                      </m:sub>
                    </m:sSub>
                    <m:ctrlPr>
                      <w:ins w:id="3292" w:author="Administrator" w:date="2023-01-14T22:00:06Z">
                        <w:rPr>
                          <w:rFonts w:hint="default" w:ascii="Cambria Math" w:hAnsi="Cambria Math" w:cs="Times New Roman"/>
                          <w:i/>
                          <w:color w:val="auto"/>
                          <w:kern w:val="2"/>
                          <w:sz w:val="21"/>
                          <w:szCs w:val="21"/>
                          <w:lang w:val="en-US" w:eastAsia="zh-CN"/>
                        </w:rPr>
                      </w:ins>
                    </m:ctrlPr>
                  </m:den>
                </m:f>
                <w:ins w:id="3293" w:author="Administrator" w:date="2023-01-14T22:00:06Z">
                  <m:r>
                    <m:rPr/>
                    <w:rPr>
                      <w:rFonts w:hint="default" w:ascii="Cambria Math" w:hAnsi="Cambria Math" w:cs="Times New Roman"/>
                      <w:color w:val="auto"/>
                      <w:kern w:val="2"/>
                      <w:sz w:val="21"/>
                      <w:szCs w:val="21"/>
                      <w:lang w:val="en-US" w:eastAsia="zh-CN"/>
                    </w:rPr>
                    <m:t>)</m:t>
                  </m:r>
                </w:ins>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ins w:id="3294" w:author="Administrator" w:date="2023-01-14T22:00:06Z"/>
                <w:rFonts w:hint="default" w:ascii="Times New Roman" w:hAnsi="Times New Roman" w:cs="Times New Roman"/>
                <w:i w:val="0"/>
                <w:color w:val="auto"/>
                <w:kern w:val="2"/>
                <w:sz w:val="21"/>
                <w:szCs w:val="21"/>
                <w:lang w:val="en-US" w:eastAsia="zh-CN"/>
              </w:rPr>
            </w:pPr>
            <m:oMathPara>
              <m:oMath>
                <m:sSub>
                  <m:sSubPr>
                    <m:ctrlPr>
                      <w:ins w:id="3295" w:author="Administrator" w:date="2023-01-14T22:00:06Z">
                        <w:rPr>
                          <w:rFonts w:ascii="Cambria Math" w:hAnsi="Cambria Math" w:cs="Times New Roman"/>
                          <w:i/>
                          <w:color w:val="auto"/>
                          <w:kern w:val="2"/>
                          <w:sz w:val="21"/>
                          <w:szCs w:val="21"/>
                          <w:lang w:val="en-US"/>
                        </w:rPr>
                      </w:ins>
                    </m:ctrlPr>
                  </m:sSubPr>
                  <m:e>
                    <w:ins w:id="3296" w:author="Administrator" w:date="2023-01-14T22:00:06Z">
                      <m:r>
                        <m:rPr/>
                        <w:rPr>
                          <w:rFonts w:hint="default" w:ascii="Cambria Math" w:hAnsi="Cambria Math" w:cs="Times New Roman"/>
                          <w:color w:val="auto"/>
                          <w:kern w:val="2"/>
                          <w:sz w:val="21"/>
                          <w:szCs w:val="21"/>
                          <w:lang w:val="en-US" w:eastAsia="zh-CN"/>
                        </w:rPr>
                        <m:t>s</m:t>
                      </m:r>
                    </w:ins>
                    <m:ctrlPr>
                      <w:ins w:id="3297" w:author="Administrator" w:date="2023-01-14T22:00:06Z">
                        <w:rPr>
                          <w:rFonts w:ascii="Cambria Math" w:hAnsi="Cambria Math" w:cs="Times New Roman"/>
                          <w:i/>
                          <w:color w:val="auto"/>
                          <w:kern w:val="2"/>
                          <w:sz w:val="21"/>
                          <w:szCs w:val="21"/>
                          <w:lang w:val="en-US"/>
                        </w:rPr>
                      </w:ins>
                    </m:ctrlPr>
                  </m:e>
                  <m:sub>
                    <w:ins w:id="3298" w:author="Administrator" w:date="2023-01-14T22:00:06Z">
                      <m:r>
                        <m:rPr/>
                        <w:rPr>
                          <w:rFonts w:hint="default" w:ascii="Cambria Math" w:hAnsi="Cambria Math" w:cs="Times New Roman"/>
                          <w:color w:val="auto"/>
                          <w:kern w:val="2"/>
                          <w:sz w:val="21"/>
                          <w:szCs w:val="21"/>
                          <w:lang w:val="en-US" w:eastAsia="zh-CN"/>
                        </w:rPr>
                        <m:t>i</m:t>
                      </m:r>
                    </w:ins>
                    <m:ctrlPr>
                      <w:ins w:id="3299" w:author="Administrator" w:date="2023-01-14T22:00:06Z">
                        <w:rPr>
                          <w:rFonts w:ascii="Cambria Math" w:hAnsi="Cambria Math" w:cs="Times New Roman"/>
                          <w:i/>
                          <w:color w:val="auto"/>
                          <w:kern w:val="2"/>
                          <w:sz w:val="21"/>
                          <w:szCs w:val="21"/>
                          <w:lang w:val="en-US"/>
                        </w:rPr>
                      </w:ins>
                    </m:ctrlPr>
                  </m:sub>
                </m:sSub>
                <w:ins w:id="3300" w:author="Administrator" w:date="2023-01-14T22:00:06Z">
                  <m:r>
                    <m:rPr/>
                    <w:rPr>
                      <w:rFonts w:hint="default" w:ascii="Cambria Math" w:hAnsi="Cambria Math" w:cs="Times New Roman"/>
                      <w:color w:val="auto"/>
                      <w:kern w:val="2"/>
                      <w:sz w:val="21"/>
                      <w:szCs w:val="21"/>
                      <w:lang w:val="en-US" w:eastAsia="zh-CN"/>
                    </w:rPr>
                    <m:t>~N(</m:t>
                  </m:r>
                </w:ins>
                <w:ins w:id="3301" w:author="Administrator" w:date="2023-01-14T22:00:06Z">
                  <m:r>
                    <m:rPr/>
                    <w:rPr>
                      <w:rFonts w:ascii="Cambria Math" w:hAnsi="Cambria Math" w:cs="Times New Roman"/>
                      <w:color w:val="auto"/>
                      <w:kern w:val="2"/>
                      <w:sz w:val="21"/>
                      <w:szCs w:val="21"/>
                      <w:lang w:val="en-US"/>
                    </w:rPr>
                    <m:t>α</m:t>
                  </m:r>
                </w:ins>
                <w:ins w:id="3302" w:author="Administrator" w:date="2023-01-14T22:00:06Z">
                  <m:r>
                    <m:rPr/>
                    <w:rPr>
                      <w:rFonts w:hint="default" w:ascii="Cambria Math" w:hAnsi="Cambria Math" w:cs="Times New Roman"/>
                      <w:color w:val="auto"/>
                      <w:kern w:val="2"/>
                      <w:sz w:val="21"/>
                      <w:szCs w:val="21"/>
                      <w:lang w:val="en-US" w:eastAsia="zh-CN"/>
                    </w:rPr>
                    <m:t>,</m:t>
                  </m:r>
                </w:ins>
                <m:f>
                  <m:fPr>
                    <m:ctrlPr>
                      <w:ins w:id="3303" w:author="Administrator" w:date="2023-01-14T22:00:06Z">
                        <w:rPr>
                          <w:rFonts w:hint="default" w:ascii="Cambria Math" w:hAnsi="Cambria Math" w:cs="Times New Roman"/>
                          <w:i/>
                          <w:color w:val="auto"/>
                          <w:kern w:val="2"/>
                          <w:sz w:val="21"/>
                          <w:szCs w:val="21"/>
                          <w:lang w:val="en-US" w:eastAsia="zh-CN"/>
                        </w:rPr>
                      </w:ins>
                    </m:ctrlPr>
                  </m:fPr>
                  <m:num>
                    <w:ins w:id="3304" w:author="Administrator" w:date="2023-01-14T22:00:06Z">
                      <m:r>
                        <m:rPr/>
                        <w:rPr>
                          <w:rFonts w:hint="default" w:ascii="Cambria Math" w:hAnsi="Cambria Math" w:cs="Times New Roman"/>
                          <w:color w:val="auto"/>
                          <w:kern w:val="2"/>
                          <w:sz w:val="21"/>
                          <w:szCs w:val="21"/>
                          <w:lang w:val="en-US" w:eastAsia="zh-CN"/>
                        </w:rPr>
                        <m:t>1</m:t>
                      </m:r>
                    </w:ins>
                    <m:ctrlPr>
                      <w:ins w:id="3305" w:author="Administrator" w:date="2023-01-14T22:00:06Z">
                        <w:rPr>
                          <w:rFonts w:hint="default" w:ascii="Cambria Math" w:hAnsi="Cambria Math" w:cs="Times New Roman"/>
                          <w:i/>
                          <w:color w:val="auto"/>
                          <w:kern w:val="2"/>
                          <w:sz w:val="21"/>
                          <w:szCs w:val="21"/>
                          <w:lang w:val="en-US" w:eastAsia="zh-CN"/>
                        </w:rPr>
                      </w:ins>
                    </m:ctrlPr>
                  </m:num>
                  <m:den>
                    <w:ins w:id="3306" w:author="Administrator" w:date="2023-01-14T22:00:06Z">
                      <m:r>
                        <m:rPr/>
                        <w:rPr>
                          <w:rFonts w:ascii="Cambria Math" w:hAnsi="Cambria Math" w:cs="Times New Roman"/>
                          <w:color w:val="auto"/>
                          <w:kern w:val="2"/>
                          <w:sz w:val="21"/>
                          <w:szCs w:val="21"/>
                          <w:lang w:val="en-US"/>
                        </w:rPr>
                        <m:t>γ</m:t>
                      </m:r>
                    </w:ins>
                    <m:ctrlPr>
                      <w:ins w:id="3307" w:author="Administrator" w:date="2023-01-14T22:00:06Z">
                        <w:rPr>
                          <w:rFonts w:hint="default" w:ascii="Cambria Math" w:hAnsi="Cambria Math" w:cs="Times New Roman"/>
                          <w:i/>
                          <w:color w:val="auto"/>
                          <w:kern w:val="2"/>
                          <w:sz w:val="21"/>
                          <w:szCs w:val="21"/>
                          <w:lang w:val="en-US" w:eastAsia="zh-CN"/>
                        </w:rPr>
                      </w:ins>
                    </m:ctrlPr>
                  </m:den>
                </m:f>
                <w:ins w:id="3308" w:author="Administrator" w:date="2023-01-14T22:00:06Z">
                  <m:r>
                    <m:rPr/>
                    <w:rPr>
                      <w:rFonts w:hint="default" w:ascii="Cambria Math" w:hAnsi="Cambria Math" w:cs="Times New Roman"/>
                      <w:color w:val="auto"/>
                      <w:kern w:val="2"/>
                      <w:sz w:val="21"/>
                      <w:szCs w:val="21"/>
                      <w:lang w:val="en-US" w:eastAsia="zh-CN"/>
                    </w:rPr>
                    <m:t>)</m:t>
                  </m:r>
                </w:ins>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ins w:id="3309" w:author="Administrator" w:date="2023-01-14T22:00:06Z"/>
                <w:rFonts w:hint="default" w:ascii="Times New Roman" w:hAnsi="Times New Roman" w:cs="Times New Roman"/>
                <w:i w:val="0"/>
                <w:color w:val="auto"/>
                <w:kern w:val="2"/>
                <w:sz w:val="21"/>
                <w:szCs w:val="21"/>
                <w:lang w:val="en-US" w:eastAsia="zh-CN"/>
              </w:rPr>
            </w:pPr>
            <m:oMathPara>
              <m:oMath>
                <m:sSubSup>
                  <m:sSubSupPr>
                    <m:ctrlPr>
                      <w:ins w:id="3310" w:author="Administrator" w:date="2023-01-14T22:00:06Z">
                        <w:rPr>
                          <w:rFonts w:hint="default" w:ascii="Cambria Math" w:hAnsi="Cambria Math" w:cs="Times New Roman"/>
                          <w:i/>
                          <w:color w:val="auto"/>
                          <w:kern w:val="2"/>
                          <w:sz w:val="21"/>
                          <w:szCs w:val="21"/>
                          <w:lang w:val="en-US" w:eastAsia="zh-CN"/>
                        </w:rPr>
                      </w:ins>
                    </m:ctrlPr>
                  </m:sSubSupPr>
                  <m:e>
                    <w:ins w:id="3311" w:author="Administrator" w:date="2023-01-14T22:00:06Z">
                      <m:r>
                        <m:rPr/>
                        <w:rPr>
                          <w:rFonts w:hint="default" w:ascii="Cambria Math" w:hAnsi="Cambria Math" w:cs="Times New Roman"/>
                          <w:color w:val="auto"/>
                          <w:kern w:val="2"/>
                          <w:sz w:val="21"/>
                          <w:szCs w:val="21"/>
                          <w:lang w:val="en-US" w:eastAsia="zh-CN"/>
                        </w:rPr>
                        <m:t>z</m:t>
                      </m:r>
                    </w:ins>
                    <m:ctrlPr>
                      <w:ins w:id="3312" w:author="Administrator" w:date="2023-01-14T22:00:06Z">
                        <w:rPr>
                          <w:rFonts w:hint="default" w:ascii="Cambria Math" w:hAnsi="Cambria Math" w:cs="Times New Roman"/>
                          <w:i/>
                          <w:color w:val="auto"/>
                          <w:kern w:val="2"/>
                          <w:sz w:val="21"/>
                          <w:szCs w:val="21"/>
                          <w:lang w:val="en-US" w:eastAsia="zh-CN"/>
                        </w:rPr>
                      </w:ins>
                    </m:ctrlPr>
                  </m:e>
                  <m:sub>
                    <w:ins w:id="3313" w:author="Administrator" w:date="2023-01-14T22:00:06Z">
                      <m:r>
                        <m:rPr/>
                        <w:rPr>
                          <w:rFonts w:hint="default" w:ascii="Cambria Math" w:hAnsi="Cambria Math" w:cs="Times New Roman"/>
                          <w:color w:val="auto"/>
                          <w:kern w:val="2"/>
                          <w:sz w:val="21"/>
                          <w:szCs w:val="21"/>
                          <w:lang w:val="en-US" w:eastAsia="zh-CN"/>
                        </w:rPr>
                        <m:t>i</m:t>
                      </m:r>
                    </w:ins>
                    <m:ctrlPr>
                      <w:ins w:id="3314" w:author="Administrator" w:date="2023-01-14T22:00:06Z">
                        <w:rPr>
                          <w:rFonts w:hint="default" w:ascii="Cambria Math" w:hAnsi="Cambria Math" w:cs="Times New Roman"/>
                          <w:i/>
                          <w:color w:val="auto"/>
                          <w:kern w:val="2"/>
                          <w:sz w:val="21"/>
                          <w:szCs w:val="21"/>
                          <w:lang w:val="en-US" w:eastAsia="zh-CN"/>
                        </w:rPr>
                      </w:ins>
                    </m:ctrlPr>
                  </m:sub>
                  <m:sup>
                    <w:ins w:id="3315" w:author="Administrator" w:date="2023-01-14T22:00:06Z">
                      <m:r>
                        <m:rPr/>
                        <w:rPr>
                          <w:rFonts w:hint="default" w:ascii="Cambria Math" w:hAnsi="Cambria Math" w:cs="Times New Roman"/>
                          <w:color w:val="auto"/>
                          <w:kern w:val="2"/>
                          <w:sz w:val="21"/>
                          <w:szCs w:val="21"/>
                          <w:lang w:val="en-US" w:eastAsia="zh-CN"/>
                        </w:rPr>
                        <m:t>v</m:t>
                      </m:r>
                    </w:ins>
                    <m:ctrlPr>
                      <w:ins w:id="3316" w:author="Administrator" w:date="2023-01-14T22:00:06Z">
                        <w:rPr>
                          <w:rFonts w:hint="default" w:ascii="Cambria Math" w:hAnsi="Cambria Math" w:cs="Times New Roman"/>
                          <w:i/>
                          <w:color w:val="auto"/>
                          <w:kern w:val="2"/>
                          <w:sz w:val="21"/>
                          <w:szCs w:val="21"/>
                          <w:lang w:val="en-US" w:eastAsia="zh-CN"/>
                        </w:rPr>
                      </w:ins>
                    </m:ctrlPr>
                  </m:sup>
                </m:sSubSup>
                <w:ins w:id="3317" w:author="Administrator" w:date="2023-01-14T22:00:06Z">
                  <m:r>
                    <m:rPr/>
                    <w:rPr>
                      <w:rFonts w:hint="default" w:ascii="Cambria Math" w:hAnsi="Cambria Math" w:cs="Times New Roman"/>
                      <w:color w:val="auto"/>
                      <w:kern w:val="2"/>
                      <w:sz w:val="21"/>
                      <w:szCs w:val="21"/>
                      <w:lang w:val="en-US" w:eastAsia="zh-CN"/>
                    </w:rPr>
                    <m:t>~N(</m:t>
                  </m:r>
                </w:ins>
                <m:sSub>
                  <m:sSubPr>
                    <m:ctrlPr>
                      <w:ins w:id="3318" w:author="Administrator" w:date="2023-01-14T22:00:06Z">
                        <w:rPr>
                          <w:rFonts w:hint="default" w:ascii="Cambria Math" w:hAnsi="Cambria Math" w:cs="Times New Roman"/>
                          <w:i/>
                          <w:color w:val="auto"/>
                          <w:kern w:val="2"/>
                          <w:sz w:val="21"/>
                          <w:szCs w:val="21"/>
                          <w:lang w:val="en-US" w:eastAsia="zh-CN"/>
                        </w:rPr>
                      </w:ins>
                    </m:ctrlPr>
                  </m:sSubPr>
                  <m:e>
                    <w:ins w:id="3319" w:author="Administrator" w:date="2023-01-14T22:00:06Z">
                      <m:r>
                        <m:rPr/>
                        <w:rPr>
                          <w:rFonts w:hint="default" w:ascii="Cambria Math" w:hAnsi="Cambria Math" w:cs="Times New Roman"/>
                          <w:color w:val="auto"/>
                          <w:kern w:val="2"/>
                          <w:sz w:val="21"/>
                          <w:szCs w:val="21"/>
                          <w:lang w:val="en-US" w:eastAsia="zh-CN"/>
                        </w:rPr>
                        <m:t>s</m:t>
                      </m:r>
                    </w:ins>
                    <m:ctrlPr>
                      <w:ins w:id="3320" w:author="Administrator" w:date="2023-01-14T22:00:06Z">
                        <w:rPr>
                          <w:rFonts w:hint="default" w:ascii="Cambria Math" w:hAnsi="Cambria Math" w:cs="Times New Roman"/>
                          <w:i/>
                          <w:color w:val="auto"/>
                          <w:kern w:val="2"/>
                          <w:sz w:val="21"/>
                          <w:szCs w:val="21"/>
                          <w:lang w:val="en-US" w:eastAsia="zh-CN"/>
                        </w:rPr>
                      </w:ins>
                    </m:ctrlPr>
                  </m:e>
                  <m:sub>
                    <w:ins w:id="3321" w:author="Administrator" w:date="2023-01-14T22:00:06Z">
                      <m:r>
                        <m:rPr/>
                        <w:rPr>
                          <w:rFonts w:hint="default" w:ascii="Cambria Math" w:hAnsi="Cambria Math" w:cs="Times New Roman"/>
                          <w:color w:val="auto"/>
                          <w:kern w:val="2"/>
                          <w:sz w:val="21"/>
                          <w:szCs w:val="21"/>
                          <w:lang w:val="en-US" w:eastAsia="zh-CN"/>
                        </w:rPr>
                        <m:t>i</m:t>
                      </m:r>
                    </w:ins>
                    <m:ctrlPr>
                      <w:ins w:id="3322" w:author="Administrator" w:date="2023-01-14T22:00:06Z">
                        <w:rPr>
                          <w:rFonts w:hint="default" w:ascii="Cambria Math" w:hAnsi="Cambria Math" w:cs="Times New Roman"/>
                          <w:i/>
                          <w:color w:val="auto"/>
                          <w:kern w:val="2"/>
                          <w:sz w:val="21"/>
                          <w:szCs w:val="21"/>
                          <w:lang w:val="en-US" w:eastAsia="zh-CN"/>
                        </w:rPr>
                      </w:ins>
                    </m:ctrlPr>
                  </m:sub>
                </m:sSub>
                <w:ins w:id="3323" w:author="Administrator" w:date="2023-01-14T22:00:06Z">
                  <m:r>
                    <m:rPr/>
                    <w:rPr>
                      <w:rFonts w:hint="default" w:ascii="Cambria Math" w:hAnsi="Cambria Math" w:cs="Times New Roman"/>
                      <w:color w:val="auto"/>
                      <w:kern w:val="2"/>
                      <w:sz w:val="21"/>
                      <w:szCs w:val="21"/>
                      <w:lang w:val="en-US" w:eastAsia="zh-CN"/>
                    </w:rPr>
                    <m:t>+</m:t>
                  </m:r>
                </w:ins>
                <m:sSub>
                  <m:sSubPr>
                    <m:ctrlPr>
                      <w:ins w:id="3324" w:author="Administrator" w:date="2023-01-14T22:00:06Z">
                        <w:rPr>
                          <w:rFonts w:hint="default" w:ascii="Cambria Math" w:hAnsi="Cambria Math" w:cs="Times New Roman"/>
                          <w:i/>
                          <w:color w:val="auto"/>
                          <w:kern w:val="2"/>
                          <w:sz w:val="21"/>
                          <w:szCs w:val="21"/>
                          <w:lang w:val="en-US" w:eastAsia="zh-CN"/>
                        </w:rPr>
                      </w:ins>
                    </m:ctrlPr>
                  </m:sSubPr>
                  <m:e>
                    <w:ins w:id="3325" w:author="Administrator" w:date="2023-01-14T22:00:06Z">
                      <m:r>
                        <m:rPr/>
                        <w:rPr>
                          <w:rFonts w:hint="default" w:ascii="Cambria Math" w:hAnsi="Cambria Math" w:cs="Times New Roman"/>
                          <w:color w:val="auto"/>
                          <w:kern w:val="2"/>
                          <w:sz w:val="21"/>
                          <w:szCs w:val="21"/>
                          <w:lang w:val="en-US" w:eastAsia="zh-CN"/>
                        </w:rPr>
                        <m:t>b</m:t>
                      </m:r>
                    </w:ins>
                    <m:ctrlPr>
                      <w:ins w:id="3326" w:author="Administrator" w:date="2023-01-14T22:00:06Z">
                        <w:rPr>
                          <w:rFonts w:hint="default" w:ascii="Cambria Math" w:hAnsi="Cambria Math" w:cs="Times New Roman"/>
                          <w:i/>
                          <w:color w:val="auto"/>
                          <w:kern w:val="2"/>
                          <w:sz w:val="21"/>
                          <w:szCs w:val="21"/>
                          <w:lang w:val="en-US" w:eastAsia="zh-CN"/>
                        </w:rPr>
                      </w:ins>
                    </m:ctrlPr>
                  </m:e>
                  <m:sub>
                    <w:ins w:id="3327" w:author="Administrator" w:date="2023-01-14T22:00:06Z">
                      <m:r>
                        <m:rPr/>
                        <w:rPr>
                          <w:rFonts w:hint="default" w:ascii="Cambria Math" w:hAnsi="Cambria Math" w:cs="Times New Roman"/>
                          <w:color w:val="auto"/>
                          <w:kern w:val="2"/>
                          <w:sz w:val="21"/>
                          <w:szCs w:val="21"/>
                          <w:lang w:val="en-US" w:eastAsia="zh-CN"/>
                        </w:rPr>
                        <m:t>v</m:t>
                      </m:r>
                    </w:ins>
                    <m:ctrlPr>
                      <w:ins w:id="3328" w:author="Administrator" w:date="2023-01-14T22:00:06Z">
                        <w:rPr>
                          <w:rFonts w:hint="default" w:ascii="Cambria Math" w:hAnsi="Cambria Math" w:cs="Times New Roman"/>
                          <w:i/>
                          <w:color w:val="auto"/>
                          <w:kern w:val="2"/>
                          <w:sz w:val="21"/>
                          <w:szCs w:val="21"/>
                          <w:lang w:val="en-US" w:eastAsia="zh-CN"/>
                        </w:rPr>
                      </w:ins>
                    </m:ctrlPr>
                  </m:sub>
                </m:sSub>
                <w:ins w:id="3329" w:author="Administrator" w:date="2023-01-14T22:00:06Z">
                  <m:r>
                    <m:rPr/>
                    <w:rPr>
                      <w:rFonts w:hint="default" w:ascii="Cambria Math" w:hAnsi="Cambria Math" w:cs="Times New Roman"/>
                      <w:color w:val="auto"/>
                      <w:kern w:val="2"/>
                      <w:sz w:val="21"/>
                      <w:szCs w:val="21"/>
                      <w:lang w:val="en-US" w:eastAsia="zh-CN"/>
                    </w:rPr>
                    <m:t>,</m:t>
                  </m:r>
                </w:ins>
                <m:f>
                  <m:fPr>
                    <m:ctrlPr>
                      <w:ins w:id="3330" w:author="Administrator" w:date="2023-01-14T22:00:06Z">
                        <w:rPr>
                          <w:rFonts w:hint="default" w:ascii="Cambria Math" w:hAnsi="Cambria Math" w:cs="Times New Roman"/>
                          <w:i/>
                          <w:color w:val="auto"/>
                          <w:kern w:val="2"/>
                          <w:sz w:val="21"/>
                          <w:szCs w:val="21"/>
                          <w:lang w:val="en-US" w:eastAsia="zh-CN"/>
                        </w:rPr>
                      </w:ins>
                    </m:ctrlPr>
                  </m:fPr>
                  <m:num>
                    <w:ins w:id="3331" w:author="Administrator" w:date="2023-01-14T22:00:06Z">
                      <m:r>
                        <m:rPr/>
                        <w:rPr>
                          <w:rFonts w:hint="default" w:ascii="Cambria Math" w:hAnsi="Cambria Math" w:cs="Times New Roman"/>
                          <w:color w:val="auto"/>
                          <w:kern w:val="2"/>
                          <w:sz w:val="21"/>
                          <w:szCs w:val="21"/>
                          <w:lang w:val="en-US" w:eastAsia="zh-CN"/>
                        </w:rPr>
                        <m:t>1</m:t>
                      </m:r>
                    </w:ins>
                    <m:ctrlPr>
                      <w:ins w:id="3332" w:author="Administrator" w:date="2023-01-14T22:00:06Z">
                        <w:rPr>
                          <w:rFonts w:hint="default" w:ascii="Cambria Math" w:hAnsi="Cambria Math" w:cs="Times New Roman"/>
                          <w:i/>
                          <w:color w:val="auto"/>
                          <w:kern w:val="2"/>
                          <w:sz w:val="21"/>
                          <w:szCs w:val="21"/>
                          <w:lang w:val="en-US" w:eastAsia="zh-CN"/>
                        </w:rPr>
                      </w:ins>
                    </m:ctrlPr>
                  </m:num>
                  <m:den>
                    <m:sSub>
                      <m:sSubPr>
                        <m:ctrlPr>
                          <w:ins w:id="3333" w:author="Administrator" w:date="2023-01-14T22:00:06Z">
                            <w:rPr>
                              <w:rFonts w:ascii="Cambria Math" w:hAnsi="Cambria Math" w:cs="Times New Roman"/>
                              <w:i/>
                              <w:color w:val="auto"/>
                              <w:kern w:val="2"/>
                              <w:sz w:val="21"/>
                              <w:szCs w:val="21"/>
                              <w:lang w:val="en-US"/>
                            </w:rPr>
                          </w:ins>
                        </m:ctrlPr>
                      </m:sSubPr>
                      <m:e>
                        <w:ins w:id="3334" w:author="Administrator" w:date="2023-01-14T22:00:06Z">
                          <m:r>
                            <m:rPr/>
                            <w:rPr>
                              <w:rFonts w:ascii="Cambria Math" w:hAnsi="Cambria Math" w:cs="Times New Roman"/>
                              <w:color w:val="auto"/>
                              <w:kern w:val="2"/>
                              <w:sz w:val="21"/>
                              <w:szCs w:val="21"/>
                              <w:lang w:val="en-US"/>
                            </w:rPr>
                            <m:t>τ</m:t>
                          </m:r>
                        </w:ins>
                        <m:ctrlPr>
                          <w:ins w:id="3335" w:author="Administrator" w:date="2023-01-14T22:00:06Z">
                            <w:rPr>
                              <w:rFonts w:ascii="Cambria Math" w:hAnsi="Cambria Math" w:cs="Times New Roman"/>
                              <w:i/>
                              <w:color w:val="auto"/>
                              <w:kern w:val="2"/>
                              <w:sz w:val="21"/>
                              <w:szCs w:val="21"/>
                              <w:lang w:val="en-US"/>
                            </w:rPr>
                          </w:ins>
                        </m:ctrlPr>
                      </m:e>
                      <m:sub>
                        <w:ins w:id="3336" w:author="Administrator" w:date="2023-01-14T22:00:06Z">
                          <m:r>
                            <m:rPr/>
                            <w:rPr>
                              <w:rFonts w:hint="default" w:ascii="Cambria Math" w:hAnsi="Cambria Math" w:cs="Times New Roman"/>
                              <w:color w:val="auto"/>
                              <w:kern w:val="2"/>
                              <w:sz w:val="21"/>
                              <w:szCs w:val="21"/>
                              <w:lang w:val="en-US" w:eastAsia="zh-CN"/>
                            </w:rPr>
                            <m:t>v</m:t>
                          </m:r>
                        </w:ins>
                        <m:ctrlPr>
                          <w:ins w:id="3337" w:author="Administrator" w:date="2023-01-14T22:00:06Z">
                            <w:rPr>
                              <w:rFonts w:ascii="Cambria Math" w:hAnsi="Cambria Math" w:cs="Times New Roman"/>
                              <w:i/>
                              <w:color w:val="auto"/>
                              <w:kern w:val="2"/>
                              <w:sz w:val="21"/>
                              <w:szCs w:val="21"/>
                              <w:lang w:val="en-US"/>
                            </w:rPr>
                          </w:ins>
                        </m:ctrlPr>
                      </m:sub>
                    </m:sSub>
                    <m:ctrlPr>
                      <w:ins w:id="3338" w:author="Administrator" w:date="2023-01-14T22:00:06Z">
                        <w:rPr>
                          <w:rFonts w:hint="default" w:ascii="Cambria Math" w:hAnsi="Cambria Math" w:cs="Times New Roman"/>
                          <w:i/>
                          <w:color w:val="auto"/>
                          <w:kern w:val="2"/>
                          <w:sz w:val="21"/>
                          <w:szCs w:val="21"/>
                          <w:lang w:val="en-US" w:eastAsia="zh-CN"/>
                        </w:rPr>
                      </w:ins>
                    </m:ctrlPr>
                  </m:den>
                </m:f>
                <w:ins w:id="3339" w:author="Administrator" w:date="2023-01-14T22:00:06Z">
                  <m:r>
                    <m:rPr/>
                    <w:rPr>
                      <w:rFonts w:hint="default" w:ascii="Cambria Math" w:hAnsi="Cambria Math" w:cs="Times New Roman"/>
                      <w:color w:val="auto"/>
                      <w:kern w:val="2"/>
                      <w:sz w:val="21"/>
                      <w:szCs w:val="21"/>
                      <w:lang w:val="en-US" w:eastAsia="zh-CN"/>
                    </w:rPr>
                    <m:t>)</m:t>
                  </m:r>
                </w:ins>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ins w:id="3341" w:author="Administrator" w:date="2023-01-14T21:59:58Z"/>
                <w:rFonts w:hint="default" w:ascii="Times New Roman" w:hAnsi="Times New Roman" w:cs="Times New Roman"/>
                <w:color w:val="auto"/>
                <w:kern w:val="2"/>
                <w:sz w:val="21"/>
                <w:szCs w:val="21"/>
                <w:vertAlign w:val="baseline"/>
                <w:lang w:val="en-US" w:eastAsia="zh-CN"/>
              </w:rPr>
              <w:pPrChange w:id="3340" w:author="Administrator" w:date="2023-01-14T22:00:08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pPr>
              </w:pPrChange>
            </w:pPr>
            <m:oMathPara>
              <m:oMath>
                <m:sSubSup>
                  <m:sSubSupPr>
                    <m:ctrlPr>
                      <w:ins w:id="3342" w:author="Administrator" w:date="2023-01-14T22:00:06Z">
                        <w:rPr>
                          <w:rFonts w:hint="default" w:ascii="Cambria Math" w:hAnsi="Cambria Math" w:cs="Times New Roman"/>
                          <w:i/>
                          <w:color w:val="auto"/>
                          <w:kern w:val="2"/>
                          <w:sz w:val="21"/>
                          <w:szCs w:val="21"/>
                          <w:lang w:val="en-US" w:eastAsia="zh-CN"/>
                        </w:rPr>
                      </w:ins>
                    </m:ctrlPr>
                  </m:sSubSupPr>
                  <m:e>
                    <w:ins w:id="3343" w:author="Administrator" w:date="2023-01-14T22:00:06Z">
                      <m:r>
                        <m:rPr/>
                        <w:rPr>
                          <w:rFonts w:hint="default" w:ascii="Cambria Math" w:hAnsi="Cambria Math" w:cs="Times New Roman"/>
                          <w:color w:val="auto"/>
                          <w:kern w:val="2"/>
                          <w:sz w:val="21"/>
                          <w:szCs w:val="21"/>
                          <w:lang w:val="en-US" w:eastAsia="zh-CN"/>
                        </w:rPr>
                        <m:t>d</m:t>
                      </m:r>
                    </w:ins>
                    <m:ctrlPr>
                      <w:ins w:id="3344" w:author="Administrator" w:date="2023-01-14T22:00:06Z">
                        <w:rPr>
                          <w:rFonts w:hint="default" w:ascii="Cambria Math" w:hAnsi="Cambria Math" w:cs="Times New Roman"/>
                          <w:i/>
                          <w:color w:val="auto"/>
                          <w:kern w:val="2"/>
                          <w:sz w:val="21"/>
                          <w:szCs w:val="21"/>
                          <w:lang w:val="en-US" w:eastAsia="zh-CN"/>
                        </w:rPr>
                      </w:ins>
                    </m:ctrlPr>
                  </m:e>
                  <m:sub>
                    <w:ins w:id="3345" w:author="Administrator" w:date="2023-01-14T22:00:06Z">
                      <m:r>
                        <m:rPr/>
                        <w:rPr>
                          <w:rFonts w:hint="default" w:ascii="Cambria Math" w:hAnsi="Cambria Math" w:cs="Times New Roman"/>
                          <w:color w:val="auto"/>
                          <w:kern w:val="2"/>
                          <w:sz w:val="21"/>
                          <w:szCs w:val="21"/>
                          <w:lang w:val="en-US" w:eastAsia="zh-CN"/>
                        </w:rPr>
                        <m:t>ij</m:t>
                      </m:r>
                    </w:ins>
                    <m:ctrlPr>
                      <w:ins w:id="3346" w:author="Administrator" w:date="2023-01-14T22:00:06Z">
                        <w:rPr>
                          <w:rFonts w:hint="default" w:ascii="Cambria Math" w:hAnsi="Cambria Math" w:cs="Times New Roman"/>
                          <w:i/>
                          <w:color w:val="auto"/>
                          <w:kern w:val="2"/>
                          <w:sz w:val="21"/>
                          <w:szCs w:val="21"/>
                          <w:lang w:val="en-US" w:eastAsia="zh-CN"/>
                        </w:rPr>
                      </w:ins>
                    </m:ctrlPr>
                  </m:sub>
                  <m:sup>
                    <w:ins w:id="3347" w:author="Administrator" w:date="2023-01-14T22:00:06Z">
                      <m:r>
                        <m:rPr/>
                        <w:rPr>
                          <w:rFonts w:hint="default" w:ascii="Cambria Math" w:hAnsi="Cambria Math" w:cs="Times New Roman"/>
                          <w:color w:val="auto"/>
                          <w:kern w:val="2"/>
                          <w:sz w:val="21"/>
                          <w:szCs w:val="21"/>
                          <w:lang w:val="en-US" w:eastAsia="zh-CN"/>
                        </w:rPr>
                        <m:t>v</m:t>
                      </m:r>
                    </w:ins>
                    <m:ctrlPr>
                      <w:ins w:id="3348" w:author="Administrator" w:date="2023-01-14T22:00:06Z">
                        <w:rPr>
                          <w:rFonts w:hint="default" w:ascii="Cambria Math" w:hAnsi="Cambria Math" w:cs="Times New Roman"/>
                          <w:i/>
                          <w:color w:val="auto"/>
                          <w:kern w:val="2"/>
                          <w:sz w:val="21"/>
                          <w:szCs w:val="21"/>
                          <w:lang w:val="en-US" w:eastAsia="zh-CN"/>
                        </w:rPr>
                      </w:ins>
                    </m:ctrlPr>
                  </m:sup>
                </m:sSubSup>
                <w:ins w:id="3349" w:author="Administrator" w:date="2023-01-14T22:00:06Z">
                  <m:r>
                    <m:rPr/>
                    <w:rPr>
                      <w:rFonts w:hint="default" w:ascii="Cambria Math" w:hAnsi="Cambria Math" w:cs="Times New Roman"/>
                      <w:color w:val="auto"/>
                      <w:kern w:val="2"/>
                      <w:sz w:val="21"/>
                      <w:szCs w:val="21"/>
                      <w:lang w:val="en-US" w:eastAsia="zh-CN"/>
                    </w:rPr>
                    <m:t>~N(</m:t>
                  </m:r>
                </w:ins>
                <m:sSub>
                  <m:sSubPr>
                    <m:ctrlPr>
                      <w:ins w:id="3350" w:author="Administrator" w:date="2023-01-14T22:00:06Z">
                        <w:rPr>
                          <w:rFonts w:hint="default" w:ascii="Cambria Math" w:hAnsi="Cambria Math" w:cs="Times New Roman"/>
                          <w:i/>
                          <w:color w:val="auto"/>
                          <w:kern w:val="2"/>
                          <w:sz w:val="21"/>
                          <w:szCs w:val="21"/>
                          <w:lang w:val="en-US" w:eastAsia="zh-CN"/>
                        </w:rPr>
                      </w:ins>
                    </m:ctrlPr>
                  </m:sSubPr>
                  <m:e>
                    <w:ins w:id="3351" w:author="Administrator" w:date="2023-01-14T22:00:06Z">
                      <m:r>
                        <m:rPr/>
                        <w:rPr>
                          <w:rFonts w:hint="default" w:ascii="Cambria Math" w:hAnsi="Cambria Math" w:cs="Times New Roman"/>
                          <w:color w:val="auto"/>
                          <w:kern w:val="2"/>
                          <w:sz w:val="21"/>
                          <w:szCs w:val="21"/>
                          <w:lang w:val="en-US" w:eastAsia="zh-CN"/>
                        </w:rPr>
                        <m:t>s</m:t>
                      </m:r>
                    </w:ins>
                    <m:ctrlPr>
                      <w:ins w:id="3352" w:author="Administrator" w:date="2023-01-14T22:00:06Z">
                        <w:rPr>
                          <w:rFonts w:hint="default" w:ascii="Cambria Math" w:hAnsi="Cambria Math" w:cs="Times New Roman"/>
                          <w:i/>
                          <w:color w:val="auto"/>
                          <w:kern w:val="2"/>
                          <w:sz w:val="21"/>
                          <w:szCs w:val="21"/>
                          <w:lang w:val="en-US" w:eastAsia="zh-CN"/>
                        </w:rPr>
                      </w:ins>
                    </m:ctrlPr>
                  </m:e>
                  <m:sub>
                    <w:ins w:id="3353" w:author="Administrator" w:date="2023-01-14T22:00:06Z">
                      <m:r>
                        <m:rPr/>
                        <w:rPr>
                          <w:rFonts w:hint="default" w:ascii="Cambria Math" w:hAnsi="Cambria Math" w:cs="Times New Roman"/>
                          <w:color w:val="auto"/>
                          <w:kern w:val="2"/>
                          <w:sz w:val="21"/>
                          <w:szCs w:val="21"/>
                          <w:lang w:val="en-US" w:eastAsia="zh-CN"/>
                        </w:rPr>
                        <m:t>i</m:t>
                      </m:r>
                    </w:ins>
                    <m:ctrlPr>
                      <w:ins w:id="3354" w:author="Administrator" w:date="2023-01-14T22:00:06Z">
                        <w:rPr>
                          <w:rFonts w:hint="default" w:ascii="Cambria Math" w:hAnsi="Cambria Math" w:cs="Times New Roman"/>
                          <w:i/>
                          <w:color w:val="auto"/>
                          <w:kern w:val="2"/>
                          <w:sz w:val="21"/>
                          <w:szCs w:val="21"/>
                          <w:lang w:val="en-US" w:eastAsia="zh-CN"/>
                        </w:rPr>
                      </w:ins>
                    </m:ctrlPr>
                  </m:sub>
                </m:sSub>
                <w:ins w:id="3355" w:author="Administrator" w:date="2023-01-14T22:00:06Z">
                  <m:r>
                    <m:rPr/>
                    <w:rPr>
                      <w:rFonts w:hint="default" w:ascii="Cambria Math" w:hAnsi="Cambria Math" w:cs="Times New Roman"/>
                      <w:color w:val="auto"/>
                      <w:kern w:val="2"/>
                      <w:sz w:val="21"/>
                      <w:szCs w:val="21"/>
                      <w:lang w:val="en-US" w:eastAsia="zh-CN"/>
                    </w:rPr>
                    <m:t>−</m:t>
                  </m:r>
                </w:ins>
                <m:sSub>
                  <m:sSubPr>
                    <m:ctrlPr>
                      <w:ins w:id="3356" w:author="Administrator" w:date="2023-01-14T22:00:06Z">
                        <w:rPr>
                          <w:rFonts w:hint="default" w:ascii="Cambria Math" w:hAnsi="Cambria Math" w:cs="Times New Roman"/>
                          <w:i/>
                          <w:color w:val="auto"/>
                          <w:kern w:val="2"/>
                          <w:sz w:val="21"/>
                          <w:szCs w:val="21"/>
                          <w:lang w:val="en-US" w:eastAsia="zh-CN"/>
                        </w:rPr>
                      </w:ins>
                    </m:ctrlPr>
                  </m:sSubPr>
                  <m:e>
                    <w:ins w:id="3357" w:author="Administrator" w:date="2023-01-14T22:00:06Z">
                      <m:r>
                        <m:rPr/>
                        <w:rPr>
                          <w:rFonts w:hint="default" w:ascii="Cambria Math" w:hAnsi="Cambria Math" w:cs="Times New Roman"/>
                          <w:color w:val="auto"/>
                          <w:kern w:val="2"/>
                          <w:sz w:val="21"/>
                          <w:szCs w:val="21"/>
                          <w:lang w:val="en-US" w:eastAsia="zh-CN"/>
                        </w:rPr>
                        <m:t>s</m:t>
                      </m:r>
                    </w:ins>
                    <m:ctrlPr>
                      <w:ins w:id="3358" w:author="Administrator" w:date="2023-01-14T22:00:06Z">
                        <w:rPr>
                          <w:rFonts w:hint="default" w:ascii="Cambria Math" w:hAnsi="Cambria Math" w:cs="Times New Roman"/>
                          <w:i/>
                          <w:color w:val="auto"/>
                          <w:kern w:val="2"/>
                          <w:sz w:val="21"/>
                          <w:szCs w:val="21"/>
                          <w:lang w:val="en-US" w:eastAsia="zh-CN"/>
                        </w:rPr>
                      </w:ins>
                    </m:ctrlPr>
                  </m:e>
                  <m:sub>
                    <w:ins w:id="3359" w:author="Administrator" w:date="2023-01-14T22:00:06Z">
                      <m:r>
                        <m:rPr/>
                        <w:rPr>
                          <w:rFonts w:hint="default" w:ascii="Cambria Math" w:hAnsi="Cambria Math" w:cs="Times New Roman"/>
                          <w:color w:val="auto"/>
                          <w:kern w:val="2"/>
                          <w:sz w:val="21"/>
                          <w:szCs w:val="21"/>
                          <w:lang w:val="en-US" w:eastAsia="zh-CN"/>
                        </w:rPr>
                        <m:t>j</m:t>
                      </m:r>
                    </w:ins>
                    <m:ctrlPr>
                      <w:ins w:id="3360" w:author="Administrator" w:date="2023-01-14T22:00:06Z">
                        <w:rPr>
                          <w:rFonts w:hint="default" w:ascii="Cambria Math" w:hAnsi="Cambria Math" w:cs="Times New Roman"/>
                          <w:i/>
                          <w:color w:val="auto"/>
                          <w:kern w:val="2"/>
                          <w:sz w:val="21"/>
                          <w:szCs w:val="21"/>
                          <w:lang w:val="en-US" w:eastAsia="zh-CN"/>
                        </w:rPr>
                      </w:ins>
                    </m:ctrlPr>
                  </m:sub>
                </m:sSub>
                <w:ins w:id="3361" w:author="Administrator" w:date="2023-01-14T22:00:06Z">
                  <m:r>
                    <m:rPr/>
                    <w:rPr>
                      <w:rFonts w:hint="default" w:ascii="Cambria Math" w:hAnsi="Cambria Math" w:cs="Times New Roman"/>
                      <w:color w:val="auto"/>
                      <w:kern w:val="2"/>
                      <w:sz w:val="21"/>
                      <w:szCs w:val="21"/>
                      <w:lang w:val="en-US" w:eastAsia="zh-CN"/>
                    </w:rPr>
                    <m:t>,</m:t>
                  </m:r>
                </w:ins>
                <m:f>
                  <m:fPr>
                    <m:ctrlPr>
                      <w:ins w:id="3362" w:author="Administrator" w:date="2023-01-14T22:00:06Z">
                        <w:rPr>
                          <w:rFonts w:hint="default" w:ascii="Cambria Math" w:hAnsi="Cambria Math" w:cs="Times New Roman"/>
                          <w:i/>
                          <w:color w:val="auto"/>
                          <w:kern w:val="2"/>
                          <w:sz w:val="21"/>
                          <w:szCs w:val="21"/>
                          <w:lang w:val="en-US" w:eastAsia="zh-CN"/>
                        </w:rPr>
                      </w:ins>
                    </m:ctrlPr>
                  </m:fPr>
                  <m:num>
                    <w:ins w:id="3363" w:author="Administrator" w:date="2023-01-14T22:00:06Z">
                      <m:r>
                        <m:rPr/>
                        <w:rPr>
                          <w:rFonts w:hint="default" w:ascii="Cambria Math" w:hAnsi="Cambria Math" w:cs="Times New Roman"/>
                          <w:color w:val="auto"/>
                          <w:kern w:val="2"/>
                          <w:sz w:val="21"/>
                          <w:szCs w:val="21"/>
                          <w:lang w:val="en-US" w:eastAsia="zh-CN"/>
                        </w:rPr>
                        <m:t>2</m:t>
                      </m:r>
                    </w:ins>
                    <m:ctrlPr>
                      <w:ins w:id="3364" w:author="Administrator" w:date="2023-01-14T22:00:06Z">
                        <w:rPr>
                          <w:rFonts w:hint="default" w:ascii="Cambria Math" w:hAnsi="Cambria Math" w:cs="Times New Roman"/>
                          <w:i/>
                          <w:color w:val="auto"/>
                          <w:kern w:val="2"/>
                          <w:sz w:val="21"/>
                          <w:szCs w:val="21"/>
                          <w:lang w:val="en-US" w:eastAsia="zh-CN"/>
                        </w:rPr>
                      </w:ins>
                    </m:ctrlPr>
                  </m:num>
                  <m:den>
                    <m:sSub>
                      <m:sSubPr>
                        <m:ctrlPr>
                          <w:ins w:id="3365" w:author="Administrator" w:date="2023-01-14T22:00:06Z">
                            <w:rPr>
                              <w:rFonts w:ascii="Cambria Math" w:hAnsi="Cambria Math" w:cs="Times New Roman"/>
                              <w:i/>
                              <w:color w:val="auto"/>
                              <w:kern w:val="2"/>
                              <w:sz w:val="21"/>
                              <w:szCs w:val="21"/>
                              <w:lang w:val="en-US"/>
                            </w:rPr>
                          </w:ins>
                        </m:ctrlPr>
                      </m:sSubPr>
                      <m:e>
                        <w:ins w:id="3366" w:author="Administrator" w:date="2023-01-14T22:00:06Z">
                          <m:r>
                            <m:rPr/>
                            <w:rPr>
                              <w:rFonts w:ascii="Cambria Math" w:hAnsi="Cambria Math" w:cs="Times New Roman"/>
                              <w:color w:val="auto"/>
                              <w:kern w:val="2"/>
                              <w:sz w:val="21"/>
                              <w:szCs w:val="21"/>
                              <w:lang w:val="en-US"/>
                            </w:rPr>
                            <m:t>τ</m:t>
                          </m:r>
                        </w:ins>
                        <m:ctrlPr>
                          <w:ins w:id="3367" w:author="Administrator" w:date="2023-01-14T22:00:06Z">
                            <w:rPr>
                              <w:rFonts w:ascii="Cambria Math" w:hAnsi="Cambria Math" w:cs="Times New Roman"/>
                              <w:i/>
                              <w:color w:val="auto"/>
                              <w:kern w:val="2"/>
                              <w:sz w:val="21"/>
                              <w:szCs w:val="21"/>
                              <w:lang w:val="en-US"/>
                            </w:rPr>
                          </w:ins>
                        </m:ctrlPr>
                      </m:e>
                      <m:sub>
                        <w:ins w:id="3368" w:author="Administrator" w:date="2023-01-14T22:00:06Z">
                          <m:r>
                            <m:rPr/>
                            <w:rPr>
                              <w:rFonts w:hint="default" w:ascii="Cambria Math" w:hAnsi="Cambria Math" w:cs="Times New Roman"/>
                              <w:color w:val="auto"/>
                              <w:kern w:val="2"/>
                              <w:sz w:val="21"/>
                              <w:szCs w:val="21"/>
                              <w:lang w:val="en-US" w:eastAsia="zh-CN"/>
                            </w:rPr>
                            <m:t>v</m:t>
                          </m:r>
                        </w:ins>
                        <m:ctrlPr>
                          <w:ins w:id="3369" w:author="Administrator" w:date="2023-01-14T22:00:06Z">
                            <w:rPr>
                              <w:rFonts w:ascii="Cambria Math" w:hAnsi="Cambria Math" w:cs="Times New Roman"/>
                              <w:i/>
                              <w:color w:val="auto"/>
                              <w:kern w:val="2"/>
                              <w:sz w:val="21"/>
                              <w:szCs w:val="21"/>
                              <w:lang w:val="en-US"/>
                            </w:rPr>
                          </w:ins>
                        </m:ctrlPr>
                      </m:sub>
                    </m:sSub>
                    <m:ctrlPr>
                      <w:ins w:id="3370" w:author="Administrator" w:date="2023-01-14T22:00:06Z">
                        <w:rPr>
                          <w:rFonts w:hint="default" w:ascii="Cambria Math" w:hAnsi="Cambria Math" w:cs="Times New Roman"/>
                          <w:i/>
                          <w:color w:val="auto"/>
                          <w:kern w:val="2"/>
                          <w:sz w:val="21"/>
                          <w:szCs w:val="21"/>
                          <w:lang w:val="en-US" w:eastAsia="zh-CN"/>
                        </w:rPr>
                      </w:ins>
                    </m:ctrlPr>
                  </m:den>
                </m:f>
                <w:ins w:id="3371" w:author="Administrator" w:date="2023-01-14T22:00:06Z">
                  <m:r>
                    <m:rPr/>
                    <w:rPr>
                      <w:rFonts w:hint="default" w:ascii="Cambria Math" w:hAnsi="Cambria Math" w:cs="Times New Roman"/>
                      <w:color w:val="auto"/>
                      <w:kern w:val="2"/>
                      <w:sz w:val="21"/>
                      <w:szCs w:val="21"/>
                      <w:lang w:val="en-US" w:eastAsia="zh-CN"/>
                    </w:rPr>
                    <m:t>)</m:t>
                  </m:r>
                </w:ins>
                <w:commentRangeEnd w:id="5"/>
                <w:ins w:id="3372" w:author="Administrator" w:date="2023-01-14T22:00:06Z">
                  <m:r>
                    <m:rPr>
                      <m:sty m:val="p"/>
                    </m:rPr>
                    <w:rPr>
                      <w:rFonts w:ascii="Cambria Math" w:hAnsi="Cambria Math"/>
                    </w:rPr>
                    <w:commentReference w:id="5"/>
                  </m:r>
                </w:ins>
              </m:oMath>
            </m:oMathPara>
          </w:p>
        </w:tc>
        <w:tc>
          <w:tcPr>
            <w:tcW w:w="849" w:type="pct"/>
            <w:tcBorders>
              <w:top w:val="nil"/>
              <w:left w:val="nil"/>
              <w:bottom w:val="nil"/>
              <w:right w:val="nil"/>
            </w:tcBorders>
            <w:vAlign w:val="center"/>
            <w:tcPrChange w:id="3373" w:author="Administrator" w:date="2023-01-14T22:32:10Z">
              <w:tcPr>
                <w:tcW w:w="435" w:type="pct"/>
                <w:tcBorders>
                  <w:top w:val="nil"/>
                  <w:left w:val="nil"/>
                  <w:bottom w:val="nil"/>
                  <w:right w:val="nil"/>
                </w:tcBorders>
                <w:vAlign w:val="center"/>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right"/>
              <w:textAlignment w:val="auto"/>
              <w:rPr>
                <w:ins w:id="3374" w:author="Administrator" w:date="2023-01-14T21:59:58Z"/>
                <w:rFonts w:hint="default" w:ascii="Times New Roman" w:hAnsi="Times New Roman" w:cs="Times New Roman"/>
                <w:color w:val="auto"/>
                <w:kern w:val="2"/>
                <w:sz w:val="21"/>
                <w:szCs w:val="21"/>
                <w:vertAlign w:val="baseline"/>
                <w:lang w:val="en-US" w:eastAsia="zh-CN"/>
              </w:rPr>
            </w:pPr>
            <w:ins w:id="3375" w:author="Administrator" w:date="2023-01-14T21:59:58Z">
              <w:r>
                <w:rPr>
                  <w:rFonts w:hint="eastAsia" w:ascii="Times New Roman" w:hAnsi="Times New Roman" w:cs="Times New Roman"/>
                  <w:color w:val="auto"/>
                  <w:kern w:val="2"/>
                  <w:sz w:val="21"/>
                  <w:szCs w:val="21"/>
                  <w:highlight w:val="none"/>
                  <w:lang w:val="en-US" w:eastAsia="zh-CN"/>
                </w:rPr>
                <w:t>（</w:t>
              </w:r>
            </w:ins>
            <w:ins w:id="3376" w:author="Administrator" w:date="2023-01-14T22:00:11Z">
              <w:r>
                <w:rPr>
                  <w:rFonts w:hint="eastAsia" w:ascii="Times New Roman" w:hAnsi="Times New Roman" w:cs="Times New Roman"/>
                  <w:color w:val="auto"/>
                  <w:kern w:val="2"/>
                  <w:sz w:val="21"/>
                  <w:szCs w:val="21"/>
                  <w:highlight w:val="none"/>
                  <w:lang w:val="en-US" w:eastAsia="zh-CN"/>
                </w:rPr>
                <w:t>3</w:t>
              </w:r>
            </w:ins>
            <w:ins w:id="3377" w:author="Administrator" w:date="2023-01-14T21:59:58Z">
              <w:r>
                <w:rPr>
                  <w:rFonts w:hint="eastAsia" w:ascii="Times New Roman" w:hAnsi="Times New Roman" w:cs="Times New Roman"/>
                  <w:color w:val="auto"/>
                  <w:kern w:val="2"/>
                  <w:sz w:val="21"/>
                  <w:szCs w:val="21"/>
                  <w:lang w:val="en-US" w:eastAsia="zh-CN"/>
                </w:rPr>
                <w:t>）</w:t>
              </w:r>
            </w:ins>
          </w:p>
        </w:tc>
      </w:tr>
    </w:tbl>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ascii="Times New Roman" w:hAnsi="Times New Roman" w:eastAsia="宋体" w:cs="Times New Roman"/>
          <w:i w:val="0"/>
          <w:color w:val="auto"/>
          <w:kern w:val="2"/>
          <w:sz w:val="21"/>
          <w:szCs w:val="21"/>
          <w:lang w:val="en-US" w:eastAsia="zh-CN" w:bidi="ar-SA"/>
        </w:rPr>
      </w:pPr>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del w:id="3378" w:author="Administrator" w:date="2023-01-14T22:00:03Z"/>
          <w:rFonts w:hint="default" w:ascii="Times New Roman" w:hAnsi="Times New Roman" w:cs="Times New Roman"/>
          <w:i w:val="0"/>
          <w:color w:val="auto"/>
          <w:kern w:val="2"/>
          <w:sz w:val="21"/>
          <w:szCs w:val="21"/>
          <w:lang w:val="en-US" w:eastAsia="zh-CN"/>
        </w:rPr>
      </w:pPr>
      <w:commentRangeStart w:id="6"/>
      <m:oMathPara>
        <m:oMath>
          <m:sSub>
            <m:sSubPr>
              <m:ctrlPr>
                <w:del w:id="3379" w:author="Administrator" w:date="2023-01-14T22:00:03Z">
                  <w:rPr>
                    <w:rFonts w:ascii="Cambria Math" w:hAnsi="Cambria Math" w:cs="Times New Roman"/>
                    <w:i/>
                    <w:color w:val="auto"/>
                    <w:kern w:val="2"/>
                    <w:sz w:val="21"/>
                    <w:szCs w:val="21"/>
                    <w:lang w:val="en-US"/>
                  </w:rPr>
                </w:del>
              </m:ctrlPr>
            </m:sSubPr>
            <m:e>
              <w:del w:id="3380" w:author="Administrator" w:date="2023-01-14T22:00:03Z">
                <m:r>
                  <m:rPr/>
                  <w:rPr>
                    <w:rFonts w:ascii="Cambria Math" w:hAnsi="Cambria Math" w:cs="Times New Roman"/>
                    <w:color w:val="auto"/>
                    <w:kern w:val="2"/>
                    <w:sz w:val="21"/>
                    <w:szCs w:val="21"/>
                    <w:lang w:val="en-US"/>
                  </w:rPr>
                  <m:t>τ</m:t>
                </m:r>
              </w:del>
              <m:ctrlPr>
                <w:del w:id="3381" w:author="Administrator" w:date="2023-01-14T22:00:03Z">
                  <w:rPr>
                    <w:rFonts w:ascii="Cambria Math" w:hAnsi="Cambria Math" w:cs="Times New Roman"/>
                    <w:i/>
                    <w:color w:val="auto"/>
                    <w:kern w:val="2"/>
                    <w:sz w:val="21"/>
                    <w:szCs w:val="21"/>
                    <w:lang w:val="en-US"/>
                  </w:rPr>
                </w:del>
              </m:ctrlPr>
            </m:e>
            <m:sub>
              <w:del w:id="3382" w:author="Administrator" w:date="2023-01-14T22:00:03Z">
                <m:r>
                  <m:rPr/>
                  <w:rPr>
                    <w:rFonts w:hint="default" w:ascii="Cambria Math" w:hAnsi="Cambria Math" w:cs="Times New Roman"/>
                    <w:color w:val="auto"/>
                    <w:kern w:val="2"/>
                    <w:sz w:val="21"/>
                    <w:szCs w:val="21"/>
                    <w:lang w:val="en-US" w:eastAsia="zh-CN"/>
                  </w:rPr>
                  <m:t>v</m:t>
                </m:r>
              </w:del>
              <m:ctrlPr>
                <w:del w:id="3383" w:author="Administrator" w:date="2023-01-14T22:00:03Z">
                  <w:rPr>
                    <w:rFonts w:ascii="Cambria Math" w:hAnsi="Cambria Math" w:cs="Times New Roman"/>
                    <w:i/>
                    <w:color w:val="auto"/>
                    <w:kern w:val="2"/>
                    <w:sz w:val="21"/>
                    <w:szCs w:val="21"/>
                    <w:lang w:val="en-US"/>
                  </w:rPr>
                </w:del>
              </m:ctrlPr>
            </m:sub>
          </m:sSub>
          <w:del w:id="3384" w:author="Administrator" w:date="2023-01-14T22:00:03Z">
            <m:r>
              <m:rPr/>
              <w:rPr>
                <w:rFonts w:hint="default" w:ascii="Cambria Math" w:hAnsi="Cambria Math" w:cs="Times New Roman"/>
                <w:color w:val="auto"/>
                <w:kern w:val="2"/>
                <w:sz w:val="21"/>
                <w:szCs w:val="21"/>
                <w:lang w:val="en-US" w:eastAsia="zh-CN"/>
              </w:rPr>
              <m:t>~N(</m:t>
            </m:r>
          </w:del>
          <m:sSub>
            <m:sSubPr>
              <m:ctrlPr>
                <w:del w:id="3385" w:author="Administrator" w:date="2023-01-14T22:00:03Z">
                  <w:rPr>
                    <w:rFonts w:hint="default" w:ascii="Cambria Math" w:hAnsi="Cambria Math" w:cs="Times New Roman"/>
                    <w:i/>
                    <w:color w:val="auto"/>
                    <w:kern w:val="2"/>
                    <w:sz w:val="21"/>
                    <w:szCs w:val="21"/>
                    <w:lang w:val="en-US" w:eastAsia="zh-CN"/>
                  </w:rPr>
                </w:del>
              </m:ctrlPr>
            </m:sSubPr>
            <m:e>
              <w:del w:id="3386" w:author="Administrator" w:date="2023-01-14T22:00:03Z">
                <m:r>
                  <m:rPr/>
                  <w:rPr>
                    <w:rFonts w:hint="default" w:ascii="Cambria Math" w:hAnsi="Cambria Math" w:cs="Times New Roman"/>
                    <w:color w:val="auto"/>
                    <w:kern w:val="2"/>
                    <w:sz w:val="21"/>
                    <w:szCs w:val="21"/>
                    <w:lang w:val="en-US" w:eastAsia="zh-CN"/>
                  </w:rPr>
                  <m:t>r</m:t>
                </m:r>
              </w:del>
              <m:ctrlPr>
                <w:del w:id="3387" w:author="Administrator" w:date="2023-01-14T22:00:03Z">
                  <w:rPr>
                    <w:rFonts w:hint="default" w:ascii="Cambria Math" w:hAnsi="Cambria Math" w:cs="Times New Roman"/>
                    <w:i/>
                    <w:color w:val="auto"/>
                    <w:kern w:val="2"/>
                    <w:sz w:val="21"/>
                    <w:szCs w:val="21"/>
                    <w:lang w:val="en-US" w:eastAsia="zh-CN"/>
                  </w:rPr>
                </w:del>
              </m:ctrlPr>
            </m:e>
            <m:sub>
              <w:del w:id="3388" w:author="Administrator" w:date="2023-01-14T22:00:03Z">
                <m:r>
                  <m:rPr/>
                  <w:rPr>
                    <w:rFonts w:hint="default" w:ascii="Cambria Math" w:hAnsi="Cambria Math" w:cs="Times New Roman"/>
                    <w:color w:val="auto"/>
                    <w:kern w:val="2"/>
                    <w:sz w:val="21"/>
                    <w:szCs w:val="21"/>
                    <w:lang w:val="en-US" w:eastAsia="zh-CN"/>
                  </w:rPr>
                  <m:t>v</m:t>
                </m:r>
              </w:del>
              <m:ctrlPr>
                <w:del w:id="3389" w:author="Administrator" w:date="2023-01-14T22:00:03Z">
                  <w:rPr>
                    <w:rFonts w:hint="default" w:ascii="Cambria Math" w:hAnsi="Cambria Math" w:cs="Times New Roman"/>
                    <w:i/>
                    <w:color w:val="auto"/>
                    <w:kern w:val="2"/>
                    <w:sz w:val="21"/>
                    <w:szCs w:val="21"/>
                    <w:lang w:val="en-US" w:eastAsia="zh-CN"/>
                  </w:rPr>
                </w:del>
              </m:ctrlPr>
            </m:sub>
          </m:sSub>
          <w:del w:id="3390" w:author="Administrator" w:date="2023-01-14T22:00:03Z">
            <m:r>
              <m:rPr/>
              <w:rPr>
                <w:rFonts w:hint="default" w:ascii="Cambria Math" w:hAnsi="Cambria Math" w:cs="Times New Roman"/>
                <w:color w:val="auto"/>
                <w:kern w:val="2"/>
                <w:sz w:val="21"/>
                <w:szCs w:val="21"/>
                <w:lang w:val="en-US" w:eastAsia="zh-CN"/>
              </w:rPr>
              <m:t>,</m:t>
            </m:r>
          </w:del>
          <w:del w:id="3391" w:author="Administrator" w:date="2023-01-14T22:00:03Z">
            <m:r>
              <m:rPr/>
              <w:rPr>
                <w:rFonts w:ascii="Cambria Math" w:hAnsi="Cambria Math" w:cs="Times New Roman"/>
                <w:color w:val="auto"/>
                <w:kern w:val="2"/>
                <w:sz w:val="21"/>
                <w:szCs w:val="21"/>
                <w:lang w:val="en-US"/>
              </w:rPr>
              <m:t>β</m:t>
            </m:r>
          </w:del>
          <w:del w:id="3392" w:author="Administrator" w:date="2023-01-14T22:00:03Z">
            <m:r>
              <m:rPr/>
              <w:rPr>
                <w:rFonts w:hint="default" w:ascii="Cambria Math" w:hAnsi="Cambria Math" w:cs="Times New Roman"/>
                <w:color w:val="auto"/>
                <w:kern w:val="2"/>
                <w:sz w:val="21"/>
                <w:szCs w:val="21"/>
                <w:lang w:val="en-US" w:eastAsia="zh-CN"/>
              </w:rPr>
              <m:t>)</m:t>
            </m:r>
          </w:del>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del w:id="3393" w:author="Administrator" w:date="2023-01-14T22:00:03Z"/>
          <w:rFonts w:hint="default" w:ascii="Times New Roman" w:hAnsi="Times New Roman" w:cs="Times New Roman"/>
          <w:i w:val="0"/>
          <w:color w:val="auto"/>
          <w:kern w:val="2"/>
          <w:sz w:val="21"/>
          <w:szCs w:val="21"/>
          <w:lang w:val="en-US" w:eastAsia="zh-CN"/>
        </w:rPr>
      </w:pPr>
      <m:oMathPara>
        <m:oMath>
          <m:sSub>
            <m:sSubPr>
              <m:ctrlPr>
                <w:del w:id="3394" w:author="Administrator" w:date="2023-01-14T22:00:03Z">
                  <w:rPr>
                    <w:rFonts w:ascii="Cambria Math" w:hAnsi="Cambria Math" w:cs="Times New Roman"/>
                    <w:i/>
                    <w:color w:val="auto"/>
                    <w:kern w:val="2"/>
                    <w:sz w:val="21"/>
                    <w:szCs w:val="21"/>
                    <w:lang w:val="en-US"/>
                  </w:rPr>
                </w:del>
              </m:ctrlPr>
            </m:sSubPr>
            <m:e>
              <w:del w:id="3395" w:author="Administrator" w:date="2023-01-14T22:00:03Z">
                <m:r>
                  <m:rPr/>
                  <w:rPr>
                    <w:rFonts w:hint="default" w:ascii="Cambria Math" w:hAnsi="Cambria Math" w:cs="Times New Roman"/>
                    <w:color w:val="auto"/>
                    <w:kern w:val="2"/>
                    <w:sz w:val="21"/>
                    <w:szCs w:val="21"/>
                    <w:lang w:val="en-US" w:eastAsia="zh-CN"/>
                  </w:rPr>
                  <m:t>b</m:t>
                </m:r>
              </w:del>
              <m:ctrlPr>
                <w:del w:id="3396" w:author="Administrator" w:date="2023-01-14T22:00:03Z">
                  <w:rPr>
                    <w:rFonts w:ascii="Cambria Math" w:hAnsi="Cambria Math" w:cs="Times New Roman"/>
                    <w:i/>
                    <w:color w:val="auto"/>
                    <w:kern w:val="2"/>
                    <w:sz w:val="21"/>
                    <w:szCs w:val="21"/>
                    <w:lang w:val="en-US"/>
                  </w:rPr>
                </w:del>
              </m:ctrlPr>
            </m:e>
            <m:sub>
              <w:del w:id="3397" w:author="Administrator" w:date="2023-01-14T22:00:03Z">
                <m:r>
                  <m:rPr/>
                  <w:rPr>
                    <w:rFonts w:hint="default" w:ascii="Cambria Math" w:hAnsi="Cambria Math" w:cs="Times New Roman"/>
                    <w:color w:val="auto"/>
                    <w:kern w:val="2"/>
                    <w:sz w:val="21"/>
                    <w:szCs w:val="21"/>
                    <w:lang w:val="en-US" w:eastAsia="zh-CN"/>
                  </w:rPr>
                  <m:t>v</m:t>
                </m:r>
              </w:del>
              <m:ctrlPr>
                <w:del w:id="3398" w:author="Administrator" w:date="2023-01-14T22:00:03Z">
                  <w:rPr>
                    <w:rFonts w:ascii="Cambria Math" w:hAnsi="Cambria Math" w:cs="Times New Roman"/>
                    <w:i/>
                    <w:color w:val="auto"/>
                    <w:kern w:val="2"/>
                    <w:sz w:val="21"/>
                    <w:szCs w:val="21"/>
                    <w:lang w:val="en-US"/>
                  </w:rPr>
                </w:del>
              </m:ctrlPr>
            </m:sub>
          </m:sSub>
          <w:del w:id="3399" w:author="Administrator" w:date="2023-01-14T22:00:03Z">
            <m:r>
              <m:rPr/>
              <w:rPr>
                <w:rFonts w:hint="default" w:ascii="Cambria Math" w:hAnsi="Cambria Math" w:cs="Times New Roman"/>
                <w:color w:val="auto"/>
                <w:kern w:val="2"/>
                <w:sz w:val="21"/>
                <w:szCs w:val="21"/>
                <w:lang w:val="en-US" w:eastAsia="zh-CN"/>
              </w:rPr>
              <m:t>~N(0,</m:t>
            </m:r>
          </w:del>
          <m:f>
            <m:fPr>
              <m:ctrlPr>
                <w:del w:id="3400" w:author="Administrator" w:date="2023-01-14T22:00:03Z">
                  <w:rPr>
                    <w:rFonts w:hint="default" w:ascii="Cambria Math" w:hAnsi="Cambria Math" w:cs="Times New Roman"/>
                    <w:i/>
                    <w:color w:val="auto"/>
                    <w:kern w:val="2"/>
                    <w:sz w:val="21"/>
                    <w:szCs w:val="21"/>
                    <w:lang w:val="en-US" w:eastAsia="zh-CN"/>
                  </w:rPr>
                </w:del>
              </m:ctrlPr>
            </m:fPr>
            <m:num>
              <w:del w:id="3401" w:author="Administrator" w:date="2023-01-14T22:00:03Z">
                <m:r>
                  <m:rPr/>
                  <w:rPr>
                    <w:rFonts w:hint="default" w:ascii="Cambria Math" w:hAnsi="Cambria Math" w:cs="Times New Roman"/>
                    <w:color w:val="auto"/>
                    <w:kern w:val="2"/>
                    <w:sz w:val="21"/>
                    <w:szCs w:val="21"/>
                    <w:lang w:val="en-US" w:eastAsia="zh-CN"/>
                  </w:rPr>
                  <m:t>1</m:t>
                </m:r>
              </w:del>
              <m:ctrlPr>
                <w:del w:id="3402" w:author="Administrator" w:date="2023-01-14T22:00:03Z">
                  <w:rPr>
                    <w:rFonts w:hint="default" w:ascii="Cambria Math" w:hAnsi="Cambria Math" w:cs="Times New Roman"/>
                    <w:i/>
                    <w:color w:val="auto"/>
                    <w:kern w:val="2"/>
                    <w:sz w:val="21"/>
                    <w:szCs w:val="21"/>
                    <w:lang w:val="en-US" w:eastAsia="zh-CN"/>
                  </w:rPr>
                </w:del>
              </m:ctrlPr>
            </m:num>
            <m:den>
              <m:sSub>
                <m:sSubPr>
                  <m:ctrlPr>
                    <w:del w:id="3403" w:author="Administrator" w:date="2023-01-14T22:00:03Z">
                      <w:rPr>
                        <w:rFonts w:hint="default" w:ascii="Cambria Math" w:hAnsi="Cambria Math" w:cs="Times New Roman"/>
                        <w:i/>
                        <w:color w:val="auto"/>
                        <w:kern w:val="2"/>
                        <w:sz w:val="21"/>
                        <w:szCs w:val="21"/>
                        <w:lang w:val="en-US" w:eastAsia="zh-CN"/>
                      </w:rPr>
                    </w:del>
                  </m:ctrlPr>
                </m:sSubPr>
                <m:e>
                  <w:del w:id="3404" w:author="Administrator" w:date="2023-01-14T22:00:03Z">
                    <m:r>
                      <m:rPr/>
                      <w:rPr>
                        <w:rFonts w:ascii="Cambria Math" w:hAnsi="Cambria Math" w:cs="Times New Roman"/>
                        <w:color w:val="auto"/>
                        <w:kern w:val="2"/>
                        <w:sz w:val="21"/>
                        <w:szCs w:val="21"/>
                        <w:lang w:val="en-US"/>
                      </w:rPr>
                      <m:t>η</m:t>
                    </m:r>
                  </w:del>
                  <m:ctrlPr>
                    <w:del w:id="3405" w:author="Administrator" w:date="2023-01-14T22:00:03Z">
                      <w:rPr>
                        <w:rFonts w:hint="default" w:ascii="Cambria Math" w:hAnsi="Cambria Math" w:cs="Times New Roman"/>
                        <w:i/>
                        <w:color w:val="auto"/>
                        <w:kern w:val="2"/>
                        <w:sz w:val="21"/>
                        <w:szCs w:val="21"/>
                        <w:lang w:val="en-US" w:eastAsia="zh-CN"/>
                      </w:rPr>
                    </w:del>
                  </m:ctrlPr>
                </m:e>
                <m:sub>
                  <w:del w:id="3406" w:author="Administrator" w:date="2023-01-14T22:00:03Z">
                    <m:r>
                      <m:rPr/>
                      <w:rPr>
                        <w:rFonts w:hint="default" w:ascii="Cambria Math" w:hAnsi="Cambria Math" w:cs="Times New Roman"/>
                        <w:color w:val="auto"/>
                        <w:kern w:val="2"/>
                        <w:sz w:val="21"/>
                        <w:szCs w:val="21"/>
                        <w:lang w:val="en-US" w:eastAsia="zh-CN"/>
                      </w:rPr>
                      <m:t>0</m:t>
                    </m:r>
                  </w:del>
                  <m:ctrlPr>
                    <w:del w:id="3407" w:author="Administrator" w:date="2023-01-14T22:00:03Z">
                      <w:rPr>
                        <w:rFonts w:hint="default" w:ascii="Cambria Math" w:hAnsi="Cambria Math" w:cs="Times New Roman"/>
                        <w:i/>
                        <w:color w:val="auto"/>
                        <w:kern w:val="2"/>
                        <w:sz w:val="21"/>
                        <w:szCs w:val="21"/>
                        <w:lang w:val="en-US" w:eastAsia="zh-CN"/>
                      </w:rPr>
                    </w:del>
                  </m:ctrlPr>
                </m:sub>
              </m:sSub>
              <m:ctrlPr>
                <w:del w:id="3408" w:author="Administrator" w:date="2023-01-14T22:00:03Z">
                  <w:rPr>
                    <w:rFonts w:hint="default" w:ascii="Cambria Math" w:hAnsi="Cambria Math" w:cs="Times New Roman"/>
                    <w:i/>
                    <w:color w:val="auto"/>
                    <w:kern w:val="2"/>
                    <w:sz w:val="21"/>
                    <w:szCs w:val="21"/>
                    <w:lang w:val="en-US" w:eastAsia="zh-CN"/>
                  </w:rPr>
                </w:del>
              </m:ctrlPr>
            </m:den>
          </m:f>
          <w:del w:id="3409" w:author="Administrator" w:date="2023-01-14T22:00:03Z">
            <m:r>
              <m:rPr/>
              <w:rPr>
                <w:rFonts w:hint="default" w:ascii="Cambria Math" w:hAnsi="Cambria Math" w:cs="Times New Roman"/>
                <w:color w:val="auto"/>
                <w:kern w:val="2"/>
                <w:sz w:val="21"/>
                <w:szCs w:val="21"/>
                <w:lang w:val="en-US" w:eastAsia="zh-CN"/>
              </w:rPr>
              <m:t>)</m:t>
            </m:r>
          </w:del>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del w:id="3410" w:author="Administrator" w:date="2023-01-14T22:00:03Z"/>
          <w:rFonts w:hint="default" w:ascii="Times New Roman" w:hAnsi="Times New Roman" w:cs="Times New Roman"/>
          <w:i w:val="0"/>
          <w:color w:val="auto"/>
          <w:kern w:val="2"/>
          <w:sz w:val="21"/>
          <w:szCs w:val="21"/>
          <w:lang w:val="en-US" w:eastAsia="zh-CN"/>
        </w:rPr>
      </w:pPr>
      <m:oMathPara>
        <m:oMath>
          <m:sSub>
            <m:sSubPr>
              <m:ctrlPr>
                <w:del w:id="3411" w:author="Administrator" w:date="2023-01-14T22:00:03Z">
                  <w:rPr>
                    <w:rFonts w:ascii="Cambria Math" w:hAnsi="Cambria Math" w:cs="Times New Roman"/>
                    <w:i/>
                    <w:color w:val="auto"/>
                    <w:kern w:val="2"/>
                    <w:sz w:val="21"/>
                    <w:szCs w:val="21"/>
                    <w:lang w:val="en-US"/>
                  </w:rPr>
                </w:del>
              </m:ctrlPr>
            </m:sSubPr>
            <m:e>
              <w:del w:id="3412" w:author="Administrator" w:date="2023-01-14T22:00:03Z">
                <m:r>
                  <m:rPr/>
                  <w:rPr>
                    <w:rFonts w:hint="default" w:ascii="Cambria Math" w:hAnsi="Cambria Math" w:cs="Times New Roman"/>
                    <w:color w:val="auto"/>
                    <w:kern w:val="2"/>
                    <w:sz w:val="21"/>
                    <w:szCs w:val="21"/>
                    <w:lang w:val="en-US" w:eastAsia="zh-CN"/>
                  </w:rPr>
                  <m:t>s</m:t>
                </m:r>
              </w:del>
              <m:ctrlPr>
                <w:del w:id="3413" w:author="Administrator" w:date="2023-01-14T22:00:03Z">
                  <w:rPr>
                    <w:rFonts w:ascii="Cambria Math" w:hAnsi="Cambria Math" w:cs="Times New Roman"/>
                    <w:i/>
                    <w:color w:val="auto"/>
                    <w:kern w:val="2"/>
                    <w:sz w:val="21"/>
                    <w:szCs w:val="21"/>
                    <w:lang w:val="en-US"/>
                  </w:rPr>
                </w:del>
              </m:ctrlPr>
            </m:e>
            <m:sub>
              <w:del w:id="3414" w:author="Administrator" w:date="2023-01-14T22:00:03Z">
                <m:r>
                  <m:rPr/>
                  <w:rPr>
                    <w:rFonts w:hint="default" w:ascii="Cambria Math" w:hAnsi="Cambria Math" w:cs="Times New Roman"/>
                    <w:color w:val="auto"/>
                    <w:kern w:val="2"/>
                    <w:sz w:val="21"/>
                    <w:szCs w:val="21"/>
                    <w:lang w:val="en-US" w:eastAsia="zh-CN"/>
                  </w:rPr>
                  <m:t>i</m:t>
                </m:r>
              </w:del>
              <m:ctrlPr>
                <w:del w:id="3415" w:author="Administrator" w:date="2023-01-14T22:00:03Z">
                  <w:rPr>
                    <w:rFonts w:ascii="Cambria Math" w:hAnsi="Cambria Math" w:cs="Times New Roman"/>
                    <w:i/>
                    <w:color w:val="auto"/>
                    <w:kern w:val="2"/>
                    <w:sz w:val="21"/>
                    <w:szCs w:val="21"/>
                    <w:lang w:val="en-US"/>
                  </w:rPr>
                </w:del>
              </m:ctrlPr>
            </m:sub>
          </m:sSub>
          <w:del w:id="3416" w:author="Administrator" w:date="2023-01-14T22:00:03Z">
            <m:r>
              <m:rPr/>
              <w:rPr>
                <w:rFonts w:hint="default" w:ascii="Cambria Math" w:hAnsi="Cambria Math" w:cs="Times New Roman"/>
                <w:color w:val="auto"/>
                <w:kern w:val="2"/>
                <w:sz w:val="21"/>
                <w:szCs w:val="21"/>
                <w:lang w:val="en-US" w:eastAsia="zh-CN"/>
              </w:rPr>
              <m:t>~N(</m:t>
            </m:r>
          </w:del>
          <w:del w:id="3417" w:author="Administrator" w:date="2023-01-14T22:00:03Z">
            <m:r>
              <m:rPr/>
              <w:rPr>
                <w:rFonts w:ascii="Cambria Math" w:hAnsi="Cambria Math" w:cs="Times New Roman"/>
                <w:color w:val="auto"/>
                <w:kern w:val="2"/>
                <w:sz w:val="21"/>
                <w:szCs w:val="21"/>
                <w:lang w:val="en-US"/>
              </w:rPr>
              <m:t>α</m:t>
            </m:r>
          </w:del>
          <w:del w:id="3418" w:author="Administrator" w:date="2023-01-14T22:00:03Z">
            <m:r>
              <m:rPr/>
              <w:rPr>
                <w:rFonts w:hint="default" w:ascii="Cambria Math" w:hAnsi="Cambria Math" w:cs="Times New Roman"/>
                <w:color w:val="auto"/>
                <w:kern w:val="2"/>
                <w:sz w:val="21"/>
                <w:szCs w:val="21"/>
                <w:lang w:val="en-US" w:eastAsia="zh-CN"/>
              </w:rPr>
              <m:t>,</m:t>
            </m:r>
          </w:del>
          <m:f>
            <m:fPr>
              <m:ctrlPr>
                <w:del w:id="3419" w:author="Administrator" w:date="2023-01-14T22:00:03Z">
                  <w:rPr>
                    <w:rFonts w:hint="default" w:ascii="Cambria Math" w:hAnsi="Cambria Math" w:cs="Times New Roman"/>
                    <w:i/>
                    <w:color w:val="auto"/>
                    <w:kern w:val="2"/>
                    <w:sz w:val="21"/>
                    <w:szCs w:val="21"/>
                    <w:lang w:val="en-US" w:eastAsia="zh-CN"/>
                  </w:rPr>
                </w:del>
              </m:ctrlPr>
            </m:fPr>
            <m:num>
              <w:del w:id="3420" w:author="Administrator" w:date="2023-01-14T22:00:03Z">
                <m:r>
                  <m:rPr/>
                  <w:rPr>
                    <w:rFonts w:hint="default" w:ascii="Cambria Math" w:hAnsi="Cambria Math" w:cs="Times New Roman"/>
                    <w:color w:val="auto"/>
                    <w:kern w:val="2"/>
                    <w:sz w:val="21"/>
                    <w:szCs w:val="21"/>
                    <w:lang w:val="en-US" w:eastAsia="zh-CN"/>
                  </w:rPr>
                  <m:t>1</m:t>
                </m:r>
              </w:del>
              <m:ctrlPr>
                <w:del w:id="3421" w:author="Administrator" w:date="2023-01-14T22:00:03Z">
                  <w:rPr>
                    <w:rFonts w:hint="default" w:ascii="Cambria Math" w:hAnsi="Cambria Math" w:cs="Times New Roman"/>
                    <w:i/>
                    <w:color w:val="auto"/>
                    <w:kern w:val="2"/>
                    <w:sz w:val="21"/>
                    <w:szCs w:val="21"/>
                    <w:lang w:val="en-US" w:eastAsia="zh-CN"/>
                  </w:rPr>
                </w:del>
              </m:ctrlPr>
            </m:num>
            <m:den>
              <w:del w:id="3422" w:author="Administrator" w:date="2023-01-14T22:00:03Z">
                <m:r>
                  <m:rPr/>
                  <w:rPr>
                    <w:rFonts w:ascii="Cambria Math" w:hAnsi="Cambria Math" w:cs="Times New Roman"/>
                    <w:color w:val="auto"/>
                    <w:kern w:val="2"/>
                    <w:sz w:val="21"/>
                    <w:szCs w:val="21"/>
                    <w:lang w:val="en-US"/>
                  </w:rPr>
                  <m:t>γ</m:t>
                </m:r>
              </w:del>
              <m:ctrlPr>
                <w:del w:id="3423" w:author="Administrator" w:date="2023-01-14T22:00:03Z">
                  <w:rPr>
                    <w:rFonts w:hint="default" w:ascii="Cambria Math" w:hAnsi="Cambria Math" w:cs="Times New Roman"/>
                    <w:i/>
                    <w:color w:val="auto"/>
                    <w:kern w:val="2"/>
                    <w:sz w:val="21"/>
                    <w:szCs w:val="21"/>
                    <w:lang w:val="en-US" w:eastAsia="zh-CN"/>
                  </w:rPr>
                </w:del>
              </m:ctrlPr>
            </m:den>
          </m:f>
          <w:del w:id="3424" w:author="Administrator" w:date="2023-01-14T22:00:03Z">
            <m:r>
              <m:rPr/>
              <w:rPr>
                <w:rFonts w:hint="default" w:ascii="Cambria Math" w:hAnsi="Cambria Math" w:cs="Times New Roman"/>
                <w:color w:val="auto"/>
                <w:kern w:val="2"/>
                <w:sz w:val="21"/>
                <w:szCs w:val="21"/>
                <w:lang w:val="en-US" w:eastAsia="zh-CN"/>
              </w:rPr>
              <m:t>)</m:t>
            </m:r>
          </w:del>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del w:id="3425" w:author="Administrator" w:date="2023-01-14T22:00:03Z"/>
          <w:rFonts w:hint="default" w:ascii="Times New Roman" w:hAnsi="Times New Roman" w:cs="Times New Roman"/>
          <w:i w:val="0"/>
          <w:color w:val="auto"/>
          <w:kern w:val="2"/>
          <w:sz w:val="21"/>
          <w:szCs w:val="21"/>
          <w:lang w:val="en-US" w:eastAsia="zh-CN"/>
        </w:rPr>
      </w:pPr>
      <m:oMathPara>
        <m:oMath>
          <m:sSubSup>
            <m:sSubSupPr>
              <m:ctrlPr>
                <w:del w:id="3426" w:author="Administrator" w:date="2023-01-14T22:00:03Z">
                  <w:rPr>
                    <w:rFonts w:hint="default" w:ascii="Cambria Math" w:hAnsi="Cambria Math" w:cs="Times New Roman"/>
                    <w:i/>
                    <w:color w:val="auto"/>
                    <w:kern w:val="2"/>
                    <w:sz w:val="21"/>
                    <w:szCs w:val="21"/>
                    <w:lang w:val="en-US" w:eastAsia="zh-CN"/>
                  </w:rPr>
                </w:del>
              </m:ctrlPr>
            </m:sSubSupPr>
            <m:e>
              <w:del w:id="3427" w:author="Administrator" w:date="2023-01-14T22:00:03Z">
                <m:r>
                  <m:rPr/>
                  <w:rPr>
                    <w:rFonts w:hint="default" w:ascii="Cambria Math" w:hAnsi="Cambria Math" w:cs="Times New Roman"/>
                    <w:color w:val="auto"/>
                    <w:kern w:val="2"/>
                    <w:sz w:val="21"/>
                    <w:szCs w:val="21"/>
                    <w:lang w:val="en-US" w:eastAsia="zh-CN"/>
                  </w:rPr>
                  <m:t>z</m:t>
                </m:r>
              </w:del>
              <m:ctrlPr>
                <w:del w:id="3428" w:author="Administrator" w:date="2023-01-14T22:00:03Z">
                  <w:rPr>
                    <w:rFonts w:hint="default" w:ascii="Cambria Math" w:hAnsi="Cambria Math" w:cs="Times New Roman"/>
                    <w:i/>
                    <w:color w:val="auto"/>
                    <w:kern w:val="2"/>
                    <w:sz w:val="21"/>
                    <w:szCs w:val="21"/>
                    <w:lang w:val="en-US" w:eastAsia="zh-CN"/>
                  </w:rPr>
                </w:del>
              </m:ctrlPr>
            </m:e>
            <m:sub>
              <w:del w:id="3429" w:author="Administrator" w:date="2023-01-14T22:00:03Z">
                <m:r>
                  <m:rPr/>
                  <w:rPr>
                    <w:rFonts w:hint="default" w:ascii="Cambria Math" w:hAnsi="Cambria Math" w:cs="Times New Roman"/>
                    <w:color w:val="auto"/>
                    <w:kern w:val="2"/>
                    <w:sz w:val="21"/>
                    <w:szCs w:val="21"/>
                    <w:lang w:val="en-US" w:eastAsia="zh-CN"/>
                  </w:rPr>
                  <m:t>i</m:t>
                </m:r>
              </w:del>
              <m:ctrlPr>
                <w:del w:id="3430" w:author="Administrator" w:date="2023-01-14T22:00:03Z">
                  <w:rPr>
                    <w:rFonts w:hint="default" w:ascii="Cambria Math" w:hAnsi="Cambria Math" w:cs="Times New Roman"/>
                    <w:i/>
                    <w:color w:val="auto"/>
                    <w:kern w:val="2"/>
                    <w:sz w:val="21"/>
                    <w:szCs w:val="21"/>
                    <w:lang w:val="en-US" w:eastAsia="zh-CN"/>
                  </w:rPr>
                </w:del>
              </m:ctrlPr>
            </m:sub>
            <m:sup>
              <w:del w:id="3431" w:author="Administrator" w:date="2023-01-14T22:00:03Z">
                <m:r>
                  <m:rPr/>
                  <w:rPr>
                    <w:rFonts w:hint="default" w:ascii="Cambria Math" w:hAnsi="Cambria Math" w:cs="Times New Roman"/>
                    <w:color w:val="auto"/>
                    <w:kern w:val="2"/>
                    <w:sz w:val="21"/>
                    <w:szCs w:val="21"/>
                    <w:lang w:val="en-US" w:eastAsia="zh-CN"/>
                  </w:rPr>
                  <m:t>v</m:t>
                </m:r>
              </w:del>
              <m:ctrlPr>
                <w:del w:id="3432" w:author="Administrator" w:date="2023-01-14T22:00:03Z">
                  <w:rPr>
                    <w:rFonts w:hint="default" w:ascii="Cambria Math" w:hAnsi="Cambria Math" w:cs="Times New Roman"/>
                    <w:i/>
                    <w:color w:val="auto"/>
                    <w:kern w:val="2"/>
                    <w:sz w:val="21"/>
                    <w:szCs w:val="21"/>
                    <w:lang w:val="en-US" w:eastAsia="zh-CN"/>
                  </w:rPr>
                </w:del>
              </m:ctrlPr>
            </m:sup>
          </m:sSubSup>
          <w:del w:id="3433" w:author="Administrator" w:date="2023-01-14T22:00:03Z">
            <m:r>
              <m:rPr/>
              <w:rPr>
                <w:rFonts w:hint="default" w:ascii="Cambria Math" w:hAnsi="Cambria Math" w:cs="Times New Roman"/>
                <w:color w:val="auto"/>
                <w:kern w:val="2"/>
                <w:sz w:val="21"/>
                <w:szCs w:val="21"/>
                <w:lang w:val="en-US" w:eastAsia="zh-CN"/>
              </w:rPr>
              <m:t>~N(</m:t>
            </m:r>
          </w:del>
          <m:sSub>
            <m:sSubPr>
              <m:ctrlPr>
                <w:del w:id="3434" w:author="Administrator" w:date="2023-01-14T22:00:03Z">
                  <w:rPr>
                    <w:rFonts w:hint="default" w:ascii="Cambria Math" w:hAnsi="Cambria Math" w:cs="Times New Roman"/>
                    <w:i/>
                    <w:color w:val="auto"/>
                    <w:kern w:val="2"/>
                    <w:sz w:val="21"/>
                    <w:szCs w:val="21"/>
                    <w:lang w:val="en-US" w:eastAsia="zh-CN"/>
                  </w:rPr>
                </w:del>
              </m:ctrlPr>
            </m:sSubPr>
            <m:e>
              <w:del w:id="3435" w:author="Administrator" w:date="2023-01-14T22:00:03Z">
                <m:r>
                  <m:rPr/>
                  <w:rPr>
                    <w:rFonts w:hint="default" w:ascii="Cambria Math" w:hAnsi="Cambria Math" w:cs="Times New Roman"/>
                    <w:color w:val="auto"/>
                    <w:kern w:val="2"/>
                    <w:sz w:val="21"/>
                    <w:szCs w:val="21"/>
                    <w:lang w:val="en-US" w:eastAsia="zh-CN"/>
                  </w:rPr>
                  <m:t>s</m:t>
                </m:r>
              </w:del>
              <m:ctrlPr>
                <w:del w:id="3436" w:author="Administrator" w:date="2023-01-14T22:00:03Z">
                  <w:rPr>
                    <w:rFonts w:hint="default" w:ascii="Cambria Math" w:hAnsi="Cambria Math" w:cs="Times New Roman"/>
                    <w:i/>
                    <w:color w:val="auto"/>
                    <w:kern w:val="2"/>
                    <w:sz w:val="21"/>
                    <w:szCs w:val="21"/>
                    <w:lang w:val="en-US" w:eastAsia="zh-CN"/>
                  </w:rPr>
                </w:del>
              </m:ctrlPr>
            </m:e>
            <m:sub>
              <w:del w:id="3437" w:author="Administrator" w:date="2023-01-14T22:00:03Z">
                <m:r>
                  <m:rPr/>
                  <w:rPr>
                    <w:rFonts w:hint="default" w:ascii="Cambria Math" w:hAnsi="Cambria Math" w:cs="Times New Roman"/>
                    <w:color w:val="auto"/>
                    <w:kern w:val="2"/>
                    <w:sz w:val="21"/>
                    <w:szCs w:val="21"/>
                    <w:lang w:val="en-US" w:eastAsia="zh-CN"/>
                  </w:rPr>
                  <m:t>i</m:t>
                </m:r>
              </w:del>
              <m:ctrlPr>
                <w:del w:id="3438" w:author="Administrator" w:date="2023-01-14T22:00:03Z">
                  <w:rPr>
                    <w:rFonts w:hint="default" w:ascii="Cambria Math" w:hAnsi="Cambria Math" w:cs="Times New Roman"/>
                    <w:i/>
                    <w:color w:val="auto"/>
                    <w:kern w:val="2"/>
                    <w:sz w:val="21"/>
                    <w:szCs w:val="21"/>
                    <w:lang w:val="en-US" w:eastAsia="zh-CN"/>
                  </w:rPr>
                </w:del>
              </m:ctrlPr>
            </m:sub>
          </m:sSub>
          <w:del w:id="3439" w:author="Administrator" w:date="2023-01-14T22:00:03Z">
            <m:r>
              <m:rPr/>
              <w:rPr>
                <w:rFonts w:hint="default" w:ascii="Cambria Math" w:hAnsi="Cambria Math" w:cs="Times New Roman"/>
                <w:color w:val="auto"/>
                <w:kern w:val="2"/>
                <w:sz w:val="21"/>
                <w:szCs w:val="21"/>
                <w:lang w:val="en-US" w:eastAsia="zh-CN"/>
              </w:rPr>
              <m:t>+</m:t>
            </m:r>
          </w:del>
          <m:sSub>
            <m:sSubPr>
              <m:ctrlPr>
                <w:del w:id="3440" w:author="Administrator" w:date="2023-01-14T22:00:03Z">
                  <w:rPr>
                    <w:rFonts w:hint="default" w:ascii="Cambria Math" w:hAnsi="Cambria Math" w:cs="Times New Roman"/>
                    <w:i/>
                    <w:color w:val="auto"/>
                    <w:kern w:val="2"/>
                    <w:sz w:val="21"/>
                    <w:szCs w:val="21"/>
                    <w:lang w:val="en-US" w:eastAsia="zh-CN"/>
                  </w:rPr>
                </w:del>
              </m:ctrlPr>
            </m:sSubPr>
            <m:e>
              <w:del w:id="3441" w:author="Administrator" w:date="2023-01-14T22:00:03Z">
                <m:r>
                  <m:rPr/>
                  <w:rPr>
                    <w:rFonts w:hint="default" w:ascii="Cambria Math" w:hAnsi="Cambria Math" w:cs="Times New Roman"/>
                    <w:color w:val="auto"/>
                    <w:kern w:val="2"/>
                    <w:sz w:val="21"/>
                    <w:szCs w:val="21"/>
                    <w:lang w:val="en-US" w:eastAsia="zh-CN"/>
                  </w:rPr>
                  <m:t>b</m:t>
                </m:r>
              </w:del>
              <m:ctrlPr>
                <w:del w:id="3442" w:author="Administrator" w:date="2023-01-14T22:00:03Z">
                  <w:rPr>
                    <w:rFonts w:hint="default" w:ascii="Cambria Math" w:hAnsi="Cambria Math" w:cs="Times New Roman"/>
                    <w:i/>
                    <w:color w:val="auto"/>
                    <w:kern w:val="2"/>
                    <w:sz w:val="21"/>
                    <w:szCs w:val="21"/>
                    <w:lang w:val="en-US" w:eastAsia="zh-CN"/>
                  </w:rPr>
                </w:del>
              </m:ctrlPr>
            </m:e>
            <m:sub>
              <w:del w:id="3443" w:author="Administrator" w:date="2023-01-14T22:00:03Z">
                <m:r>
                  <m:rPr/>
                  <w:rPr>
                    <w:rFonts w:hint="default" w:ascii="Cambria Math" w:hAnsi="Cambria Math" w:cs="Times New Roman"/>
                    <w:color w:val="auto"/>
                    <w:kern w:val="2"/>
                    <w:sz w:val="21"/>
                    <w:szCs w:val="21"/>
                    <w:lang w:val="en-US" w:eastAsia="zh-CN"/>
                  </w:rPr>
                  <m:t>v</m:t>
                </m:r>
              </w:del>
              <m:ctrlPr>
                <w:del w:id="3444" w:author="Administrator" w:date="2023-01-14T22:00:03Z">
                  <w:rPr>
                    <w:rFonts w:hint="default" w:ascii="Cambria Math" w:hAnsi="Cambria Math" w:cs="Times New Roman"/>
                    <w:i/>
                    <w:color w:val="auto"/>
                    <w:kern w:val="2"/>
                    <w:sz w:val="21"/>
                    <w:szCs w:val="21"/>
                    <w:lang w:val="en-US" w:eastAsia="zh-CN"/>
                  </w:rPr>
                </w:del>
              </m:ctrlPr>
            </m:sub>
          </m:sSub>
          <w:del w:id="3445" w:author="Administrator" w:date="2023-01-14T22:00:03Z">
            <m:r>
              <m:rPr/>
              <w:rPr>
                <w:rFonts w:hint="default" w:ascii="Cambria Math" w:hAnsi="Cambria Math" w:cs="Times New Roman"/>
                <w:color w:val="auto"/>
                <w:kern w:val="2"/>
                <w:sz w:val="21"/>
                <w:szCs w:val="21"/>
                <w:lang w:val="en-US" w:eastAsia="zh-CN"/>
              </w:rPr>
              <m:t>,</m:t>
            </m:r>
          </w:del>
          <m:f>
            <m:fPr>
              <m:ctrlPr>
                <w:del w:id="3446" w:author="Administrator" w:date="2023-01-14T22:00:03Z">
                  <w:rPr>
                    <w:rFonts w:hint="default" w:ascii="Cambria Math" w:hAnsi="Cambria Math" w:cs="Times New Roman"/>
                    <w:i/>
                    <w:color w:val="auto"/>
                    <w:kern w:val="2"/>
                    <w:sz w:val="21"/>
                    <w:szCs w:val="21"/>
                    <w:lang w:val="en-US" w:eastAsia="zh-CN"/>
                  </w:rPr>
                </w:del>
              </m:ctrlPr>
            </m:fPr>
            <m:num>
              <w:del w:id="3447" w:author="Administrator" w:date="2023-01-14T22:00:03Z">
                <m:r>
                  <m:rPr/>
                  <w:rPr>
                    <w:rFonts w:hint="default" w:ascii="Cambria Math" w:hAnsi="Cambria Math" w:cs="Times New Roman"/>
                    <w:color w:val="auto"/>
                    <w:kern w:val="2"/>
                    <w:sz w:val="21"/>
                    <w:szCs w:val="21"/>
                    <w:lang w:val="en-US" w:eastAsia="zh-CN"/>
                  </w:rPr>
                  <m:t>1</m:t>
                </m:r>
              </w:del>
              <m:ctrlPr>
                <w:del w:id="3448" w:author="Administrator" w:date="2023-01-14T22:00:03Z">
                  <w:rPr>
                    <w:rFonts w:hint="default" w:ascii="Cambria Math" w:hAnsi="Cambria Math" w:cs="Times New Roman"/>
                    <w:i/>
                    <w:color w:val="auto"/>
                    <w:kern w:val="2"/>
                    <w:sz w:val="21"/>
                    <w:szCs w:val="21"/>
                    <w:lang w:val="en-US" w:eastAsia="zh-CN"/>
                  </w:rPr>
                </w:del>
              </m:ctrlPr>
            </m:num>
            <m:den>
              <m:sSub>
                <m:sSubPr>
                  <m:ctrlPr>
                    <w:del w:id="3449" w:author="Administrator" w:date="2023-01-14T22:00:03Z">
                      <w:rPr>
                        <w:rFonts w:ascii="Cambria Math" w:hAnsi="Cambria Math" w:cs="Times New Roman"/>
                        <w:i/>
                        <w:color w:val="auto"/>
                        <w:kern w:val="2"/>
                        <w:sz w:val="21"/>
                        <w:szCs w:val="21"/>
                        <w:lang w:val="en-US"/>
                      </w:rPr>
                    </w:del>
                  </m:ctrlPr>
                </m:sSubPr>
                <m:e>
                  <w:del w:id="3450" w:author="Administrator" w:date="2023-01-14T22:00:03Z">
                    <m:r>
                      <m:rPr/>
                      <w:rPr>
                        <w:rFonts w:ascii="Cambria Math" w:hAnsi="Cambria Math" w:cs="Times New Roman"/>
                        <w:color w:val="auto"/>
                        <w:kern w:val="2"/>
                        <w:sz w:val="21"/>
                        <w:szCs w:val="21"/>
                        <w:lang w:val="en-US"/>
                      </w:rPr>
                      <m:t>τ</m:t>
                    </m:r>
                  </w:del>
                  <m:ctrlPr>
                    <w:del w:id="3451" w:author="Administrator" w:date="2023-01-14T22:00:03Z">
                      <w:rPr>
                        <w:rFonts w:ascii="Cambria Math" w:hAnsi="Cambria Math" w:cs="Times New Roman"/>
                        <w:i/>
                        <w:color w:val="auto"/>
                        <w:kern w:val="2"/>
                        <w:sz w:val="21"/>
                        <w:szCs w:val="21"/>
                        <w:lang w:val="en-US"/>
                      </w:rPr>
                    </w:del>
                  </m:ctrlPr>
                </m:e>
                <m:sub>
                  <w:del w:id="3452" w:author="Administrator" w:date="2023-01-14T22:00:03Z">
                    <m:r>
                      <m:rPr/>
                      <w:rPr>
                        <w:rFonts w:hint="default" w:ascii="Cambria Math" w:hAnsi="Cambria Math" w:cs="Times New Roman"/>
                        <w:color w:val="auto"/>
                        <w:kern w:val="2"/>
                        <w:sz w:val="21"/>
                        <w:szCs w:val="21"/>
                        <w:lang w:val="en-US" w:eastAsia="zh-CN"/>
                      </w:rPr>
                      <m:t>v</m:t>
                    </m:r>
                  </w:del>
                  <m:ctrlPr>
                    <w:del w:id="3453" w:author="Administrator" w:date="2023-01-14T22:00:03Z">
                      <w:rPr>
                        <w:rFonts w:ascii="Cambria Math" w:hAnsi="Cambria Math" w:cs="Times New Roman"/>
                        <w:i/>
                        <w:color w:val="auto"/>
                        <w:kern w:val="2"/>
                        <w:sz w:val="21"/>
                        <w:szCs w:val="21"/>
                        <w:lang w:val="en-US"/>
                      </w:rPr>
                    </w:del>
                  </m:ctrlPr>
                </m:sub>
              </m:sSub>
              <m:ctrlPr>
                <w:del w:id="3454" w:author="Administrator" w:date="2023-01-14T22:00:03Z">
                  <w:rPr>
                    <w:rFonts w:hint="default" w:ascii="Cambria Math" w:hAnsi="Cambria Math" w:cs="Times New Roman"/>
                    <w:i/>
                    <w:color w:val="auto"/>
                    <w:kern w:val="2"/>
                    <w:sz w:val="21"/>
                    <w:szCs w:val="21"/>
                    <w:lang w:val="en-US" w:eastAsia="zh-CN"/>
                  </w:rPr>
                </w:del>
              </m:ctrlPr>
            </m:den>
          </m:f>
          <w:del w:id="3455" w:author="Administrator" w:date="2023-01-14T22:00:03Z">
            <m:r>
              <m:rPr/>
              <w:rPr>
                <w:rFonts w:hint="default" w:ascii="Cambria Math" w:hAnsi="Cambria Math" w:cs="Times New Roman"/>
                <w:color w:val="auto"/>
                <w:kern w:val="2"/>
                <w:sz w:val="21"/>
                <w:szCs w:val="21"/>
                <w:lang w:val="en-US" w:eastAsia="zh-CN"/>
              </w:rPr>
              <m:t>)</m:t>
            </m:r>
          </w:del>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del w:id="3456" w:author="Administrator" w:date="2023-01-14T22:00:03Z"/>
          <w:rFonts w:hint="default" w:ascii="Times New Roman" w:hAnsi="Times New Roman" w:cs="Times New Roman"/>
          <w:i w:val="0"/>
          <w:color w:val="auto"/>
          <w:kern w:val="2"/>
          <w:sz w:val="21"/>
          <w:szCs w:val="21"/>
          <w:lang w:val="en-US" w:eastAsia="zh-CN"/>
        </w:rPr>
      </w:pPr>
      <m:oMathPara>
        <m:oMath>
          <m:sSubSup>
            <m:sSubSupPr>
              <m:ctrlPr>
                <w:del w:id="3457" w:author="Administrator" w:date="2023-01-14T22:00:03Z">
                  <w:rPr>
                    <w:rFonts w:hint="default" w:ascii="Cambria Math" w:hAnsi="Cambria Math" w:cs="Times New Roman"/>
                    <w:i/>
                    <w:color w:val="auto"/>
                    <w:kern w:val="2"/>
                    <w:sz w:val="21"/>
                    <w:szCs w:val="21"/>
                    <w:lang w:val="en-US" w:eastAsia="zh-CN"/>
                  </w:rPr>
                </w:del>
              </m:ctrlPr>
            </m:sSubSupPr>
            <m:e>
              <w:del w:id="3458" w:author="Administrator" w:date="2023-01-14T22:00:03Z">
                <m:r>
                  <m:rPr/>
                  <w:rPr>
                    <w:rFonts w:hint="default" w:ascii="Cambria Math" w:hAnsi="Cambria Math" w:cs="Times New Roman"/>
                    <w:color w:val="auto"/>
                    <w:kern w:val="2"/>
                    <w:sz w:val="21"/>
                    <w:szCs w:val="21"/>
                    <w:lang w:val="en-US" w:eastAsia="zh-CN"/>
                  </w:rPr>
                  <m:t>d</m:t>
                </m:r>
              </w:del>
              <m:ctrlPr>
                <w:del w:id="3459" w:author="Administrator" w:date="2023-01-14T22:00:03Z">
                  <w:rPr>
                    <w:rFonts w:hint="default" w:ascii="Cambria Math" w:hAnsi="Cambria Math" w:cs="Times New Roman"/>
                    <w:i/>
                    <w:color w:val="auto"/>
                    <w:kern w:val="2"/>
                    <w:sz w:val="21"/>
                    <w:szCs w:val="21"/>
                    <w:lang w:val="en-US" w:eastAsia="zh-CN"/>
                  </w:rPr>
                </w:del>
              </m:ctrlPr>
            </m:e>
            <m:sub>
              <w:del w:id="3460" w:author="Administrator" w:date="2023-01-14T22:00:03Z">
                <m:r>
                  <m:rPr/>
                  <w:rPr>
                    <w:rFonts w:hint="default" w:ascii="Cambria Math" w:hAnsi="Cambria Math" w:cs="Times New Roman"/>
                    <w:color w:val="auto"/>
                    <w:kern w:val="2"/>
                    <w:sz w:val="21"/>
                    <w:szCs w:val="21"/>
                    <w:lang w:val="en-US" w:eastAsia="zh-CN"/>
                  </w:rPr>
                  <m:t>ij</m:t>
                </m:r>
              </w:del>
              <m:ctrlPr>
                <w:del w:id="3461" w:author="Administrator" w:date="2023-01-14T22:00:03Z">
                  <w:rPr>
                    <w:rFonts w:hint="default" w:ascii="Cambria Math" w:hAnsi="Cambria Math" w:cs="Times New Roman"/>
                    <w:i/>
                    <w:color w:val="auto"/>
                    <w:kern w:val="2"/>
                    <w:sz w:val="21"/>
                    <w:szCs w:val="21"/>
                    <w:lang w:val="en-US" w:eastAsia="zh-CN"/>
                  </w:rPr>
                </w:del>
              </m:ctrlPr>
            </m:sub>
            <m:sup>
              <w:del w:id="3462" w:author="Administrator" w:date="2023-01-14T22:00:03Z">
                <m:r>
                  <m:rPr/>
                  <w:rPr>
                    <w:rFonts w:hint="default" w:ascii="Cambria Math" w:hAnsi="Cambria Math" w:cs="Times New Roman"/>
                    <w:color w:val="auto"/>
                    <w:kern w:val="2"/>
                    <w:sz w:val="21"/>
                    <w:szCs w:val="21"/>
                    <w:lang w:val="en-US" w:eastAsia="zh-CN"/>
                  </w:rPr>
                  <m:t>v</m:t>
                </m:r>
              </w:del>
              <m:ctrlPr>
                <w:del w:id="3463" w:author="Administrator" w:date="2023-01-14T22:00:03Z">
                  <w:rPr>
                    <w:rFonts w:hint="default" w:ascii="Cambria Math" w:hAnsi="Cambria Math" w:cs="Times New Roman"/>
                    <w:i/>
                    <w:color w:val="auto"/>
                    <w:kern w:val="2"/>
                    <w:sz w:val="21"/>
                    <w:szCs w:val="21"/>
                    <w:lang w:val="en-US" w:eastAsia="zh-CN"/>
                  </w:rPr>
                </w:del>
              </m:ctrlPr>
            </m:sup>
          </m:sSubSup>
          <w:del w:id="3464" w:author="Administrator" w:date="2023-01-14T22:00:03Z">
            <m:r>
              <m:rPr/>
              <w:rPr>
                <w:rFonts w:hint="default" w:ascii="Cambria Math" w:hAnsi="Cambria Math" w:cs="Times New Roman"/>
                <w:color w:val="auto"/>
                <w:kern w:val="2"/>
                <w:sz w:val="21"/>
                <w:szCs w:val="21"/>
                <w:lang w:val="en-US" w:eastAsia="zh-CN"/>
              </w:rPr>
              <m:t>~N(</m:t>
            </m:r>
          </w:del>
          <m:sSub>
            <m:sSubPr>
              <m:ctrlPr>
                <w:del w:id="3465" w:author="Administrator" w:date="2023-01-14T22:00:03Z">
                  <w:rPr>
                    <w:rFonts w:hint="default" w:ascii="Cambria Math" w:hAnsi="Cambria Math" w:cs="Times New Roman"/>
                    <w:i/>
                    <w:color w:val="auto"/>
                    <w:kern w:val="2"/>
                    <w:sz w:val="21"/>
                    <w:szCs w:val="21"/>
                    <w:lang w:val="en-US" w:eastAsia="zh-CN"/>
                  </w:rPr>
                </w:del>
              </m:ctrlPr>
            </m:sSubPr>
            <m:e>
              <w:del w:id="3466" w:author="Administrator" w:date="2023-01-14T22:00:03Z">
                <m:r>
                  <m:rPr/>
                  <w:rPr>
                    <w:rFonts w:hint="default" w:ascii="Cambria Math" w:hAnsi="Cambria Math" w:cs="Times New Roman"/>
                    <w:color w:val="auto"/>
                    <w:kern w:val="2"/>
                    <w:sz w:val="21"/>
                    <w:szCs w:val="21"/>
                    <w:lang w:val="en-US" w:eastAsia="zh-CN"/>
                  </w:rPr>
                  <m:t>s</m:t>
                </m:r>
              </w:del>
              <m:ctrlPr>
                <w:del w:id="3467" w:author="Administrator" w:date="2023-01-14T22:00:03Z">
                  <w:rPr>
                    <w:rFonts w:hint="default" w:ascii="Cambria Math" w:hAnsi="Cambria Math" w:cs="Times New Roman"/>
                    <w:i/>
                    <w:color w:val="auto"/>
                    <w:kern w:val="2"/>
                    <w:sz w:val="21"/>
                    <w:szCs w:val="21"/>
                    <w:lang w:val="en-US" w:eastAsia="zh-CN"/>
                  </w:rPr>
                </w:del>
              </m:ctrlPr>
            </m:e>
            <m:sub>
              <w:del w:id="3468" w:author="Administrator" w:date="2023-01-14T22:00:03Z">
                <m:r>
                  <m:rPr/>
                  <w:rPr>
                    <w:rFonts w:hint="default" w:ascii="Cambria Math" w:hAnsi="Cambria Math" w:cs="Times New Roman"/>
                    <w:color w:val="auto"/>
                    <w:kern w:val="2"/>
                    <w:sz w:val="21"/>
                    <w:szCs w:val="21"/>
                    <w:lang w:val="en-US" w:eastAsia="zh-CN"/>
                  </w:rPr>
                  <m:t>i</m:t>
                </m:r>
              </w:del>
              <m:ctrlPr>
                <w:del w:id="3469" w:author="Administrator" w:date="2023-01-14T22:00:03Z">
                  <w:rPr>
                    <w:rFonts w:hint="default" w:ascii="Cambria Math" w:hAnsi="Cambria Math" w:cs="Times New Roman"/>
                    <w:i/>
                    <w:color w:val="auto"/>
                    <w:kern w:val="2"/>
                    <w:sz w:val="21"/>
                    <w:szCs w:val="21"/>
                    <w:lang w:val="en-US" w:eastAsia="zh-CN"/>
                  </w:rPr>
                </w:del>
              </m:ctrlPr>
            </m:sub>
          </m:sSub>
          <w:del w:id="3470" w:author="Administrator" w:date="2023-01-14T22:00:03Z">
            <m:r>
              <m:rPr/>
              <w:rPr>
                <w:rFonts w:hint="default" w:ascii="Cambria Math" w:hAnsi="Cambria Math" w:cs="Times New Roman"/>
                <w:color w:val="auto"/>
                <w:kern w:val="2"/>
                <w:sz w:val="21"/>
                <w:szCs w:val="21"/>
                <w:lang w:val="en-US" w:eastAsia="zh-CN"/>
              </w:rPr>
              <m:t>−</m:t>
            </m:r>
          </w:del>
          <m:sSub>
            <m:sSubPr>
              <m:ctrlPr>
                <w:del w:id="3471" w:author="Administrator" w:date="2023-01-14T22:00:03Z">
                  <w:rPr>
                    <w:rFonts w:hint="default" w:ascii="Cambria Math" w:hAnsi="Cambria Math" w:cs="Times New Roman"/>
                    <w:i/>
                    <w:color w:val="auto"/>
                    <w:kern w:val="2"/>
                    <w:sz w:val="21"/>
                    <w:szCs w:val="21"/>
                    <w:lang w:val="en-US" w:eastAsia="zh-CN"/>
                  </w:rPr>
                </w:del>
              </m:ctrlPr>
            </m:sSubPr>
            <m:e>
              <w:del w:id="3472" w:author="Administrator" w:date="2023-01-14T22:00:03Z">
                <m:r>
                  <m:rPr/>
                  <w:rPr>
                    <w:rFonts w:hint="default" w:ascii="Cambria Math" w:hAnsi="Cambria Math" w:cs="Times New Roman"/>
                    <w:color w:val="auto"/>
                    <w:kern w:val="2"/>
                    <w:sz w:val="21"/>
                    <w:szCs w:val="21"/>
                    <w:lang w:val="en-US" w:eastAsia="zh-CN"/>
                  </w:rPr>
                  <m:t>s</m:t>
                </m:r>
              </w:del>
              <m:ctrlPr>
                <w:del w:id="3473" w:author="Administrator" w:date="2023-01-14T22:00:03Z">
                  <w:rPr>
                    <w:rFonts w:hint="default" w:ascii="Cambria Math" w:hAnsi="Cambria Math" w:cs="Times New Roman"/>
                    <w:i/>
                    <w:color w:val="auto"/>
                    <w:kern w:val="2"/>
                    <w:sz w:val="21"/>
                    <w:szCs w:val="21"/>
                    <w:lang w:val="en-US" w:eastAsia="zh-CN"/>
                  </w:rPr>
                </w:del>
              </m:ctrlPr>
            </m:e>
            <m:sub>
              <w:del w:id="3474" w:author="Administrator" w:date="2023-01-14T22:00:03Z">
                <m:r>
                  <m:rPr/>
                  <w:rPr>
                    <w:rFonts w:hint="default" w:ascii="Cambria Math" w:hAnsi="Cambria Math" w:cs="Times New Roman"/>
                    <w:color w:val="auto"/>
                    <w:kern w:val="2"/>
                    <w:sz w:val="21"/>
                    <w:szCs w:val="21"/>
                    <w:lang w:val="en-US" w:eastAsia="zh-CN"/>
                  </w:rPr>
                  <m:t>j</m:t>
                </m:r>
              </w:del>
              <m:ctrlPr>
                <w:del w:id="3475" w:author="Administrator" w:date="2023-01-14T22:00:03Z">
                  <w:rPr>
                    <w:rFonts w:hint="default" w:ascii="Cambria Math" w:hAnsi="Cambria Math" w:cs="Times New Roman"/>
                    <w:i/>
                    <w:color w:val="auto"/>
                    <w:kern w:val="2"/>
                    <w:sz w:val="21"/>
                    <w:szCs w:val="21"/>
                    <w:lang w:val="en-US" w:eastAsia="zh-CN"/>
                  </w:rPr>
                </w:del>
              </m:ctrlPr>
            </m:sub>
          </m:sSub>
          <w:del w:id="3476" w:author="Administrator" w:date="2023-01-14T22:00:03Z">
            <m:r>
              <m:rPr/>
              <w:rPr>
                <w:rFonts w:hint="default" w:ascii="Cambria Math" w:hAnsi="Cambria Math" w:cs="Times New Roman"/>
                <w:color w:val="auto"/>
                <w:kern w:val="2"/>
                <w:sz w:val="21"/>
                <w:szCs w:val="21"/>
                <w:lang w:val="en-US" w:eastAsia="zh-CN"/>
              </w:rPr>
              <m:t>,</m:t>
            </m:r>
          </w:del>
          <m:f>
            <m:fPr>
              <m:ctrlPr>
                <w:del w:id="3477" w:author="Administrator" w:date="2023-01-14T22:00:03Z">
                  <w:rPr>
                    <w:rFonts w:hint="default" w:ascii="Cambria Math" w:hAnsi="Cambria Math" w:cs="Times New Roman"/>
                    <w:i/>
                    <w:color w:val="auto"/>
                    <w:kern w:val="2"/>
                    <w:sz w:val="21"/>
                    <w:szCs w:val="21"/>
                    <w:lang w:val="en-US" w:eastAsia="zh-CN"/>
                  </w:rPr>
                </w:del>
              </m:ctrlPr>
            </m:fPr>
            <m:num>
              <w:del w:id="3478" w:author="Administrator" w:date="2023-01-14T22:00:03Z">
                <m:r>
                  <m:rPr/>
                  <w:rPr>
                    <w:rFonts w:hint="default" w:ascii="Cambria Math" w:hAnsi="Cambria Math" w:cs="Times New Roman"/>
                    <w:color w:val="auto"/>
                    <w:kern w:val="2"/>
                    <w:sz w:val="21"/>
                    <w:szCs w:val="21"/>
                    <w:lang w:val="en-US" w:eastAsia="zh-CN"/>
                  </w:rPr>
                  <m:t>2</m:t>
                </m:r>
              </w:del>
              <m:ctrlPr>
                <w:del w:id="3479" w:author="Administrator" w:date="2023-01-14T22:00:03Z">
                  <w:rPr>
                    <w:rFonts w:hint="default" w:ascii="Cambria Math" w:hAnsi="Cambria Math" w:cs="Times New Roman"/>
                    <w:i/>
                    <w:color w:val="auto"/>
                    <w:kern w:val="2"/>
                    <w:sz w:val="21"/>
                    <w:szCs w:val="21"/>
                    <w:lang w:val="en-US" w:eastAsia="zh-CN"/>
                  </w:rPr>
                </w:del>
              </m:ctrlPr>
            </m:num>
            <m:den>
              <m:sSub>
                <m:sSubPr>
                  <m:ctrlPr>
                    <w:del w:id="3480" w:author="Administrator" w:date="2023-01-14T22:00:03Z">
                      <w:rPr>
                        <w:rFonts w:ascii="Cambria Math" w:hAnsi="Cambria Math" w:cs="Times New Roman"/>
                        <w:i/>
                        <w:color w:val="auto"/>
                        <w:kern w:val="2"/>
                        <w:sz w:val="21"/>
                        <w:szCs w:val="21"/>
                        <w:lang w:val="en-US"/>
                      </w:rPr>
                    </w:del>
                  </m:ctrlPr>
                </m:sSubPr>
                <m:e>
                  <w:del w:id="3481" w:author="Administrator" w:date="2023-01-14T22:00:03Z">
                    <m:r>
                      <m:rPr/>
                      <w:rPr>
                        <w:rFonts w:ascii="Cambria Math" w:hAnsi="Cambria Math" w:cs="Times New Roman"/>
                        <w:color w:val="auto"/>
                        <w:kern w:val="2"/>
                        <w:sz w:val="21"/>
                        <w:szCs w:val="21"/>
                        <w:lang w:val="en-US"/>
                      </w:rPr>
                      <m:t>τ</m:t>
                    </m:r>
                  </w:del>
                  <m:ctrlPr>
                    <w:del w:id="3482" w:author="Administrator" w:date="2023-01-14T22:00:03Z">
                      <w:rPr>
                        <w:rFonts w:ascii="Cambria Math" w:hAnsi="Cambria Math" w:cs="Times New Roman"/>
                        <w:i/>
                        <w:color w:val="auto"/>
                        <w:kern w:val="2"/>
                        <w:sz w:val="21"/>
                        <w:szCs w:val="21"/>
                        <w:lang w:val="en-US"/>
                      </w:rPr>
                    </w:del>
                  </m:ctrlPr>
                </m:e>
                <m:sub>
                  <w:del w:id="3483" w:author="Administrator" w:date="2023-01-14T22:00:03Z">
                    <m:r>
                      <m:rPr/>
                      <w:rPr>
                        <w:rFonts w:hint="default" w:ascii="Cambria Math" w:hAnsi="Cambria Math" w:cs="Times New Roman"/>
                        <w:color w:val="auto"/>
                        <w:kern w:val="2"/>
                        <w:sz w:val="21"/>
                        <w:szCs w:val="21"/>
                        <w:lang w:val="en-US" w:eastAsia="zh-CN"/>
                      </w:rPr>
                      <m:t>v</m:t>
                    </m:r>
                  </w:del>
                  <m:ctrlPr>
                    <w:del w:id="3484" w:author="Administrator" w:date="2023-01-14T22:00:03Z">
                      <w:rPr>
                        <w:rFonts w:ascii="Cambria Math" w:hAnsi="Cambria Math" w:cs="Times New Roman"/>
                        <w:i/>
                        <w:color w:val="auto"/>
                        <w:kern w:val="2"/>
                        <w:sz w:val="21"/>
                        <w:szCs w:val="21"/>
                        <w:lang w:val="en-US"/>
                      </w:rPr>
                    </w:del>
                  </m:ctrlPr>
                </m:sub>
              </m:sSub>
              <m:ctrlPr>
                <w:del w:id="3485" w:author="Administrator" w:date="2023-01-14T22:00:03Z">
                  <w:rPr>
                    <w:rFonts w:hint="default" w:ascii="Cambria Math" w:hAnsi="Cambria Math" w:cs="Times New Roman"/>
                    <w:i/>
                    <w:color w:val="auto"/>
                    <w:kern w:val="2"/>
                    <w:sz w:val="21"/>
                    <w:szCs w:val="21"/>
                    <w:lang w:val="en-US" w:eastAsia="zh-CN"/>
                  </w:rPr>
                </w:del>
              </m:ctrlPr>
            </m:den>
          </m:f>
          <w:del w:id="3486" w:author="Administrator" w:date="2023-01-14T22:00:03Z">
            <m:r>
              <m:rPr/>
              <w:rPr>
                <w:rFonts w:hint="default" w:ascii="Cambria Math" w:hAnsi="Cambria Math" w:cs="Times New Roman"/>
                <w:color w:val="auto"/>
                <w:kern w:val="2"/>
                <w:sz w:val="21"/>
                <w:szCs w:val="21"/>
                <w:lang w:val="en-US" w:eastAsia="zh-CN"/>
              </w:rPr>
              <m:t>)</m:t>
            </m:r>
          </w:del>
          <w:commentRangeEnd w:id="6"/>
          <w:del w:id="3487" w:author="Administrator" w:date="2023-01-14T22:00:03Z">
            <m:r>
              <m:rPr>
                <m:sty m:val="p"/>
              </m:rPr>
              <w:rPr/>
              <w:commentReference w:id="6"/>
            </m:r>
          </w:del>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del w:id="3489" w:author="Administrator" w:date="2023-01-14T22:02:54Z"/>
          <w:rFonts w:hint="default" w:ascii="Times New Roman" w:hAnsi="Times New Roman" w:cs="Times New Roman"/>
          <w:i w:val="0"/>
          <w:color w:val="auto"/>
          <w:kern w:val="2"/>
          <w:sz w:val="21"/>
          <w:szCs w:val="21"/>
          <w:lang w:val="en-US" w:eastAsia="zh-CN"/>
        </w:rPr>
        <w:pPrChange w:id="3488" w:author="CCCF" w:date="2023-01-10T17:45:59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r>
        <w:rPr>
          <w:rFonts w:hint="default" w:ascii="Times New Roman" w:hAnsi="Times New Roman" w:cs="Times New Roman"/>
          <w:i w:val="0"/>
          <w:color w:val="auto"/>
          <w:kern w:val="2"/>
          <w:sz w:val="21"/>
          <w:szCs w:val="21"/>
          <w:lang w:val="en-US" w:eastAsia="zh-CN"/>
        </w:rPr>
        <w:t>由于</w:t>
      </w:r>
      <w:del w:id="3490" w:author="CCCF" w:date="2023-01-08T21:02:01Z">
        <w:r>
          <w:rPr>
            <w:rFonts w:hint="default" w:ascii="Times New Roman" w:hAnsi="Times New Roman" w:cs="Times New Roman"/>
            <w:i w:val="0"/>
            <w:color w:val="auto"/>
            <w:kern w:val="2"/>
            <w:sz w:val="21"/>
            <w:szCs w:val="21"/>
            <w:lang w:val="en-US" w:eastAsia="zh-CN"/>
          </w:rPr>
          <w:delText>概率模型</w:delText>
        </w:r>
      </w:del>
      <w:ins w:id="3491" w:author="CCCF" w:date="2023-01-08T21:02:01Z">
        <w:r>
          <w:rPr>
            <w:rFonts w:hint="eastAsia" w:ascii="Times New Roman" w:hAnsi="Times New Roman" w:cs="Times New Roman"/>
            <w:i w:val="0"/>
            <w:color w:val="auto"/>
            <w:kern w:val="2"/>
            <w:sz w:val="21"/>
            <w:szCs w:val="21"/>
            <w:lang w:val="en-US" w:eastAsia="zh-CN"/>
          </w:rPr>
          <w:t>概率图模型</w:t>
        </w:r>
      </w:ins>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default" w:ascii="Times New Roman" w:hAnsi="Times New Roman"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default" w:ascii="Times New Roman" w:hAnsi="Times New Roman" w:cs="Times New Roman"/>
          <w:i w:val="0"/>
          <w:color w:val="auto"/>
          <w:kern w:val="2"/>
          <w:sz w:val="21"/>
          <w:szCs w:val="21"/>
          <w:lang w:val="en-US" w:eastAsia="zh-CN"/>
        </w:rPr>
        <w:t>中的隐</w:t>
      </w:r>
      <w:del w:id="3492" w:author="CCCF" w:date="2023-01-10T20:51:46Z">
        <w:r>
          <w:rPr>
            <w:rFonts w:hint="default" w:ascii="Times New Roman" w:hAnsi="Times New Roman" w:cs="Times New Roman"/>
            <w:i w:val="0"/>
            <w:color w:val="auto"/>
            <w:kern w:val="2"/>
            <w:sz w:val="21"/>
            <w:szCs w:val="21"/>
            <w:lang w:val="en-US" w:eastAsia="zh-CN"/>
          </w:rPr>
          <w:delText>含</w:delText>
        </w:r>
      </w:del>
      <w:r>
        <w:rPr>
          <w:rFonts w:hint="default" w:ascii="Times New Roman" w:hAnsi="Times New Roman" w:cs="Times New Roman"/>
          <w:i w:val="0"/>
          <w:color w:val="auto"/>
          <w:kern w:val="2"/>
          <w:sz w:val="21"/>
          <w:szCs w:val="21"/>
          <w:lang w:val="en-US" w:eastAsia="zh-CN"/>
        </w:rPr>
        <w:t>变量</w:t>
      </w:r>
      <m:oMath>
        <w:ins w:id="3493" w:author="CCCF" w:date="2023-01-10T20:52:09Z">
          <m:r>
            <m:rPr/>
            <w:rPr>
              <w:rFonts w:hint="default" w:ascii="Times New Roman" w:hAnsi="Times New Roman" w:cs="Times New Roman"/>
              <w:color w:val="auto"/>
              <w:kern w:val="2"/>
              <w:sz w:val="21"/>
              <w:szCs w:val="21"/>
              <w:lang w:val="en-US" w:eastAsia="zh-CN"/>
            </w:rPr>
            <m:t>s</m:t>
          </m:r>
        </w:ins>
        <m:sSub>
          <m:sSubPr>
            <m:ctrlPr>
              <w:del w:id="3494" w:author="CCCF" w:date="2023-01-10T20:52:09Z">
                <w:rPr>
                  <w:rFonts w:ascii="Cambria Math" w:hAnsi="Cambria Math" w:cs="Times New Roman"/>
                  <w:i/>
                  <w:color w:val="auto"/>
                  <w:kern w:val="2"/>
                  <w:sz w:val="21"/>
                  <w:szCs w:val="21"/>
                  <w:lang w:val="en-US"/>
                </w:rPr>
              </w:del>
            </m:ctrlPr>
          </m:sSubPr>
          <m:e>
            <w:del w:id="3495" w:author="CCCF" w:date="2023-01-10T20:52:09Z">
              <m:r>
                <m:rPr/>
                <w:rPr>
                  <w:rFonts w:hint="default" w:ascii="Cambria Math" w:hAnsi="Cambria Math" w:cs="Times New Roman"/>
                  <w:color w:val="auto"/>
                  <w:kern w:val="2"/>
                  <w:sz w:val="21"/>
                  <w:szCs w:val="21"/>
                  <w:lang w:val="en-US" w:eastAsia="zh-CN"/>
                </w:rPr>
                <m:t>s</m:t>
              </m:r>
            </w:del>
            <m:ctrlPr>
              <w:del w:id="3496" w:author="CCCF" w:date="2023-01-10T20:52:09Z">
                <w:rPr>
                  <w:rFonts w:ascii="Cambria Math" w:hAnsi="Cambria Math" w:cs="Times New Roman"/>
                  <w:i/>
                  <w:color w:val="auto"/>
                  <w:kern w:val="2"/>
                  <w:sz w:val="21"/>
                  <w:szCs w:val="21"/>
                  <w:lang w:val="en-US"/>
                </w:rPr>
              </w:del>
            </m:ctrlPr>
          </m:e>
          <m:sub>
            <w:del w:id="3497" w:author="CCCF" w:date="2023-01-10T20:52:09Z">
              <m:r>
                <m:rPr/>
                <w:rPr>
                  <w:rFonts w:hint="default" w:ascii="Cambria Math" w:hAnsi="Cambria Math" w:cs="Times New Roman"/>
                  <w:color w:val="auto"/>
                  <w:kern w:val="2"/>
                  <w:sz w:val="21"/>
                  <w:szCs w:val="21"/>
                  <w:lang w:val="en-US" w:eastAsia="zh-CN"/>
                </w:rPr>
                <m:t>i</m:t>
              </m:r>
            </w:del>
            <m:ctrlPr>
              <w:del w:id="3498" w:author="CCCF" w:date="2023-01-10T20:52:09Z">
                <w:rPr>
                  <w:rFonts w:ascii="Cambria Math" w:hAnsi="Cambria Math" w:cs="Times New Roman"/>
                  <w:i/>
                  <w:color w:val="auto"/>
                  <w:kern w:val="2"/>
                  <w:sz w:val="21"/>
                  <w:szCs w:val="21"/>
                  <w:lang w:val="en-US"/>
                </w:rPr>
              </w:del>
            </m:ctrlPr>
          </m:sub>
        </m:sSub>
      </m:oMath>
      <w:r>
        <w:rPr>
          <w:rFonts w:hint="default" w:ascii="Times New Roman" w:hAnsi="Times New Roman" w:cs="Times New Roman"/>
          <w:i w:val="0"/>
          <w:color w:val="auto"/>
          <w:kern w:val="2"/>
          <w:sz w:val="21"/>
          <w:szCs w:val="21"/>
          <w:lang w:val="en-US" w:eastAsia="zh-CN"/>
        </w:rPr>
        <w:t>没有闭式解</w:t>
      </w:r>
      <w:del w:id="3499" w:author="CCCF" w:date="2023-01-09T22:27:51Z">
        <w:r>
          <w:rPr>
            <w:rFonts w:hint="default" w:ascii="Times New Roman" w:hAnsi="Times New Roman" w:cs="Times New Roman"/>
            <w:i w:val="0"/>
            <w:color w:val="auto"/>
            <w:kern w:val="2"/>
            <w:sz w:val="21"/>
            <w:szCs w:val="21"/>
            <w:lang w:val="en-US" w:eastAsia="zh-CN"/>
          </w:rPr>
          <w:delText>（</w:delText>
        </w:r>
      </w:del>
      <w:del w:id="3500" w:author="CCCF" w:date="2023-01-09T22:27:51Z">
        <w:r>
          <w:rPr>
            <w:rFonts w:hint="default" w:ascii="Times New Roman" w:hAnsi="Times New Roman" w:cs="Times New Roman"/>
            <w:i/>
            <w:iCs/>
            <w:color w:val="auto"/>
            <w:kern w:val="2"/>
            <w:sz w:val="21"/>
            <w:szCs w:val="21"/>
            <w:lang w:val="en-US" w:eastAsia="zh-CN"/>
          </w:rPr>
          <w:delText>closeform solution</w:delText>
        </w:r>
      </w:del>
      <w:del w:id="3501" w:author="CCCF" w:date="2023-01-09T22:27:51Z">
        <w:r>
          <w:rPr>
            <w:rFonts w:hint="default" w:ascii="Times New Roman" w:hAnsi="Times New Roman" w:cs="Times New Roman"/>
            <w:i w:val="0"/>
            <w:color w:val="auto"/>
            <w:kern w:val="2"/>
            <w:sz w:val="21"/>
            <w:szCs w:val="21"/>
            <w:lang w:val="en-US" w:eastAsia="zh-CN"/>
          </w:rPr>
          <w:delText>）</w:delText>
        </w:r>
      </w:del>
      <w:r>
        <w:rPr>
          <w:rFonts w:hint="default" w:ascii="Times New Roman" w:hAnsi="Times New Roman" w:cs="Times New Roman"/>
          <w:i w:val="0"/>
          <w:color w:val="auto"/>
          <w:kern w:val="2"/>
          <w:sz w:val="21"/>
          <w:szCs w:val="21"/>
          <w:lang w:val="en-US" w:eastAsia="zh-CN"/>
        </w:rPr>
        <w:t>，因而采用</w:t>
      </w:r>
      <w:commentRangeStart w:id="7"/>
      <w:r>
        <w:rPr>
          <w:rFonts w:hint="default" w:ascii="Times New Roman" w:hAnsi="Times New Roman" w:cs="Times New Roman"/>
          <w:i w:val="0"/>
          <w:color w:val="auto"/>
          <w:kern w:val="2"/>
          <w:sz w:val="21"/>
          <w:szCs w:val="21"/>
          <w:lang w:val="en-US" w:eastAsia="zh-CN"/>
        </w:rPr>
        <w:t>近似离散推断的策略</w:t>
      </w:r>
      <w:commentRangeEnd w:id="7"/>
      <w:r>
        <w:commentReference w:id="7"/>
      </w:r>
      <w:ins w:id="3502" w:author="Administrator" w:date="2023-01-12T19:45:44Z">
        <w:r>
          <w:rPr>
            <w:rFonts w:hint="default" w:ascii="Times New Roman" w:hAnsi="Times New Roman" w:cs="Times New Roman"/>
            <w:color w:val="auto"/>
            <w:kern w:val="2"/>
            <w:sz w:val="21"/>
            <w:szCs w:val="21"/>
            <w:lang w:val="en-US" w:eastAsia="zh-CN"/>
            <w:rPrChange w:id="3503" w:author="Administrator" w:date="2023-01-12T19:45:51Z">
              <w:rPr>
                <w:rFonts w:hint="eastAsia"/>
                <w:lang w:val="en-US" w:eastAsia="zh-CN"/>
              </w:rPr>
            </w:rPrChange>
          </w:rPr>
          <w:t>来</w:t>
        </w:r>
      </w:ins>
      <w:del w:id="3505" w:author="CCCF" w:date="2023-01-10T20:50:37Z">
        <w:r>
          <w:rPr>
            <w:rFonts w:hint="default" w:ascii="Times New Roman" w:hAnsi="Times New Roman" w:cs="Times New Roman"/>
            <w:i w:val="0"/>
            <w:color w:val="auto"/>
            <w:kern w:val="2"/>
            <w:sz w:val="21"/>
            <w:szCs w:val="21"/>
            <w:lang w:val="en-US" w:eastAsia="zh-CN"/>
          </w:rPr>
          <w:delText>得到</w:delText>
        </w:r>
      </w:del>
      <w:ins w:id="3506" w:author="CCCF" w:date="2023-01-10T20:50:40Z">
        <w:r>
          <w:rPr>
            <w:rFonts w:hint="eastAsia" w:ascii="Times New Roman" w:hAnsi="Times New Roman" w:cs="Times New Roman"/>
            <w:i w:val="0"/>
            <w:color w:val="auto"/>
            <w:kern w:val="2"/>
            <w:sz w:val="21"/>
            <w:szCs w:val="21"/>
            <w:lang w:val="en-US" w:eastAsia="zh-CN"/>
          </w:rPr>
          <w:t>推导</w:t>
        </w:r>
      </w:ins>
      <w:r>
        <w:rPr>
          <w:rFonts w:hint="default" w:ascii="Times New Roman" w:hAnsi="Times New Roman" w:cs="Times New Roman"/>
          <w:i w:val="0"/>
          <w:color w:val="auto"/>
          <w:kern w:val="2"/>
          <w:sz w:val="21"/>
          <w:szCs w:val="21"/>
          <w:lang w:val="en-US" w:eastAsia="zh-CN"/>
        </w:rPr>
        <w:t>该隐</w:t>
      </w:r>
      <w:del w:id="3507" w:author="Administrator" w:date="2023-01-12T19:45:27Z">
        <w:r>
          <w:rPr>
            <w:rFonts w:hint="default" w:ascii="Times New Roman" w:hAnsi="Times New Roman" w:cs="Times New Roman"/>
            <w:i w:val="0"/>
            <w:color w:val="auto"/>
            <w:kern w:val="2"/>
            <w:sz w:val="21"/>
            <w:szCs w:val="21"/>
            <w:lang w:val="en-US" w:eastAsia="zh-CN"/>
          </w:rPr>
          <w:delText>含</w:delText>
        </w:r>
      </w:del>
      <w:r>
        <w:rPr>
          <w:rFonts w:hint="default" w:ascii="Times New Roman" w:hAnsi="Times New Roman" w:cs="Times New Roman"/>
          <w:i w:val="0"/>
          <w:color w:val="auto"/>
          <w:kern w:val="2"/>
          <w:sz w:val="21"/>
          <w:szCs w:val="21"/>
          <w:lang w:val="en-US" w:eastAsia="zh-CN"/>
        </w:rPr>
        <w:t>变量的近似后验分布。</w:t>
      </w:r>
      <w:ins w:id="3508" w:author="CCCF" w:date="2023-01-10T20:57:41Z">
        <w:r>
          <w:rPr>
            <w:rFonts w:hint="eastAsia" w:ascii="Times New Roman" w:hAnsi="Times New Roman" w:cs="Times New Roman"/>
            <w:i w:val="0"/>
            <w:color w:val="auto"/>
            <w:kern w:val="2"/>
            <w:sz w:val="21"/>
            <w:szCs w:val="21"/>
            <w:lang w:val="en-US" w:eastAsia="zh-CN"/>
          </w:rPr>
          <w:t>需要</w:t>
        </w:r>
      </w:ins>
      <w:ins w:id="3509" w:author="CCCF" w:date="2023-01-10T20:57:42Z">
        <w:r>
          <w:rPr>
            <w:rFonts w:hint="eastAsia" w:ascii="Times New Roman" w:hAnsi="Times New Roman" w:cs="Times New Roman"/>
            <w:i w:val="0"/>
            <w:color w:val="auto"/>
            <w:kern w:val="2"/>
            <w:sz w:val="21"/>
            <w:szCs w:val="21"/>
            <w:lang w:val="en-US" w:eastAsia="zh-CN"/>
          </w:rPr>
          <w:t>说明</w:t>
        </w:r>
      </w:ins>
      <w:ins w:id="3510" w:author="CCCF" w:date="2023-01-10T20:57:43Z">
        <w:r>
          <w:rPr>
            <w:rFonts w:hint="eastAsia" w:ascii="Times New Roman" w:hAnsi="Times New Roman" w:cs="Times New Roman"/>
            <w:i w:val="0"/>
            <w:color w:val="auto"/>
            <w:kern w:val="2"/>
            <w:sz w:val="21"/>
            <w:szCs w:val="21"/>
            <w:lang w:val="en-US" w:eastAsia="zh-CN"/>
          </w:rPr>
          <w:t>的是</w:t>
        </w:r>
      </w:ins>
      <w:del w:id="3511" w:author="CCCF" w:date="2023-01-10T20:52:25Z">
        <w:r>
          <w:rPr>
            <w:rFonts w:hint="default" w:ascii="Times New Roman" w:hAnsi="Times New Roman" w:cs="Times New Roman"/>
            <w:i w:val="0"/>
            <w:color w:val="auto"/>
            <w:kern w:val="2"/>
            <w:sz w:val="21"/>
            <w:szCs w:val="21"/>
            <w:lang w:val="en-US" w:eastAsia="zh-CN"/>
          </w:rPr>
          <w:delText>对于</w:delText>
        </w:r>
      </w:del>
      <w:del w:id="3512" w:author="CCCF" w:date="2023-01-10T20:52:23Z">
        <w:r>
          <w:rPr>
            <w:rFonts w:hint="default" w:ascii="Times New Roman" w:hAnsi="Times New Roman" w:cs="Times New Roman"/>
            <w:i/>
            <w:iCs/>
            <w:color w:val="auto"/>
            <w:kern w:val="2"/>
            <w:sz w:val="21"/>
            <w:szCs w:val="21"/>
            <w:lang w:val="en-US" w:eastAsia="zh-CN"/>
          </w:rPr>
          <w:delText>s</w:delText>
        </w:r>
      </w:del>
      <w:del w:id="3513" w:author="CCCF" w:date="2023-01-10T20:52:23Z">
        <w:r>
          <w:rPr>
            <w:rFonts w:hint="default" w:ascii="Times New Roman" w:hAnsi="Times New Roman" w:cs="Times New Roman"/>
            <w:i w:val="0"/>
            <w:color w:val="auto"/>
            <w:kern w:val="2"/>
            <w:sz w:val="21"/>
            <w:szCs w:val="21"/>
            <w:lang w:val="en-US" w:eastAsia="zh-CN"/>
          </w:rPr>
          <w:delText>和</w:delText>
        </w:r>
      </w:del>
      <w:del w:id="3514" w:author="CCCF" w:date="2023-01-10T20:52:23Z">
        <w:r>
          <w:rPr>
            <w:rFonts w:hint="default" w:ascii="Times New Roman" w:hAnsi="Times New Roman" w:cs="Times New Roman"/>
            <w:i/>
            <w:iCs/>
            <w:color w:val="auto"/>
            <w:kern w:val="2"/>
            <w:sz w:val="21"/>
            <w:szCs w:val="21"/>
            <w:lang w:val="en-US" w:eastAsia="zh-CN"/>
          </w:rPr>
          <w:delText>b</w:delText>
        </w:r>
      </w:del>
      <w:del w:id="3515" w:author="CCCF" w:date="2023-01-10T20:52:23Z">
        <w:r>
          <w:rPr>
            <w:rFonts w:hint="default" w:ascii="Times New Roman" w:hAnsi="Times New Roman" w:cs="Times New Roman"/>
            <w:i w:val="0"/>
            <w:color w:val="auto"/>
            <w:kern w:val="2"/>
            <w:sz w:val="21"/>
            <w:szCs w:val="21"/>
            <w:lang w:val="en-US" w:eastAsia="zh-CN"/>
          </w:rPr>
          <w:delText>，</w:delText>
        </w:r>
      </w:del>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default" w:ascii="Times New Roman" w:hAnsi="Times New Roman"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del w:id="3516" w:author="CCCF" w:date="2023-01-10T20:52:31Z">
        <w:r>
          <w:rPr>
            <w:rFonts w:hint="default" w:ascii="Times New Roman" w:hAnsi="Times New Roman" w:cs="Times New Roman"/>
            <w:i w:val="0"/>
            <w:color w:val="auto"/>
            <w:kern w:val="2"/>
            <w:sz w:val="21"/>
            <w:szCs w:val="21"/>
            <w:lang w:val="en-US" w:eastAsia="zh-CN"/>
          </w:rPr>
          <w:delText>中</w:delText>
        </w:r>
      </w:del>
      <w:del w:id="3517" w:author="CCCF" w:date="2023-01-10T20:51:14Z">
        <w:r>
          <w:rPr>
            <w:rFonts w:hint="default" w:ascii="Times New Roman" w:hAnsi="Times New Roman" w:cs="Times New Roman"/>
            <w:i w:val="0"/>
            <w:color w:val="auto"/>
            <w:kern w:val="2"/>
            <w:sz w:val="21"/>
            <w:szCs w:val="21"/>
            <w:lang w:val="en-US" w:eastAsia="zh-CN"/>
          </w:rPr>
          <w:delText>的</w:delText>
        </w:r>
      </w:del>
      <w:ins w:id="3518" w:author="CCCF" w:date="2023-01-10T20:51:15Z">
        <w:r>
          <w:rPr>
            <w:rFonts w:hint="eastAsia" w:ascii="Times New Roman" w:hAnsi="Times New Roman" w:cs="Times New Roman"/>
            <w:i w:val="0"/>
            <w:color w:val="auto"/>
            <w:kern w:val="2"/>
            <w:sz w:val="21"/>
            <w:szCs w:val="21"/>
            <w:lang w:val="en-US" w:eastAsia="zh-CN"/>
          </w:rPr>
          <w:t>对</w:t>
        </w:r>
      </w:ins>
      <w:ins w:id="3519" w:author="CCCF" w:date="2023-01-10T20:52:33Z">
        <w:r>
          <w:rPr>
            <w:rFonts w:hint="eastAsia" w:ascii="Times New Roman" w:hAnsi="Times New Roman" w:cs="Times New Roman"/>
            <w:i w:val="0"/>
            <w:color w:val="auto"/>
            <w:kern w:val="2"/>
            <w:sz w:val="21"/>
            <w:szCs w:val="21"/>
            <w:lang w:val="en-US" w:eastAsia="zh-CN"/>
          </w:rPr>
          <w:t>隐变量</w:t>
        </w:r>
      </w:ins>
      <w:ins w:id="3520" w:author="CCCF" w:date="2023-01-10T20:52:33Z">
        <w:r>
          <w:rPr>
            <w:rFonts w:hint="default" w:ascii="Times New Roman" w:hAnsi="Times New Roman" w:cs="Times New Roman"/>
            <w:i/>
            <w:iCs/>
            <w:color w:val="auto"/>
            <w:kern w:val="2"/>
            <w:sz w:val="21"/>
            <w:szCs w:val="21"/>
            <w:lang w:val="en-US" w:eastAsia="zh-CN"/>
          </w:rPr>
          <w:t>s</w:t>
        </w:r>
      </w:ins>
      <w:ins w:id="3521" w:author="CCCF" w:date="2023-01-10T20:52:33Z">
        <w:r>
          <w:rPr>
            <w:rFonts w:hint="default" w:ascii="Times New Roman" w:hAnsi="Times New Roman" w:cs="Times New Roman"/>
            <w:i w:val="0"/>
            <w:color w:val="auto"/>
            <w:kern w:val="2"/>
            <w:sz w:val="21"/>
            <w:szCs w:val="21"/>
            <w:lang w:val="en-US" w:eastAsia="zh-CN"/>
          </w:rPr>
          <w:t>和</w:t>
        </w:r>
      </w:ins>
      <w:ins w:id="3522" w:author="CCCF" w:date="2023-01-10T20:52:33Z">
        <w:r>
          <w:rPr>
            <w:rFonts w:hint="default" w:ascii="Times New Roman" w:hAnsi="Times New Roman" w:cs="Times New Roman"/>
            <w:i/>
            <w:iCs/>
            <w:color w:val="auto"/>
            <w:kern w:val="2"/>
            <w:sz w:val="21"/>
            <w:szCs w:val="21"/>
            <w:lang w:val="en-US" w:eastAsia="zh-CN"/>
          </w:rPr>
          <w:t>b</w:t>
        </w:r>
      </w:ins>
      <w:r>
        <w:rPr>
          <w:rFonts w:hint="default" w:ascii="Times New Roman" w:hAnsi="Times New Roman" w:cs="Times New Roman"/>
          <w:i w:val="0"/>
          <w:color w:val="auto"/>
          <w:kern w:val="2"/>
          <w:sz w:val="21"/>
          <w:szCs w:val="21"/>
          <w:lang w:val="en-US" w:eastAsia="zh-CN"/>
        </w:rPr>
        <w:t>后验分布</w:t>
      </w:r>
      <w:ins w:id="3523" w:author="CCCF" w:date="2023-01-10T20:51:18Z">
        <w:r>
          <w:rPr>
            <w:rFonts w:hint="eastAsia" w:ascii="Times New Roman" w:hAnsi="Times New Roman" w:cs="Times New Roman"/>
            <w:i w:val="0"/>
            <w:color w:val="auto"/>
            <w:kern w:val="2"/>
            <w:sz w:val="21"/>
            <w:szCs w:val="21"/>
            <w:lang w:val="en-US" w:eastAsia="zh-CN"/>
          </w:rPr>
          <w:t>的</w:t>
        </w:r>
      </w:ins>
      <w:r>
        <w:rPr>
          <w:rFonts w:hint="default" w:ascii="Times New Roman" w:hAnsi="Times New Roman" w:cs="Times New Roman"/>
          <w:i w:val="0"/>
          <w:color w:val="auto"/>
          <w:kern w:val="2"/>
          <w:sz w:val="21"/>
          <w:szCs w:val="21"/>
          <w:lang w:val="en-US" w:eastAsia="zh-CN"/>
        </w:rPr>
        <w:t>推断结果是</w:t>
      </w:r>
      <w:ins w:id="3524" w:author="CCCF" w:date="2023-01-10T20:51:27Z">
        <w:r>
          <w:rPr>
            <w:rFonts w:hint="eastAsia" w:ascii="Times New Roman" w:hAnsi="Times New Roman" w:cs="Times New Roman"/>
            <w:i w:val="0"/>
            <w:color w:val="auto"/>
            <w:kern w:val="2"/>
            <w:sz w:val="21"/>
            <w:szCs w:val="21"/>
            <w:lang w:val="en-US" w:eastAsia="zh-CN"/>
          </w:rPr>
          <w:t>一致</w:t>
        </w:r>
      </w:ins>
      <w:del w:id="3525" w:author="CCCF" w:date="2023-01-10T20:51:23Z">
        <w:r>
          <w:rPr>
            <w:rFonts w:hint="default" w:ascii="Times New Roman" w:hAnsi="Times New Roman" w:cs="Times New Roman"/>
            <w:i w:val="0"/>
            <w:color w:val="auto"/>
            <w:kern w:val="2"/>
            <w:sz w:val="21"/>
            <w:szCs w:val="21"/>
            <w:lang w:val="en-US" w:eastAsia="zh-CN"/>
          </w:rPr>
          <w:delText>一</w:delText>
        </w:r>
      </w:del>
      <w:del w:id="3526" w:author="CCCF" w:date="2023-01-10T20:51:21Z">
        <w:r>
          <w:rPr>
            <w:rFonts w:hint="default" w:ascii="Times New Roman" w:hAnsi="Times New Roman" w:cs="Times New Roman"/>
            <w:i w:val="0"/>
            <w:color w:val="auto"/>
            <w:kern w:val="2"/>
            <w:sz w:val="21"/>
            <w:szCs w:val="21"/>
            <w:lang w:val="en-US" w:eastAsia="zh-CN"/>
          </w:rPr>
          <w:delText>样</w:delText>
        </w:r>
      </w:del>
      <w:r>
        <w:rPr>
          <w:rFonts w:hint="default" w:ascii="Times New Roman" w:hAnsi="Times New Roman" w:cs="Times New Roman"/>
          <w:i w:val="0"/>
          <w:color w:val="auto"/>
          <w:kern w:val="2"/>
          <w:sz w:val="21"/>
          <w:szCs w:val="21"/>
          <w:lang w:val="en-US" w:eastAsia="zh-CN"/>
        </w:rPr>
        <w:t>的。</w:t>
      </w:r>
      <w:ins w:id="3527" w:author="CCCF" w:date="2023-01-10T20:57:36Z">
        <w:r>
          <w:rPr>
            <w:rFonts w:hint="eastAsia" w:ascii="Times New Roman" w:hAnsi="Times New Roman" w:cs="Times New Roman"/>
            <w:i w:val="0"/>
            <w:color w:val="auto"/>
            <w:kern w:val="2"/>
            <w:sz w:val="21"/>
            <w:szCs w:val="21"/>
            <w:lang w:val="en-US" w:eastAsia="zh-CN"/>
          </w:rPr>
          <w:t>具体而言，</w:t>
        </w:r>
      </w:ins>
      <w:del w:id="3528" w:author="CCCF" w:date="2023-01-10T20:57:36Z">
        <w:r>
          <w:rPr>
            <w:rFonts w:hint="default" w:ascii="Times New Roman" w:hAnsi="Times New Roman" w:cs="Times New Roman"/>
            <w:i w:val="0"/>
            <w:color w:val="auto"/>
            <w:kern w:val="2"/>
            <w:sz w:val="21"/>
            <w:szCs w:val="21"/>
            <w:lang w:val="en-US" w:eastAsia="zh-CN"/>
          </w:rPr>
          <w:delText>其</w:delText>
        </w:r>
      </w:del>
      <w:del w:id="3529" w:author="CCCF" w:date="2023-01-10T20:57:37Z">
        <w:r>
          <w:rPr>
            <w:rFonts w:hint="default" w:ascii="Times New Roman" w:hAnsi="Times New Roman" w:cs="Times New Roman"/>
            <w:i w:val="0"/>
            <w:color w:val="auto"/>
            <w:kern w:val="2"/>
            <w:sz w:val="21"/>
            <w:szCs w:val="21"/>
            <w:lang w:val="en-US" w:eastAsia="zh-CN"/>
          </w:rPr>
          <w:delText>中</w:delText>
        </w:r>
      </w:del>
      <w:ins w:id="3530" w:author="CCCF" w:date="2023-01-10T20:54:11Z">
        <w:r>
          <w:rPr>
            <w:rFonts w:hint="eastAsia" w:ascii="Times New Roman" w:hAnsi="Times New Roman" w:cs="Times New Roman"/>
            <w:i w:val="0"/>
            <w:color w:val="auto"/>
            <w:kern w:val="2"/>
            <w:sz w:val="21"/>
            <w:szCs w:val="21"/>
            <w:lang w:val="en-US" w:eastAsia="zh-CN"/>
          </w:rPr>
          <w:t>隐变量</w:t>
        </w:r>
      </w:ins>
      <w:r>
        <w:rPr>
          <w:rFonts w:hint="default" w:ascii="Times New Roman" w:hAnsi="Times New Roman" w:cs="Times New Roman"/>
          <w:i/>
          <w:iCs/>
          <w:color w:val="auto"/>
          <w:kern w:val="2"/>
          <w:sz w:val="21"/>
          <w:szCs w:val="21"/>
          <w:lang w:val="en-US" w:eastAsia="zh-CN"/>
        </w:rPr>
        <w:t>s</w:t>
      </w:r>
      <w:del w:id="3531" w:author="CCCF" w:date="2023-01-10T20:54:15Z">
        <w:r>
          <w:rPr>
            <w:rFonts w:hint="default" w:ascii="Times New Roman" w:hAnsi="Times New Roman" w:cs="Times New Roman"/>
            <w:i w:val="0"/>
            <w:color w:val="auto"/>
            <w:kern w:val="2"/>
            <w:sz w:val="21"/>
            <w:szCs w:val="21"/>
            <w:lang w:val="en-US" w:eastAsia="zh-CN"/>
          </w:rPr>
          <w:delText>结</w:delText>
        </w:r>
      </w:del>
      <w:del w:id="3532" w:author="CCCF" w:date="2023-01-10T20:53:56Z">
        <w:r>
          <w:rPr>
            <w:rFonts w:hint="default" w:ascii="Times New Roman" w:hAnsi="Times New Roman" w:cs="Times New Roman"/>
            <w:i w:val="0"/>
            <w:color w:val="auto"/>
            <w:kern w:val="2"/>
            <w:sz w:val="21"/>
            <w:szCs w:val="21"/>
            <w:lang w:val="en-US" w:eastAsia="zh-CN"/>
          </w:rPr>
          <w:delText>果的隐含变量</w:delText>
        </w:r>
      </w:del>
      <w:r>
        <w:rPr>
          <w:rFonts w:hint="default" w:ascii="Times New Roman" w:hAnsi="Times New Roman" w:cs="Times New Roman"/>
          <w:i w:val="0"/>
          <w:color w:val="auto"/>
          <w:kern w:val="2"/>
          <w:sz w:val="21"/>
          <w:szCs w:val="21"/>
          <w:lang w:val="en-US" w:eastAsia="zh-CN"/>
        </w:rPr>
        <w:t>的后验分布</w:t>
      </w:r>
      <w:ins w:id="3533" w:author="CCCF" w:date="2023-01-10T20:58:01Z">
        <w:r>
          <w:rPr>
            <w:rFonts w:hint="eastAsia" w:ascii="Times New Roman" w:hAnsi="Times New Roman" w:cs="Times New Roman"/>
            <w:i w:val="0"/>
            <w:color w:val="auto"/>
            <w:kern w:val="2"/>
            <w:sz w:val="21"/>
            <w:szCs w:val="21"/>
            <w:lang w:val="en-US" w:eastAsia="zh-CN"/>
          </w:rPr>
          <w:t>的</w:t>
        </w:r>
      </w:ins>
      <w:r>
        <w:rPr>
          <w:rFonts w:hint="default" w:ascii="Times New Roman" w:hAnsi="Times New Roman" w:cs="Times New Roman"/>
          <w:i w:val="0"/>
          <w:color w:val="auto"/>
          <w:kern w:val="2"/>
          <w:sz w:val="21"/>
          <w:szCs w:val="21"/>
          <w:lang w:val="en-US" w:eastAsia="zh-CN"/>
        </w:rPr>
        <w:t>推断</w:t>
      </w:r>
      <w:ins w:id="3534" w:author="CCCF" w:date="2023-01-10T20:58:18Z">
        <w:r>
          <w:rPr>
            <w:rFonts w:hint="eastAsia" w:ascii="Times New Roman" w:hAnsi="Times New Roman" w:cs="Times New Roman"/>
            <w:i w:val="0"/>
            <w:color w:val="auto"/>
            <w:kern w:val="2"/>
            <w:sz w:val="21"/>
            <w:szCs w:val="21"/>
            <w:lang w:val="en-US" w:eastAsia="zh-CN"/>
          </w:rPr>
          <w:t>结果</w:t>
        </w:r>
      </w:ins>
      <w:ins w:id="3535" w:author="CCCF" w:date="2023-01-10T20:54:21Z">
        <w:r>
          <w:rPr>
            <w:rFonts w:hint="eastAsia" w:ascii="Times New Roman" w:hAnsi="Times New Roman" w:cs="Times New Roman"/>
            <w:i w:val="0"/>
            <w:color w:val="auto"/>
            <w:kern w:val="2"/>
            <w:sz w:val="21"/>
            <w:szCs w:val="21"/>
            <w:lang w:val="en-US" w:eastAsia="zh-CN"/>
          </w:rPr>
          <w:t>如下</w:t>
        </w:r>
      </w:ins>
      <w:del w:id="3536" w:author="CCCF" w:date="2023-01-10T20:54:19Z">
        <w:r>
          <w:rPr>
            <w:rFonts w:hint="default" w:ascii="Times New Roman" w:hAnsi="Times New Roman" w:cs="Times New Roman"/>
            <w:i w:val="0"/>
            <w:color w:val="auto"/>
            <w:kern w:val="2"/>
            <w:sz w:val="21"/>
            <w:szCs w:val="21"/>
            <w:lang w:val="en-US" w:eastAsia="zh-CN"/>
          </w:rPr>
          <w:delText>如下</w:delText>
        </w:r>
      </w:del>
      <w:r>
        <w:rPr>
          <w:rFonts w:hint="default" w:ascii="Times New Roman" w:hAnsi="Times New Roman" w:cs="Times New Roman"/>
          <w:i w:val="0"/>
          <w:color w:val="auto"/>
          <w:kern w:val="2"/>
          <w:sz w:val="21"/>
          <w:szCs w:val="21"/>
          <w:lang w:val="en-US" w:eastAsia="zh-CN"/>
        </w:rPr>
        <w:t>：</w:t>
      </w:r>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del w:id="3538" w:author="Administrator" w:date="2023-01-14T22:01:00Z"/>
          <w:rFonts w:hint="default" w:ascii="Times New Roman" w:hAnsi="Times New Roman" w:cs="Times New Roman"/>
          <w:i/>
          <w:color w:val="auto"/>
          <w:kern w:val="2"/>
          <w:sz w:val="21"/>
          <w:szCs w:val="21"/>
          <w:lang w:val="en-US" w:eastAsia="zh-CN" w:bidi="ar-SA"/>
        </w:rPr>
        <w:pPrChange w:id="3537" w:author="Administrator" w:date="2023-01-14T22:05:07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m:oMathPara>
        <m:oMath>
          <w:del w:id="3539" w:author="Administrator" w:date="2023-01-14T22:01:00Z">
            <m:r>
              <m:rPr/>
              <w:rPr>
                <w:rFonts w:hint="default" w:ascii="Cambria Math" w:hAnsi="Cambria Math" w:cs="Times New Roman"/>
                <w:color w:val="auto"/>
                <w:kern w:val="2"/>
                <w:sz w:val="21"/>
                <w:szCs w:val="21"/>
                <w:lang w:val="en-US" w:eastAsia="zh-CN" w:bidi="ar-SA"/>
              </w:rPr>
              <m:t>s</m:t>
            </m:r>
          </w:del>
          <w:del w:id="3540" w:author="Administrator" w:date="2023-01-14T22:01:00Z">
            <m:r>
              <m:rPr/>
              <w:rPr>
                <w:rFonts w:ascii="Cambria Math" w:hAnsi="Cambria Math" w:cs="Times New Roman"/>
                <w:color w:val="auto"/>
                <w:kern w:val="2"/>
                <w:sz w:val="21"/>
                <w:szCs w:val="21"/>
                <w:lang w:val="en-US" w:bidi="ar-SA"/>
              </w:rPr>
              <m:t>∼</m:t>
            </m:r>
          </w:del>
          <w:del w:id="3541" w:author="Administrator" w:date="2023-01-14T22:01:00Z">
            <m:r>
              <m:rPr/>
              <w:rPr>
                <w:rFonts w:hint="default" w:ascii="Cambria Math" w:hAnsi="Cambria Math" w:cs="Times New Roman"/>
                <w:color w:val="auto"/>
                <w:kern w:val="2"/>
                <w:sz w:val="21"/>
                <w:szCs w:val="21"/>
                <w:lang w:val="en-US" w:eastAsia="zh-CN" w:bidi="ar-SA"/>
              </w:rPr>
              <m:t>N(</m:t>
            </m:r>
          </w:del>
          <m:f>
            <m:fPr>
              <m:ctrlPr>
                <w:del w:id="3542" w:author="Administrator" w:date="2023-01-14T22:01:00Z">
                  <w:rPr>
                    <w:rFonts w:hint="default" w:ascii="Cambria Math" w:hAnsi="Cambria Math" w:cs="Times New Roman"/>
                    <w:i/>
                    <w:color w:val="auto"/>
                    <w:kern w:val="2"/>
                    <w:sz w:val="21"/>
                    <w:szCs w:val="21"/>
                    <w:lang w:val="en-US" w:eastAsia="zh-CN" w:bidi="ar-SA"/>
                  </w:rPr>
                </w:del>
              </m:ctrlPr>
            </m:fPr>
            <m:num>
              <w:del w:id="3543" w:author="Administrator" w:date="2023-01-14T22:01:00Z">
                <m:r>
                  <m:rPr/>
                  <w:rPr>
                    <w:rFonts w:hint="default" w:ascii="Cambria Math" w:hAnsi="Cambria Math" w:cs="Times New Roman"/>
                    <w:color w:val="auto"/>
                    <w:kern w:val="2"/>
                    <w:sz w:val="21"/>
                    <w:szCs w:val="21"/>
                    <w:lang w:val="en-US" w:eastAsia="zh-CN" w:bidi="ar-SA"/>
                  </w:rPr>
                  <m:t>Y</m:t>
                </m:r>
              </w:del>
              <m:ctrlPr>
                <w:del w:id="3544" w:author="Administrator" w:date="2023-01-14T22:01:00Z">
                  <w:rPr>
                    <w:rFonts w:hint="default" w:ascii="Cambria Math" w:hAnsi="Cambria Math" w:cs="Times New Roman"/>
                    <w:i/>
                    <w:color w:val="auto"/>
                    <w:kern w:val="2"/>
                    <w:sz w:val="21"/>
                    <w:szCs w:val="21"/>
                    <w:lang w:val="en-US" w:eastAsia="zh-CN" w:bidi="ar-SA"/>
                  </w:rPr>
                </w:del>
              </m:ctrlPr>
            </m:num>
            <m:den>
              <w:del w:id="3545" w:author="Administrator" w:date="2023-01-14T22:01:00Z">
                <m:r>
                  <m:rPr/>
                  <w:rPr>
                    <w:rFonts w:hint="default" w:ascii="Cambria Math" w:hAnsi="Cambria Math" w:cs="Times New Roman"/>
                    <w:color w:val="auto"/>
                    <w:kern w:val="2"/>
                    <w:sz w:val="21"/>
                    <w:szCs w:val="21"/>
                    <w:lang w:val="en-US" w:eastAsia="zh-CN" w:bidi="ar-SA"/>
                  </w:rPr>
                  <m:t>X</m:t>
                </m:r>
              </w:del>
              <m:ctrlPr>
                <w:del w:id="3546" w:author="Administrator" w:date="2023-01-14T22:01:00Z">
                  <w:rPr>
                    <w:rFonts w:hint="default" w:ascii="Cambria Math" w:hAnsi="Cambria Math" w:cs="Times New Roman"/>
                    <w:i/>
                    <w:color w:val="auto"/>
                    <w:kern w:val="2"/>
                    <w:sz w:val="21"/>
                    <w:szCs w:val="21"/>
                    <w:lang w:val="en-US" w:eastAsia="zh-CN" w:bidi="ar-SA"/>
                  </w:rPr>
                </w:del>
              </m:ctrlPr>
            </m:den>
          </m:f>
          <w:del w:id="3547" w:author="Administrator" w:date="2023-01-14T22:01:00Z">
            <m:r>
              <m:rPr/>
              <w:rPr>
                <w:rFonts w:hint="default" w:ascii="Cambria Math" w:hAnsi="Cambria Math" w:cs="Times New Roman"/>
                <w:color w:val="auto"/>
                <w:kern w:val="2"/>
                <w:sz w:val="21"/>
                <w:szCs w:val="21"/>
                <w:lang w:val="en-US" w:eastAsia="zh-CN" w:bidi="ar-SA"/>
              </w:rPr>
              <m:t>,</m:t>
            </m:r>
          </w:del>
          <m:f>
            <m:fPr>
              <m:ctrlPr>
                <w:del w:id="3548" w:author="Administrator" w:date="2023-01-14T22:01:00Z">
                  <w:rPr>
                    <w:rFonts w:hint="default" w:ascii="Cambria Math" w:hAnsi="Cambria Math" w:cs="Times New Roman"/>
                    <w:i/>
                    <w:color w:val="auto"/>
                    <w:kern w:val="2"/>
                    <w:sz w:val="21"/>
                    <w:szCs w:val="21"/>
                    <w:lang w:val="en-US" w:eastAsia="zh-CN" w:bidi="ar-SA"/>
                  </w:rPr>
                </w:del>
              </m:ctrlPr>
            </m:fPr>
            <m:num>
              <w:del w:id="3549" w:author="Administrator" w:date="2023-01-14T22:01:00Z">
                <m:r>
                  <m:rPr/>
                  <w:rPr>
                    <w:rFonts w:hint="default" w:ascii="Cambria Math" w:hAnsi="Cambria Math" w:cs="Times New Roman"/>
                    <w:color w:val="auto"/>
                    <w:kern w:val="2"/>
                    <w:sz w:val="21"/>
                    <w:szCs w:val="21"/>
                    <w:lang w:val="en-US" w:eastAsia="zh-CN" w:bidi="ar-SA"/>
                  </w:rPr>
                  <m:t>1</m:t>
                </m:r>
              </w:del>
              <m:ctrlPr>
                <w:del w:id="3550" w:author="Administrator" w:date="2023-01-14T22:01:00Z">
                  <w:rPr>
                    <w:rFonts w:hint="default" w:ascii="Cambria Math" w:hAnsi="Cambria Math" w:cs="Times New Roman"/>
                    <w:i/>
                    <w:color w:val="auto"/>
                    <w:kern w:val="2"/>
                    <w:sz w:val="21"/>
                    <w:szCs w:val="21"/>
                    <w:lang w:val="en-US" w:eastAsia="zh-CN" w:bidi="ar-SA"/>
                  </w:rPr>
                </w:del>
              </m:ctrlPr>
            </m:num>
            <m:den>
              <w:del w:id="3551" w:author="Administrator" w:date="2023-01-14T22:01:00Z">
                <m:r>
                  <m:rPr/>
                  <w:rPr>
                    <w:rFonts w:hint="default" w:ascii="Cambria Math" w:hAnsi="Cambria Math" w:cs="Times New Roman"/>
                    <w:color w:val="auto"/>
                    <w:kern w:val="2"/>
                    <w:sz w:val="21"/>
                    <w:szCs w:val="21"/>
                    <w:lang w:val="en-US" w:eastAsia="zh-CN" w:bidi="ar-SA"/>
                  </w:rPr>
                  <m:t>X</m:t>
                </m:r>
              </w:del>
              <m:ctrlPr>
                <w:del w:id="3552" w:author="Administrator" w:date="2023-01-14T22:01:00Z">
                  <w:rPr>
                    <w:rFonts w:hint="default" w:ascii="Cambria Math" w:hAnsi="Cambria Math" w:cs="Times New Roman"/>
                    <w:i/>
                    <w:color w:val="auto"/>
                    <w:kern w:val="2"/>
                    <w:sz w:val="21"/>
                    <w:szCs w:val="21"/>
                    <w:lang w:val="en-US" w:eastAsia="zh-CN" w:bidi="ar-SA"/>
                  </w:rPr>
                </w:del>
              </m:ctrlPr>
            </m:den>
          </m:f>
          <w:del w:id="3553" w:author="Administrator" w:date="2023-01-14T22:01:00Z">
            <m:r>
              <m:rPr/>
              <w:rPr>
                <w:rFonts w:hint="default" w:ascii="Cambria Math" w:hAnsi="Cambria Math" w:cs="Times New Roman"/>
                <w:color w:val="auto"/>
                <w:kern w:val="2"/>
                <w:sz w:val="21"/>
                <w:szCs w:val="21"/>
                <w:lang w:val="en-US" w:eastAsia="zh-CN" w:bidi="ar-SA"/>
              </w:rPr>
              <m:t>)</m:t>
            </m:r>
          </w:del>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del w:id="3555" w:author="Administrator" w:date="2023-01-14T22:01:00Z"/>
          <w:rFonts w:ascii="Times New Roman" w:hAnsi="Times New Roman" w:cs="Times New Roman"/>
          <w:i/>
          <w:color w:val="auto"/>
          <w:kern w:val="2"/>
          <w:sz w:val="21"/>
          <w:szCs w:val="21"/>
          <w:lang w:val="en-US" w:bidi="ar-SA"/>
        </w:rPr>
        <w:pPrChange w:id="3554" w:author="Administrator" w:date="2023-01-14T22:05:07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m:oMathPara>
        <m:oMath>
          <w:del w:id="3556" w:author="Administrator" w:date="2023-01-14T22:01:00Z">
            <m:r>
              <m:rPr/>
              <w:rPr>
                <w:rFonts w:hint="default" w:ascii="Cambria Math" w:hAnsi="Cambria Math" w:cs="Times New Roman"/>
                <w:color w:val="auto"/>
                <w:kern w:val="2"/>
                <w:sz w:val="21"/>
                <w:szCs w:val="21"/>
                <w:lang w:val="en-US" w:eastAsia="zh-CN" w:bidi="ar-SA"/>
              </w:rPr>
              <m:t>X</m:t>
            </m:r>
          </w:del>
          <w:del w:id="3557" w:author="Administrator" w:date="2023-01-14T22:01:00Z">
            <m:r>
              <m:rPr>
                <m:sty m:val="p"/>
              </m:rPr>
              <w:rPr>
                <w:rFonts w:hint="default" w:ascii="Cambria Math" w:hAnsi="Cambria Math" w:cs="Times New Roman"/>
                <w:color w:val="auto"/>
                <w:kern w:val="2"/>
                <w:sz w:val="21"/>
                <w:szCs w:val="21"/>
                <w:lang w:val="en-US" w:eastAsia="zh-CN" w:bidi="ar-SA"/>
              </w:rPr>
              <m:t>=</m:t>
            </m:r>
          </w:del>
          <w:del w:id="3558" w:author="Administrator" w:date="2023-01-14T22:01:00Z">
            <m:r>
              <m:rPr/>
              <w:rPr>
                <w:rFonts w:hint="default" w:ascii="Cambria Math" w:hAnsi="Cambria Math" w:cs="Times New Roman"/>
                <w:color w:val="auto"/>
                <w:kern w:val="2"/>
                <w:sz w:val="21"/>
                <w:szCs w:val="21"/>
                <w:lang w:val="en-US" w:bidi="ar-SA"/>
              </w:rPr>
              <m:t>γ</m:t>
            </m:r>
          </w:del>
          <w:del w:id="3559" w:author="Administrator" w:date="2023-01-14T22:01:00Z">
            <m:r>
              <m:rPr>
                <m:sty m:val="p"/>
              </m:rPr>
              <w:rPr>
                <w:rFonts w:hint="default" w:ascii="Cambria Math" w:hAnsi="Cambria Math" w:cs="Times New Roman"/>
                <w:color w:val="auto"/>
                <w:kern w:val="2"/>
                <w:sz w:val="21"/>
                <w:szCs w:val="21"/>
                <w:lang w:val="en-US" w:eastAsia="zh-CN" w:bidi="ar-SA"/>
              </w:rPr>
              <m:t>+</m:t>
            </m:r>
          </w:del>
          <m:nary>
            <m:naryPr>
              <m:chr m:val="∑"/>
              <m:limLoc m:val="subSup"/>
              <m:supHide m:val="1"/>
              <m:ctrlPr>
                <w:del w:id="3560" w:author="Administrator" w:date="2023-01-14T22:01:00Z">
                  <w:rPr>
                    <w:rFonts w:ascii="Cambria Math" w:hAnsi="Cambria Math" w:cs="Times New Roman"/>
                    <w:i/>
                    <w:color w:val="auto"/>
                    <w:kern w:val="2"/>
                    <w:sz w:val="21"/>
                    <w:szCs w:val="21"/>
                    <w:lang w:val="en-US" w:bidi="ar-SA"/>
                  </w:rPr>
                </w:del>
              </m:ctrlPr>
            </m:naryPr>
            <m:sub>
              <w:del w:id="3561" w:author="Administrator" w:date="2023-01-14T22:01:00Z">
                <m:r>
                  <m:rPr/>
                  <w:rPr>
                    <w:rFonts w:hint="default" w:ascii="Cambria Math" w:hAnsi="Cambria Math" w:cs="Times New Roman"/>
                    <w:color w:val="auto"/>
                    <w:kern w:val="2"/>
                    <w:sz w:val="21"/>
                    <w:szCs w:val="21"/>
                    <w:lang w:val="en-US" w:eastAsia="zh-CN" w:bidi="ar-SA"/>
                  </w:rPr>
                  <m:t>v</m:t>
                </m:r>
              </w:del>
              <w:del w:id="3562" w:author="Administrator" w:date="2023-01-14T22:01:00Z">
                <m:r>
                  <m:rPr/>
                  <w:rPr>
                    <w:rFonts w:ascii="Cambria Math" w:hAnsi="Cambria Math" w:cs="Times New Roman"/>
                    <w:color w:val="auto"/>
                    <w:kern w:val="2"/>
                    <w:sz w:val="21"/>
                    <w:szCs w:val="21"/>
                    <w:lang w:val="en-US" w:bidi="ar-SA"/>
                  </w:rPr>
                  <m:t>∈</m:t>
                </m:r>
              </w:del>
              <m:sSub>
                <m:sSubPr>
                  <m:ctrlPr>
                    <w:del w:id="3563" w:author="Administrator" w:date="2023-01-14T22:01:00Z">
                      <w:rPr>
                        <w:rFonts w:ascii="Cambria Math" w:hAnsi="Cambria Math" w:cs="Times New Roman"/>
                        <w:i/>
                        <w:color w:val="auto"/>
                        <w:kern w:val="2"/>
                        <w:sz w:val="21"/>
                        <w:szCs w:val="21"/>
                        <w:lang w:val="en-US" w:bidi="ar-SA"/>
                      </w:rPr>
                    </w:del>
                  </m:ctrlPr>
                </m:sSubPr>
                <m:e>
                  <w:del w:id="3564" w:author="Administrator" w:date="2023-01-14T22:01:00Z">
                    <m:r>
                      <m:rPr/>
                      <w:rPr>
                        <w:rFonts w:hint="default" w:ascii="Cambria Math" w:hAnsi="Cambria Math" w:cs="Times New Roman"/>
                        <w:color w:val="auto"/>
                        <w:kern w:val="2"/>
                        <w:sz w:val="21"/>
                        <w:szCs w:val="21"/>
                        <w:lang w:val="en-US" w:eastAsia="zh-CN" w:bidi="ar-SA"/>
                      </w:rPr>
                      <m:t>V</m:t>
                    </m:r>
                  </w:del>
                  <m:ctrlPr>
                    <w:del w:id="3565" w:author="Administrator" w:date="2023-01-14T22:01:00Z">
                      <w:rPr>
                        <w:rFonts w:ascii="Cambria Math" w:hAnsi="Cambria Math" w:cs="Times New Roman"/>
                        <w:i/>
                        <w:color w:val="auto"/>
                        <w:kern w:val="2"/>
                        <w:sz w:val="21"/>
                        <w:szCs w:val="21"/>
                        <w:lang w:val="en-US" w:bidi="ar-SA"/>
                      </w:rPr>
                    </w:del>
                  </m:ctrlPr>
                </m:e>
                <m:sub>
                  <w:del w:id="3566" w:author="Administrator" w:date="2023-01-14T22:01:00Z">
                    <m:r>
                      <m:rPr/>
                      <w:rPr>
                        <w:rFonts w:hint="default" w:ascii="Cambria Math" w:hAnsi="Cambria Math" w:cs="Times New Roman"/>
                        <w:color w:val="auto"/>
                        <w:kern w:val="2"/>
                        <w:sz w:val="21"/>
                        <w:szCs w:val="21"/>
                        <w:lang w:val="en-US" w:eastAsia="zh-CN" w:bidi="ar-SA"/>
                      </w:rPr>
                      <m:t>i</m:t>
                    </m:r>
                  </w:del>
                  <m:ctrlPr>
                    <w:del w:id="3567" w:author="Administrator" w:date="2023-01-14T22:01:00Z">
                      <w:rPr>
                        <w:rFonts w:ascii="Cambria Math" w:hAnsi="Cambria Math" w:cs="Times New Roman"/>
                        <w:i/>
                        <w:color w:val="auto"/>
                        <w:kern w:val="2"/>
                        <w:sz w:val="21"/>
                        <w:szCs w:val="21"/>
                        <w:lang w:val="en-US" w:bidi="ar-SA"/>
                      </w:rPr>
                    </w:del>
                  </m:ctrlPr>
                </m:sub>
              </m:sSub>
              <m:ctrlPr>
                <w:del w:id="3568" w:author="Administrator" w:date="2023-01-14T22:01:00Z">
                  <w:rPr>
                    <w:rFonts w:ascii="Cambria Math" w:hAnsi="Cambria Math" w:cs="Times New Roman"/>
                    <w:i/>
                    <w:color w:val="auto"/>
                    <w:kern w:val="2"/>
                    <w:sz w:val="21"/>
                    <w:szCs w:val="21"/>
                    <w:lang w:val="en-US" w:bidi="ar-SA"/>
                  </w:rPr>
                </w:del>
              </m:ctrlPr>
            </m:sub>
            <m:sup>
              <m:ctrlPr>
                <w:del w:id="3569" w:author="Administrator" w:date="2023-01-14T22:01:00Z">
                  <w:rPr>
                    <w:rFonts w:ascii="Cambria Math" w:hAnsi="Cambria Math" w:cs="Times New Roman"/>
                    <w:i/>
                    <w:color w:val="auto"/>
                    <w:kern w:val="2"/>
                    <w:sz w:val="21"/>
                    <w:szCs w:val="21"/>
                    <w:lang w:val="en-US" w:bidi="ar-SA"/>
                  </w:rPr>
                </w:del>
              </m:ctrlPr>
            </m:sup>
            <m:e>
              <m:sSub>
                <m:sSubPr>
                  <m:ctrlPr>
                    <w:del w:id="3570" w:author="Administrator" w:date="2023-01-14T22:01:00Z">
                      <w:rPr>
                        <w:rFonts w:ascii="Cambria Math" w:hAnsi="Cambria Math" w:cs="Times New Roman"/>
                        <w:i/>
                        <w:color w:val="auto"/>
                        <w:kern w:val="2"/>
                        <w:sz w:val="21"/>
                        <w:szCs w:val="21"/>
                        <w:lang w:val="en-US"/>
                      </w:rPr>
                    </w:del>
                  </m:ctrlPr>
                </m:sSubPr>
                <m:e>
                  <w:del w:id="3571" w:author="Administrator" w:date="2023-01-14T22:01:00Z">
                    <m:r>
                      <m:rPr/>
                      <w:rPr>
                        <w:rFonts w:ascii="Cambria Math" w:hAnsi="Cambria Math" w:cs="Times New Roman"/>
                        <w:color w:val="auto"/>
                        <w:kern w:val="2"/>
                        <w:sz w:val="21"/>
                        <w:szCs w:val="21"/>
                        <w:lang w:val="en-US"/>
                      </w:rPr>
                      <m:t>τ</m:t>
                    </m:r>
                  </w:del>
                  <m:ctrlPr>
                    <w:del w:id="3572" w:author="Administrator" w:date="2023-01-14T22:01:00Z">
                      <w:rPr>
                        <w:rFonts w:ascii="Cambria Math" w:hAnsi="Cambria Math" w:cs="Times New Roman"/>
                        <w:i/>
                        <w:color w:val="auto"/>
                        <w:kern w:val="2"/>
                        <w:sz w:val="21"/>
                        <w:szCs w:val="21"/>
                        <w:lang w:val="en-US"/>
                      </w:rPr>
                    </w:del>
                  </m:ctrlPr>
                </m:e>
                <m:sub>
                  <w:del w:id="3573" w:author="Administrator" w:date="2023-01-14T22:01:00Z">
                    <m:r>
                      <m:rPr/>
                      <w:rPr>
                        <w:rFonts w:hint="default" w:ascii="Cambria Math" w:hAnsi="Cambria Math" w:cs="Times New Roman"/>
                        <w:color w:val="auto"/>
                        <w:kern w:val="2"/>
                        <w:sz w:val="21"/>
                        <w:szCs w:val="21"/>
                        <w:lang w:val="en-US" w:eastAsia="zh-CN"/>
                      </w:rPr>
                      <m:t>v</m:t>
                    </m:r>
                  </w:del>
                  <m:ctrlPr>
                    <w:del w:id="3574" w:author="Administrator" w:date="2023-01-14T22:01:00Z">
                      <w:rPr>
                        <w:rFonts w:ascii="Cambria Math" w:hAnsi="Cambria Math" w:cs="Times New Roman"/>
                        <w:i/>
                        <w:color w:val="auto"/>
                        <w:kern w:val="2"/>
                        <w:sz w:val="21"/>
                        <w:szCs w:val="21"/>
                        <w:lang w:val="en-US"/>
                      </w:rPr>
                    </w:del>
                  </m:ctrlPr>
                </m:sub>
              </m:sSub>
              <m:ctrlPr>
                <w:del w:id="3575" w:author="Administrator" w:date="2023-01-14T22:01:00Z">
                  <w:rPr>
                    <w:rFonts w:ascii="Cambria Math" w:hAnsi="Cambria Math" w:cs="Times New Roman"/>
                    <w:i/>
                    <w:color w:val="auto"/>
                    <w:kern w:val="2"/>
                    <w:sz w:val="21"/>
                    <w:szCs w:val="21"/>
                    <w:lang w:val="en-US" w:bidi="ar-SA"/>
                  </w:rPr>
                </w:del>
              </m:ctrlPr>
            </m:e>
          </m:nary>
          <w:del w:id="3576" w:author="Administrator" w:date="2023-01-14T22:01:00Z">
            <m:r>
              <m:rPr/>
              <w:rPr>
                <w:rFonts w:hint="default" w:ascii="Cambria Math" w:hAnsi="Cambria Math" w:cs="Times New Roman"/>
                <w:color w:val="auto"/>
                <w:kern w:val="2"/>
                <w:sz w:val="21"/>
                <w:szCs w:val="21"/>
                <w:lang w:val="en-US" w:eastAsia="zh-CN" w:bidi="ar-SA"/>
              </w:rPr>
              <m:t>+</m:t>
            </m:r>
          </w:del>
          <m:nary>
            <m:naryPr>
              <m:chr m:val="∑"/>
              <m:limLoc m:val="subSup"/>
              <m:supHide m:val="1"/>
              <m:ctrlPr>
                <w:del w:id="3577" w:author="Administrator" w:date="2023-01-14T22:01:00Z">
                  <w:rPr>
                    <w:rFonts w:ascii="Cambria Math" w:hAnsi="Cambria Math" w:cs="Times New Roman"/>
                    <w:i/>
                    <w:color w:val="auto"/>
                    <w:kern w:val="2"/>
                    <w:sz w:val="21"/>
                    <w:szCs w:val="21"/>
                    <w:lang w:val="en-US" w:bidi="ar-SA"/>
                  </w:rPr>
                </w:del>
              </m:ctrlPr>
            </m:naryPr>
            <m:sub>
              <w:del w:id="3578" w:author="Administrator" w:date="2023-01-14T22:01:00Z">
                <m:r>
                  <m:rPr/>
                  <w:rPr>
                    <w:rFonts w:hint="default" w:ascii="Cambria Math" w:hAnsi="Cambria Math" w:cs="Times New Roman"/>
                    <w:color w:val="auto"/>
                    <w:kern w:val="2"/>
                    <w:sz w:val="21"/>
                    <w:szCs w:val="21"/>
                    <w:lang w:val="en-US" w:eastAsia="zh-CN" w:bidi="ar-SA"/>
                  </w:rPr>
                  <m:t>v</m:t>
                </m:r>
              </w:del>
              <w:del w:id="3579" w:author="Administrator" w:date="2023-01-14T22:01:00Z">
                <m:r>
                  <m:rPr/>
                  <w:rPr>
                    <w:rFonts w:ascii="Cambria Math" w:hAnsi="Cambria Math" w:cs="Times New Roman"/>
                    <w:color w:val="auto"/>
                    <w:kern w:val="2"/>
                    <w:sz w:val="21"/>
                    <w:szCs w:val="21"/>
                    <w:lang w:val="en-US" w:bidi="ar-SA"/>
                  </w:rPr>
                  <m:t>∈</m:t>
                </m:r>
              </w:del>
              <m:sSub>
                <m:sSubPr>
                  <m:ctrlPr>
                    <w:del w:id="3580" w:author="Administrator" w:date="2023-01-14T22:01:00Z">
                      <w:rPr>
                        <w:rFonts w:ascii="Cambria Math" w:hAnsi="Cambria Math" w:cs="Times New Roman"/>
                        <w:i/>
                        <w:color w:val="auto"/>
                        <w:kern w:val="2"/>
                        <w:sz w:val="21"/>
                        <w:szCs w:val="21"/>
                        <w:lang w:val="en-US" w:bidi="ar-SA"/>
                      </w:rPr>
                    </w:del>
                  </m:ctrlPr>
                </m:sSubPr>
                <m:e>
                  <w:del w:id="3581" w:author="Administrator" w:date="2023-01-14T22:01:00Z">
                    <m:r>
                      <m:rPr/>
                      <w:rPr>
                        <w:rFonts w:hint="default" w:ascii="Cambria Math" w:hAnsi="Cambria Math" w:cs="Times New Roman"/>
                        <w:color w:val="auto"/>
                        <w:kern w:val="2"/>
                        <w:sz w:val="21"/>
                        <w:szCs w:val="21"/>
                        <w:lang w:val="en-US" w:eastAsia="zh-CN" w:bidi="ar-SA"/>
                      </w:rPr>
                      <m:t>V</m:t>
                    </m:r>
                  </w:del>
                  <m:ctrlPr>
                    <w:del w:id="3582" w:author="Administrator" w:date="2023-01-14T22:01:00Z">
                      <w:rPr>
                        <w:rFonts w:ascii="Cambria Math" w:hAnsi="Cambria Math" w:cs="Times New Roman"/>
                        <w:i/>
                        <w:color w:val="auto"/>
                        <w:kern w:val="2"/>
                        <w:sz w:val="21"/>
                        <w:szCs w:val="21"/>
                        <w:lang w:val="en-US" w:bidi="ar-SA"/>
                      </w:rPr>
                    </w:del>
                  </m:ctrlPr>
                </m:e>
                <m:sub>
                  <w:del w:id="3583" w:author="Administrator" w:date="2023-01-14T22:01:00Z">
                    <m:r>
                      <m:rPr/>
                      <w:rPr>
                        <w:rFonts w:hint="default" w:ascii="Cambria Math" w:hAnsi="Cambria Math" w:cs="Times New Roman"/>
                        <w:color w:val="auto"/>
                        <w:kern w:val="2"/>
                        <w:sz w:val="21"/>
                        <w:szCs w:val="21"/>
                        <w:lang w:val="en-US" w:eastAsia="zh-CN" w:bidi="ar-SA"/>
                      </w:rPr>
                      <m:t>i</m:t>
                    </m:r>
                  </w:del>
                  <m:ctrlPr>
                    <w:del w:id="3584" w:author="Administrator" w:date="2023-01-14T22:01:00Z">
                      <w:rPr>
                        <w:rFonts w:ascii="Cambria Math" w:hAnsi="Cambria Math" w:cs="Times New Roman"/>
                        <w:i/>
                        <w:color w:val="auto"/>
                        <w:kern w:val="2"/>
                        <w:sz w:val="21"/>
                        <w:szCs w:val="21"/>
                        <w:lang w:val="en-US" w:bidi="ar-SA"/>
                      </w:rPr>
                    </w:del>
                  </m:ctrlPr>
                </m:sub>
              </m:sSub>
              <m:ctrlPr>
                <w:del w:id="3585" w:author="Administrator" w:date="2023-01-14T22:01:00Z">
                  <w:rPr>
                    <w:rFonts w:ascii="Cambria Math" w:hAnsi="Cambria Math" w:cs="Times New Roman"/>
                    <w:i/>
                    <w:color w:val="auto"/>
                    <w:kern w:val="2"/>
                    <w:sz w:val="21"/>
                    <w:szCs w:val="21"/>
                    <w:lang w:val="en-US" w:bidi="ar-SA"/>
                  </w:rPr>
                </w:del>
              </m:ctrlPr>
            </m:sub>
            <m:sup>
              <m:ctrlPr>
                <w:del w:id="3586" w:author="Administrator" w:date="2023-01-14T22:01:00Z">
                  <w:rPr>
                    <w:rFonts w:ascii="Cambria Math" w:hAnsi="Cambria Math" w:cs="Times New Roman"/>
                    <w:i/>
                    <w:color w:val="auto"/>
                    <w:kern w:val="2"/>
                    <w:sz w:val="21"/>
                    <w:szCs w:val="21"/>
                    <w:lang w:val="en-US" w:bidi="ar-SA"/>
                  </w:rPr>
                </w:del>
              </m:ctrlPr>
            </m:sup>
            <m:e>
              <m:nary>
                <m:naryPr>
                  <m:chr m:val="∑"/>
                  <m:limLoc m:val="subSup"/>
                  <m:supHide m:val="1"/>
                  <m:ctrlPr>
                    <w:del w:id="3587" w:author="Administrator" w:date="2023-01-14T22:01:00Z">
                      <w:rPr>
                        <w:rFonts w:ascii="Cambria Math" w:hAnsi="Cambria Math" w:cs="Times New Roman"/>
                        <w:i/>
                        <w:color w:val="auto"/>
                        <w:kern w:val="2"/>
                        <w:sz w:val="21"/>
                        <w:szCs w:val="21"/>
                        <w:lang w:val="en-US" w:bidi="ar-SA"/>
                      </w:rPr>
                    </w:del>
                  </m:ctrlPr>
                </m:naryPr>
                <m:sub>
                  <w:del w:id="3588" w:author="Administrator" w:date="2023-01-14T22:01:00Z">
                    <m:r>
                      <m:rPr/>
                      <w:rPr>
                        <w:rFonts w:hint="default" w:ascii="Cambria Math" w:hAnsi="Cambria Math" w:cs="Times New Roman"/>
                        <w:color w:val="auto"/>
                        <w:kern w:val="2"/>
                        <w:sz w:val="21"/>
                        <w:szCs w:val="21"/>
                        <w:lang w:val="en-US" w:eastAsia="zh-CN" w:bidi="ar-SA"/>
                      </w:rPr>
                      <m:t>j</m:t>
                    </m:r>
                  </w:del>
                  <w:del w:id="3589" w:author="Administrator" w:date="2023-01-14T22:01:00Z">
                    <m:r>
                      <m:rPr/>
                      <w:rPr>
                        <w:rFonts w:ascii="Cambria Math" w:hAnsi="Cambria Math" w:cs="Times New Roman"/>
                        <w:color w:val="auto"/>
                        <w:kern w:val="2"/>
                        <w:sz w:val="21"/>
                        <w:szCs w:val="21"/>
                        <w:lang w:val="en-US" w:bidi="ar-SA"/>
                      </w:rPr>
                      <m:t>∈</m:t>
                    </m:r>
                  </w:del>
                  <m:sSub>
                    <m:sSubPr>
                      <m:ctrlPr>
                        <w:del w:id="3590" w:author="Administrator" w:date="2023-01-14T22:01:00Z">
                          <w:rPr>
                            <w:rFonts w:ascii="Cambria Math" w:hAnsi="Cambria Math" w:cs="Times New Roman"/>
                            <w:i/>
                            <w:color w:val="auto"/>
                            <w:kern w:val="2"/>
                            <w:sz w:val="21"/>
                            <w:szCs w:val="21"/>
                            <w:lang w:val="en-US" w:bidi="ar-SA"/>
                          </w:rPr>
                        </w:del>
                      </m:ctrlPr>
                    </m:sSubPr>
                    <m:e>
                      <w:del w:id="3591" w:author="Administrator" w:date="2023-01-14T22:01:00Z">
                        <m:r>
                          <m:rPr/>
                          <w:rPr>
                            <w:rFonts w:hint="default" w:ascii="Cambria Math" w:hAnsi="Cambria Math" w:cs="Times New Roman"/>
                            <w:color w:val="auto"/>
                            <w:kern w:val="2"/>
                            <w:sz w:val="21"/>
                            <w:szCs w:val="21"/>
                            <w:lang w:val="en-US" w:eastAsia="zh-CN" w:bidi="ar-SA"/>
                          </w:rPr>
                          <m:t>H</m:t>
                        </m:r>
                      </w:del>
                      <m:ctrlPr>
                        <w:del w:id="3592" w:author="Administrator" w:date="2023-01-14T22:01:00Z">
                          <w:rPr>
                            <w:rFonts w:ascii="Cambria Math" w:hAnsi="Cambria Math" w:cs="Times New Roman"/>
                            <w:i/>
                            <w:color w:val="auto"/>
                            <w:kern w:val="2"/>
                            <w:sz w:val="21"/>
                            <w:szCs w:val="21"/>
                            <w:lang w:val="en-US" w:bidi="ar-SA"/>
                          </w:rPr>
                        </w:del>
                      </m:ctrlPr>
                    </m:e>
                    <m:sub>
                      <w:del w:id="3593" w:author="Administrator" w:date="2023-01-14T22:01:00Z">
                        <m:r>
                          <m:rPr/>
                          <w:rPr>
                            <w:rFonts w:hint="default" w:ascii="Cambria Math" w:hAnsi="Cambria Math" w:cs="Times New Roman"/>
                            <w:color w:val="auto"/>
                            <w:kern w:val="2"/>
                            <w:sz w:val="21"/>
                            <w:szCs w:val="21"/>
                            <w:lang w:val="en-US" w:eastAsia="zh-CN" w:bidi="ar-SA"/>
                          </w:rPr>
                          <m:t>v</m:t>
                        </m:r>
                      </w:del>
                      <m:ctrlPr>
                        <w:del w:id="3594" w:author="Administrator" w:date="2023-01-14T22:01:00Z">
                          <w:rPr>
                            <w:rFonts w:ascii="Cambria Math" w:hAnsi="Cambria Math" w:cs="Times New Roman"/>
                            <w:i/>
                            <w:color w:val="auto"/>
                            <w:kern w:val="2"/>
                            <w:sz w:val="21"/>
                            <w:szCs w:val="21"/>
                            <w:lang w:val="en-US" w:bidi="ar-SA"/>
                          </w:rPr>
                        </w:del>
                      </m:ctrlPr>
                    </m:sub>
                  </m:sSub>
                  <m:ctrlPr>
                    <w:del w:id="3595" w:author="Administrator" w:date="2023-01-14T22:01:00Z">
                      <w:rPr>
                        <w:rFonts w:ascii="Cambria Math" w:hAnsi="Cambria Math" w:cs="Times New Roman"/>
                        <w:i/>
                        <w:color w:val="auto"/>
                        <w:kern w:val="2"/>
                        <w:sz w:val="21"/>
                        <w:szCs w:val="21"/>
                        <w:lang w:val="en-US" w:bidi="ar-SA"/>
                      </w:rPr>
                    </w:del>
                  </m:ctrlPr>
                </m:sub>
                <m:sup>
                  <m:ctrlPr>
                    <w:del w:id="3596" w:author="Administrator" w:date="2023-01-14T22:01:00Z">
                      <w:rPr>
                        <w:rFonts w:ascii="Cambria Math" w:hAnsi="Cambria Math" w:cs="Times New Roman"/>
                        <w:i/>
                        <w:color w:val="auto"/>
                        <w:kern w:val="2"/>
                        <w:sz w:val="21"/>
                        <w:szCs w:val="21"/>
                        <w:lang w:val="en-US" w:bidi="ar-SA"/>
                      </w:rPr>
                    </w:del>
                  </m:ctrlPr>
                </m:sup>
                <m:e>
                  <m:f>
                    <m:fPr>
                      <m:ctrlPr>
                        <w:del w:id="3597" w:author="Administrator" w:date="2023-01-14T22:01:00Z">
                          <w:rPr>
                            <w:rFonts w:hint="default" w:ascii="Cambria Math" w:hAnsi="Cambria Math" w:cs="Times New Roman"/>
                            <w:i/>
                            <w:color w:val="auto"/>
                            <w:kern w:val="2"/>
                            <w:sz w:val="21"/>
                            <w:szCs w:val="21"/>
                            <w:lang w:val="en-US" w:eastAsia="zh-CN" w:bidi="ar-SA"/>
                          </w:rPr>
                        </w:del>
                      </m:ctrlPr>
                    </m:fPr>
                    <m:num>
                      <m:sSub>
                        <m:sSubPr>
                          <m:ctrlPr>
                            <w:del w:id="3598" w:author="Administrator" w:date="2023-01-14T22:01:00Z">
                              <w:rPr>
                                <w:rFonts w:ascii="Cambria Math" w:hAnsi="Cambria Math" w:cs="Times New Roman"/>
                                <w:i/>
                                <w:color w:val="auto"/>
                                <w:kern w:val="2"/>
                                <w:sz w:val="21"/>
                                <w:szCs w:val="21"/>
                                <w:lang w:val="en-US"/>
                              </w:rPr>
                            </w:del>
                          </m:ctrlPr>
                        </m:sSubPr>
                        <m:e>
                          <w:del w:id="3599" w:author="Administrator" w:date="2023-01-14T22:01:00Z">
                            <m:r>
                              <m:rPr/>
                              <w:rPr>
                                <w:rFonts w:ascii="Cambria Math" w:hAnsi="Cambria Math" w:cs="Times New Roman"/>
                                <w:color w:val="auto"/>
                                <w:kern w:val="2"/>
                                <w:sz w:val="21"/>
                                <w:szCs w:val="21"/>
                                <w:lang w:val="en-US"/>
                              </w:rPr>
                              <m:t>τ</m:t>
                            </m:r>
                          </w:del>
                          <m:ctrlPr>
                            <w:del w:id="3600" w:author="Administrator" w:date="2023-01-14T22:01:00Z">
                              <w:rPr>
                                <w:rFonts w:ascii="Cambria Math" w:hAnsi="Cambria Math" w:cs="Times New Roman"/>
                                <w:i/>
                                <w:color w:val="auto"/>
                                <w:kern w:val="2"/>
                                <w:sz w:val="21"/>
                                <w:szCs w:val="21"/>
                                <w:lang w:val="en-US"/>
                              </w:rPr>
                            </w:del>
                          </m:ctrlPr>
                        </m:e>
                        <m:sub>
                          <w:del w:id="3601" w:author="Administrator" w:date="2023-01-14T22:01:00Z">
                            <m:r>
                              <m:rPr/>
                              <w:rPr>
                                <w:rFonts w:hint="default" w:ascii="Cambria Math" w:hAnsi="Cambria Math" w:cs="Times New Roman"/>
                                <w:color w:val="auto"/>
                                <w:kern w:val="2"/>
                                <w:sz w:val="21"/>
                                <w:szCs w:val="21"/>
                                <w:lang w:val="en-US" w:eastAsia="zh-CN"/>
                              </w:rPr>
                              <m:t>v</m:t>
                            </m:r>
                          </w:del>
                          <m:ctrlPr>
                            <w:del w:id="3602" w:author="Administrator" w:date="2023-01-14T22:01:00Z">
                              <w:rPr>
                                <w:rFonts w:ascii="Cambria Math" w:hAnsi="Cambria Math" w:cs="Times New Roman"/>
                                <w:i/>
                                <w:color w:val="auto"/>
                                <w:kern w:val="2"/>
                                <w:sz w:val="21"/>
                                <w:szCs w:val="21"/>
                                <w:lang w:val="en-US"/>
                              </w:rPr>
                            </w:del>
                          </m:ctrlPr>
                        </m:sub>
                      </m:sSub>
                      <m:ctrlPr>
                        <w:del w:id="3603" w:author="Administrator" w:date="2023-01-14T22:01:00Z">
                          <w:rPr>
                            <w:rFonts w:hint="default" w:ascii="Cambria Math" w:hAnsi="Cambria Math" w:cs="Times New Roman"/>
                            <w:i/>
                            <w:color w:val="auto"/>
                            <w:kern w:val="2"/>
                            <w:sz w:val="21"/>
                            <w:szCs w:val="21"/>
                            <w:lang w:val="en-US" w:eastAsia="zh-CN" w:bidi="ar-SA"/>
                          </w:rPr>
                        </w:del>
                      </m:ctrlPr>
                    </m:num>
                    <m:den>
                      <w:del w:id="3604" w:author="Administrator" w:date="2023-01-14T22:01:00Z">
                        <m:r>
                          <m:rPr/>
                          <w:rPr>
                            <w:rFonts w:hint="default" w:ascii="Cambria Math" w:hAnsi="Cambria Math" w:cs="Times New Roman"/>
                            <w:color w:val="auto"/>
                            <w:kern w:val="2"/>
                            <w:sz w:val="21"/>
                            <w:szCs w:val="21"/>
                            <w:lang w:val="en-US" w:eastAsia="zh-CN" w:bidi="ar-SA"/>
                          </w:rPr>
                          <m:t>2</m:t>
                        </m:r>
                      </w:del>
                      <m:ctrlPr>
                        <w:del w:id="3605" w:author="Administrator" w:date="2023-01-14T22:01:00Z">
                          <w:rPr>
                            <w:rFonts w:hint="default" w:ascii="Cambria Math" w:hAnsi="Cambria Math" w:cs="Times New Roman"/>
                            <w:i/>
                            <w:color w:val="auto"/>
                            <w:kern w:val="2"/>
                            <w:sz w:val="21"/>
                            <w:szCs w:val="21"/>
                            <w:lang w:val="en-US" w:eastAsia="zh-CN" w:bidi="ar-SA"/>
                          </w:rPr>
                        </w:del>
                      </m:ctrlPr>
                    </m:den>
                  </m:f>
                  <m:ctrlPr>
                    <w:del w:id="3606" w:author="Administrator" w:date="2023-01-14T22:01:00Z">
                      <w:rPr>
                        <w:rFonts w:ascii="Cambria Math" w:hAnsi="Cambria Math" w:cs="Times New Roman"/>
                        <w:i/>
                        <w:color w:val="auto"/>
                        <w:kern w:val="2"/>
                        <w:sz w:val="21"/>
                        <w:szCs w:val="21"/>
                        <w:lang w:val="en-US" w:bidi="ar-SA"/>
                      </w:rPr>
                    </w:del>
                  </m:ctrlPr>
                </m:e>
              </m:nary>
              <m:ctrlPr>
                <w:del w:id="3607" w:author="Administrator" w:date="2023-01-14T22:01:00Z">
                  <w:rPr>
                    <w:rFonts w:ascii="Cambria Math" w:hAnsi="Cambria Math" w:cs="Times New Roman"/>
                    <w:i/>
                    <w:color w:val="auto"/>
                    <w:kern w:val="2"/>
                    <w:sz w:val="21"/>
                    <w:szCs w:val="21"/>
                    <w:lang w:val="en-US" w:bidi="ar-SA"/>
                  </w:rPr>
                </w:del>
              </m:ctrlPr>
            </m:e>
          </m:nary>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ins w:id="3609" w:author="Administrator" w:date="2023-01-14T22:00:56Z"/>
          <w:rFonts w:hint="default" w:ascii="Times New Roman" w:hAnsi="Times New Roman" w:cs="Times New Roman"/>
          <w:i w:val="0"/>
          <w:iCs/>
          <w:color w:val="auto"/>
          <w:kern w:val="2"/>
          <w:sz w:val="21"/>
          <w:szCs w:val="21"/>
          <w:lang w:val="en-US" w:eastAsia="zh-CN" w:bidi="ar-SA"/>
        </w:rPr>
        <w:pPrChange w:id="3608" w:author="Administrator" w:date="2023-01-14T22:05:07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m:oMath>
        <w:del w:id="3610" w:author="Administrator" w:date="2023-01-14T22:01:00Z">
          <m:r>
            <m:rPr/>
            <w:rPr>
              <w:rFonts w:hint="default" w:ascii="Cambria Math" w:hAnsi="Cambria Math" w:cs="Times New Roman"/>
              <w:color w:val="auto"/>
              <w:kern w:val="2"/>
              <w:sz w:val="21"/>
              <w:szCs w:val="21"/>
              <w:lang w:val="en-US" w:eastAsia="zh-CN" w:bidi="ar-SA"/>
            </w:rPr>
            <m:t>Y</m:t>
          </m:r>
        </w:del>
        <w:del w:id="3611" w:author="Administrator" w:date="2023-01-14T22:01:00Z">
          <m:r>
            <m:rPr>
              <m:sty m:val="p"/>
            </m:rPr>
            <w:rPr>
              <w:rFonts w:hint="default" w:ascii="Cambria Math" w:hAnsi="Cambria Math" w:cs="Times New Roman"/>
              <w:color w:val="auto"/>
              <w:kern w:val="2"/>
              <w:sz w:val="21"/>
              <w:szCs w:val="21"/>
              <w:lang w:val="en-US" w:eastAsia="zh-CN" w:bidi="ar-SA"/>
            </w:rPr>
            <m:t>=</m:t>
          </m:r>
        </w:del>
        <w:del w:id="3612" w:author="Administrator" w:date="2023-01-14T22:01:00Z">
          <m:r>
            <m:rPr/>
            <w:rPr>
              <w:rFonts w:hint="default" w:ascii="Cambria Math" w:hAnsi="Cambria Math" w:cs="Times New Roman"/>
              <w:color w:val="auto"/>
              <w:kern w:val="2"/>
              <w:sz w:val="21"/>
              <w:szCs w:val="21"/>
              <w:lang w:val="en-US" w:bidi="ar-SA"/>
            </w:rPr>
            <m:t>γ</m:t>
          </m:r>
        </w:del>
        <w:del w:id="3613" w:author="Administrator" w:date="2023-01-14T22:01:00Z">
          <m:r>
            <m:rPr/>
            <w:rPr>
              <w:rFonts w:hint="default" w:ascii="Cambria Math" w:hAnsi="Cambria Math" w:cs="Times New Roman"/>
              <w:color w:val="auto"/>
              <w:kern w:val="2"/>
              <w:sz w:val="21"/>
              <w:szCs w:val="21"/>
              <w:lang w:val="en-US" w:eastAsia="zh-CN" w:bidi="ar-SA"/>
            </w:rPr>
            <m:t>u</m:t>
          </m:r>
        </w:del>
        <w:del w:id="3614" w:author="Administrator" w:date="2023-01-14T22:01:00Z">
          <m:r>
            <m:rPr>
              <m:sty m:val="p"/>
            </m:rPr>
            <w:rPr>
              <w:rFonts w:hint="default" w:ascii="Cambria Math" w:hAnsi="Cambria Math" w:cs="Times New Roman"/>
              <w:color w:val="auto"/>
              <w:kern w:val="2"/>
              <w:sz w:val="21"/>
              <w:szCs w:val="21"/>
              <w:lang w:val="en-US" w:eastAsia="zh-CN" w:bidi="ar-SA"/>
            </w:rPr>
            <m:t>+</m:t>
          </m:r>
        </w:del>
        <m:nary>
          <m:naryPr>
            <m:chr m:val="∑"/>
            <m:limLoc m:val="subSup"/>
            <m:supHide m:val="1"/>
            <m:ctrlPr>
              <w:del w:id="3615" w:author="Administrator" w:date="2023-01-14T22:01:00Z">
                <w:rPr>
                  <w:rFonts w:ascii="Cambria Math" w:hAnsi="Cambria Math" w:cs="Times New Roman"/>
                  <w:i/>
                  <w:color w:val="auto"/>
                  <w:kern w:val="2"/>
                  <w:sz w:val="21"/>
                  <w:szCs w:val="21"/>
                  <w:lang w:val="en-US" w:bidi="ar-SA"/>
                </w:rPr>
              </w:del>
            </m:ctrlPr>
          </m:naryPr>
          <m:sub>
            <w:del w:id="3616" w:author="Administrator" w:date="2023-01-14T22:01:00Z">
              <m:r>
                <m:rPr/>
                <w:rPr>
                  <w:rFonts w:hint="default" w:ascii="Cambria Math" w:hAnsi="Cambria Math" w:cs="Times New Roman"/>
                  <w:color w:val="auto"/>
                  <w:kern w:val="2"/>
                  <w:sz w:val="21"/>
                  <w:szCs w:val="21"/>
                  <w:lang w:val="en-US" w:eastAsia="zh-CN" w:bidi="ar-SA"/>
                </w:rPr>
                <m:t>v</m:t>
              </m:r>
            </w:del>
            <w:del w:id="3617" w:author="Administrator" w:date="2023-01-14T22:01:00Z">
              <m:r>
                <m:rPr/>
                <w:rPr>
                  <w:rFonts w:ascii="Cambria Math" w:hAnsi="Cambria Math" w:cs="Times New Roman"/>
                  <w:color w:val="auto"/>
                  <w:kern w:val="2"/>
                  <w:sz w:val="21"/>
                  <w:szCs w:val="21"/>
                  <w:lang w:val="en-US" w:bidi="ar-SA"/>
                </w:rPr>
                <m:t>∈</m:t>
              </m:r>
            </w:del>
            <m:sSub>
              <m:sSubPr>
                <m:ctrlPr>
                  <w:del w:id="3618" w:author="Administrator" w:date="2023-01-14T22:01:00Z">
                    <w:rPr>
                      <w:rFonts w:ascii="Cambria Math" w:hAnsi="Cambria Math" w:cs="Times New Roman"/>
                      <w:i/>
                      <w:color w:val="auto"/>
                      <w:kern w:val="2"/>
                      <w:sz w:val="21"/>
                      <w:szCs w:val="21"/>
                      <w:lang w:val="en-US" w:bidi="ar-SA"/>
                    </w:rPr>
                  </w:del>
                </m:ctrlPr>
              </m:sSubPr>
              <m:e>
                <w:del w:id="3619" w:author="Administrator" w:date="2023-01-14T22:01:00Z">
                  <m:r>
                    <m:rPr/>
                    <w:rPr>
                      <w:rFonts w:hint="default" w:ascii="Cambria Math" w:hAnsi="Cambria Math" w:cs="Times New Roman"/>
                      <w:color w:val="auto"/>
                      <w:kern w:val="2"/>
                      <w:sz w:val="21"/>
                      <w:szCs w:val="21"/>
                      <w:lang w:val="en-US" w:eastAsia="zh-CN" w:bidi="ar-SA"/>
                    </w:rPr>
                    <m:t>V</m:t>
                  </m:r>
                </w:del>
                <m:ctrlPr>
                  <w:del w:id="3620" w:author="Administrator" w:date="2023-01-14T22:01:00Z">
                    <w:rPr>
                      <w:rFonts w:ascii="Cambria Math" w:hAnsi="Cambria Math" w:cs="Times New Roman"/>
                      <w:i/>
                      <w:color w:val="auto"/>
                      <w:kern w:val="2"/>
                      <w:sz w:val="21"/>
                      <w:szCs w:val="21"/>
                      <w:lang w:val="en-US" w:bidi="ar-SA"/>
                    </w:rPr>
                  </w:del>
                </m:ctrlPr>
              </m:e>
              <m:sub>
                <w:del w:id="3621" w:author="Administrator" w:date="2023-01-14T22:01:00Z">
                  <m:r>
                    <m:rPr/>
                    <w:rPr>
                      <w:rFonts w:hint="default" w:ascii="Cambria Math" w:hAnsi="Cambria Math" w:cs="Times New Roman"/>
                      <w:color w:val="auto"/>
                      <w:kern w:val="2"/>
                      <w:sz w:val="21"/>
                      <w:szCs w:val="21"/>
                      <w:lang w:val="en-US" w:eastAsia="zh-CN" w:bidi="ar-SA"/>
                    </w:rPr>
                    <m:t>i</m:t>
                  </m:r>
                </w:del>
                <m:ctrlPr>
                  <w:del w:id="3622" w:author="Administrator" w:date="2023-01-14T22:01:00Z">
                    <w:rPr>
                      <w:rFonts w:ascii="Cambria Math" w:hAnsi="Cambria Math" w:cs="Times New Roman"/>
                      <w:i/>
                      <w:color w:val="auto"/>
                      <w:kern w:val="2"/>
                      <w:sz w:val="21"/>
                      <w:szCs w:val="21"/>
                      <w:lang w:val="en-US" w:bidi="ar-SA"/>
                    </w:rPr>
                  </w:del>
                </m:ctrlPr>
              </m:sub>
            </m:sSub>
            <m:ctrlPr>
              <w:del w:id="3623" w:author="Administrator" w:date="2023-01-14T22:01:00Z">
                <w:rPr>
                  <w:rFonts w:ascii="Cambria Math" w:hAnsi="Cambria Math" w:cs="Times New Roman"/>
                  <w:i/>
                  <w:color w:val="auto"/>
                  <w:kern w:val="2"/>
                  <w:sz w:val="21"/>
                  <w:szCs w:val="21"/>
                  <w:lang w:val="en-US" w:bidi="ar-SA"/>
                </w:rPr>
              </w:del>
            </m:ctrlPr>
          </m:sub>
          <m:sup>
            <m:ctrlPr>
              <w:del w:id="3624" w:author="Administrator" w:date="2023-01-14T22:01:00Z">
                <w:rPr>
                  <w:rFonts w:ascii="Cambria Math" w:hAnsi="Cambria Math" w:cs="Times New Roman"/>
                  <w:i/>
                  <w:color w:val="auto"/>
                  <w:kern w:val="2"/>
                  <w:sz w:val="21"/>
                  <w:szCs w:val="21"/>
                  <w:lang w:val="en-US" w:bidi="ar-SA"/>
                </w:rPr>
              </w:del>
            </m:ctrlPr>
          </m:sup>
          <m:e>
            <w:del w:id="3625" w:author="Administrator" w:date="2023-01-14T22:01:00Z">
              <m:r>
                <m:rPr/>
                <w:rPr>
                  <w:rFonts w:hint="default" w:ascii="Cambria Math" w:hAnsi="Cambria Math" w:cs="Times New Roman"/>
                  <w:color w:val="auto"/>
                  <w:kern w:val="2"/>
                  <w:sz w:val="21"/>
                  <w:szCs w:val="21"/>
                  <w:lang w:val="en-US" w:eastAsia="zh-CN" w:bidi="ar-SA"/>
                </w:rPr>
                <m:t>(</m:t>
              </m:r>
            </w:del>
            <m:sSubSup>
              <m:sSubSupPr>
                <m:ctrlPr>
                  <w:del w:id="3626" w:author="Administrator" w:date="2023-01-14T22:01:00Z">
                    <w:rPr>
                      <w:rFonts w:hint="default" w:ascii="Cambria Math" w:hAnsi="Cambria Math" w:cs="Times New Roman"/>
                      <w:i/>
                      <w:color w:val="auto"/>
                      <w:kern w:val="2"/>
                      <w:sz w:val="21"/>
                      <w:szCs w:val="21"/>
                      <w:lang w:val="en-US" w:eastAsia="zh-CN" w:bidi="ar-SA"/>
                    </w:rPr>
                  </w:del>
                </m:ctrlPr>
              </m:sSubSupPr>
              <m:e>
                <w:del w:id="3627" w:author="Administrator" w:date="2023-01-14T22:01:00Z">
                  <m:r>
                    <m:rPr/>
                    <w:rPr>
                      <w:rFonts w:hint="default" w:ascii="Cambria Math" w:hAnsi="Cambria Math" w:cs="Times New Roman"/>
                      <w:color w:val="auto"/>
                      <w:kern w:val="2"/>
                      <w:sz w:val="21"/>
                      <w:szCs w:val="21"/>
                      <w:lang w:val="en-US" w:eastAsia="zh-CN" w:bidi="ar-SA"/>
                    </w:rPr>
                    <m:t>z</m:t>
                  </m:r>
                </w:del>
                <m:ctrlPr>
                  <w:del w:id="3628" w:author="Administrator" w:date="2023-01-14T22:01:00Z">
                    <w:rPr>
                      <w:rFonts w:hint="default" w:ascii="Cambria Math" w:hAnsi="Cambria Math" w:cs="Times New Roman"/>
                      <w:i/>
                      <w:color w:val="auto"/>
                      <w:kern w:val="2"/>
                      <w:sz w:val="21"/>
                      <w:szCs w:val="21"/>
                      <w:lang w:val="en-US" w:eastAsia="zh-CN" w:bidi="ar-SA"/>
                    </w:rPr>
                  </w:del>
                </m:ctrlPr>
              </m:e>
              <m:sub>
                <w:del w:id="3629" w:author="Administrator" w:date="2023-01-14T22:01:00Z">
                  <m:r>
                    <m:rPr/>
                    <w:rPr>
                      <w:rFonts w:hint="default" w:ascii="Cambria Math" w:hAnsi="Cambria Math" w:cs="Times New Roman"/>
                      <w:color w:val="auto"/>
                      <w:kern w:val="2"/>
                      <w:sz w:val="21"/>
                      <w:szCs w:val="21"/>
                      <w:lang w:val="en-US" w:eastAsia="zh-CN" w:bidi="ar-SA"/>
                    </w:rPr>
                    <m:t>i</m:t>
                  </m:r>
                </w:del>
                <m:ctrlPr>
                  <w:del w:id="3630" w:author="Administrator" w:date="2023-01-14T22:01:00Z">
                    <w:rPr>
                      <w:rFonts w:hint="default" w:ascii="Cambria Math" w:hAnsi="Cambria Math" w:cs="Times New Roman"/>
                      <w:i/>
                      <w:color w:val="auto"/>
                      <w:kern w:val="2"/>
                      <w:sz w:val="21"/>
                      <w:szCs w:val="21"/>
                      <w:lang w:val="en-US" w:eastAsia="zh-CN" w:bidi="ar-SA"/>
                    </w:rPr>
                  </w:del>
                </m:ctrlPr>
              </m:sub>
              <m:sup>
                <w:del w:id="3631" w:author="Administrator" w:date="2023-01-14T22:01:00Z">
                  <m:r>
                    <m:rPr/>
                    <w:rPr>
                      <w:rFonts w:hint="default" w:ascii="Cambria Math" w:hAnsi="Cambria Math" w:cs="Times New Roman"/>
                      <w:color w:val="auto"/>
                      <w:kern w:val="2"/>
                      <w:sz w:val="21"/>
                      <w:szCs w:val="21"/>
                      <w:lang w:val="en-US" w:eastAsia="zh-CN" w:bidi="ar-SA"/>
                    </w:rPr>
                    <m:t>v</m:t>
                  </m:r>
                </w:del>
                <m:ctrlPr>
                  <w:del w:id="3632" w:author="Administrator" w:date="2023-01-14T22:01:00Z">
                    <w:rPr>
                      <w:rFonts w:hint="default" w:ascii="Cambria Math" w:hAnsi="Cambria Math" w:cs="Times New Roman"/>
                      <w:i/>
                      <w:color w:val="auto"/>
                      <w:kern w:val="2"/>
                      <w:sz w:val="21"/>
                      <w:szCs w:val="21"/>
                      <w:lang w:val="en-US" w:eastAsia="zh-CN" w:bidi="ar-SA"/>
                    </w:rPr>
                  </w:del>
                </m:ctrlPr>
              </m:sup>
            </m:sSubSup>
            <w:del w:id="3633" w:author="Administrator" w:date="2023-01-14T22:01:00Z">
              <m:r>
                <m:rPr/>
                <w:rPr>
                  <w:rFonts w:hint="default" w:ascii="Cambria Math" w:hAnsi="Cambria Math" w:cs="Times New Roman"/>
                  <w:color w:val="auto"/>
                  <w:kern w:val="2"/>
                  <w:sz w:val="21"/>
                  <w:szCs w:val="21"/>
                  <w:lang w:val="en-US" w:eastAsia="zh-CN" w:bidi="ar-SA"/>
                </w:rPr>
                <m:t>−</m:t>
              </m:r>
            </w:del>
            <m:sSub>
              <m:sSubPr>
                <m:ctrlPr>
                  <w:del w:id="3634" w:author="Administrator" w:date="2023-01-14T22:01:00Z">
                    <w:rPr>
                      <w:rFonts w:hint="default" w:ascii="Cambria Math" w:hAnsi="Cambria Math" w:cs="Times New Roman"/>
                      <w:i/>
                      <w:color w:val="auto"/>
                      <w:kern w:val="2"/>
                      <w:sz w:val="21"/>
                      <w:szCs w:val="21"/>
                      <w:lang w:val="en-US" w:eastAsia="zh-CN" w:bidi="ar-SA"/>
                    </w:rPr>
                  </w:del>
                </m:ctrlPr>
              </m:sSubPr>
              <m:e>
                <w:del w:id="3635" w:author="Administrator" w:date="2023-01-14T22:01:00Z">
                  <m:r>
                    <m:rPr/>
                    <w:rPr>
                      <w:rFonts w:hint="default" w:ascii="Cambria Math" w:hAnsi="Cambria Math" w:cs="Times New Roman"/>
                      <w:color w:val="auto"/>
                      <w:kern w:val="2"/>
                      <w:sz w:val="21"/>
                      <w:szCs w:val="21"/>
                      <w:lang w:val="en-US" w:eastAsia="zh-CN" w:bidi="ar-SA"/>
                    </w:rPr>
                    <m:t>b</m:t>
                  </m:r>
                </w:del>
                <m:ctrlPr>
                  <w:del w:id="3636" w:author="Administrator" w:date="2023-01-14T22:01:00Z">
                    <w:rPr>
                      <w:rFonts w:hint="default" w:ascii="Cambria Math" w:hAnsi="Cambria Math" w:cs="Times New Roman"/>
                      <w:i/>
                      <w:color w:val="auto"/>
                      <w:kern w:val="2"/>
                      <w:sz w:val="21"/>
                      <w:szCs w:val="21"/>
                      <w:lang w:val="en-US" w:eastAsia="zh-CN" w:bidi="ar-SA"/>
                    </w:rPr>
                  </w:del>
                </m:ctrlPr>
              </m:e>
              <m:sub>
                <w:del w:id="3637" w:author="Administrator" w:date="2023-01-14T22:01:00Z">
                  <m:r>
                    <m:rPr/>
                    <w:rPr>
                      <w:rFonts w:hint="default" w:ascii="Cambria Math" w:hAnsi="Cambria Math" w:cs="Times New Roman"/>
                      <w:color w:val="auto"/>
                      <w:kern w:val="2"/>
                      <w:sz w:val="21"/>
                      <w:szCs w:val="21"/>
                      <w:lang w:val="en-US" w:eastAsia="zh-CN" w:bidi="ar-SA"/>
                    </w:rPr>
                    <m:t>v</m:t>
                  </m:r>
                </w:del>
                <m:ctrlPr>
                  <w:del w:id="3638" w:author="Administrator" w:date="2023-01-14T22:01:00Z">
                    <w:rPr>
                      <w:rFonts w:hint="default" w:ascii="Cambria Math" w:hAnsi="Cambria Math" w:cs="Times New Roman"/>
                      <w:i/>
                      <w:color w:val="auto"/>
                      <w:kern w:val="2"/>
                      <w:sz w:val="21"/>
                      <w:szCs w:val="21"/>
                      <w:lang w:val="en-US" w:eastAsia="zh-CN" w:bidi="ar-SA"/>
                    </w:rPr>
                  </w:del>
                </m:ctrlPr>
              </m:sub>
            </m:sSub>
            <w:del w:id="3639" w:author="Administrator" w:date="2023-01-14T22:01:00Z">
              <m:r>
                <m:rPr/>
                <w:rPr>
                  <w:rFonts w:hint="default" w:ascii="Cambria Math" w:hAnsi="Cambria Math" w:cs="Times New Roman"/>
                  <w:color w:val="auto"/>
                  <w:kern w:val="2"/>
                  <w:sz w:val="21"/>
                  <w:szCs w:val="21"/>
                  <w:lang w:val="en-US" w:eastAsia="zh-CN" w:bidi="ar-SA"/>
                </w:rPr>
                <m:t>)</m:t>
              </m:r>
            </w:del>
            <m:sSub>
              <m:sSubPr>
                <m:ctrlPr>
                  <w:del w:id="3640" w:author="Administrator" w:date="2023-01-14T22:01:00Z">
                    <w:rPr>
                      <w:rFonts w:ascii="Cambria Math" w:hAnsi="Cambria Math" w:cs="Times New Roman"/>
                      <w:i/>
                      <w:color w:val="auto"/>
                      <w:kern w:val="2"/>
                      <w:sz w:val="21"/>
                      <w:szCs w:val="21"/>
                      <w:lang w:val="en-US"/>
                    </w:rPr>
                  </w:del>
                </m:ctrlPr>
              </m:sSubPr>
              <m:e>
                <w:del w:id="3641" w:author="Administrator" w:date="2023-01-14T22:01:00Z">
                  <m:r>
                    <m:rPr/>
                    <w:rPr>
                      <w:rFonts w:ascii="Cambria Math" w:hAnsi="Cambria Math" w:cs="Times New Roman"/>
                      <w:color w:val="auto"/>
                      <w:kern w:val="2"/>
                      <w:sz w:val="21"/>
                      <w:szCs w:val="21"/>
                      <w:lang w:val="en-US"/>
                    </w:rPr>
                    <m:t>τ</m:t>
                  </m:r>
                </w:del>
                <m:ctrlPr>
                  <w:del w:id="3642" w:author="Administrator" w:date="2023-01-14T22:01:00Z">
                    <w:rPr>
                      <w:rFonts w:ascii="Cambria Math" w:hAnsi="Cambria Math" w:cs="Times New Roman"/>
                      <w:i/>
                      <w:color w:val="auto"/>
                      <w:kern w:val="2"/>
                      <w:sz w:val="21"/>
                      <w:szCs w:val="21"/>
                      <w:lang w:val="en-US"/>
                    </w:rPr>
                  </w:del>
                </m:ctrlPr>
              </m:e>
              <m:sub>
                <w:del w:id="3643" w:author="Administrator" w:date="2023-01-14T22:01:00Z">
                  <m:r>
                    <m:rPr/>
                    <w:rPr>
                      <w:rFonts w:hint="default" w:ascii="Cambria Math" w:hAnsi="Cambria Math" w:cs="Times New Roman"/>
                      <w:color w:val="auto"/>
                      <w:kern w:val="2"/>
                      <w:sz w:val="21"/>
                      <w:szCs w:val="21"/>
                      <w:lang w:val="en-US" w:eastAsia="zh-CN"/>
                    </w:rPr>
                    <m:t>v</m:t>
                  </m:r>
                </w:del>
                <m:ctrlPr>
                  <w:del w:id="3644" w:author="Administrator" w:date="2023-01-14T22:01:00Z">
                    <w:rPr>
                      <w:rFonts w:ascii="Cambria Math" w:hAnsi="Cambria Math" w:cs="Times New Roman"/>
                      <w:i/>
                      <w:color w:val="auto"/>
                      <w:kern w:val="2"/>
                      <w:sz w:val="21"/>
                      <w:szCs w:val="21"/>
                      <w:lang w:val="en-US"/>
                    </w:rPr>
                  </w:del>
                </m:ctrlPr>
              </m:sub>
            </m:sSub>
            <m:ctrlPr>
              <w:del w:id="3645" w:author="Administrator" w:date="2023-01-14T22:01:00Z">
                <w:rPr>
                  <w:rFonts w:ascii="Cambria Math" w:hAnsi="Cambria Math" w:cs="Times New Roman"/>
                  <w:i/>
                  <w:color w:val="auto"/>
                  <w:kern w:val="2"/>
                  <w:sz w:val="21"/>
                  <w:szCs w:val="21"/>
                  <w:lang w:val="en-US" w:bidi="ar-SA"/>
                </w:rPr>
              </w:del>
            </m:ctrlPr>
          </m:e>
        </m:nary>
        <w:del w:id="3646" w:author="Administrator" w:date="2023-01-14T22:01:00Z">
          <m:r>
            <m:rPr/>
            <w:rPr>
              <w:rFonts w:hint="default" w:ascii="Cambria Math" w:hAnsi="Cambria Math" w:cs="Times New Roman"/>
              <w:color w:val="auto"/>
              <w:kern w:val="2"/>
              <w:sz w:val="21"/>
              <w:szCs w:val="21"/>
              <w:lang w:val="en-US" w:eastAsia="zh-CN" w:bidi="ar-SA"/>
            </w:rPr>
            <m:t>+</m:t>
          </m:r>
        </w:del>
        <m:nary>
          <m:naryPr>
            <m:chr m:val="∑"/>
            <m:limLoc m:val="subSup"/>
            <m:supHide m:val="1"/>
            <m:ctrlPr>
              <w:del w:id="3647" w:author="Administrator" w:date="2023-01-14T22:01:00Z">
                <w:rPr>
                  <w:rFonts w:ascii="Cambria Math" w:hAnsi="Cambria Math" w:cs="Times New Roman"/>
                  <w:i/>
                  <w:color w:val="auto"/>
                  <w:kern w:val="2"/>
                  <w:sz w:val="21"/>
                  <w:szCs w:val="21"/>
                  <w:lang w:val="en-US" w:bidi="ar-SA"/>
                </w:rPr>
              </w:del>
            </m:ctrlPr>
          </m:naryPr>
          <m:sub>
            <w:del w:id="3648" w:author="Administrator" w:date="2023-01-14T22:01:00Z">
              <m:r>
                <m:rPr/>
                <w:rPr>
                  <w:rFonts w:hint="default" w:ascii="Cambria Math" w:hAnsi="Cambria Math" w:cs="Times New Roman"/>
                  <w:color w:val="auto"/>
                  <w:kern w:val="2"/>
                  <w:sz w:val="21"/>
                  <w:szCs w:val="21"/>
                  <w:lang w:val="en-US" w:eastAsia="zh-CN" w:bidi="ar-SA"/>
                </w:rPr>
                <m:t>v</m:t>
              </m:r>
            </w:del>
            <w:del w:id="3649" w:author="Administrator" w:date="2023-01-14T22:01:00Z">
              <m:r>
                <m:rPr/>
                <w:rPr>
                  <w:rFonts w:ascii="Cambria Math" w:hAnsi="Cambria Math" w:cs="Times New Roman"/>
                  <w:color w:val="auto"/>
                  <w:kern w:val="2"/>
                  <w:sz w:val="21"/>
                  <w:szCs w:val="21"/>
                  <w:lang w:val="en-US" w:bidi="ar-SA"/>
                </w:rPr>
                <m:t>∈</m:t>
              </m:r>
            </w:del>
            <m:sSub>
              <m:sSubPr>
                <m:ctrlPr>
                  <w:del w:id="3650" w:author="Administrator" w:date="2023-01-14T22:01:00Z">
                    <w:rPr>
                      <w:rFonts w:ascii="Cambria Math" w:hAnsi="Cambria Math" w:cs="Times New Roman"/>
                      <w:i/>
                      <w:color w:val="auto"/>
                      <w:kern w:val="2"/>
                      <w:sz w:val="21"/>
                      <w:szCs w:val="21"/>
                      <w:lang w:val="en-US" w:bidi="ar-SA"/>
                    </w:rPr>
                  </w:del>
                </m:ctrlPr>
              </m:sSubPr>
              <m:e>
                <w:del w:id="3651" w:author="Administrator" w:date="2023-01-14T22:01:00Z">
                  <m:r>
                    <m:rPr/>
                    <w:rPr>
                      <w:rFonts w:hint="default" w:ascii="Cambria Math" w:hAnsi="Cambria Math" w:cs="Times New Roman"/>
                      <w:color w:val="auto"/>
                      <w:kern w:val="2"/>
                      <w:sz w:val="21"/>
                      <w:szCs w:val="21"/>
                      <w:lang w:val="en-US" w:eastAsia="zh-CN" w:bidi="ar-SA"/>
                    </w:rPr>
                    <m:t>V</m:t>
                  </m:r>
                </w:del>
                <m:ctrlPr>
                  <w:del w:id="3652" w:author="Administrator" w:date="2023-01-14T22:01:00Z">
                    <w:rPr>
                      <w:rFonts w:ascii="Cambria Math" w:hAnsi="Cambria Math" w:cs="Times New Roman"/>
                      <w:i/>
                      <w:color w:val="auto"/>
                      <w:kern w:val="2"/>
                      <w:sz w:val="21"/>
                      <w:szCs w:val="21"/>
                      <w:lang w:val="en-US" w:bidi="ar-SA"/>
                    </w:rPr>
                  </w:del>
                </m:ctrlPr>
              </m:e>
              <m:sub>
                <w:del w:id="3653" w:author="Administrator" w:date="2023-01-14T22:01:00Z">
                  <m:r>
                    <m:rPr/>
                    <w:rPr>
                      <w:rFonts w:hint="default" w:ascii="Cambria Math" w:hAnsi="Cambria Math" w:cs="Times New Roman"/>
                      <w:color w:val="auto"/>
                      <w:kern w:val="2"/>
                      <w:sz w:val="21"/>
                      <w:szCs w:val="21"/>
                      <w:lang w:val="en-US" w:eastAsia="zh-CN" w:bidi="ar-SA"/>
                    </w:rPr>
                    <m:t>i</m:t>
                  </m:r>
                </w:del>
                <m:ctrlPr>
                  <w:del w:id="3654" w:author="Administrator" w:date="2023-01-14T22:01:00Z">
                    <w:rPr>
                      <w:rFonts w:ascii="Cambria Math" w:hAnsi="Cambria Math" w:cs="Times New Roman"/>
                      <w:i/>
                      <w:color w:val="auto"/>
                      <w:kern w:val="2"/>
                      <w:sz w:val="21"/>
                      <w:szCs w:val="21"/>
                      <w:lang w:val="en-US" w:bidi="ar-SA"/>
                    </w:rPr>
                  </w:del>
                </m:ctrlPr>
              </m:sub>
            </m:sSub>
            <m:ctrlPr>
              <w:del w:id="3655" w:author="Administrator" w:date="2023-01-14T22:01:00Z">
                <w:rPr>
                  <w:rFonts w:ascii="Cambria Math" w:hAnsi="Cambria Math" w:cs="Times New Roman"/>
                  <w:i/>
                  <w:color w:val="auto"/>
                  <w:kern w:val="2"/>
                  <w:sz w:val="21"/>
                  <w:szCs w:val="21"/>
                  <w:lang w:val="en-US" w:bidi="ar-SA"/>
                </w:rPr>
              </w:del>
            </m:ctrlPr>
          </m:sub>
          <m:sup>
            <m:ctrlPr>
              <w:del w:id="3656" w:author="Administrator" w:date="2023-01-14T22:01:00Z">
                <w:rPr>
                  <w:rFonts w:ascii="Cambria Math" w:hAnsi="Cambria Math" w:cs="Times New Roman"/>
                  <w:i/>
                  <w:color w:val="auto"/>
                  <w:kern w:val="2"/>
                  <w:sz w:val="21"/>
                  <w:szCs w:val="21"/>
                  <w:lang w:val="en-US" w:bidi="ar-SA"/>
                </w:rPr>
              </w:del>
            </m:ctrlPr>
          </m:sup>
          <m:e>
            <m:nary>
              <m:naryPr>
                <m:chr m:val="∑"/>
                <m:limLoc m:val="subSup"/>
                <m:supHide m:val="1"/>
                <m:ctrlPr>
                  <w:del w:id="3657" w:author="Administrator" w:date="2023-01-14T22:01:00Z">
                    <w:rPr>
                      <w:rFonts w:ascii="Cambria Math" w:hAnsi="Cambria Math" w:cs="Times New Roman"/>
                      <w:i/>
                      <w:color w:val="auto"/>
                      <w:kern w:val="2"/>
                      <w:sz w:val="21"/>
                      <w:szCs w:val="21"/>
                      <w:lang w:val="en-US" w:bidi="ar-SA"/>
                    </w:rPr>
                  </w:del>
                </m:ctrlPr>
              </m:naryPr>
              <m:sub>
                <w:del w:id="3658" w:author="Administrator" w:date="2023-01-14T22:01:00Z">
                  <m:r>
                    <m:rPr/>
                    <w:rPr>
                      <w:rFonts w:hint="default" w:ascii="Cambria Math" w:hAnsi="Cambria Math" w:cs="Times New Roman"/>
                      <w:color w:val="auto"/>
                      <w:kern w:val="2"/>
                      <w:sz w:val="21"/>
                      <w:szCs w:val="21"/>
                      <w:lang w:val="en-US" w:eastAsia="zh-CN" w:bidi="ar-SA"/>
                    </w:rPr>
                    <m:t>j</m:t>
                  </m:r>
                </w:del>
                <w:del w:id="3659" w:author="Administrator" w:date="2023-01-14T22:01:00Z">
                  <m:r>
                    <m:rPr/>
                    <w:rPr>
                      <w:rFonts w:ascii="Cambria Math" w:hAnsi="Cambria Math" w:cs="Times New Roman"/>
                      <w:color w:val="auto"/>
                      <w:kern w:val="2"/>
                      <w:sz w:val="21"/>
                      <w:szCs w:val="21"/>
                      <w:lang w:val="en-US" w:bidi="ar-SA"/>
                    </w:rPr>
                    <m:t>∈</m:t>
                  </m:r>
                </w:del>
                <m:sSub>
                  <m:sSubPr>
                    <m:ctrlPr>
                      <w:del w:id="3660" w:author="Administrator" w:date="2023-01-14T22:01:00Z">
                        <w:rPr>
                          <w:rFonts w:ascii="Cambria Math" w:hAnsi="Cambria Math" w:cs="Times New Roman"/>
                          <w:i/>
                          <w:color w:val="auto"/>
                          <w:kern w:val="2"/>
                          <w:sz w:val="21"/>
                          <w:szCs w:val="21"/>
                          <w:lang w:val="en-US" w:bidi="ar-SA"/>
                        </w:rPr>
                      </w:del>
                    </m:ctrlPr>
                  </m:sSubPr>
                  <m:e>
                    <w:del w:id="3661" w:author="Administrator" w:date="2023-01-14T22:01:00Z">
                      <m:r>
                        <m:rPr/>
                        <w:rPr>
                          <w:rFonts w:hint="default" w:ascii="Cambria Math" w:hAnsi="Cambria Math" w:cs="Times New Roman"/>
                          <w:color w:val="auto"/>
                          <w:kern w:val="2"/>
                          <w:sz w:val="21"/>
                          <w:szCs w:val="21"/>
                          <w:lang w:val="en-US" w:eastAsia="zh-CN" w:bidi="ar-SA"/>
                        </w:rPr>
                        <m:t>H</m:t>
                      </m:r>
                    </w:del>
                    <m:ctrlPr>
                      <w:del w:id="3662" w:author="Administrator" w:date="2023-01-14T22:01:00Z">
                        <w:rPr>
                          <w:rFonts w:ascii="Cambria Math" w:hAnsi="Cambria Math" w:cs="Times New Roman"/>
                          <w:i/>
                          <w:color w:val="auto"/>
                          <w:kern w:val="2"/>
                          <w:sz w:val="21"/>
                          <w:szCs w:val="21"/>
                          <w:lang w:val="en-US" w:bidi="ar-SA"/>
                        </w:rPr>
                      </w:del>
                    </m:ctrlPr>
                  </m:e>
                  <m:sub>
                    <w:del w:id="3663" w:author="Administrator" w:date="2023-01-14T22:01:00Z">
                      <m:r>
                        <m:rPr/>
                        <w:rPr>
                          <w:rFonts w:hint="default" w:ascii="Cambria Math" w:hAnsi="Cambria Math" w:cs="Times New Roman"/>
                          <w:color w:val="auto"/>
                          <w:kern w:val="2"/>
                          <w:sz w:val="21"/>
                          <w:szCs w:val="21"/>
                          <w:lang w:val="en-US" w:eastAsia="zh-CN" w:bidi="ar-SA"/>
                        </w:rPr>
                        <m:t>v</m:t>
                      </m:r>
                    </w:del>
                    <m:ctrlPr>
                      <w:del w:id="3664" w:author="Administrator" w:date="2023-01-14T22:01:00Z">
                        <w:rPr>
                          <w:rFonts w:ascii="Cambria Math" w:hAnsi="Cambria Math" w:cs="Times New Roman"/>
                          <w:i/>
                          <w:color w:val="auto"/>
                          <w:kern w:val="2"/>
                          <w:sz w:val="21"/>
                          <w:szCs w:val="21"/>
                          <w:lang w:val="en-US" w:bidi="ar-SA"/>
                        </w:rPr>
                      </w:del>
                    </m:ctrlPr>
                  </m:sub>
                </m:sSub>
                <m:ctrlPr>
                  <w:del w:id="3665" w:author="Administrator" w:date="2023-01-14T22:01:00Z">
                    <w:rPr>
                      <w:rFonts w:ascii="Cambria Math" w:hAnsi="Cambria Math" w:cs="Times New Roman"/>
                      <w:i/>
                      <w:color w:val="auto"/>
                      <w:kern w:val="2"/>
                      <w:sz w:val="21"/>
                      <w:szCs w:val="21"/>
                      <w:lang w:val="en-US" w:bidi="ar-SA"/>
                    </w:rPr>
                  </w:del>
                </m:ctrlPr>
              </m:sub>
              <m:sup>
                <m:ctrlPr>
                  <w:del w:id="3666" w:author="Administrator" w:date="2023-01-14T22:01:00Z">
                    <w:rPr>
                      <w:rFonts w:ascii="Cambria Math" w:hAnsi="Cambria Math" w:cs="Times New Roman"/>
                      <w:i/>
                      <w:color w:val="auto"/>
                      <w:kern w:val="2"/>
                      <w:sz w:val="21"/>
                      <w:szCs w:val="21"/>
                      <w:lang w:val="en-US" w:bidi="ar-SA"/>
                    </w:rPr>
                  </w:del>
                </m:ctrlPr>
              </m:sup>
              <m:e>
                <m:f>
                  <m:fPr>
                    <m:ctrlPr>
                      <w:del w:id="3667" w:author="Administrator" w:date="2023-01-14T22:01:00Z">
                        <w:rPr>
                          <w:rFonts w:hint="default" w:ascii="Cambria Math" w:hAnsi="Cambria Math" w:cs="Times New Roman"/>
                          <w:i/>
                          <w:color w:val="auto"/>
                          <w:kern w:val="2"/>
                          <w:sz w:val="21"/>
                          <w:szCs w:val="21"/>
                          <w:lang w:val="en-US" w:eastAsia="zh-CN" w:bidi="ar-SA"/>
                        </w:rPr>
                      </w:del>
                    </m:ctrlPr>
                  </m:fPr>
                  <m:num>
                    <w:del w:id="3668" w:author="Administrator" w:date="2023-01-14T22:01:00Z">
                      <m:r>
                        <m:rPr/>
                        <w:rPr>
                          <w:rFonts w:hint="default" w:ascii="Cambria Math" w:hAnsi="Cambria Math" w:cs="Times New Roman"/>
                          <w:color w:val="auto"/>
                          <w:kern w:val="2"/>
                          <w:sz w:val="21"/>
                          <w:szCs w:val="21"/>
                          <w:lang w:val="en-US" w:eastAsia="zh-CN" w:bidi="ar-SA"/>
                        </w:rPr>
                        <m:t>(</m:t>
                      </m:r>
                    </w:del>
                    <m:sSubSup>
                      <m:sSubSupPr>
                        <m:ctrlPr>
                          <w:del w:id="3669" w:author="Administrator" w:date="2023-01-14T22:01:00Z">
                            <w:rPr>
                              <w:rFonts w:hint="default" w:ascii="Cambria Math" w:hAnsi="Cambria Math" w:cs="Times New Roman"/>
                              <w:i/>
                              <w:color w:val="auto"/>
                              <w:kern w:val="2"/>
                              <w:sz w:val="21"/>
                              <w:szCs w:val="21"/>
                              <w:lang w:val="en-US" w:eastAsia="zh-CN" w:bidi="ar-SA"/>
                            </w:rPr>
                          </w:del>
                        </m:ctrlPr>
                      </m:sSubSupPr>
                      <m:e>
                        <w:del w:id="3670" w:author="Administrator" w:date="2023-01-14T22:01:00Z">
                          <m:r>
                            <m:rPr/>
                            <w:rPr>
                              <w:rFonts w:hint="default" w:ascii="Cambria Math" w:hAnsi="Cambria Math" w:cs="Times New Roman"/>
                              <w:color w:val="auto"/>
                              <w:kern w:val="2"/>
                              <w:sz w:val="21"/>
                              <w:szCs w:val="21"/>
                              <w:lang w:val="en-US" w:eastAsia="zh-CN" w:bidi="ar-SA"/>
                            </w:rPr>
                            <m:t>d</m:t>
                          </m:r>
                        </w:del>
                        <m:ctrlPr>
                          <w:del w:id="3671" w:author="Administrator" w:date="2023-01-14T22:01:00Z">
                            <w:rPr>
                              <w:rFonts w:hint="default" w:ascii="Cambria Math" w:hAnsi="Cambria Math" w:cs="Times New Roman"/>
                              <w:i/>
                              <w:color w:val="auto"/>
                              <w:kern w:val="2"/>
                              <w:sz w:val="21"/>
                              <w:szCs w:val="21"/>
                              <w:lang w:val="en-US" w:eastAsia="zh-CN" w:bidi="ar-SA"/>
                            </w:rPr>
                          </w:del>
                        </m:ctrlPr>
                      </m:e>
                      <m:sub>
                        <w:del w:id="3672" w:author="Administrator" w:date="2023-01-14T22:01:00Z">
                          <m:r>
                            <m:rPr/>
                            <w:rPr>
                              <w:rFonts w:hint="default" w:ascii="Cambria Math" w:hAnsi="Cambria Math" w:cs="Times New Roman"/>
                              <w:color w:val="auto"/>
                              <w:kern w:val="2"/>
                              <w:sz w:val="21"/>
                              <w:szCs w:val="21"/>
                              <w:lang w:val="en-US" w:eastAsia="zh-CN" w:bidi="ar-SA"/>
                            </w:rPr>
                            <m:t>ij</m:t>
                          </m:r>
                        </w:del>
                        <m:ctrlPr>
                          <w:del w:id="3673" w:author="Administrator" w:date="2023-01-14T22:01:00Z">
                            <w:rPr>
                              <w:rFonts w:hint="default" w:ascii="Cambria Math" w:hAnsi="Cambria Math" w:cs="Times New Roman"/>
                              <w:i/>
                              <w:color w:val="auto"/>
                              <w:kern w:val="2"/>
                              <w:sz w:val="21"/>
                              <w:szCs w:val="21"/>
                              <w:lang w:val="en-US" w:eastAsia="zh-CN" w:bidi="ar-SA"/>
                            </w:rPr>
                          </w:del>
                        </m:ctrlPr>
                      </m:sub>
                      <m:sup>
                        <w:del w:id="3674" w:author="Administrator" w:date="2023-01-14T22:01:00Z">
                          <m:r>
                            <m:rPr/>
                            <w:rPr>
                              <w:rFonts w:hint="default" w:ascii="Cambria Math" w:hAnsi="Cambria Math" w:cs="Times New Roman"/>
                              <w:color w:val="auto"/>
                              <w:kern w:val="2"/>
                              <w:sz w:val="21"/>
                              <w:szCs w:val="21"/>
                              <w:lang w:val="en-US" w:eastAsia="zh-CN" w:bidi="ar-SA"/>
                            </w:rPr>
                            <m:t>v</m:t>
                          </m:r>
                        </w:del>
                        <m:ctrlPr>
                          <w:del w:id="3675" w:author="Administrator" w:date="2023-01-14T22:01:00Z">
                            <w:rPr>
                              <w:rFonts w:hint="default" w:ascii="Cambria Math" w:hAnsi="Cambria Math" w:cs="Times New Roman"/>
                              <w:i/>
                              <w:color w:val="auto"/>
                              <w:kern w:val="2"/>
                              <w:sz w:val="21"/>
                              <w:szCs w:val="21"/>
                              <w:lang w:val="en-US" w:eastAsia="zh-CN" w:bidi="ar-SA"/>
                            </w:rPr>
                          </w:del>
                        </m:ctrlPr>
                      </m:sup>
                    </m:sSubSup>
                    <w:del w:id="3676" w:author="Administrator" w:date="2023-01-14T22:01:00Z">
                      <m:r>
                        <m:rPr/>
                        <w:rPr>
                          <w:rFonts w:hint="default" w:ascii="Cambria Math" w:hAnsi="Cambria Math" w:cs="Times New Roman"/>
                          <w:color w:val="auto"/>
                          <w:kern w:val="2"/>
                          <w:sz w:val="21"/>
                          <w:szCs w:val="21"/>
                          <w:lang w:val="en-US" w:eastAsia="zh-CN" w:bidi="ar-SA"/>
                        </w:rPr>
                        <m:t>+</m:t>
                      </m:r>
                    </w:del>
                    <m:sSub>
                      <m:sSubPr>
                        <m:ctrlPr>
                          <w:del w:id="3677" w:author="Administrator" w:date="2023-01-14T22:01:00Z">
                            <w:rPr>
                              <w:rFonts w:hint="default" w:ascii="Cambria Math" w:hAnsi="Cambria Math" w:cs="Times New Roman"/>
                              <w:i/>
                              <w:color w:val="auto"/>
                              <w:kern w:val="2"/>
                              <w:sz w:val="21"/>
                              <w:szCs w:val="21"/>
                              <w:lang w:val="en-US" w:eastAsia="zh-CN" w:bidi="ar-SA"/>
                            </w:rPr>
                          </w:del>
                        </m:ctrlPr>
                      </m:sSubPr>
                      <m:e>
                        <w:del w:id="3678" w:author="Administrator" w:date="2023-01-14T22:01:00Z">
                          <m:r>
                            <m:rPr/>
                            <w:rPr>
                              <w:rFonts w:hint="default" w:ascii="Cambria Math" w:hAnsi="Cambria Math" w:cs="Times New Roman"/>
                              <w:color w:val="auto"/>
                              <w:kern w:val="2"/>
                              <w:sz w:val="21"/>
                              <w:szCs w:val="21"/>
                              <w:lang w:val="en-US" w:eastAsia="zh-CN" w:bidi="ar-SA"/>
                            </w:rPr>
                            <m:t>s</m:t>
                          </m:r>
                        </w:del>
                        <m:ctrlPr>
                          <w:del w:id="3679" w:author="Administrator" w:date="2023-01-14T22:01:00Z">
                            <w:rPr>
                              <w:rFonts w:hint="default" w:ascii="Cambria Math" w:hAnsi="Cambria Math" w:cs="Times New Roman"/>
                              <w:i/>
                              <w:color w:val="auto"/>
                              <w:kern w:val="2"/>
                              <w:sz w:val="21"/>
                              <w:szCs w:val="21"/>
                              <w:lang w:val="en-US" w:eastAsia="zh-CN" w:bidi="ar-SA"/>
                            </w:rPr>
                          </w:del>
                        </m:ctrlPr>
                      </m:e>
                      <m:sub>
                        <w:del w:id="3680" w:author="Administrator" w:date="2023-01-14T22:01:00Z">
                          <m:r>
                            <m:rPr/>
                            <w:rPr>
                              <w:rFonts w:hint="default" w:ascii="Cambria Math" w:hAnsi="Cambria Math" w:cs="Times New Roman"/>
                              <w:color w:val="auto"/>
                              <w:kern w:val="2"/>
                              <w:sz w:val="21"/>
                              <w:szCs w:val="21"/>
                              <w:lang w:val="en-US" w:eastAsia="zh-CN" w:bidi="ar-SA"/>
                            </w:rPr>
                            <m:t>j</m:t>
                          </m:r>
                        </w:del>
                        <m:ctrlPr>
                          <w:del w:id="3681" w:author="Administrator" w:date="2023-01-14T22:01:00Z">
                            <w:rPr>
                              <w:rFonts w:hint="default" w:ascii="Cambria Math" w:hAnsi="Cambria Math" w:cs="Times New Roman"/>
                              <w:i/>
                              <w:color w:val="auto"/>
                              <w:kern w:val="2"/>
                              <w:sz w:val="21"/>
                              <w:szCs w:val="21"/>
                              <w:lang w:val="en-US" w:eastAsia="zh-CN" w:bidi="ar-SA"/>
                            </w:rPr>
                          </w:del>
                        </m:ctrlPr>
                      </m:sub>
                    </m:sSub>
                    <w:del w:id="3682" w:author="Administrator" w:date="2023-01-14T22:01:00Z">
                      <m:r>
                        <m:rPr/>
                        <w:rPr>
                          <w:rFonts w:hint="default" w:ascii="Cambria Math" w:hAnsi="Cambria Math" w:cs="Times New Roman"/>
                          <w:color w:val="auto"/>
                          <w:kern w:val="2"/>
                          <w:sz w:val="21"/>
                          <w:szCs w:val="21"/>
                          <w:lang w:val="en-US" w:eastAsia="zh-CN" w:bidi="ar-SA"/>
                        </w:rPr>
                        <m:t>)</m:t>
                      </m:r>
                    </w:del>
                    <m:sSub>
                      <m:sSubPr>
                        <m:ctrlPr>
                          <w:del w:id="3683" w:author="Administrator" w:date="2023-01-14T22:01:00Z">
                            <w:rPr>
                              <w:rFonts w:ascii="Cambria Math" w:hAnsi="Cambria Math" w:cs="Times New Roman"/>
                              <w:i/>
                              <w:color w:val="auto"/>
                              <w:kern w:val="2"/>
                              <w:sz w:val="21"/>
                              <w:szCs w:val="21"/>
                              <w:lang w:val="en-US"/>
                            </w:rPr>
                          </w:del>
                        </m:ctrlPr>
                      </m:sSubPr>
                      <m:e>
                        <w:del w:id="3684" w:author="Administrator" w:date="2023-01-14T22:01:00Z">
                          <m:r>
                            <m:rPr/>
                            <w:rPr>
                              <w:rFonts w:ascii="Cambria Math" w:hAnsi="Cambria Math" w:cs="Times New Roman"/>
                              <w:color w:val="auto"/>
                              <w:kern w:val="2"/>
                              <w:sz w:val="21"/>
                              <w:szCs w:val="21"/>
                              <w:lang w:val="en-US"/>
                            </w:rPr>
                            <m:t>τ</m:t>
                          </m:r>
                        </w:del>
                        <m:ctrlPr>
                          <w:del w:id="3685" w:author="Administrator" w:date="2023-01-14T22:01:00Z">
                            <w:rPr>
                              <w:rFonts w:ascii="Cambria Math" w:hAnsi="Cambria Math" w:cs="Times New Roman"/>
                              <w:i/>
                              <w:color w:val="auto"/>
                              <w:kern w:val="2"/>
                              <w:sz w:val="21"/>
                              <w:szCs w:val="21"/>
                              <w:lang w:val="en-US"/>
                            </w:rPr>
                          </w:del>
                        </m:ctrlPr>
                      </m:e>
                      <m:sub>
                        <w:del w:id="3686" w:author="Administrator" w:date="2023-01-14T22:01:00Z">
                          <m:r>
                            <m:rPr/>
                            <w:rPr>
                              <w:rFonts w:hint="default" w:ascii="Cambria Math" w:hAnsi="Cambria Math" w:cs="Times New Roman"/>
                              <w:color w:val="auto"/>
                              <w:kern w:val="2"/>
                              <w:sz w:val="21"/>
                              <w:szCs w:val="21"/>
                              <w:lang w:val="en-US" w:eastAsia="zh-CN"/>
                            </w:rPr>
                            <m:t>v</m:t>
                          </m:r>
                        </w:del>
                        <m:ctrlPr>
                          <w:del w:id="3687" w:author="Administrator" w:date="2023-01-14T22:01:00Z">
                            <w:rPr>
                              <w:rFonts w:ascii="Cambria Math" w:hAnsi="Cambria Math" w:cs="Times New Roman"/>
                              <w:i/>
                              <w:color w:val="auto"/>
                              <w:kern w:val="2"/>
                              <w:sz w:val="21"/>
                              <w:szCs w:val="21"/>
                              <w:lang w:val="en-US"/>
                            </w:rPr>
                          </w:del>
                        </m:ctrlPr>
                      </m:sub>
                    </m:sSub>
                    <m:ctrlPr>
                      <w:del w:id="3688" w:author="Administrator" w:date="2023-01-14T22:01:00Z">
                        <w:rPr>
                          <w:rFonts w:hint="default" w:ascii="Cambria Math" w:hAnsi="Cambria Math" w:cs="Times New Roman"/>
                          <w:i/>
                          <w:color w:val="auto"/>
                          <w:kern w:val="2"/>
                          <w:sz w:val="21"/>
                          <w:szCs w:val="21"/>
                          <w:lang w:val="en-US" w:eastAsia="zh-CN" w:bidi="ar-SA"/>
                        </w:rPr>
                      </w:del>
                    </m:ctrlPr>
                  </m:num>
                  <m:den>
                    <w:del w:id="3689" w:author="Administrator" w:date="2023-01-14T22:01:00Z">
                      <m:r>
                        <m:rPr/>
                        <w:rPr>
                          <w:rFonts w:hint="default" w:ascii="Cambria Math" w:hAnsi="Cambria Math" w:cs="Times New Roman"/>
                          <w:color w:val="auto"/>
                          <w:kern w:val="2"/>
                          <w:sz w:val="21"/>
                          <w:szCs w:val="21"/>
                          <w:lang w:val="en-US" w:eastAsia="zh-CN" w:bidi="ar-SA"/>
                        </w:rPr>
                        <m:t>2</m:t>
                      </m:r>
                    </w:del>
                    <m:ctrlPr>
                      <w:del w:id="3690" w:author="Administrator" w:date="2023-01-14T22:01:00Z">
                        <w:rPr>
                          <w:rFonts w:hint="default" w:ascii="Cambria Math" w:hAnsi="Cambria Math" w:cs="Times New Roman"/>
                          <w:i/>
                          <w:color w:val="auto"/>
                          <w:kern w:val="2"/>
                          <w:sz w:val="21"/>
                          <w:szCs w:val="21"/>
                          <w:lang w:val="en-US" w:eastAsia="zh-CN" w:bidi="ar-SA"/>
                        </w:rPr>
                      </w:del>
                    </m:ctrlPr>
                  </m:den>
                </m:f>
                <m:ctrlPr>
                  <w:del w:id="3691" w:author="Administrator" w:date="2023-01-14T22:01:00Z">
                    <w:rPr>
                      <w:rFonts w:ascii="Cambria Math" w:hAnsi="Cambria Math" w:cs="Times New Roman"/>
                      <w:i/>
                      <w:color w:val="auto"/>
                      <w:kern w:val="2"/>
                      <w:sz w:val="21"/>
                      <w:szCs w:val="21"/>
                      <w:lang w:val="en-US" w:bidi="ar-SA"/>
                    </w:rPr>
                  </w:del>
                </m:ctrlPr>
              </m:e>
            </m:nary>
            <m:ctrlPr>
              <w:del w:id="3692" w:author="Administrator" w:date="2023-01-14T22:01:00Z">
                <w:rPr>
                  <w:rFonts w:ascii="Cambria Math" w:hAnsi="Cambria Math" w:cs="Times New Roman"/>
                  <w:i/>
                  <w:color w:val="auto"/>
                  <w:kern w:val="2"/>
                  <w:sz w:val="21"/>
                  <w:szCs w:val="21"/>
                  <w:lang w:val="en-US" w:bidi="ar-SA"/>
                </w:rPr>
              </w:del>
            </m:ctrlPr>
          </m:e>
        </m:nary>
      </m:oMath>
      <w:r>
        <w:rPr>
          <w:rFonts w:hint="default" w:ascii="Times New Roman" w:hAnsi="Times New Roman" w:cs="Times New Roman"/>
          <w:i w:val="0"/>
          <w:color w:val="auto"/>
          <w:kern w:val="2"/>
          <w:sz w:val="21"/>
          <w:szCs w:val="21"/>
          <w:lang w:val="en-US" w:eastAsia="zh-CN" w:bidi="ar-SA"/>
        </w:rPr>
        <w:t xml:space="preserve">               </w:t>
      </w:r>
      <w:del w:id="3693" w:author="Administrator" w:date="2023-01-14T22:01:11Z">
        <w:r>
          <w:rPr>
            <w:rFonts w:hint="default" w:ascii="Times New Roman" w:hAnsi="Times New Roman" w:cs="Times New Roman"/>
            <w:i w:val="0"/>
            <w:color w:val="auto"/>
            <w:kern w:val="2"/>
            <w:sz w:val="21"/>
            <w:szCs w:val="21"/>
            <w:lang w:val="en-US" w:eastAsia="zh-CN" w:bidi="ar-SA"/>
          </w:rPr>
          <w:delText xml:space="preserve"> </w:delText>
        </w:r>
      </w:del>
      <w:del w:id="3694" w:author="Administrator" w:date="2023-01-14T22:01:09Z">
        <w:r>
          <w:rPr>
            <w:rFonts w:hint="default" w:ascii="Times New Roman" w:hAnsi="Times New Roman" w:cs="Times New Roman"/>
            <w:i w:val="0"/>
            <w:color w:val="auto"/>
            <w:kern w:val="2"/>
            <w:sz w:val="21"/>
            <w:szCs w:val="21"/>
            <w:lang w:val="en-US" w:eastAsia="zh-CN" w:bidi="ar-SA"/>
          </w:rPr>
          <w:delText xml:space="preserve"> </w:delText>
        </w:r>
      </w:del>
      <w:del w:id="3695" w:author="Administrator" w:date="2023-01-14T22:01:09Z">
        <w:r>
          <w:rPr>
            <w:rFonts w:hint="default" w:ascii="Times New Roman" w:hAnsi="Times New Roman" w:cs="Times New Roman"/>
            <w:i w:val="0"/>
            <w:iCs/>
            <w:color w:val="auto"/>
            <w:kern w:val="2"/>
            <w:sz w:val="21"/>
            <w:szCs w:val="21"/>
            <w:lang w:val="en-US" w:eastAsia="zh-CN" w:bidi="ar-SA"/>
          </w:rPr>
          <w:delText>(2)</w:delText>
        </w:r>
      </w:del>
    </w:p>
    <w:tbl>
      <w:tblPr>
        <w:tblStyle w:val="11"/>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3696" w:author="Administrator" w:date="2023-01-14T22:32:18Z">
          <w:tblPr>
            <w:tblStyle w:val="1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3746"/>
        <w:gridCol w:w="718"/>
        <w:tblGridChange w:id="3697">
          <w:tblGrid>
            <w:gridCol w:w="8345"/>
            <w:gridCol w:w="79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3699" w:author="Administrator" w:date="2023-01-14T22:32:1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3698" w:author="Administrator" w:date="2023-01-14T22:00:57Z"/>
        </w:trPr>
        <w:tc>
          <w:tcPr>
            <w:tcW w:w="4195" w:type="pct"/>
            <w:tcBorders>
              <w:top w:val="nil"/>
              <w:left w:val="nil"/>
              <w:bottom w:val="nil"/>
              <w:right w:val="nil"/>
            </w:tcBorders>
            <w:tcPrChange w:id="3700" w:author="Administrator" w:date="2023-01-14T22:32:18Z">
              <w:tcPr>
                <w:tcW w:w="4564" w:type="pct"/>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right"/>
              <w:textAlignment w:val="auto"/>
              <w:rPr>
                <w:ins w:id="3701" w:author="Administrator" w:date="2023-01-14T22:01:05Z"/>
                <w:rFonts w:hint="default" w:ascii="Times New Roman" w:hAnsi="Times New Roman" w:cs="Times New Roman"/>
                <w:i/>
                <w:color w:val="auto"/>
                <w:kern w:val="2"/>
                <w:sz w:val="21"/>
                <w:szCs w:val="21"/>
                <w:lang w:val="en-US" w:eastAsia="zh-CN" w:bidi="ar-SA"/>
              </w:rPr>
            </w:pPr>
            <m:oMathPara>
              <m:oMath>
                <w:ins w:id="3702" w:author="Administrator" w:date="2023-01-14T22:01:05Z">
                  <m:r>
                    <m:rPr/>
                    <w:rPr>
                      <w:rFonts w:hint="default" w:ascii="Cambria Math" w:hAnsi="Cambria Math" w:cs="Times New Roman"/>
                      <w:color w:val="auto"/>
                      <w:kern w:val="2"/>
                      <w:sz w:val="21"/>
                      <w:szCs w:val="21"/>
                      <w:lang w:val="en-US" w:eastAsia="zh-CN" w:bidi="ar-SA"/>
                    </w:rPr>
                    <m:t>s</m:t>
                  </m:r>
                </w:ins>
                <w:ins w:id="3703" w:author="Administrator" w:date="2023-01-14T22:01:05Z">
                  <m:r>
                    <m:rPr/>
                    <w:rPr>
                      <w:rFonts w:ascii="Cambria Math" w:hAnsi="Cambria Math" w:cs="Times New Roman"/>
                      <w:color w:val="auto"/>
                      <w:kern w:val="2"/>
                      <w:sz w:val="21"/>
                      <w:szCs w:val="21"/>
                      <w:lang w:val="en-US" w:bidi="ar-SA"/>
                    </w:rPr>
                    <m:t>∼</m:t>
                  </m:r>
                </w:ins>
                <w:ins w:id="3704" w:author="Administrator" w:date="2023-01-14T22:01:05Z">
                  <m:r>
                    <m:rPr/>
                    <w:rPr>
                      <w:rFonts w:hint="default" w:ascii="Cambria Math" w:hAnsi="Cambria Math" w:cs="Times New Roman"/>
                      <w:color w:val="auto"/>
                      <w:kern w:val="2"/>
                      <w:sz w:val="21"/>
                      <w:szCs w:val="21"/>
                      <w:lang w:val="en-US" w:eastAsia="zh-CN" w:bidi="ar-SA"/>
                    </w:rPr>
                    <m:t>N(</m:t>
                  </m:r>
                </w:ins>
                <m:f>
                  <m:fPr>
                    <m:ctrlPr>
                      <w:ins w:id="3705" w:author="Administrator" w:date="2023-01-14T22:01:05Z">
                        <w:rPr>
                          <w:rFonts w:hint="default" w:ascii="Cambria Math" w:hAnsi="Cambria Math" w:cs="Times New Roman"/>
                          <w:i/>
                          <w:color w:val="auto"/>
                          <w:kern w:val="2"/>
                          <w:sz w:val="21"/>
                          <w:szCs w:val="21"/>
                          <w:lang w:val="en-US" w:eastAsia="zh-CN" w:bidi="ar-SA"/>
                        </w:rPr>
                      </w:ins>
                    </m:ctrlPr>
                  </m:fPr>
                  <m:num>
                    <w:ins w:id="3706" w:author="Administrator" w:date="2023-01-14T22:01:05Z">
                      <m:r>
                        <m:rPr/>
                        <w:rPr>
                          <w:rFonts w:hint="default" w:ascii="Cambria Math" w:hAnsi="Cambria Math" w:cs="Times New Roman"/>
                          <w:color w:val="auto"/>
                          <w:kern w:val="2"/>
                          <w:sz w:val="21"/>
                          <w:szCs w:val="21"/>
                          <w:lang w:val="en-US" w:eastAsia="zh-CN" w:bidi="ar-SA"/>
                        </w:rPr>
                        <m:t>Y</m:t>
                      </m:r>
                    </w:ins>
                    <m:ctrlPr>
                      <w:ins w:id="3707" w:author="Administrator" w:date="2023-01-14T22:01:05Z">
                        <w:rPr>
                          <w:rFonts w:hint="default" w:ascii="Cambria Math" w:hAnsi="Cambria Math" w:cs="Times New Roman"/>
                          <w:i/>
                          <w:color w:val="auto"/>
                          <w:kern w:val="2"/>
                          <w:sz w:val="21"/>
                          <w:szCs w:val="21"/>
                          <w:lang w:val="en-US" w:eastAsia="zh-CN" w:bidi="ar-SA"/>
                        </w:rPr>
                      </w:ins>
                    </m:ctrlPr>
                  </m:num>
                  <m:den>
                    <w:ins w:id="3708" w:author="Administrator" w:date="2023-01-14T22:01:05Z">
                      <m:r>
                        <m:rPr/>
                        <w:rPr>
                          <w:rFonts w:hint="default" w:ascii="Cambria Math" w:hAnsi="Cambria Math" w:cs="Times New Roman"/>
                          <w:color w:val="auto"/>
                          <w:kern w:val="2"/>
                          <w:sz w:val="21"/>
                          <w:szCs w:val="21"/>
                          <w:lang w:val="en-US" w:eastAsia="zh-CN" w:bidi="ar-SA"/>
                        </w:rPr>
                        <m:t>X</m:t>
                      </m:r>
                    </w:ins>
                    <m:ctrlPr>
                      <w:ins w:id="3709" w:author="Administrator" w:date="2023-01-14T22:01:05Z">
                        <w:rPr>
                          <w:rFonts w:hint="default" w:ascii="Cambria Math" w:hAnsi="Cambria Math" w:cs="Times New Roman"/>
                          <w:i/>
                          <w:color w:val="auto"/>
                          <w:kern w:val="2"/>
                          <w:sz w:val="21"/>
                          <w:szCs w:val="21"/>
                          <w:lang w:val="en-US" w:eastAsia="zh-CN" w:bidi="ar-SA"/>
                        </w:rPr>
                      </w:ins>
                    </m:ctrlPr>
                  </m:den>
                </m:f>
                <w:ins w:id="3710" w:author="Administrator" w:date="2023-01-14T22:01:05Z">
                  <m:r>
                    <m:rPr/>
                    <w:rPr>
                      <w:rFonts w:hint="default" w:ascii="Cambria Math" w:hAnsi="Cambria Math" w:cs="Times New Roman"/>
                      <w:color w:val="auto"/>
                      <w:kern w:val="2"/>
                      <w:sz w:val="21"/>
                      <w:szCs w:val="21"/>
                      <w:lang w:val="en-US" w:eastAsia="zh-CN" w:bidi="ar-SA"/>
                    </w:rPr>
                    <m:t>,</m:t>
                  </m:r>
                </w:ins>
                <m:f>
                  <m:fPr>
                    <m:ctrlPr>
                      <w:ins w:id="3711" w:author="Administrator" w:date="2023-01-14T22:01:05Z">
                        <w:rPr>
                          <w:rFonts w:hint="default" w:ascii="Cambria Math" w:hAnsi="Cambria Math" w:cs="Times New Roman"/>
                          <w:i/>
                          <w:color w:val="auto"/>
                          <w:kern w:val="2"/>
                          <w:sz w:val="21"/>
                          <w:szCs w:val="21"/>
                          <w:lang w:val="en-US" w:eastAsia="zh-CN" w:bidi="ar-SA"/>
                        </w:rPr>
                      </w:ins>
                    </m:ctrlPr>
                  </m:fPr>
                  <m:num>
                    <w:ins w:id="3712" w:author="Administrator" w:date="2023-01-14T22:01:05Z">
                      <m:r>
                        <m:rPr/>
                        <w:rPr>
                          <w:rFonts w:hint="default" w:ascii="Cambria Math" w:hAnsi="Cambria Math" w:cs="Times New Roman"/>
                          <w:color w:val="auto"/>
                          <w:kern w:val="2"/>
                          <w:sz w:val="21"/>
                          <w:szCs w:val="21"/>
                          <w:lang w:val="en-US" w:eastAsia="zh-CN" w:bidi="ar-SA"/>
                        </w:rPr>
                        <m:t>1</m:t>
                      </m:r>
                    </w:ins>
                    <m:ctrlPr>
                      <w:ins w:id="3713" w:author="Administrator" w:date="2023-01-14T22:01:05Z">
                        <w:rPr>
                          <w:rFonts w:hint="default" w:ascii="Cambria Math" w:hAnsi="Cambria Math" w:cs="Times New Roman"/>
                          <w:i/>
                          <w:color w:val="auto"/>
                          <w:kern w:val="2"/>
                          <w:sz w:val="21"/>
                          <w:szCs w:val="21"/>
                          <w:lang w:val="en-US" w:eastAsia="zh-CN" w:bidi="ar-SA"/>
                        </w:rPr>
                      </w:ins>
                    </m:ctrlPr>
                  </m:num>
                  <m:den>
                    <w:ins w:id="3714" w:author="Administrator" w:date="2023-01-14T22:01:05Z">
                      <m:r>
                        <m:rPr/>
                        <w:rPr>
                          <w:rFonts w:hint="default" w:ascii="Cambria Math" w:hAnsi="Cambria Math" w:cs="Times New Roman"/>
                          <w:color w:val="auto"/>
                          <w:kern w:val="2"/>
                          <w:sz w:val="21"/>
                          <w:szCs w:val="21"/>
                          <w:lang w:val="en-US" w:eastAsia="zh-CN" w:bidi="ar-SA"/>
                        </w:rPr>
                        <m:t>X</m:t>
                      </m:r>
                    </w:ins>
                    <m:ctrlPr>
                      <w:ins w:id="3715" w:author="Administrator" w:date="2023-01-14T22:01:05Z">
                        <w:rPr>
                          <w:rFonts w:hint="default" w:ascii="Cambria Math" w:hAnsi="Cambria Math" w:cs="Times New Roman"/>
                          <w:i/>
                          <w:color w:val="auto"/>
                          <w:kern w:val="2"/>
                          <w:sz w:val="21"/>
                          <w:szCs w:val="21"/>
                          <w:lang w:val="en-US" w:eastAsia="zh-CN" w:bidi="ar-SA"/>
                        </w:rPr>
                      </w:ins>
                    </m:ctrlPr>
                  </m:den>
                </m:f>
                <w:ins w:id="3716" w:author="Administrator" w:date="2023-01-14T22:01:05Z">
                  <m:r>
                    <m:rPr/>
                    <w:rPr>
                      <w:rFonts w:hint="default" w:ascii="Cambria Math" w:hAnsi="Cambria Math" w:cs="Times New Roman"/>
                      <w:color w:val="auto"/>
                      <w:kern w:val="2"/>
                      <w:sz w:val="21"/>
                      <w:szCs w:val="21"/>
                      <w:lang w:val="en-US" w:eastAsia="zh-CN" w:bidi="ar-SA"/>
                    </w:rPr>
                    <m:t>)</m:t>
                  </m:r>
                </w:ins>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right"/>
              <w:textAlignment w:val="auto"/>
              <w:rPr>
                <w:ins w:id="3717" w:author="Administrator" w:date="2023-01-14T22:01:05Z"/>
                <w:rFonts w:ascii="Times New Roman" w:hAnsi="Times New Roman" w:cs="Times New Roman"/>
                <w:i/>
                <w:color w:val="auto"/>
                <w:kern w:val="2"/>
                <w:sz w:val="21"/>
                <w:szCs w:val="21"/>
                <w:lang w:val="en-US" w:bidi="ar-SA"/>
              </w:rPr>
            </w:pPr>
            <m:oMath>
              <w:ins w:id="3718" w:author="Administrator" w:date="2023-01-14T22:01:05Z">
                <m:r>
                  <m:rPr/>
                  <w:rPr>
                    <w:rFonts w:hint="default" w:ascii="Cambria Math" w:hAnsi="Cambria Math" w:cs="Times New Roman"/>
                    <w:color w:val="auto"/>
                    <w:kern w:val="2"/>
                    <w:sz w:val="21"/>
                    <w:szCs w:val="21"/>
                    <w:lang w:val="en-US" w:eastAsia="zh-CN" w:bidi="ar-SA"/>
                  </w:rPr>
                  <m:t>X</m:t>
                </m:r>
              </w:ins>
              <w:ins w:id="3719" w:author="Administrator" w:date="2023-01-14T22:01:05Z">
                <m:r>
                  <m:rPr>
                    <m:sty m:val="p"/>
                  </m:rPr>
                  <w:rPr>
                    <w:rFonts w:hint="default" w:ascii="Cambria Math" w:hAnsi="Cambria Math" w:cs="Times New Roman"/>
                    <w:color w:val="auto"/>
                    <w:kern w:val="2"/>
                    <w:sz w:val="21"/>
                    <w:szCs w:val="21"/>
                    <w:lang w:val="en-US" w:eastAsia="zh-CN" w:bidi="ar-SA"/>
                  </w:rPr>
                  <m:t>=</m:t>
                </m:r>
              </w:ins>
              <w:ins w:id="3720" w:author="Administrator" w:date="2023-01-14T22:01:05Z">
                <m:r>
                  <m:rPr/>
                  <w:rPr>
                    <w:rFonts w:hint="default" w:ascii="Cambria Math" w:hAnsi="Cambria Math" w:cs="Times New Roman"/>
                    <w:color w:val="auto"/>
                    <w:kern w:val="2"/>
                    <w:sz w:val="21"/>
                    <w:szCs w:val="21"/>
                    <w:lang w:val="en-US" w:bidi="ar-SA"/>
                  </w:rPr>
                  <m:t>γ</m:t>
                </m:r>
              </w:ins>
              <w:ins w:id="3721" w:author="Administrator" w:date="2023-01-14T22:01:05Z">
                <m:r>
                  <m:rPr>
                    <m:sty m:val="p"/>
                  </m:rPr>
                  <w:rPr>
                    <w:rFonts w:hint="default" w:ascii="Cambria Math" w:hAnsi="Cambria Math" w:cs="Times New Roman"/>
                    <w:color w:val="auto"/>
                    <w:kern w:val="2"/>
                    <w:sz w:val="21"/>
                    <w:szCs w:val="21"/>
                    <w:lang w:val="en-US" w:eastAsia="zh-CN" w:bidi="ar-SA"/>
                  </w:rPr>
                  <m:t>+</m:t>
                </m:r>
              </w:ins>
              <m:nary>
                <m:naryPr>
                  <m:chr m:val="∑"/>
                  <m:limLoc m:val="subSup"/>
                  <m:supHide m:val="1"/>
                  <m:ctrlPr>
                    <w:ins w:id="3722" w:author="Administrator" w:date="2023-01-14T22:01:05Z">
                      <w:rPr>
                        <w:rFonts w:ascii="Cambria Math" w:hAnsi="Cambria Math" w:cs="Times New Roman"/>
                        <w:i/>
                        <w:color w:val="auto"/>
                        <w:kern w:val="2"/>
                        <w:sz w:val="21"/>
                        <w:szCs w:val="21"/>
                        <w:lang w:val="en-US" w:bidi="ar-SA"/>
                      </w:rPr>
                    </w:ins>
                  </m:ctrlPr>
                </m:naryPr>
                <m:sub>
                  <w:ins w:id="3723" w:author="Administrator" w:date="2023-01-14T22:01:05Z">
                    <m:r>
                      <m:rPr/>
                      <w:rPr>
                        <w:rFonts w:hint="default" w:ascii="Cambria Math" w:hAnsi="Cambria Math" w:cs="Times New Roman"/>
                        <w:color w:val="auto"/>
                        <w:kern w:val="2"/>
                        <w:sz w:val="21"/>
                        <w:szCs w:val="21"/>
                        <w:lang w:val="en-US" w:eastAsia="zh-CN" w:bidi="ar-SA"/>
                      </w:rPr>
                      <m:t>v</m:t>
                    </m:r>
                  </w:ins>
                  <w:ins w:id="3724" w:author="Administrator" w:date="2023-01-14T22:01:05Z">
                    <m:r>
                      <m:rPr/>
                      <w:rPr>
                        <w:rFonts w:ascii="Cambria Math" w:hAnsi="Cambria Math" w:cs="Times New Roman"/>
                        <w:color w:val="auto"/>
                        <w:kern w:val="2"/>
                        <w:sz w:val="21"/>
                        <w:szCs w:val="21"/>
                        <w:lang w:val="en-US" w:bidi="ar-SA"/>
                      </w:rPr>
                      <m:t>∈</m:t>
                    </m:r>
                  </w:ins>
                  <m:sSub>
                    <m:sSubPr>
                      <m:ctrlPr>
                        <w:ins w:id="3725" w:author="Administrator" w:date="2023-01-14T22:01:05Z">
                          <w:rPr>
                            <w:rFonts w:ascii="Cambria Math" w:hAnsi="Cambria Math" w:cs="Times New Roman"/>
                            <w:i/>
                            <w:color w:val="auto"/>
                            <w:kern w:val="2"/>
                            <w:sz w:val="21"/>
                            <w:szCs w:val="21"/>
                            <w:lang w:val="en-US" w:bidi="ar-SA"/>
                          </w:rPr>
                        </w:ins>
                      </m:ctrlPr>
                    </m:sSubPr>
                    <m:e>
                      <w:ins w:id="3726" w:author="Administrator" w:date="2023-01-14T22:01:05Z">
                        <m:r>
                          <m:rPr/>
                          <w:rPr>
                            <w:rFonts w:hint="default" w:ascii="Cambria Math" w:hAnsi="Cambria Math" w:cs="Times New Roman"/>
                            <w:color w:val="auto"/>
                            <w:kern w:val="2"/>
                            <w:sz w:val="21"/>
                            <w:szCs w:val="21"/>
                            <w:lang w:val="en-US" w:eastAsia="zh-CN" w:bidi="ar-SA"/>
                          </w:rPr>
                          <m:t>V</m:t>
                        </m:r>
                      </w:ins>
                      <m:ctrlPr>
                        <w:ins w:id="3727" w:author="Administrator" w:date="2023-01-14T22:01:05Z">
                          <w:rPr>
                            <w:rFonts w:ascii="Cambria Math" w:hAnsi="Cambria Math" w:cs="Times New Roman"/>
                            <w:i/>
                            <w:color w:val="auto"/>
                            <w:kern w:val="2"/>
                            <w:sz w:val="21"/>
                            <w:szCs w:val="21"/>
                            <w:lang w:val="en-US" w:bidi="ar-SA"/>
                          </w:rPr>
                        </w:ins>
                      </m:ctrlPr>
                    </m:e>
                    <m:sub>
                      <w:ins w:id="3728" w:author="Administrator" w:date="2023-01-14T22:01:05Z">
                        <m:r>
                          <m:rPr/>
                          <w:rPr>
                            <w:rFonts w:hint="default" w:ascii="Cambria Math" w:hAnsi="Cambria Math" w:cs="Times New Roman"/>
                            <w:color w:val="auto"/>
                            <w:kern w:val="2"/>
                            <w:sz w:val="21"/>
                            <w:szCs w:val="21"/>
                            <w:lang w:val="en-US" w:eastAsia="zh-CN" w:bidi="ar-SA"/>
                          </w:rPr>
                          <m:t>i</m:t>
                        </m:r>
                      </w:ins>
                      <m:ctrlPr>
                        <w:ins w:id="3729" w:author="Administrator" w:date="2023-01-14T22:01:05Z">
                          <w:rPr>
                            <w:rFonts w:ascii="Cambria Math" w:hAnsi="Cambria Math" w:cs="Times New Roman"/>
                            <w:i/>
                            <w:color w:val="auto"/>
                            <w:kern w:val="2"/>
                            <w:sz w:val="21"/>
                            <w:szCs w:val="21"/>
                            <w:lang w:val="en-US" w:bidi="ar-SA"/>
                          </w:rPr>
                        </w:ins>
                      </m:ctrlPr>
                    </m:sub>
                  </m:sSub>
                  <m:ctrlPr>
                    <w:ins w:id="3730" w:author="Administrator" w:date="2023-01-14T22:01:05Z">
                      <w:rPr>
                        <w:rFonts w:ascii="Cambria Math" w:hAnsi="Cambria Math" w:cs="Times New Roman"/>
                        <w:i/>
                        <w:color w:val="auto"/>
                        <w:kern w:val="2"/>
                        <w:sz w:val="21"/>
                        <w:szCs w:val="21"/>
                        <w:lang w:val="en-US" w:bidi="ar-SA"/>
                      </w:rPr>
                    </w:ins>
                  </m:ctrlPr>
                </m:sub>
                <m:sup>
                  <m:ctrlPr>
                    <w:ins w:id="3731" w:author="Administrator" w:date="2023-01-14T22:01:05Z">
                      <w:rPr>
                        <w:rFonts w:ascii="Cambria Math" w:hAnsi="Cambria Math" w:cs="Times New Roman"/>
                        <w:i/>
                        <w:color w:val="auto"/>
                        <w:kern w:val="2"/>
                        <w:sz w:val="21"/>
                        <w:szCs w:val="21"/>
                        <w:lang w:val="en-US" w:bidi="ar-SA"/>
                      </w:rPr>
                    </w:ins>
                  </m:ctrlPr>
                </m:sup>
                <m:e>
                  <m:sSub>
                    <m:sSubPr>
                      <m:ctrlPr>
                        <w:ins w:id="3732" w:author="Administrator" w:date="2023-01-14T22:01:05Z">
                          <w:rPr>
                            <w:rFonts w:ascii="Cambria Math" w:hAnsi="Cambria Math" w:cs="Times New Roman"/>
                            <w:i/>
                            <w:color w:val="auto"/>
                            <w:kern w:val="2"/>
                            <w:sz w:val="21"/>
                            <w:szCs w:val="21"/>
                            <w:lang w:val="en-US"/>
                          </w:rPr>
                        </w:ins>
                      </m:ctrlPr>
                    </m:sSubPr>
                    <m:e>
                      <w:ins w:id="3733" w:author="Administrator" w:date="2023-01-14T22:01:05Z">
                        <m:r>
                          <m:rPr/>
                          <w:rPr>
                            <w:rFonts w:ascii="Cambria Math" w:hAnsi="Cambria Math" w:cs="Times New Roman"/>
                            <w:color w:val="auto"/>
                            <w:kern w:val="2"/>
                            <w:sz w:val="21"/>
                            <w:szCs w:val="21"/>
                            <w:lang w:val="en-US"/>
                          </w:rPr>
                          <m:t>τ</m:t>
                        </m:r>
                      </w:ins>
                      <m:ctrlPr>
                        <w:ins w:id="3734" w:author="Administrator" w:date="2023-01-14T22:01:05Z">
                          <w:rPr>
                            <w:rFonts w:ascii="Cambria Math" w:hAnsi="Cambria Math" w:cs="Times New Roman"/>
                            <w:i/>
                            <w:color w:val="auto"/>
                            <w:kern w:val="2"/>
                            <w:sz w:val="21"/>
                            <w:szCs w:val="21"/>
                            <w:lang w:val="en-US"/>
                          </w:rPr>
                        </w:ins>
                      </m:ctrlPr>
                    </m:e>
                    <m:sub>
                      <w:ins w:id="3735" w:author="Administrator" w:date="2023-01-14T22:01:05Z">
                        <m:r>
                          <m:rPr/>
                          <w:rPr>
                            <w:rFonts w:hint="default" w:ascii="Cambria Math" w:hAnsi="Cambria Math" w:cs="Times New Roman"/>
                            <w:color w:val="auto"/>
                            <w:kern w:val="2"/>
                            <w:sz w:val="21"/>
                            <w:szCs w:val="21"/>
                            <w:lang w:val="en-US" w:eastAsia="zh-CN"/>
                          </w:rPr>
                          <m:t>v</m:t>
                        </m:r>
                      </w:ins>
                      <m:ctrlPr>
                        <w:ins w:id="3736" w:author="Administrator" w:date="2023-01-14T22:01:05Z">
                          <w:rPr>
                            <w:rFonts w:ascii="Cambria Math" w:hAnsi="Cambria Math" w:cs="Times New Roman"/>
                            <w:i/>
                            <w:color w:val="auto"/>
                            <w:kern w:val="2"/>
                            <w:sz w:val="21"/>
                            <w:szCs w:val="21"/>
                            <w:lang w:val="en-US"/>
                          </w:rPr>
                        </w:ins>
                      </m:ctrlPr>
                    </m:sub>
                  </m:sSub>
                  <m:ctrlPr>
                    <w:ins w:id="3737" w:author="Administrator" w:date="2023-01-14T22:01:05Z">
                      <w:rPr>
                        <w:rFonts w:ascii="Cambria Math" w:hAnsi="Cambria Math" w:cs="Times New Roman"/>
                        <w:i/>
                        <w:color w:val="auto"/>
                        <w:kern w:val="2"/>
                        <w:sz w:val="21"/>
                        <w:szCs w:val="21"/>
                        <w:lang w:val="en-US" w:bidi="ar-SA"/>
                      </w:rPr>
                    </w:ins>
                  </m:ctrlPr>
                </m:e>
              </m:nary>
              <w:ins w:id="3738" w:author="Administrator" w:date="2023-01-14T22:01:05Z">
                <m:r>
                  <m:rPr/>
                  <w:rPr>
                    <w:rFonts w:hint="default" w:ascii="Cambria Math" w:hAnsi="Cambria Math" w:cs="Times New Roman"/>
                    <w:color w:val="auto"/>
                    <w:kern w:val="2"/>
                    <w:sz w:val="21"/>
                    <w:szCs w:val="21"/>
                    <w:lang w:val="en-US" w:eastAsia="zh-CN" w:bidi="ar-SA"/>
                  </w:rPr>
                  <m:t>+</m:t>
                </m:r>
              </w:ins>
              <m:nary>
                <m:naryPr>
                  <m:chr m:val="∑"/>
                  <m:limLoc m:val="subSup"/>
                  <m:supHide m:val="1"/>
                  <m:ctrlPr>
                    <w:ins w:id="3739" w:author="Administrator" w:date="2023-01-14T22:01:05Z">
                      <w:rPr>
                        <w:rFonts w:ascii="Cambria Math" w:hAnsi="Cambria Math" w:cs="Times New Roman"/>
                        <w:i/>
                        <w:color w:val="auto"/>
                        <w:kern w:val="2"/>
                        <w:sz w:val="21"/>
                        <w:szCs w:val="21"/>
                        <w:lang w:val="en-US" w:bidi="ar-SA"/>
                      </w:rPr>
                    </w:ins>
                  </m:ctrlPr>
                </m:naryPr>
                <m:sub>
                  <w:ins w:id="3740" w:author="Administrator" w:date="2023-01-14T22:01:05Z">
                    <m:r>
                      <m:rPr/>
                      <w:rPr>
                        <w:rFonts w:hint="default" w:ascii="Cambria Math" w:hAnsi="Cambria Math" w:cs="Times New Roman"/>
                        <w:color w:val="auto"/>
                        <w:kern w:val="2"/>
                        <w:sz w:val="21"/>
                        <w:szCs w:val="21"/>
                        <w:lang w:val="en-US" w:eastAsia="zh-CN" w:bidi="ar-SA"/>
                      </w:rPr>
                      <m:t>v</m:t>
                    </m:r>
                  </w:ins>
                  <w:ins w:id="3741" w:author="Administrator" w:date="2023-01-14T22:01:05Z">
                    <m:r>
                      <m:rPr/>
                      <w:rPr>
                        <w:rFonts w:ascii="Cambria Math" w:hAnsi="Cambria Math" w:cs="Times New Roman"/>
                        <w:color w:val="auto"/>
                        <w:kern w:val="2"/>
                        <w:sz w:val="21"/>
                        <w:szCs w:val="21"/>
                        <w:lang w:val="en-US" w:bidi="ar-SA"/>
                      </w:rPr>
                      <m:t>∈</m:t>
                    </m:r>
                  </w:ins>
                  <m:sSub>
                    <m:sSubPr>
                      <m:ctrlPr>
                        <w:ins w:id="3742" w:author="Administrator" w:date="2023-01-14T22:01:05Z">
                          <w:rPr>
                            <w:rFonts w:ascii="Cambria Math" w:hAnsi="Cambria Math" w:cs="Times New Roman"/>
                            <w:i/>
                            <w:color w:val="auto"/>
                            <w:kern w:val="2"/>
                            <w:sz w:val="21"/>
                            <w:szCs w:val="21"/>
                            <w:lang w:val="en-US" w:bidi="ar-SA"/>
                          </w:rPr>
                        </w:ins>
                      </m:ctrlPr>
                    </m:sSubPr>
                    <m:e>
                      <w:ins w:id="3743" w:author="Administrator" w:date="2023-01-14T22:01:05Z">
                        <m:r>
                          <m:rPr/>
                          <w:rPr>
                            <w:rFonts w:hint="default" w:ascii="Cambria Math" w:hAnsi="Cambria Math" w:cs="Times New Roman"/>
                            <w:color w:val="auto"/>
                            <w:kern w:val="2"/>
                            <w:sz w:val="21"/>
                            <w:szCs w:val="21"/>
                            <w:lang w:val="en-US" w:eastAsia="zh-CN" w:bidi="ar-SA"/>
                          </w:rPr>
                          <m:t>V</m:t>
                        </m:r>
                      </w:ins>
                      <m:ctrlPr>
                        <w:ins w:id="3744" w:author="Administrator" w:date="2023-01-14T22:01:05Z">
                          <w:rPr>
                            <w:rFonts w:ascii="Cambria Math" w:hAnsi="Cambria Math" w:cs="Times New Roman"/>
                            <w:i/>
                            <w:color w:val="auto"/>
                            <w:kern w:val="2"/>
                            <w:sz w:val="21"/>
                            <w:szCs w:val="21"/>
                            <w:lang w:val="en-US" w:bidi="ar-SA"/>
                          </w:rPr>
                        </w:ins>
                      </m:ctrlPr>
                    </m:e>
                    <m:sub>
                      <w:ins w:id="3745" w:author="Administrator" w:date="2023-01-14T22:01:05Z">
                        <m:r>
                          <m:rPr/>
                          <w:rPr>
                            <w:rFonts w:hint="default" w:ascii="Cambria Math" w:hAnsi="Cambria Math" w:cs="Times New Roman"/>
                            <w:color w:val="auto"/>
                            <w:kern w:val="2"/>
                            <w:sz w:val="21"/>
                            <w:szCs w:val="21"/>
                            <w:lang w:val="en-US" w:eastAsia="zh-CN" w:bidi="ar-SA"/>
                          </w:rPr>
                          <m:t>i</m:t>
                        </m:r>
                      </w:ins>
                      <m:ctrlPr>
                        <w:ins w:id="3746" w:author="Administrator" w:date="2023-01-14T22:01:05Z">
                          <w:rPr>
                            <w:rFonts w:ascii="Cambria Math" w:hAnsi="Cambria Math" w:cs="Times New Roman"/>
                            <w:i/>
                            <w:color w:val="auto"/>
                            <w:kern w:val="2"/>
                            <w:sz w:val="21"/>
                            <w:szCs w:val="21"/>
                            <w:lang w:val="en-US" w:bidi="ar-SA"/>
                          </w:rPr>
                        </w:ins>
                      </m:ctrlPr>
                    </m:sub>
                  </m:sSub>
                  <m:ctrlPr>
                    <w:ins w:id="3747" w:author="Administrator" w:date="2023-01-14T22:01:05Z">
                      <w:rPr>
                        <w:rFonts w:ascii="Cambria Math" w:hAnsi="Cambria Math" w:cs="Times New Roman"/>
                        <w:i/>
                        <w:color w:val="auto"/>
                        <w:kern w:val="2"/>
                        <w:sz w:val="21"/>
                        <w:szCs w:val="21"/>
                        <w:lang w:val="en-US" w:bidi="ar-SA"/>
                      </w:rPr>
                    </w:ins>
                  </m:ctrlPr>
                </m:sub>
                <m:sup>
                  <m:ctrlPr>
                    <w:ins w:id="3748" w:author="Administrator" w:date="2023-01-14T22:01:05Z">
                      <w:rPr>
                        <w:rFonts w:ascii="Cambria Math" w:hAnsi="Cambria Math" w:cs="Times New Roman"/>
                        <w:i/>
                        <w:color w:val="auto"/>
                        <w:kern w:val="2"/>
                        <w:sz w:val="21"/>
                        <w:szCs w:val="21"/>
                        <w:lang w:val="en-US" w:bidi="ar-SA"/>
                      </w:rPr>
                    </w:ins>
                  </m:ctrlPr>
                </m:sup>
                <m:e>
                  <m:nary>
                    <m:naryPr>
                      <m:chr m:val="∑"/>
                      <m:limLoc m:val="subSup"/>
                      <m:supHide m:val="1"/>
                      <m:ctrlPr>
                        <w:ins w:id="3749" w:author="Administrator" w:date="2023-01-14T22:01:05Z">
                          <w:rPr>
                            <w:rFonts w:ascii="Cambria Math" w:hAnsi="Cambria Math" w:cs="Times New Roman"/>
                            <w:i/>
                            <w:color w:val="auto"/>
                            <w:kern w:val="2"/>
                            <w:sz w:val="21"/>
                            <w:szCs w:val="21"/>
                            <w:lang w:val="en-US" w:bidi="ar-SA"/>
                          </w:rPr>
                        </w:ins>
                      </m:ctrlPr>
                    </m:naryPr>
                    <m:sub>
                      <w:ins w:id="3750" w:author="Administrator" w:date="2023-01-14T22:01:05Z">
                        <m:r>
                          <m:rPr/>
                          <w:rPr>
                            <w:rFonts w:hint="default" w:ascii="Cambria Math" w:hAnsi="Cambria Math" w:cs="Times New Roman"/>
                            <w:color w:val="auto"/>
                            <w:kern w:val="2"/>
                            <w:sz w:val="21"/>
                            <w:szCs w:val="21"/>
                            <w:lang w:val="en-US" w:eastAsia="zh-CN" w:bidi="ar-SA"/>
                          </w:rPr>
                          <m:t>j</m:t>
                        </m:r>
                      </w:ins>
                      <w:ins w:id="3751" w:author="Administrator" w:date="2023-01-14T22:01:05Z">
                        <m:r>
                          <m:rPr/>
                          <w:rPr>
                            <w:rFonts w:ascii="Cambria Math" w:hAnsi="Cambria Math" w:cs="Times New Roman"/>
                            <w:color w:val="auto"/>
                            <w:kern w:val="2"/>
                            <w:sz w:val="21"/>
                            <w:szCs w:val="21"/>
                            <w:lang w:val="en-US" w:bidi="ar-SA"/>
                          </w:rPr>
                          <m:t>∈</m:t>
                        </m:r>
                      </w:ins>
                      <m:sSub>
                        <m:sSubPr>
                          <m:ctrlPr>
                            <w:ins w:id="3752" w:author="Administrator" w:date="2023-01-14T22:01:05Z">
                              <w:rPr>
                                <w:rFonts w:ascii="Cambria Math" w:hAnsi="Cambria Math" w:cs="Times New Roman"/>
                                <w:i/>
                                <w:color w:val="auto"/>
                                <w:kern w:val="2"/>
                                <w:sz w:val="21"/>
                                <w:szCs w:val="21"/>
                                <w:lang w:val="en-US" w:bidi="ar-SA"/>
                              </w:rPr>
                            </w:ins>
                          </m:ctrlPr>
                        </m:sSubPr>
                        <m:e>
                          <w:ins w:id="3753" w:author="Administrator" w:date="2023-01-14T22:01:05Z">
                            <m:r>
                              <m:rPr/>
                              <w:rPr>
                                <w:rFonts w:hint="default" w:ascii="Cambria Math" w:hAnsi="Cambria Math" w:cs="Times New Roman"/>
                                <w:color w:val="auto"/>
                                <w:kern w:val="2"/>
                                <w:sz w:val="21"/>
                                <w:szCs w:val="21"/>
                                <w:lang w:val="en-US" w:eastAsia="zh-CN" w:bidi="ar-SA"/>
                              </w:rPr>
                              <m:t>H</m:t>
                            </m:r>
                          </w:ins>
                          <m:ctrlPr>
                            <w:ins w:id="3754" w:author="Administrator" w:date="2023-01-14T22:01:05Z">
                              <w:rPr>
                                <w:rFonts w:ascii="Cambria Math" w:hAnsi="Cambria Math" w:cs="Times New Roman"/>
                                <w:i/>
                                <w:color w:val="auto"/>
                                <w:kern w:val="2"/>
                                <w:sz w:val="21"/>
                                <w:szCs w:val="21"/>
                                <w:lang w:val="en-US" w:bidi="ar-SA"/>
                              </w:rPr>
                            </w:ins>
                          </m:ctrlPr>
                        </m:e>
                        <m:sub>
                          <w:ins w:id="3755" w:author="Administrator" w:date="2023-01-14T22:01:05Z">
                            <m:r>
                              <m:rPr/>
                              <w:rPr>
                                <w:rFonts w:hint="default" w:ascii="Cambria Math" w:hAnsi="Cambria Math" w:cs="Times New Roman"/>
                                <w:color w:val="auto"/>
                                <w:kern w:val="2"/>
                                <w:sz w:val="21"/>
                                <w:szCs w:val="21"/>
                                <w:lang w:val="en-US" w:eastAsia="zh-CN" w:bidi="ar-SA"/>
                              </w:rPr>
                              <m:t>v</m:t>
                            </m:r>
                          </w:ins>
                          <m:ctrlPr>
                            <w:ins w:id="3756" w:author="Administrator" w:date="2023-01-14T22:01:05Z">
                              <w:rPr>
                                <w:rFonts w:ascii="Cambria Math" w:hAnsi="Cambria Math" w:cs="Times New Roman"/>
                                <w:i/>
                                <w:color w:val="auto"/>
                                <w:kern w:val="2"/>
                                <w:sz w:val="21"/>
                                <w:szCs w:val="21"/>
                                <w:lang w:val="en-US" w:bidi="ar-SA"/>
                              </w:rPr>
                            </w:ins>
                          </m:ctrlPr>
                        </m:sub>
                      </m:sSub>
                      <m:ctrlPr>
                        <w:ins w:id="3757" w:author="Administrator" w:date="2023-01-14T22:01:05Z">
                          <w:rPr>
                            <w:rFonts w:ascii="Cambria Math" w:hAnsi="Cambria Math" w:cs="Times New Roman"/>
                            <w:i/>
                            <w:color w:val="auto"/>
                            <w:kern w:val="2"/>
                            <w:sz w:val="21"/>
                            <w:szCs w:val="21"/>
                            <w:lang w:val="en-US" w:bidi="ar-SA"/>
                          </w:rPr>
                        </w:ins>
                      </m:ctrlPr>
                    </m:sub>
                    <m:sup>
                      <m:ctrlPr>
                        <w:ins w:id="3758" w:author="Administrator" w:date="2023-01-14T22:01:05Z">
                          <w:rPr>
                            <w:rFonts w:ascii="Cambria Math" w:hAnsi="Cambria Math" w:cs="Times New Roman"/>
                            <w:i/>
                            <w:color w:val="auto"/>
                            <w:kern w:val="2"/>
                            <w:sz w:val="21"/>
                            <w:szCs w:val="21"/>
                            <w:lang w:val="en-US" w:bidi="ar-SA"/>
                          </w:rPr>
                        </w:ins>
                      </m:ctrlPr>
                    </m:sup>
                    <m:e>
                      <m:f>
                        <m:fPr>
                          <m:ctrlPr>
                            <w:ins w:id="3759" w:author="Administrator" w:date="2023-01-14T22:01:05Z">
                              <w:rPr>
                                <w:rFonts w:hint="default" w:ascii="Cambria Math" w:hAnsi="Cambria Math" w:cs="Times New Roman"/>
                                <w:i/>
                                <w:color w:val="auto"/>
                                <w:kern w:val="2"/>
                                <w:sz w:val="21"/>
                                <w:szCs w:val="21"/>
                                <w:lang w:val="en-US" w:eastAsia="zh-CN" w:bidi="ar-SA"/>
                              </w:rPr>
                            </w:ins>
                          </m:ctrlPr>
                        </m:fPr>
                        <m:num>
                          <m:sSub>
                            <m:sSubPr>
                              <m:ctrlPr>
                                <w:ins w:id="3760" w:author="Administrator" w:date="2023-01-14T22:01:05Z">
                                  <w:rPr>
                                    <w:rFonts w:ascii="Cambria Math" w:hAnsi="Cambria Math" w:cs="Times New Roman"/>
                                    <w:i/>
                                    <w:color w:val="auto"/>
                                    <w:kern w:val="2"/>
                                    <w:sz w:val="21"/>
                                    <w:szCs w:val="21"/>
                                    <w:lang w:val="en-US"/>
                                  </w:rPr>
                                </w:ins>
                              </m:ctrlPr>
                            </m:sSubPr>
                            <m:e>
                              <w:ins w:id="3761" w:author="Administrator" w:date="2023-01-14T22:01:05Z">
                                <m:r>
                                  <m:rPr/>
                                  <w:rPr>
                                    <w:rFonts w:ascii="Cambria Math" w:hAnsi="Cambria Math" w:cs="Times New Roman"/>
                                    <w:color w:val="auto"/>
                                    <w:kern w:val="2"/>
                                    <w:sz w:val="21"/>
                                    <w:szCs w:val="21"/>
                                    <w:lang w:val="en-US"/>
                                  </w:rPr>
                                  <m:t>τ</m:t>
                                </m:r>
                              </w:ins>
                              <m:ctrlPr>
                                <w:ins w:id="3762" w:author="Administrator" w:date="2023-01-14T22:01:05Z">
                                  <w:rPr>
                                    <w:rFonts w:ascii="Cambria Math" w:hAnsi="Cambria Math" w:cs="Times New Roman"/>
                                    <w:i/>
                                    <w:color w:val="auto"/>
                                    <w:kern w:val="2"/>
                                    <w:sz w:val="21"/>
                                    <w:szCs w:val="21"/>
                                    <w:lang w:val="en-US"/>
                                  </w:rPr>
                                </w:ins>
                              </m:ctrlPr>
                            </m:e>
                            <m:sub>
                              <w:ins w:id="3763" w:author="Administrator" w:date="2023-01-14T22:01:05Z">
                                <m:r>
                                  <m:rPr/>
                                  <w:rPr>
                                    <w:rFonts w:hint="default" w:ascii="Cambria Math" w:hAnsi="Cambria Math" w:cs="Times New Roman"/>
                                    <w:color w:val="auto"/>
                                    <w:kern w:val="2"/>
                                    <w:sz w:val="21"/>
                                    <w:szCs w:val="21"/>
                                    <w:lang w:val="en-US" w:eastAsia="zh-CN"/>
                                  </w:rPr>
                                  <m:t>v</m:t>
                                </m:r>
                              </w:ins>
                              <m:ctrlPr>
                                <w:ins w:id="3764" w:author="Administrator" w:date="2023-01-14T22:01:05Z">
                                  <w:rPr>
                                    <w:rFonts w:ascii="Cambria Math" w:hAnsi="Cambria Math" w:cs="Times New Roman"/>
                                    <w:i/>
                                    <w:color w:val="auto"/>
                                    <w:kern w:val="2"/>
                                    <w:sz w:val="21"/>
                                    <w:szCs w:val="21"/>
                                    <w:lang w:val="en-US"/>
                                  </w:rPr>
                                </w:ins>
                              </m:ctrlPr>
                            </m:sub>
                          </m:sSub>
                          <m:ctrlPr>
                            <w:ins w:id="3765" w:author="Administrator" w:date="2023-01-14T22:01:05Z">
                              <w:rPr>
                                <w:rFonts w:hint="default" w:ascii="Cambria Math" w:hAnsi="Cambria Math" w:cs="Times New Roman"/>
                                <w:i/>
                                <w:color w:val="auto"/>
                                <w:kern w:val="2"/>
                                <w:sz w:val="21"/>
                                <w:szCs w:val="21"/>
                                <w:lang w:val="en-US" w:eastAsia="zh-CN" w:bidi="ar-SA"/>
                              </w:rPr>
                            </w:ins>
                          </m:ctrlPr>
                        </m:num>
                        <m:den>
                          <w:ins w:id="3766" w:author="Administrator" w:date="2023-01-14T22:01:05Z">
                            <m:r>
                              <m:rPr/>
                              <w:rPr>
                                <w:rFonts w:hint="default" w:ascii="Cambria Math" w:hAnsi="Cambria Math" w:cs="Times New Roman"/>
                                <w:color w:val="auto"/>
                                <w:kern w:val="2"/>
                                <w:sz w:val="21"/>
                                <w:szCs w:val="21"/>
                                <w:lang w:val="en-US" w:eastAsia="zh-CN" w:bidi="ar-SA"/>
                              </w:rPr>
                              <m:t>2</m:t>
                            </m:r>
                          </w:ins>
                          <m:ctrlPr>
                            <w:ins w:id="3767" w:author="Administrator" w:date="2023-01-14T22:01:05Z">
                              <w:rPr>
                                <w:rFonts w:hint="default" w:ascii="Cambria Math" w:hAnsi="Cambria Math" w:cs="Times New Roman"/>
                                <w:i/>
                                <w:color w:val="auto"/>
                                <w:kern w:val="2"/>
                                <w:sz w:val="21"/>
                                <w:szCs w:val="21"/>
                                <w:lang w:val="en-US" w:eastAsia="zh-CN" w:bidi="ar-SA"/>
                              </w:rPr>
                            </w:ins>
                          </m:ctrlPr>
                        </m:den>
                      </m:f>
                      <m:ctrlPr>
                        <w:ins w:id="3768" w:author="Administrator" w:date="2023-01-14T22:01:05Z">
                          <w:rPr>
                            <w:rFonts w:ascii="Cambria Math" w:hAnsi="Cambria Math" w:cs="Times New Roman"/>
                            <w:i/>
                            <w:color w:val="auto"/>
                            <w:kern w:val="2"/>
                            <w:sz w:val="21"/>
                            <w:szCs w:val="21"/>
                            <w:lang w:val="en-US" w:bidi="ar-SA"/>
                          </w:rPr>
                        </w:ins>
                      </m:ctrlPr>
                    </m:e>
                  </m:nary>
                  <m:ctrlPr>
                    <w:ins w:id="3769" w:author="Administrator" w:date="2023-01-14T22:01:05Z">
                      <w:rPr>
                        <w:rFonts w:ascii="Cambria Math" w:hAnsi="Cambria Math" w:cs="Times New Roman"/>
                        <w:i/>
                        <w:color w:val="auto"/>
                        <w:kern w:val="2"/>
                        <w:sz w:val="21"/>
                        <w:szCs w:val="21"/>
                        <w:lang w:val="en-US" w:bidi="ar-SA"/>
                      </w:rPr>
                    </w:ins>
                  </m:ctrlPr>
                </m:e>
              </m:nary>
            </m:oMath>
            <w:ins w:id="3770" w:author="Administrator" w:date="2023-01-14T22:01:05Z">
              <w:r>
                <w:rPr>
                  <w:rFonts w:ascii="Cambria Math" w:hAnsi="Cambria Math" w:cs="Times New Roman"/>
                  <w:i/>
                  <w:color w:val="auto"/>
                  <w:kern w:val="2"/>
                  <w:sz w:val="21"/>
                  <w:szCs w:val="21"/>
                  <w:lang w:val="en-US" w:bidi="ar-SA"/>
                </w:rPr>
                <w:t xml:space="preserve"> </w:t>
              </w:r>
            </w:ins>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ins w:id="3771" w:author="Administrator" w:date="2023-01-14T22:00:57Z"/>
                <w:rFonts w:hint="default" w:ascii="Times New Roman" w:hAnsi="Times New Roman" w:cs="Times New Roman"/>
                <w:color w:val="auto"/>
                <w:kern w:val="2"/>
                <w:sz w:val="21"/>
                <w:szCs w:val="21"/>
                <w:vertAlign w:val="baseline"/>
                <w:lang w:val="en-US" w:eastAsia="zh-CN"/>
              </w:rPr>
            </w:pPr>
            <m:oMath>
              <w:ins w:id="3772" w:author="Administrator" w:date="2023-01-14T22:01:05Z">
                <m:r>
                  <m:rPr/>
                  <w:rPr>
                    <w:rFonts w:hint="default" w:ascii="Cambria Math" w:hAnsi="Cambria Math" w:cs="Times New Roman"/>
                    <w:color w:val="auto"/>
                    <w:kern w:val="2"/>
                    <w:sz w:val="21"/>
                    <w:szCs w:val="21"/>
                    <w:lang w:val="en-US" w:eastAsia="zh-CN" w:bidi="ar-SA"/>
                  </w:rPr>
                  <m:t>Y</m:t>
                </m:r>
              </w:ins>
              <w:ins w:id="3773" w:author="Administrator" w:date="2023-01-14T22:01:05Z">
                <m:r>
                  <m:rPr>
                    <m:sty m:val="p"/>
                  </m:rPr>
                  <w:rPr>
                    <w:rFonts w:hint="default" w:ascii="Cambria Math" w:hAnsi="Cambria Math" w:cs="Times New Roman"/>
                    <w:color w:val="auto"/>
                    <w:kern w:val="2"/>
                    <w:sz w:val="21"/>
                    <w:szCs w:val="21"/>
                    <w:lang w:val="en-US" w:eastAsia="zh-CN" w:bidi="ar-SA"/>
                  </w:rPr>
                  <m:t>=</m:t>
                </m:r>
              </w:ins>
              <w:ins w:id="3774" w:author="Administrator" w:date="2023-01-14T22:01:05Z">
                <m:r>
                  <m:rPr/>
                  <w:rPr>
                    <w:rFonts w:hint="default" w:ascii="Cambria Math" w:hAnsi="Cambria Math" w:cs="Times New Roman"/>
                    <w:color w:val="auto"/>
                    <w:kern w:val="2"/>
                    <w:sz w:val="21"/>
                    <w:szCs w:val="21"/>
                    <w:lang w:val="en-US" w:bidi="ar-SA"/>
                  </w:rPr>
                  <m:t>γ</m:t>
                </m:r>
              </w:ins>
              <w:ins w:id="3775" w:author="Administrator" w:date="2023-01-14T22:01:05Z">
                <m:r>
                  <m:rPr/>
                  <w:rPr>
                    <w:rFonts w:hint="default" w:ascii="Cambria Math" w:hAnsi="Cambria Math" w:cs="Times New Roman"/>
                    <w:color w:val="auto"/>
                    <w:kern w:val="2"/>
                    <w:sz w:val="21"/>
                    <w:szCs w:val="21"/>
                    <w:lang w:val="en-US" w:eastAsia="zh-CN" w:bidi="ar-SA"/>
                  </w:rPr>
                  <m:t>u</m:t>
                </m:r>
              </w:ins>
              <w:ins w:id="3776" w:author="Administrator" w:date="2023-01-14T22:01:05Z">
                <m:r>
                  <m:rPr>
                    <m:sty m:val="p"/>
                  </m:rPr>
                  <w:rPr>
                    <w:rFonts w:hint="default" w:ascii="Cambria Math" w:hAnsi="Cambria Math" w:cs="Times New Roman"/>
                    <w:color w:val="auto"/>
                    <w:kern w:val="2"/>
                    <w:sz w:val="21"/>
                    <w:szCs w:val="21"/>
                    <w:lang w:val="en-US" w:eastAsia="zh-CN" w:bidi="ar-SA"/>
                  </w:rPr>
                  <m:t>+</m:t>
                </m:r>
              </w:ins>
              <m:nary>
                <m:naryPr>
                  <m:chr m:val="∑"/>
                  <m:limLoc m:val="subSup"/>
                  <m:supHide m:val="1"/>
                  <m:ctrlPr>
                    <w:ins w:id="3777" w:author="Administrator" w:date="2023-01-14T22:01:05Z">
                      <w:rPr>
                        <w:rFonts w:ascii="Cambria Math" w:hAnsi="Cambria Math" w:cs="Times New Roman"/>
                        <w:i/>
                        <w:color w:val="auto"/>
                        <w:kern w:val="2"/>
                        <w:sz w:val="21"/>
                        <w:szCs w:val="21"/>
                        <w:lang w:val="en-US" w:bidi="ar-SA"/>
                      </w:rPr>
                    </w:ins>
                  </m:ctrlPr>
                </m:naryPr>
                <m:sub>
                  <w:ins w:id="3778" w:author="Administrator" w:date="2023-01-14T22:01:05Z">
                    <m:r>
                      <m:rPr/>
                      <w:rPr>
                        <w:rFonts w:hint="default" w:ascii="Cambria Math" w:hAnsi="Cambria Math" w:cs="Times New Roman"/>
                        <w:color w:val="auto"/>
                        <w:kern w:val="2"/>
                        <w:sz w:val="21"/>
                        <w:szCs w:val="21"/>
                        <w:lang w:val="en-US" w:eastAsia="zh-CN" w:bidi="ar-SA"/>
                      </w:rPr>
                      <m:t>v</m:t>
                    </m:r>
                  </w:ins>
                  <w:ins w:id="3779" w:author="Administrator" w:date="2023-01-14T22:01:05Z">
                    <m:r>
                      <m:rPr/>
                      <w:rPr>
                        <w:rFonts w:ascii="Cambria Math" w:hAnsi="Cambria Math" w:cs="Times New Roman"/>
                        <w:color w:val="auto"/>
                        <w:kern w:val="2"/>
                        <w:sz w:val="21"/>
                        <w:szCs w:val="21"/>
                        <w:lang w:val="en-US" w:bidi="ar-SA"/>
                      </w:rPr>
                      <m:t>∈</m:t>
                    </m:r>
                  </w:ins>
                  <m:sSub>
                    <m:sSubPr>
                      <m:ctrlPr>
                        <w:ins w:id="3780" w:author="Administrator" w:date="2023-01-14T22:01:05Z">
                          <w:rPr>
                            <w:rFonts w:ascii="Cambria Math" w:hAnsi="Cambria Math" w:cs="Times New Roman"/>
                            <w:i/>
                            <w:color w:val="auto"/>
                            <w:kern w:val="2"/>
                            <w:sz w:val="21"/>
                            <w:szCs w:val="21"/>
                            <w:lang w:val="en-US" w:bidi="ar-SA"/>
                          </w:rPr>
                        </w:ins>
                      </m:ctrlPr>
                    </m:sSubPr>
                    <m:e>
                      <w:ins w:id="3781" w:author="Administrator" w:date="2023-01-14T22:01:05Z">
                        <m:r>
                          <m:rPr/>
                          <w:rPr>
                            <w:rFonts w:hint="default" w:ascii="Cambria Math" w:hAnsi="Cambria Math" w:cs="Times New Roman"/>
                            <w:color w:val="auto"/>
                            <w:kern w:val="2"/>
                            <w:sz w:val="21"/>
                            <w:szCs w:val="21"/>
                            <w:lang w:val="en-US" w:eastAsia="zh-CN" w:bidi="ar-SA"/>
                          </w:rPr>
                          <m:t>V</m:t>
                        </m:r>
                      </w:ins>
                      <m:ctrlPr>
                        <w:ins w:id="3782" w:author="Administrator" w:date="2023-01-14T22:01:05Z">
                          <w:rPr>
                            <w:rFonts w:ascii="Cambria Math" w:hAnsi="Cambria Math" w:cs="Times New Roman"/>
                            <w:i/>
                            <w:color w:val="auto"/>
                            <w:kern w:val="2"/>
                            <w:sz w:val="21"/>
                            <w:szCs w:val="21"/>
                            <w:lang w:val="en-US" w:bidi="ar-SA"/>
                          </w:rPr>
                        </w:ins>
                      </m:ctrlPr>
                    </m:e>
                    <m:sub>
                      <w:ins w:id="3783" w:author="Administrator" w:date="2023-01-14T22:01:05Z">
                        <m:r>
                          <m:rPr/>
                          <w:rPr>
                            <w:rFonts w:hint="default" w:ascii="Cambria Math" w:hAnsi="Cambria Math" w:cs="Times New Roman"/>
                            <w:color w:val="auto"/>
                            <w:kern w:val="2"/>
                            <w:sz w:val="21"/>
                            <w:szCs w:val="21"/>
                            <w:lang w:val="en-US" w:eastAsia="zh-CN" w:bidi="ar-SA"/>
                          </w:rPr>
                          <m:t>i</m:t>
                        </m:r>
                      </w:ins>
                      <m:ctrlPr>
                        <w:ins w:id="3784" w:author="Administrator" w:date="2023-01-14T22:01:05Z">
                          <w:rPr>
                            <w:rFonts w:ascii="Cambria Math" w:hAnsi="Cambria Math" w:cs="Times New Roman"/>
                            <w:i/>
                            <w:color w:val="auto"/>
                            <w:kern w:val="2"/>
                            <w:sz w:val="21"/>
                            <w:szCs w:val="21"/>
                            <w:lang w:val="en-US" w:bidi="ar-SA"/>
                          </w:rPr>
                        </w:ins>
                      </m:ctrlPr>
                    </m:sub>
                  </m:sSub>
                  <m:ctrlPr>
                    <w:ins w:id="3785" w:author="Administrator" w:date="2023-01-14T22:01:05Z">
                      <w:rPr>
                        <w:rFonts w:ascii="Cambria Math" w:hAnsi="Cambria Math" w:cs="Times New Roman"/>
                        <w:i/>
                        <w:color w:val="auto"/>
                        <w:kern w:val="2"/>
                        <w:sz w:val="21"/>
                        <w:szCs w:val="21"/>
                        <w:lang w:val="en-US" w:bidi="ar-SA"/>
                      </w:rPr>
                    </w:ins>
                  </m:ctrlPr>
                </m:sub>
                <m:sup>
                  <m:ctrlPr>
                    <w:ins w:id="3786" w:author="Administrator" w:date="2023-01-14T22:01:05Z">
                      <w:rPr>
                        <w:rFonts w:ascii="Cambria Math" w:hAnsi="Cambria Math" w:cs="Times New Roman"/>
                        <w:i/>
                        <w:color w:val="auto"/>
                        <w:kern w:val="2"/>
                        <w:sz w:val="21"/>
                        <w:szCs w:val="21"/>
                        <w:lang w:val="en-US" w:bidi="ar-SA"/>
                      </w:rPr>
                    </w:ins>
                  </m:ctrlPr>
                </m:sup>
                <m:e>
                  <w:ins w:id="3787" w:author="Administrator" w:date="2023-01-14T22:01:05Z">
                    <m:r>
                      <m:rPr/>
                      <w:rPr>
                        <w:rFonts w:hint="default" w:ascii="Cambria Math" w:hAnsi="Cambria Math" w:cs="Times New Roman"/>
                        <w:color w:val="auto"/>
                        <w:kern w:val="2"/>
                        <w:sz w:val="21"/>
                        <w:szCs w:val="21"/>
                        <w:lang w:val="en-US" w:eastAsia="zh-CN" w:bidi="ar-SA"/>
                      </w:rPr>
                      <m:t>(</m:t>
                    </m:r>
                  </w:ins>
                  <m:sSubSup>
                    <m:sSubSupPr>
                      <m:ctrlPr>
                        <w:ins w:id="3788" w:author="Administrator" w:date="2023-01-14T22:01:05Z">
                          <w:rPr>
                            <w:rFonts w:hint="default" w:ascii="Cambria Math" w:hAnsi="Cambria Math" w:cs="Times New Roman"/>
                            <w:i/>
                            <w:color w:val="auto"/>
                            <w:kern w:val="2"/>
                            <w:sz w:val="21"/>
                            <w:szCs w:val="21"/>
                            <w:lang w:val="en-US" w:eastAsia="zh-CN" w:bidi="ar-SA"/>
                          </w:rPr>
                        </w:ins>
                      </m:ctrlPr>
                    </m:sSubSupPr>
                    <m:e>
                      <w:ins w:id="3789" w:author="Administrator" w:date="2023-01-14T22:01:05Z">
                        <m:r>
                          <m:rPr/>
                          <w:rPr>
                            <w:rFonts w:hint="default" w:ascii="Cambria Math" w:hAnsi="Cambria Math" w:cs="Times New Roman"/>
                            <w:color w:val="auto"/>
                            <w:kern w:val="2"/>
                            <w:sz w:val="21"/>
                            <w:szCs w:val="21"/>
                            <w:lang w:val="en-US" w:eastAsia="zh-CN" w:bidi="ar-SA"/>
                          </w:rPr>
                          <m:t>z</m:t>
                        </m:r>
                      </w:ins>
                      <m:ctrlPr>
                        <w:ins w:id="3790" w:author="Administrator" w:date="2023-01-14T22:01:05Z">
                          <w:rPr>
                            <w:rFonts w:hint="default" w:ascii="Cambria Math" w:hAnsi="Cambria Math" w:cs="Times New Roman"/>
                            <w:i/>
                            <w:color w:val="auto"/>
                            <w:kern w:val="2"/>
                            <w:sz w:val="21"/>
                            <w:szCs w:val="21"/>
                            <w:lang w:val="en-US" w:eastAsia="zh-CN" w:bidi="ar-SA"/>
                          </w:rPr>
                        </w:ins>
                      </m:ctrlPr>
                    </m:e>
                    <m:sub>
                      <w:ins w:id="3791" w:author="Administrator" w:date="2023-01-14T22:01:05Z">
                        <m:r>
                          <m:rPr/>
                          <w:rPr>
                            <w:rFonts w:hint="default" w:ascii="Cambria Math" w:hAnsi="Cambria Math" w:cs="Times New Roman"/>
                            <w:color w:val="auto"/>
                            <w:kern w:val="2"/>
                            <w:sz w:val="21"/>
                            <w:szCs w:val="21"/>
                            <w:lang w:val="en-US" w:eastAsia="zh-CN" w:bidi="ar-SA"/>
                          </w:rPr>
                          <m:t>i</m:t>
                        </m:r>
                      </w:ins>
                      <m:ctrlPr>
                        <w:ins w:id="3792" w:author="Administrator" w:date="2023-01-14T22:01:05Z">
                          <w:rPr>
                            <w:rFonts w:hint="default" w:ascii="Cambria Math" w:hAnsi="Cambria Math" w:cs="Times New Roman"/>
                            <w:i/>
                            <w:color w:val="auto"/>
                            <w:kern w:val="2"/>
                            <w:sz w:val="21"/>
                            <w:szCs w:val="21"/>
                            <w:lang w:val="en-US" w:eastAsia="zh-CN" w:bidi="ar-SA"/>
                          </w:rPr>
                        </w:ins>
                      </m:ctrlPr>
                    </m:sub>
                    <m:sup>
                      <w:ins w:id="3793" w:author="Administrator" w:date="2023-01-14T22:01:05Z">
                        <m:r>
                          <m:rPr/>
                          <w:rPr>
                            <w:rFonts w:hint="default" w:ascii="Cambria Math" w:hAnsi="Cambria Math" w:cs="Times New Roman"/>
                            <w:color w:val="auto"/>
                            <w:kern w:val="2"/>
                            <w:sz w:val="21"/>
                            <w:szCs w:val="21"/>
                            <w:lang w:val="en-US" w:eastAsia="zh-CN" w:bidi="ar-SA"/>
                          </w:rPr>
                          <m:t>v</m:t>
                        </m:r>
                      </w:ins>
                      <m:ctrlPr>
                        <w:ins w:id="3794" w:author="Administrator" w:date="2023-01-14T22:01:05Z">
                          <w:rPr>
                            <w:rFonts w:hint="default" w:ascii="Cambria Math" w:hAnsi="Cambria Math" w:cs="Times New Roman"/>
                            <w:i/>
                            <w:color w:val="auto"/>
                            <w:kern w:val="2"/>
                            <w:sz w:val="21"/>
                            <w:szCs w:val="21"/>
                            <w:lang w:val="en-US" w:eastAsia="zh-CN" w:bidi="ar-SA"/>
                          </w:rPr>
                        </w:ins>
                      </m:ctrlPr>
                    </m:sup>
                  </m:sSubSup>
                  <w:ins w:id="3795" w:author="Administrator" w:date="2023-01-14T22:01:05Z">
                    <m:r>
                      <m:rPr/>
                      <w:rPr>
                        <w:rFonts w:hint="default" w:ascii="Cambria Math" w:hAnsi="Cambria Math" w:cs="Times New Roman"/>
                        <w:color w:val="auto"/>
                        <w:kern w:val="2"/>
                        <w:sz w:val="21"/>
                        <w:szCs w:val="21"/>
                        <w:lang w:val="en-US" w:eastAsia="zh-CN" w:bidi="ar-SA"/>
                      </w:rPr>
                      <m:t>−</m:t>
                    </m:r>
                  </w:ins>
                  <m:sSub>
                    <m:sSubPr>
                      <m:ctrlPr>
                        <w:ins w:id="3796" w:author="Administrator" w:date="2023-01-14T22:01:05Z">
                          <w:rPr>
                            <w:rFonts w:hint="default" w:ascii="Cambria Math" w:hAnsi="Cambria Math" w:cs="Times New Roman"/>
                            <w:i/>
                            <w:color w:val="auto"/>
                            <w:kern w:val="2"/>
                            <w:sz w:val="21"/>
                            <w:szCs w:val="21"/>
                            <w:lang w:val="en-US" w:eastAsia="zh-CN" w:bidi="ar-SA"/>
                          </w:rPr>
                        </w:ins>
                      </m:ctrlPr>
                    </m:sSubPr>
                    <m:e>
                      <w:ins w:id="3797" w:author="Administrator" w:date="2023-01-14T22:01:05Z">
                        <m:r>
                          <m:rPr/>
                          <w:rPr>
                            <w:rFonts w:hint="default" w:ascii="Cambria Math" w:hAnsi="Cambria Math" w:cs="Times New Roman"/>
                            <w:color w:val="auto"/>
                            <w:kern w:val="2"/>
                            <w:sz w:val="21"/>
                            <w:szCs w:val="21"/>
                            <w:lang w:val="en-US" w:eastAsia="zh-CN" w:bidi="ar-SA"/>
                          </w:rPr>
                          <m:t>b</m:t>
                        </m:r>
                      </w:ins>
                      <m:ctrlPr>
                        <w:ins w:id="3798" w:author="Administrator" w:date="2023-01-14T22:01:05Z">
                          <w:rPr>
                            <w:rFonts w:hint="default" w:ascii="Cambria Math" w:hAnsi="Cambria Math" w:cs="Times New Roman"/>
                            <w:i/>
                            <w:color w:val="auto"/>
                            <w:kern w:val="2"/>
                            <w:sz w:val="21"/>
                            <w:szCs w:val="21"/>
                            <w:lang w:val="en-US" w:eastAsia="zh-CN" w:bidi="ar-SA"/>
                          </w:rPr>
                        </w:ins>
                      </m:ctrlPr>
                    </m:e>
                    <m:sub>
                      <w:ins w:id="3799" w:author="Administrator" w:date="2023-01-14T22:01:05Z">
                        <m:r>
                          <m:rPr/>
                          <w:rPr>
                            <w:rFonts w:hint="default" w:ascii="Cambria Math" w:hAnsi="Cambria Math" w:cs="Times New Roman"/>
                            <w:color w:val="auto"/>
                            <w:kern w:val="2"/>
                            <w:sz w:val="21"/>
                            <w:szCs w:val="21"/>
                            <w:lang w:val="en-US" w:eastAsia="zh-CN" w:bidi="ar-SA"/>
                          </w:rPr>
                          <m:t>v</m:t>
                        </m:r>
                      </w:ins>
                      <m:ctrlPr>
                        <w:ins w:id="3800" w:author="Administrator" w:date="2023-01-14T22:01:05Z">
                          <w:rPr>
                            <w:rFonts w:hint="default" w:ascii="Cambria Math" w:hAnsi="Cambria Math" w:cs="Times New Roman"/>
                            <w:i/>
                            <w:color w:val="auto"/>
                            <w:kern w:val="2"/>
                            <w:sz w:val="21"/>
                            <w:szCs w:val="21"/>
                            <w:lang w:val="en-US" w:eastAsia="zh-CN" w:bidi="ar-SA"/>
                          </w:rPr>
                        </w:ins>
                      </m:ctrlPr>
                    </m:sub>
                  </m:sSub>
                  <w:ins w:id="3801" w:author="Administrator" w:date="2023-01-14T22:01:05Z">
                    <m:r>
                      <m:rPr/>
                      <w:rPr>
                        <w:rFonts w:hint="default" w:ascii="Cambria Math" w:hAnsi="Cambria Math" w:cs="Times New Roman"/>
                        <w:color w:val="auto"/>
                        <w:kern w:val="2"/>
                        <w:sz w:val="21"/>
                        <w:szCs w:val="21"/>
                        <w:lang w:val="en-US" w:eastAsia="zh-CN" w:bidi="ar-SA"/>
                      </w:rPr>
                      <m:t>)</m:t>
                    </m:r>
                  </w:ins>
                  <m:sSub>
                    <m:sSubPr>
                      <m:ctrlPr>
                        <w:ins w:id="3802" w:author="Administrator" w:date="2023-01-14T22:01:05Z">
                          <w:rPr>
                            <w:rFonts w:ascii="Cambria Math" w:hAnsi="Cambria Math" w:cs="Times New Roman"/>
                            <w:i/>
                            <w:color w:val="auto"/>
                            <w:kern w:val="2"/>
                            <w:sz w:val="21"/>
                            <w:szCs w:val="21"/>
                            <w:lang w:val="en-US"/>
                          </w:rPr>
                        </w:ins>
                      </m:ctrlPr>
                    </m:sSubPr>
                    <m:e>
                      <w:ins w:id="3803" w:author="Administrator" w:date="2023-01-14T22:01:05Z">
                        <m:r>
                          <m:rPr/>
                          <w:rPr>
                            <w:rFonts w:ascii="Cambria Math" w:hAnsi="Cambria Math" w:cs="Times New Roman"/>
                            <w:color w:val="auto"/>
                            <w:kern w:val="2"/>
                            <w:sz w:val="21"/>
                            <w:szCs w:val="21"/>
                            <w:lang w:val="en-US"/>
                          </w:rPr>
                          <m:t>τ</m:t>
                        </m:r>
                      </w:ins>
                      <m:ctrlPr>
                        <w:ins w:id="3804" w:author="Administrator" w:date="2023-01-14T22:01:05Z">
                          <w:rPr>
                            <w:rFonts w:ascii="Cambria Math" w:hAnsi="Cambria Math" w:cs="Times New Roman"/>
                            <w:i/>
                            <w:color w:val="auto"/>
                            <w:kern w:val="2"/>
                            <w:sz w:val="21"/>
                            <w:szCs w:val="21"/>
                            <w:lang w:val="en-US"/>
                          </w:rPr>
                        </w:ins>
                      </m:ctrlPr>
                    </m:e>
                    <m:sub>
                      <w:ins w:id="3805" w:author="Administrator" w:date="2023-01-14T22:01:05Z">
                        <m:r>
                          <m:rPr/>
                          <w:rPr>
                            <w:rFonts w:hint="default" w:ascii="Cambria Math" w:hAnsi="Cambria Math" w:cs="Times New Roman"/>
                            <w:color w:val="auto"/>
                            <w:kern w:val="2"/>
                            <w:sz w:val="21"/>
                            <w:szCs w:val="21"/>
                            <w:lang w:val="en-US" w:eastAsia="zh-CN"/>
                          </w:rPr>
                          <m:t>v</m:t>
                        </m:r>
                      </w:ins>
                      <m:ctrlPr>
                        <w:ins w:id="3806" w:author="Administrator" w:date="2023-01-14T22:01:05Z">
                          <w:rPr>
                            <w:rFonts w:ascii="Cambria Math" w:hAnsi="Cambria Math" w:cs="Times New Roman"/>
                            <w:i/>
                            <w:color w:val="auto"/>
                            <w:kern w:val="2"/>
                            <w:sz w:val="21"/>
                            <w:szCs w:val="21"/>
                            <w:lang w:val="en-US"/>
                          </w:rPr>
                        </w:ins>
                      </m:ctrlPr>
                    </m:sub>
                  </m:sSub>
                  <m:ctrlPr>
                    <w:ins w:id="3807" w:author="Administrator" w:date="2023-01-14T22:01:05Z">
                      <w:rPr>
                        <w:rFonts w:ascii="Cambria Math" w:hAnsi="Cambria Math" w:cs="Times New Roman"/>
                        <w:i/>
                        <w:color w:val="auto"/>
                        <w:kern w:val="2"/>
                        <w:sz w:val="21"/>
                        <w:szCs w:val="21"/>
                        <w:lang w:val="en-US" w:bidi="ar-SA"/>
                      </w:rPr>
                    </w:ins>
                  </m:ctrlPr>
                </m:e>
              </m:nary>
              <w:ins w:id="3808" w:author="Administrator" w:date="2023-01-14T22:01:05Z">
                <m:r>
                  <m:rPr/>
                  <w:rPr>
                    <w:rFonts w:hint="default" w:ascii="Cambria Math" w:hAnsi="Cambria Math" w:cs="Times New Roman"/>
                    <w:color w:val="auto"/>
                    <w:kern w:val="2"/>
                    <w:sz w:val="21"/>
                    <w:szCs w:val="21"/>
                    <w:lang w:val="en-US" w:eastAsia="zh-CN" w:bidi="ar-SA"/>
                  </w:rPr>
                  <m:t>+</m:t>
                </m:r>
              </w:ins>
              <m:nary>
                <m:naryPr>
                  <m:chr m:val="∑"/>
                  <m:limLoc m:val="subSup"/>
                  <m:supHide m:val="1"/>
                  <m:ctrlPr>
                    <w:ins w:id="3809" w:author="Administrator" w:date="2023-01-14T22:01:05Z">
                      <w:rPr>
                        <w:rFonts w:ascii="Cambria Math" w:hAnsi="Cambria Math" w:cs="Times New Roman"/>
                        <w:i/>
                        <w:color w:val="auto"/>
                        <w:kern w:val="2"/>
                        <w:sz w:val="21"/>
                        <w:szCs w:val="21"/>
                        <w:lang w:val="en-US" w:bidi="ar-SA"/>
                      </w:rPr>
                    </w:ins>
                  </m:ctrlPr>
                </m:naryPr>
                <m:sub>
                  <w:ins w:id="3810" w:author="Administrator" w:date="2023-01-14T22:01:05Z">
                    <m:r>
                      <m:rPr/>
                      <w:rPr>
                        <w:rFonts w:hint="default" w:ascii="Cambria Math" w:hAnsi="Cambria Math" w:cs="Times New Roman"/>
                        <w:color w:val="auto"/>
                        <w:kern w:val="2"/>
                        <w:sz w:val="21"/>
                        <w:szCs w:val="21"/>
                        <w:lang w:val="en-US" w:eastAsia="zh-CN" w:bidi="ar-SA"/>
                      </w:rPr>
                      <m:t>v</m:t>
                    </m:r>
                  </w:ins>
                  <w:ins w:id="3811" w:author="Administrator" w:date="2023-01-14T22:01:05Z">
                    <m:r>
                      <m:rPr/>
                      <w:rPr>
                        <w:rFonts w:ascii="Cambria Math" w:hAnsi="Cambria Math" w:cs="Times New Roman"/>
                        <w:color w:val="auto"/>
                        <w:kern w:val="2"/>
                        <w:sz w:val="21"/>
                        <w:szCs w:val="21"/>
                        <w:lang w:val="en-US" w:bidi="ar-SA"/>
                      </w:rPr>
                      <m:t>∈</m:t>
                    </m:r>
                  </w:ins>
                  <m:sSub>
                    <m:sSubPr>
                      <m:ctrlPr>
                        <w:ins w:id="3812" w:author="Administrator" w:date="2023-01-14T22:01:05Z">
                          <w:rPr>
                            <w:rFonts w:ascii="Cambria Math" w:hAnsi="Cambria Math" w:cs="Times New Roman"/>
                            <w:i/>
                            <w:color w:val="auto"/>
                            <w:kern w:val="2"/>
                            <w:sz w:val="21"/>
                            <w:szCs w:val="21"/>
                            <w:lang w:val="en-US" w:bidi="ar-SA"/>
                          </w:rPr>
                        </w:ins>
                      </m:ctrlPr>
                    </m:sSubPr>
                    <m:e>
                      <w:ins w:id="3813" w:author="Administrator" w:date="2023-01-14T22:01:05Z">
                        <m:r>
                          <m:rPr/>
                          <w:rPr>
                            <w:rFonts w:hint="default" w:ascii="Cambria Math" w:hAnsi="Cambria Math" w:cs="Times New Roman"/>
                            <w:color w:val="auto"/>
                            <w:kern w:val="2"/>
                            <w:sz w:val="21"/>
                            <w:szCs w:val="21"/>
                            <w:lang w:val="en-US" w:eastAsia="zh-CN" w:bidi="ar-SA"/>
                          </w:rPr>
                          <m:t>V</m:t>
                        </m:r>
                      </w:ins>
                      <m:ctrlPr>
                        <w:ins w:id="3814" w:author="Administrator" w:date="2023-01-14T22:01:05Z">
                          <w:rPr>
                            <w:rFonts w:ascii="Cambria Math" w:hAnsi="Cambria Math" w:cs="Times New Roman"/>
                            <w:i/>
                            <w:color w:val="auto"/>
                            <w:kern w:val="2"/>
                            <w:sz w:val="21"/>
                            <w:szCs w:val="21"/>
                            <w:lang w:val="en-US" w:bidi="ar-SA"/>
                          </w:rPr>
                        </w:ins>
                      </m:ctrlPr>
                    </m:e>
                    <m:sub>
                      <w:ins w:id="3815" w:author="Administrator" w:date="2023-01-14T22:01:05Z">
                        <m:r>
                          <m:rPr/>
                          <w:rPr>
                            <w:rFonts w:hint="default" w:ascii="Cambria Math" w:hAnsi="Cambria Math" w:cs="Times New Roman"/>
                            <w:color w:val="auto"/>
                            <w:kern w:val="2"/>
                            <w:sz w:val="21"/>
                            <w:szCs w:val="21"/>
                            <w:lang w:val="en-US" w:eastAsia="zh-CN" w:bidi="ar-SA"/>
                          </w:rPr>
                          <m:t>i</m:t>
                        </m:r>
                      </w:ins>
                      <m:ctrlPr>
                        <w:ins w:id="3816" w:author="Administrator" w:date="2023-01-14T22:01:05Z">
                          <w:rPr>
                            <w:rFonts w:ascii="Cambria Math" w:hAnsi="Cambria Math" w:cs="Times New Roman"/>
                            <w:i/>
                            <w:color w:val="auto"/>
                            <w:kern w:val="2"/>
                            <w:sz w:val="21"/>
                            <w:szCs w:val="21"/>
                            <w:lang w:val="en-US" w:bidi="ar-SA"/>
                          </w:rPr>
                        </w:ins>
                      </m:ctrlPr>
                    </m:sub>
                  </m:sSub>
                  <m:ctrlPr>
                    <w:ins w:id="3817" w:author="Administrator" w:date="2023-01-14T22:01:05Z">
                      <w:rPr>
                        <w:rFonts w:ascii="Cambria Math" w:hAnsi="Cambria Math" w:cs="Times New Roman"/>
                        <w:i/>
                        <w:color w:val="auto"/>
                        <w:kern w:val="2"/>
                        <w:sz w:val="21"/>
                        <w:szCs w:val="21"/>
                        <w:lang w:val="en-US" w:bidi="ar-SA"/>
                      </w:rPr>
                    </w:ins>
                  </m:ctrlPr>
                </m:sub>
                <m:sup>
                  <m:ctrlPr>
                    <w:ins w:id="3818" w:author="Administrator" w:date="2023-01-14T22:01:05Z">
                      <w:rPr>
                        <w:rFonts w:ascii="Cambria Math" w:hAnsi="Cambria Math" w:cs="Times New Roman"/>
                        <w:i/>
                        <w:color w:val="auto"/>
                        <w:kern w:val="2"/>
                        <w:sz w:val="21"/>
                        <w:szCs w:val="21"/>
                        <w:lang w:val="en-US" w:bidi="ar-SA"/>
                      </w:rPr>
                    </w:ins>
                  </m:ctrlPr>
                </m:sup>
                <m:e>
                  <m:nary>
                    <m:naryPr>
                      <m:chr m:val="∑"/>
                      <m:limLoc m:val="subSup"/>
                      <m:supHide m:val="1"/>
                      <m:ctrlPr>
                        <w:ins w:id="3819" w:author="Administrator" w:date="2023-01-14T22:01:05Z">
                          <w:rPr>
                            <w:rFonts w:ascii="Cambria Math" w:hAnsi="Cambria Math" w:cs="Times New Roman"/>
                            <w:i/>
                            <w:color w:val="auto"/>
                            <w:kern w:val="2"/>
                            <w:sz w:val="21"/>
                            <w:szCs w:val="21"/>
                            <w:lang w:val="en-US" w:bidi="ar-SA"/>
                          </w:rPr>
                        </w:ins>
                      </m:ctrlPr>
                    </m:naryPr>
                    <m:sub>
                      <w:ins w:id="3820" w:author="Administrator" w:date="2023-01-14T22:01:05Z">
                        <m:r>
                          <m:rPr/>
                          <w:rPr>
                            <w:rFonts w:hint="default" w:ascii="Cambria Math" w:hAnsi="Cambria Math" w:cs="Times New Roman"/>
                            <w:color w:val="auto"/>
                            <w:kern w:val="2"/>
                            <w:sz w:val="21"/>
                            <w:szCs w:val="21"/>
                            <w:lang w:val="en-US" w:eastAsia="zh-CN" w:bidi="ar-SA"/>
                          </w:rPr>
                          <m:t>j</m:t>
                        </m:r>
                      </w:ins>
                      <w:ins w:id="3821" w:author="Administrator" w:date="2023-01-14T22:01:05Z">
                        <m:r>
                          <m:rPr/>
                          <w:rPr>
                            <w:rFonts w:ascii="Cambria Math" w:hAnsi="Cambria Math" w:cs="Times New Roman"/>
                            <w:color w:val="auto"/>
                            <w:kern w:val="2"/>
                            <w:sz w:val="21"/>
                            <w:szCs w:val="21"/>
                            <w:lang w:val="en-US" w:bidi="ar-SA"/>
                          </w:rPr>
                          <m:t>∈</m:t>
                        </m:r>
                      </w:ins>
                      <m:sSub>
                        <m:sSubPr>
                          <m:ctrlPr>
                            <w:ins w:id="3822" w:author="Administrator" w:date="2023-01-14T22:01:05Z">
                              <w:rPr>
                                <w:rFonts w:ascii="Cambria Math" w:hAnsi="Cambria Math" w:cs="Times New Roman"/>
                                <w:i/>
                                <w:color w:val="auto"/>
                                <w:kern w:val="2"/>
                                <w:sz w:val="21"/>
                                <w:szCs w:val="21"/>
                                <w:lang w:val="en-US" w:bidi="ar-SA"/>
                              </w:rPr>
                            </w:ins>
                          </m:ctrlPr>
                        </m:sSubPr>
                        <m:e>
                          <w:ins w:id="3823" w:author="Administrator" w:date="2023-01-14T22:01:05Z">
                            <m:r>
                              <m:rPr/>
                              <w:rPr>
                                <w:rFonts w:hint="default" w:ascii="Cambria Math" w:hAnsi="Cambria Math" w:cs="Times New Roman"/>
                                <w:color w:val="auto"/>
                                <w:kern w:val="2"/>
                                <w:sz w:val="21"/>
                                <w:szCs w:val="21"/>
                                <w:lang w:val="en-US" w:eastAsia="zh-CN" w:bidi="ar-SA"/>
                              </w:rPr>
                              <m:t>H</m:t>
                            </m:r>
                          </w:ins>
                          <m:ctrlPr>
                            <w:ins w:id="3824" w:author="Administrator" w:date="2023-01-14T22:01:05Z">
                              <w:rPr>
                                <w:rFonts w:ascii="Cambria Math" w:hAnsi="Cambria Math" w:cs="Times New Roman"/>
                                <w:i/>
                                <w:color w:val="auto"/>
                                <w:kern w:val="2"/>
                                <w:sz w:val="21"/>
                                <w:szCs w:val="21"/>
                                <w:lang w:val="en-US" w:bidi="ar-SA"/>
                              </w:rPr>
                            </w:ins>
                          </m:ctrlPr>
                        </m:e>
                        <m:sub>
                          <w:ins w:id="3825" w:author="Administrator" w:date="2023-01-14T22:01:05Z">
                            <m:r>
                              <m:rPr/>
                              <w:rPr>
                                <w:rFonts w:hint="default" w:ascii="Cambria Math" w:hAnsi="Cambria Math" w:cs="Times New Roman"/>
                                <w:color w:val="auto"/>
                                <w:kern w:val="2"/>
                                <w:sz w:val="21"/>
                                <w:szCs w:val="21"/>
                                <w:lang w:val="en-US" w:eastAsia="zh-CN" w:bidi="ar-SA"/>
                              </w:rPr>
                              <m:t>v</m:t>
                            </m:r>
                          </w:ins>
                          <m:ctrlPr>
                            <w:ins w:id="3826" w:author="Administrator" w:date="2023-01-14T22:01:05Z">
                              <w:rPr>
                                <w:rFonts w:ascii="Cambria Math" w:hAnsi="Cambria Math" w:cs="Times New Roman"/>
                                <w:i/>
                                <w:color w:val="auto"/>
                                <w:kern w:val="2"/>
                                <w:sz w:val="21"/>
                                <w:szCs w:val="21"/>
                                <w:lang w:val="en-US" w:bidi="ar-SA"/>
                              </w:rPr>
                            </w:ins>
                          </m:ctrlPr>
                        </m:sub>
                      </m:sSub>
                      <m:ctrlPr>
                        <w:ins w:id="3827" w:author="Administrator" w:date="2023-01-14T22:01:05Z">
                          <w:rPr>
                            <w:rFonts w:ascii="Cambria Math" w:hAnsi="Cambria Math" w:cs="Times New Roman"/>
                            <w:i/>
                            <w:color w:val="auto"/>
                            <w:kern w:val="2"/>
                            <w:sz w:val="21"/>
                            <w:szCs w:val="21"/>
                            <w:lang w:val="en-US" w:bidi="ar-SA"/>
                          </w:rPr>
                        </w:ins>
                      </m:ctrlPr>
                    </m:sub>
                    <m:sup>
                      <m:ctrlPr>
                        <w:ins w:id="3828" w:author="Administrator" w:date="2023-01-14T22:01:05Z">
                          <w:rPr>
                            <w:rFonts w:ascii="Cambria Math" w:hAnsi="Cambria Math" w:cs="Times New Roman"/>
                            <w:i/>
                            <w:color w:val="auto"/>
                            <w:kern w:val="2"/>
                            <w:sz w:val="21"/>
                            <w:szCs w:val="21"/>
                            <w:lang w:val="en-US" w:bidi="ar-SA"/>
                          </w:rPr>
                        </w:ins>
                      </m:ctrlPr>
                    </m:sup>
                    <m:e>
                      <m:f>
                        <m:fPr>
                          <m:ctrlPr>
                            <w:ins w:id="3829" w:author="Administrator" w:date="2023-01-14T22:01:05Z">
                              <w:rPr>
                                <w:rFonts w:hint="default" w:ascii="Cambria Math" w:hAnsi="Cambria Math" w:cs="Times New Roman"/>
                                <w:i/>
                                <w:color w:val="auto"/>
                                <w:kern w:val="2"/>
                                <w:sz w:val="21"/>
                                <w:szCs w:val="21"/>
                                <w:lang w:val="en-US" w:eastAsia="zh-CN" w:bidi="ar-SA"/>
                              </w:rPr>
                            </w:ins>
                          </m:ctrlPr>
                        </m:fPr>
                        <m:num>
                          <w:ins w:id="3830" w:author="Administrator" w:date="2023-01-14T22:01:05Z">
                            <m:r>
                              <m:rPr/>
                              <w:rPr>
                                <w:rFonts w:hint="default" w:ascii="Cambria Math" w:hAnsi="Cambria Math" w:cs="Times New Roman"/>
                                <w:color w:val="auto"/>
                                <w:kern w:val="2"/>
                                <w:sz w:val="21"/>
                                <w:szCs w:val="21"/>
                                <w:lang w:val="en-US" w:eastAsia="zh-CN" w:bidi="ar-SA"/>
                              </w:rPr>
                              <m:t>(</m:t>
                            </m:r>
                          </w:ins>
                          <m:sSubSup>
                            <m:sSubSupPr>
                              <m:ctrlPr>
                                <w:ins w:id="3831" w:author="Administrator" w:date="2023-01-14T22:01:05Z">
                                  <w:rPr>
                                    <w:rFonts w:hint="default" w:ascii="Cambria Math" w:hAnsi="Cambria Math" w:cs="Times New Roman"/>
                                    <w:i/>
                                    <w:color w:val="auto"/>
                                    <w:kern w:val="2"/>
                                    <w:sz w:val="21"/>
                                    <w:szCs w:val="21"/>
                                    <w:lang w:val="en-US" w:eastAsia="zh-CN" w:bidi="ar-SA"/>
                                  </w:rPr>
                                </w:ins>
                              </m:ctrlPr>
                            </m:sSubSupPr>
                            <m:e>
                              <w:ins w:id="3832" w:author="Administrator" w:date="2023-01-14T22:01:05Z">
                                <m:r>
                                  <m:rPr/>
                                  <w:rPr>
                                    <w:rFonts w:hint="default" w:ascii="Cambria Math" w:hAnsi="Cambria Math" w:cs="Times New Roman"/>
                                    <w:color w:val="auto"/>
                                    <w:kern w:val="2"/>
                                    <w:sz w:val="21"/>
                                    <w:szCs w:val="21"/>
                                    <w:lang w:val="en-US" w:eastAsia="zh-CN" w:bidi="ar-SA"/>
                                  </w:rPr>
                                  <m:t>d</m:t>
                                </m:r>
                              </w:ins>
                              <m:ctrlPr>
                                <w:ins w:id="3833" w:author="Administrator" w:date="2023-01-14T22:01:05Z">
                                  <w:rPr>
                                    <w:rFonts w:hint="default" w:ascii="Cambria Math" w:hAnsi="Cambria Math" w:cs="Times New Roman"/>
                                    <w:i/>
                                    <w:color w:val="auto"/>
                                    <w:kern w:val="2"/>
                                    <w:sz w:val="21"/>
                                    <w:szCs w:val="21"/>
                                    <w:lang w:val="en-US" w:eastAsia="zh-CN" w:bidi="ar-SA"/>
                                  </w:rPr>
                                </w:ins>
                              </m:ctrlPr>
                            </m:e>
                            <m:sub>
                              <w:ins w:id="3834" w:author="Administrator" w:date="2023-01-14T22:01:05Z">
                                <m:r>
                                  <m:rPr/>
                                  <w:rPr>
                                    <w:rFonts w:hint="default" w:ascii="Cambria Math" w:hAnsi="Cambria Math" w:cs="Times New Roman"/>
                                    <w:color w:val="auto"/>
                                    <w:kern w:val="2"/>
                                    <w:sz w:val="21"/>
                                    <w:szCs w:val="21"/>
                                    <w:lang w:val="en-US" w:eastAsia="zh-CN" w:bidi="ar-SA"/>
                                  </w:rPr>
                                  <m:t>ij</m:t>
                                </m:r>
                              </w:ins>
                              <m:ctrlPr>
                                <w:ins w:id="3835" w:author="Administrator" w:date="2023-01-14T22:01:05Z">
                                  <w:rPr>
                                    <w:rFonts w:hint="default" w:ascii="Cambria Math" w:hAnsi="Cambria Math" w:cs="Times New Roman"/>
                                    <w:i/>
                                    <w:color w:val="auto"/>
                                    <w:kern w:val="2"/>
                                    <w:sz w:val="21"/>
                                    <w:szCs w:val="21"/>
                                    <w:lang w:val="en-US" w:eastAsia="zh-CN" w:bidi="ar-SA"/>
                                  </w:rPr>
                                </w:ins>
                              </m:ctrlPr>
                            </m:sub>
                            <m:sup>
                              <w:ins w:id="3836" w:author="Administrator" w:date="2023-01-14T22:01:05Z">
                                <m:r>
                                  <m:rPr/>
                                  <w:rPr>
                                    <w:rFonts w:hint="default" w:ascii="Cambria Math" w:hAnsi="Cambria Math" w:cs="Times New Roman"/>
                                    <w:color w:val="auto"/>
                                    <w:kern w:val="2"/>
                                    <w:sz w:val="21"/>
                                    <w:szCs w:val="21"/>
                                    <w:lang w:val="en-US" w:eastAsia="zh-CN" w:bidi="ar-SA"/>
                                  </w:rPr>
                                  <m:t>v</m:t>
                                </m:r>
                              </w:ins>
                              <m:ctrlPr>
                                <w:ins w:id="3837" w:author="Administrator" w:date="2023-01-14T22:01:05Z">
                                  <w:rPr>
                                    <w:rFonts w:hint="default" w:ascii="Cambria Math" w:hAnsi="Cambria Math" w:cs="Times New Roman"/>
                                    <w:i/>
                                    <w:color w:val="auto"/>
                                    <w:kern w:val="2"/>
                                    <w:sz w:val="21"/>
                                    <w:szCs w:val="21"/>
                                    <w:lang w:val="en-US" w:eastAsia="zh-CN" w:bidi="ar-SA"/>
                                  </w:rPr>
                                </w:ins>
                              </m:ctrlPr>
                            </m:sup>
                          </m:sSubSup>
                          <w:ins w:id="3838" w:author="Administrator" w:date="2023-01-14T22:01:05Z">
                            <m:r>
                              <m:rPr/>
                              <w:rPr>
                                <w:rFonts w:hint="default" w:ascii="Cambria Math" w:hAnsi="Cambria Math" w:cs="Times New Roman"/>
                                <w:color w:val="auto"/>
                                <w:kern w:val="2"/>
                                <w:sz w:val="21"/>
                                <w:szCs w:val="21"/>
                                <w:lang w:val="en-US" w:eastAsia="zh-CN" w:bidi="ar-SA"/>
                              </w:rPr>
                              <m:t>+</m:t>
                            </m:r>
                          </w:ins>
                          <m:sSub>
                            <m:sSubPr>
                              <m:ctrlPr>
                                <w:ins w:id="3839" w:author="Administrator" w:date="2023-01-14T22:01:05Z">
                                  <w:rPr>
                                    <w:rFonts w:hint="default" w:ascii="Cambria Math" w:hAnsi="Cambria Math" w:cs="Times New Roman"/>
                                    <w:i/>
                                    <w:color w:val="auto"/>
                                    <w:kern w:val="2"/>
                                    <w:sz w:val="21"/>
                                    <w:szCs w:val="21"/>
                                    <w:lang w:val="en-US" w:eastAsia="zh-CN" w:bidi="ar-SA"/>
                                  </w:rPr>
                                </w:ins>
                              </m:ctrlPr>
                            </m:sSubPr>
                            <m:e>
                              <w:ins w:id="3840" w:author="Administrator" w:date="2023-01-14T22:01:05Z">
                                <m:r>
                                  <m:rPr/>
                                  <w:rPr>
                                    <w:rFonts w:hint="default" w:ascii="Cambria Math" w:hAnsi="Cambria Math" w:cs="Times New Roman"/>
                                    <w:color w:val="auto"/>
                                    <w:kern w:val="2"/>
                                    <w:sz w:val="21"/>
                                    <w:szCs w:val="21"/>
                                    <w:lang w:val="en-US" w:eastAsia="zh-CN" w:bidi="ar-SA"/>
                                  </w:rPr>
                                  <m:t>s</m:t>
                                </m:r>
                              </w:ins>
                              <m:ctrlPr>
                                <w:ins w:id="3841" w:author="Administrator" w:date="2023-01-14T22:01:05Z">
                                  <w:rPr>
                                    <w:rFonts w:hint="default" w:ascii="Cambria Math" w:hAnsi="Cambria Math" w:cs="Times New Roman"/>
                                    <w:i/>
                                    <w:color w:val="auto"/>
                                    <w:kern w:val="2"/>
                                    <w:sz w:val="21"/>
                                    <w:szCs w:val="21"/>
                                    <w:lang w:val="en-US" w:eastAsia="zh-CN" w:bidi="ar-SA"/>
                                  </w:rPr>
                                </w:ins>
                              </m:ctrlPr>
                            </m:e>
                            <m:sub>
                              <w:ins w:id="3842" w:author="Administrator" w:date="2023-01-14T22:01:05Z">
                                <m:r>
                                  <m:rPr/>
                                  <w:rPr>
                                    <w:rFonts w:hint="default" w:ascii="Cambria Math" w:hAnsi="Cambria Math" w:cs="Times New Roman"/>
                                    <w:color w:val="auto"/>
                                    <w:kern w:val="2"/>
                                    <w:sz w:val="21"/>
                                    <w:szCs w:val="21"/>
                                    <w:lang w:val="en-US" w:eastAsia="zh-CN" w:bidi="ar-SA"/>
                                  </w:rPr>
                                  <m:t>j</m:t>
                                </m:r>
                              </w:ins>
                              <m:ctrlPr>
                                <w:ins w:id="3843" w:author="Administrator" w:date="2023-01-14T22:01:05Z">
                                  <w:rPr>
                                    <w:rFonts w:hint="default" w:ascii="Cambria Math" w:hAnsi="Cambria Math" w:cs="Times New Roman"/>
                                    <w:i/>
                                    <w:color w:val="auto"/>
                                    <w:kern w:val="2"/>
                                    <w:sz w:val="21"/>
                                    <w:szCs w:val="21"/>
                                    <w:lang w:val="en-US" w:eastAsia="zh-CN" w:bidi="ar-SA"/>
                                  </w:rPr>
                                </w:ins>
                              </m:ctrlPr>
                            </m:sub>
                          </m:sSub>
                          <w:ins w:id="3844" w:author="Administrator" w:date="2023-01-14T22:01:05Z">
                            <m:r>
                              <m:rPr/>
                              <w:rPr>
                                <w:rFonts w:hint="default" w:ascii="Cambria Math" w:hAnsi="Cambria Math" w:cs="Times New Roman"/>
                                <w:color w:val="auto"/>
                                <w:kern w:val="2"/>
                                <w:sz w:val="21"/>
                                <w:szCs w:val="21"/>
                                <w:lang w:val="en-US" w:eastAsia="zh-CN" w:bidi="ar-SA"/>
                              </w:rPr>
                              <m:t>)</m:t>
                            </m:r>
                          </w:ins>
                          <m:sSub>
                            <m:sSubPr>
                              <m:ctrlPr>
                                <w:ins w:id="3845" w:author="Administrator" w:date="2023-01-14T22:01:05Z">
                                  <w:rPr>
                                    <w:rFonts w:ascii="Cambria Math" w:hAnsi="Cambria Math" w:cs="Times New Roman"/>
                                    <w:i/>
                                    <w:color w:val="auto"/>
                                    <w:kern w:val="2"/>
                                    <w:sz w:val="21"/>
                                    <w:szCs w:val="21"/>
                                    <w:lang w:val="en-US"/>
                                  </w:rPr>
                                </w:ins>
                              </m:ctrlPr>
                            </m:sSubPr>
                            <m:e>
                              <w:ins w:id="3846" w:author="Administrator" w:date="2023-01-14T22:01:05Z">
                                <m:r>
                                  <m:rPr/>
                                  <w:rPr>
                                    <w:rFonts w:ascii="Cambria Math" w:hAnsi="Cambria Math" w:cs="Times New Roman"/>
                                    <w:color w:val="auto"/>
                                    <w:kern w:val="2"/>
                                    <w:sz w:val="21"/>
                                    <w:szCs w:val="21"/>
                                    <w:lang w:val="en-US"/>
                                  </w:rPr>
                                  <m:t>τ</m:t>
                                </m:r>
                              </w:ins>
                              <m:ctrlPr>
                                <w:ins w:id="3847" w:author="Administrator" w:date="2023-01-14T22:01:05Z">
                                  <w:rPr>
                                    <w:rFonts w:ascii="Cambria Math" w:hAnsi="Cambria Math" w:cs="Times New Roman"/>
                                    <w:i/>
                                    <w:color w:val="auto"/>
                                    <w:kern w:val="2"/>
                                    <w:sz w:val="21"/>
                                    <w:szCs w:val="21"/>
                                    <w:lang w:val="en-US"/>
                                  </w:rPr>
                                </w:ins>
                              </m:ctrlPr>
                            </m:e>
                            <m:sub>
                              <w:ins w:id="3848" w:author="Administrator" w:date="2023-01-14T22:01:05Z">
                                <m:r>
                                  <m:rPr/>
                                  <w:rPr>
                                    <w:rFonts w:hint="default" w:ascii="Cambria Math" w:hAnsi="Cambria Math" w:cs="Times New Roman"/>
                                    <w:color w:val="auto"/>
                                    <w:kern w:val="2"/>
                                    <w:sz w:val="21"/>
                                    <w:szCs w:val="21"/>
                                    <w:lang w:val="en-US" w:eastAsia="zh-CN"/>
                                  </w:rPr>
                                  <m:t>v</m:t>
                                </m:r>
                              </w:ins>
                              <m:ctrlPr>
                                <w:ins w:id="3849" w:author="Administrator" w:date="2023-01-14T22:01:05Z">
                                  <w:rPr>
                                    <w:rFonts w:ascii="Cambria Math" w:hAnsi="Cambria Math" w:cs="Times New Roman"/>
                                    <w:i/>
                                    <w:color w:val="auto"/>
                                    <w:kern w:val="2"/>
                                    <w:sz w:val="21"/>
                                    <w:szCs w:val="21"/>
                                    <w:lang w:val="en-US"/>
                                  </w:rPr>
                                </w:ins>
                              </m:ctrlPr>
                            </m:sub>
                          </m:sSub>
                          <m:ctrlPr>
                            <w:ins w:id="3850" w:author="Administrator" w:date="2023-01-14T22:01:05Z">
                              <w:rPr>
                                <w:rFonts w:hint="default" w:ascii="Cambria Math" w:hAnsi="Cambria Math" w:cs="Times New Roman"/>
                                <w:i/>
                                <w:color w:val="auto"/>
                                <w:kern w:val="2"/>
                                <w:sz w:val="21"/>
                                <w:szCs w:val="21"/>
                                <w:lang w:val="en-US" w:eastAsia="zh-CN" w:bidi="ar-SA"/>
                              </w:rPr>
                            </w:ins>
                          </m:ctrlPr>
                        </m:num>
                        <m:den>
                          <w:bookmarkStart w:id="22" w:name="_GoBack"/>
                          <w:bookmarkEnd w:id="22"/>
                          <w:ins w:id="3851" w:author="Administrator" w:date="2023-01-14T22:01:05Z">
                            <m:r>
                              <m:rPr/>
                              <w:rPr>
                                <w:rFonts w:hint="default" w:ascii="Cambria Math" w:hAnsi="Cambria Math" w:cs="Times New Roman"/>
                                <w:color w:val="auto"/>
                                <w:kern w:val="2"/>
                                <w:sz w:val="21"/>
                                <w:szCs w:val="21"/>
                                <w:lang w:val="en-US" w:eastAsia="zh-CN" w:bidi="ar-SA"/>
                              </w:rPr>
                              <m:t>2</m:t>
                            </m:r>
                          </w:ins>
                          <m:ctrlPr>
                            <w:ins w:id="3852" w:author="Administrator" w:date="2023-01-14T22:01:05Z">
                              <w:rPr>
                                <w:rFonts w:hint="default" w:ascii="Cambria Math" w:hAnsi="Cambria Math" w:cs="Times New Roman"/>
                                <w:i/>
                                <w:color w:val="auto"/>
                                <w:kern w:val="2"/>
                                <w:sz w:val="21"/>
                                <w:szCs w:val="21"/>
                                <w:lang w:val="en-US" w:eastAsia="zh-CN" w:bidi="ar-SA"/>
                              </w:rPr>
                            </w:ins>
                          </m:ctrlPr>
                        </m:den>
                      </m:f>
                      <m:ctrlPr>
                        <w:ins w:id="3853" w:author="Administrator" w:date="2023-01-14T22:01:05Z">
                          <w:rPr>
                            <w:rFonts w:ascii="Cambria Math" w:hAnsi="Cambria Math" w:cs="Times New Roman"/>
                            <w:i/>
                            <w:color w:val="auto"/>
                            <w:kern w:val="2"/>
                            <w:sz w:val="21"/>
                            <w:szCs w:val="21"/>
                            <w:lang w:val="en-US" w:bidi="ar-SA"/>
                          </w:rPr>
                        </w:ins>
                      </m:ctrlPr>
                    </m:e>
                  </m:nary>
                  <m:ctrlPr>
                    <w:ins w:id="3854" w:author="Administrator" w:date="2023-01-14T22:01:05Z">
                      <w:rPr>
                        <w:rFonts w:ascii="Cambria Math" w:hAnsi="Cambria Math" w:cs="Times New Roman"/>
                        <w:i/>
                        <w:color w:val="auto"/>
                        <w:kern w:val="2"/>
                        <w:sz w:val="21"/>
                        <w:szCs w:val="21"/>
                        <w:lang w:val="en-US" w:bidi="ar-SA"/>
                      </w:rPr>
                    </w:ins>
                  </m:ctrlPr>
                </m:e>
              </m:nary>
            </m:oMath>
            <w:ins w:id="3855" w:author="Administrator" w:date="2023-01-14T22:01:05Z">
              <w:r>
                <w:rPr>
                  <w:rFonts w:ascii="Cambria Math" w:hAnsi="Cambria Math" w:cs="Times New Roman"/>
                  <w:i/>
                  <w:color w:val="auto"/>
                  <w:kern w:val="2"/>
                  <w:sz w:val="21"/>
                  <w:szCs w:val="21"/>
                  <w:lang w:val="en-US" w:bidi="ar-SA"/>
                </w:rPr>
                <w:t xml:space="preserve"> </w:t>
              </w:r>
            </w:ins>
          </w:p>
        </w:tc>
        <w:tc>
          <w:tcPr>
            <w:tcW w:w="804" w:type="pct"/>
            <w:tcBorders>
              <w:top w:val="nil"/>
              <w:left w:val="nil"/>
              <w:bottom w:val="nil"/>
              <w:right w:val="nil"/>
            </w:tcBorders>
            <w:vAlign w:val="center"/>
            <w:tcPrChange w:id="3856" w:author="Administrator" w:date="2023-01-14T22:32:18Z">
              <w:tcPr>
                <w:tcW w:w="435" w:type="pct"/>
                <w:tcBorders>
                  <w:top w:val="nil"/>
                  <w:left w:val="nil"/>
                  <w:bottom w:val="nil"/>
                  <w:right w:val="nil"/>
                </w:tcBorders>
                <w:vAlign w:val="center"/>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right"/>
              <w:textAlignment w:val="auto"/>
              <w:rPr>
                <w:ins w:id="3857" w:author="Administrator" w:date="2023-01-14T22:00:57Z"/>
                <w:rFonts w:hint="default" w:ascii="Times New Roman" w:hAnsi="Times New Roman" w:cs="Times New Roman"/>
                <w:color w:val="auto"/>
                <w:kern w:val="2"/>
                <w:sz w:val="21"/>
                <w:szCs w:val="21"/>
                <w:vertAlign w:val="baseline"/>
                <w:lang w:val="en-US" w:eastAsia="zh-CN"/>
              </w:rPr>
            </w:pPr>
            <w:ins w:id="3858" w:author="Administrator" w:date="2023-01-14T22:00:57Z">
              <w:r>
                <w:rPr>
                  <w:rFonts w:hint="eastAsia" w:ascii="Times New Roman" w:hAnsi="Times New Roman" w:cs="Times New Roman"/>
                  <w:color w:val="auto"/>
                  <w:kern w:val="2"/>
                  <w:sz w:val="21"/>
                  <w:szCs w:val="21"/>
                  <w:highlight w:val="none"/>
                  <w:lang w:val="en-US" w:eastAsia="zh-CN"/>
                </w:rPr>
                <w:t>（4</w:t>
              </w:r>
            </w:ins>
            <w:ins w:id="3859" w:author="Administrator" w:date="2023-01-14T22:00:57Z">
              <w:r>
                <w:rPr>
                  <w:rFonts w:hint="eastAsia" w:ascii="Times New Roman" w:hAnsi="Times New Roman" w:cs="Times New Roman"/>
                  <w:color w:val="auto"/>
                  <w:kern w:val="2"/>
                  <w:sz w:val="21"/>
                  <w:szCs w:val="21"/>
                  <w:lang w:val="en-US" w:eastAsia="zh-CN"/>
                </w:rPr>
                <w:t>）</w:t>
              </w:r>
            </w:ins>
          </w:p>
        </w:tc>
      </w:tr>
    </w:tbl>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0" w:firstLineChars="0"/>
        <w:jc w:val="both"/>
        <w:textAlignment w:val="auto"/>
        <w:rPr>
          <w:del w:id="3861" w:author="Administrator" w:date="2023-01-14T22:02:48Z"/>
          <w:rFonts w:hint="default" w:ascii="Times New Roman" w:hAnsi="Times New Roman" w:cs="Times New Roman"/>
          <w:i w:val="0"/>
          <w:iCs/>
          <w:color w:val="auto"/>
          <w:kern w:val="2"/>
          <w:sz w:val="21"/>
          <w:szCs w:val="21"/>
          <w:lang w:val="en-US" w:eastAsia="zh-CN" w:bidi="ar-SA"/>
        </w:rPr>
        <w:pPrChange w:id="3860" w:author="Administrator" w:date="2023-01-14T22:02:48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ins w:id="3863" w:author="Administrator" w:date="2023-01-14T22:01:17Z"/>
          <w:rFonts w:hint="default" w:ascii="Times New Roman" w:hAnsi="Times New Roman" w:cs="Times New Roman"/>
          <w:i w:val="0"/>
          <w:color w:val="auto"/>
          <w:kern w:val="2"/>
          <w:sz w:val="21"/>
          <w:szCs w:val="21"/>
          <w:lang w:val="en-US" w:eastAsia="zh-CN"/>
        </w:rPr>
        <w:pPrChange w:id="3862" w:author="CCCF" w:date="2023-01-10T17:46:03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ins w:id="3864" w:author="CCCF" w:date="2023-01-10T20:54:27Z">
        <w:r>
          <w:rPr>
            <w:rFonts w:hint="eastAsia" w:ascii="Times New Roman" w:hAnsi="Times New Roman" w:cs="Times New Roman"/>
            <w:i w:val="0"/>
            <w:iCs w:val="0"/>
            <w:color w:val="auto"/>
            <w:kern w:val="2"/>
            <w:sz w:val="21"/>
            <w:szCs w:val="21"/>
            <w:lang w:val="en-US" w:eastAsia="zh-CN"/>
            <w:rPrChange w:id="3865" w:author="CCCF" w:date="2023-01-10T20:54:29Z">
              <w:rPr>
                <w:rFonts w:hint="eastAsia" w:ascii="Times New Roman" w:hAnsi="Times New Roman" w:cs="Times New Roman"/>
                <w:i/>
                <w:iCs/>
                <w:color w:val="auto"/>
                <w:kern w:val="2"/>
                <w:sz w:val="21"/>
                <w:szCs w:val="21"/>
                <w:lang w:val="en-US" w:eastAsia="zh-CN"/>
              </w:rPr>
            </w:rPrChange>
          </w:rPr>
          <w:t>隐变量</w:t>
        </w:r>
      </w:ins>
      <w:r>
        <w:rPr>
          <w:rFonts w:hint="eastAsia" w:ascii="Times New Roman" w:hAnsi="Times New Roman" w:cs="Times New Roman"/>
          <w:i/>
          <w:iCs/>
          <w:color w:val="auto"/>
          <w:kern w:val="2"/>
          <w:sz w:val="21"/>
          <w:szCs w:val="21"/>
          <w:lang w:val="en-US" w:eastAsia="zh-CN"/>
        </w:rPr>
        <w:t>b</w:t>
      </w:r>
      <w:ins w:id="3866" w:author="CCCF" w:date="2023-01-10T20:54:51Z">
        <w:r>
          <w:rPr>
            <w:rFonts w:hint="default" w:ascii="Times New Roman" w:hAnsi="Times New Roman" w:cs="Times New Roman"/>
            <w:i w:val="0"/>
            <w:color w:val="auto"/>
            <w:kern w:val="2"/>
            <w:sz w:val="21"/>
            <w:szCs w:val="21"/>
            <w:lang w:val="en-US" w:eastAsia="zh-CN"/>
          </w:rPr>
          <w:t>的后验分布</w:t>
        </w:r>
      </w:ins>
      <w:del w:id="3867" w:author="CCCF" w:date="2023-01-10T20:54:55Z">
        <w:r>
          <w:rPr>
            <w:rFonts w:hint="default" w:ascii="Times New Roman" w:hAnsi="Times New Roman" w:cs="Times New Roman"/>
            <w:i w:val="0"/>
            <w:color w:val="auto"/>
            <w:kern w:val="2"/>
            <w:sz w:val="21"/>
            <w:szCs w:val="21"/>
            <w:lang w:val="en-US" w:eastAsia="zh-CN"/>
          </w:rPr>
          <w:delText>结果的隐含变量的后验分布</w:delText>
        </w:r>
      </w:del>
      <w:ins w:id="3868" w:author="CCCF" w:date="2023-01-10T20:54:55Z">
        <w:r>
          <w:rPr>
            <w:rFonts w:hint="eastAsia" w:ascii="Times New Roman" w:hAnsi="Times New Roman" w:cs="Times New Roman"/>
            <w:i w:val="0"/>
            <w:color w:val="auto"/>
            <w:kern w:val="2"/>
            <w:sz w:val="21"/>
            <w:szCs w:val="21"/>
            <w:lang w:val="en-US" w:eastAsia="zh-CN"/>
          </w:rPr>
          <w:t>的</w:t>
        </w:r>
      </w:ins>
      <w:r>
        <w:rPr>
          <w:rFonts w:hint="default" w:ascii="Times New Roman" w:hAnsi="Times New Roman" w:cs="Times New Roman"/>
          <w:i w:val="0"/>
          <w:color w:val="auto"/>
          <w:kern w:val="2"/>
          <w:sz w:val="21"/>
          <w:szCs w:val="21"/>
          <w:lang w:val="en-US" w:eastAsia="zh-CN"/>
        </w:rPr>
        <w:t>推断</w:t>
      </w:r>
      <w:ins w:id="3869" w:author="CCCF" w:date="2023-01-10T20:58:21Z">
        <w:r>
          <w:rPr>
            <w:rFonts w:hint="eastAsia" w:ascii="Times New Roman" w:hAnsi="Times New Roman" w:cs="Times New Roman"/>
            <w:i w:val="0"/>
            <w:color w:val="auto"/>
            <w:kern w:val="2"/>
            <w:sz w:val="21"/>
            <w:szCs w:val="21"/>
            <w:lang w:val="en-US" w:eastAsia="zh-CN"/>
          </w:rPr>
          <w:t>结果</w:t>
        </w:r>
      </w:ins>
      <w:r>
        <w:rPr>
          <w:rFonts w:hint="default" w:ascii="Times New Roman" w:hAnsi="Times New Roman" w:cs="Times New Roman"/>
          <w:i w:val="0"/>
          <w:color w:val="auto"/>
          <w:kern w:val="2"/>
          <w:sz w:val="21"/>
          <w:szCs w:val="21"/>
          <w:lang w:val="en-US" w:eastAsia="zh-CN"/>
        </w:rPr>
        <w:t>如下：</w:t>
      </w:r>
    </w:p>
    <w:tbl>
      <w:tblPr>
        <w:tblStyle w:val="11"/>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3870" w:author="Administrator" w:date="2023-01-14T22:32:26Z">
          <w:tblPr>
            <w:tblStyle w:val="1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3748"/>
        <w:gridCol w:w="716"/>
        <w:tblGridChange w:id="3871">
          <w:tblGrid>
            <w:gridCol w:w="8345"/>
            <w:gridCol w:w="79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3873" w:author="Administrator" w:date="2023-01-14T22:32:26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3872" w:author="Administrator" w:date="2023-01-14T22:01:17Z"/>
        </w:trPr>
        <w:tc>
          <w:tcPr>
            <w:tcW w:w="4198" w:type="pct"/>
            <w:tcBorders>
              <w:top w:val="nil"/>
              <w:left w:val="nil"/>
              <w:bottom w:val="nil"/>
              <w:right w:val="nil"/>
            </w:tcBorders>
            <w:tcPrChange w:id="3874" w:author="Administrator" w:date="2023-01-14T22:32:26Z">
              <w:tcPr>
                <w:tcW w:w="4564" w:type="pct"/>
                <w:tcBorders>
                  <w:top w:val="nil"/>
                  <w:left w:val="nil"/>
                  <w:bottom w:val="nil"/>
                  <w:right w:val="nil"/>
                </w:tcBorders>
              </w:tcPr>
            </w:tcPrChange>
          </w:tcPr>
          <w:p>
            <w:pPr>
              <w:pStyle w:val="30"/>
              <w:keepNext w:val="0"/>
              <w:keepLines w:val="0"/>
              <w:pageBreakBefore w:val="0"/>
              <w:widowControl/>
              <w:kinsoku/>
              <w:wordWrap w:val="0"/>
              <w:overflowPunct/>
              <w:topLinePunct w:val="0"/>
              <w:autoSpaceDE/>
              <w:autoSpaceDN/>
              <w:bidi w:val="0"/>
              <w:adjustRightInd/>
              <w:snapToGrid/>
              <w:spacing w:before="0" w:beforeAutospacing="0" w:after="0" w:afterAutospacing="0"/>
              <w:ind w:firstLine="420" w:firstLineChars="200"/>
              <w:jc w:val="center"/>
              <w:textAlignment w:val="auto"/>
              <w:rPr>
                <w:ins w:id="3875" w:author="Administrator" w:date="2023-01-14T22:01:23Z"/>
                <w:rFonts w:hint="default" w:ascii="Times New Roman" w:hAnsi="Times New Roman" w:cs="Times New Roman"/>
                <w:i/>
                <w:color w:val="auto"/>
                <w:kern w:val="2"/>
                <w:sz w:val="21"/>
                <w:szCs w:val="21"/>
                <w:lang w:val="en-US" w:eastAsia="zh-CN" w:bidi="ar-SA"/>
              </w:rPr>
            </w:pPr>
            <m:oMathPara>
              <m:oMath>
                <w:ins w:id="3876" w:author="Administrator" w:date="2023-01-14T22:01:23Z">
                  <m:r>
                    <m:rPr/>
                    <w:rPr>
                      <w:rFonts w:hint="default" w:ascii="Cambria Math" w:hAnsi="Cambria Math" w:cs="Times New Roman"/>
                      <w:color w:val="auto"/>
                      <w:kern w:val="2"/>
                      <w:sz w:val="21"/>
                      <w:szCs w:val="21"/>
                      <w:lang w:val="en-US" w:eastAsia="zh-CN" w:bidi="ar-SA"/>
                    </w:rPr>
                    <m:t>b</m:t>
                  </m:r>
                </w:ins>
                <w:ins w:id="3877" w:author="Administrator" w:date="2023-01-14T22:01:23Z">
                  <m:r>
                    <m:rPr/>
                    <w:rPr>
                      <w:rFonts w:ascii="Cambria Math" w:hAnsi="Cambria Math" w:cs="Times New Roman"/>
                      <w:color w:val="auto"/>
                      <w:kern w:val="2"/>
                      <w:sz w:val="21"/>
                      <w:szCs w:val="21"/>
                      <w:lang w:val="en-US" w:bidi="ar-SA"/>
                    </w:rPr>
                    <m:t>∼</m:t>
                  </m:r>
                </w:ins>
                <w:ins w:id="3878" w:author="Administrator" w:date="2023-01-14T22:01:23Z">
                  <m:r>
                    <m:rPr/>
                    <w:rPr>
                      <w:rFonts w:hint="default" w:ascii="Cambria Math" w:hAnsi="Cambria Math" w:cs="Times New Roman"/>
                      <w:color w:val="auto"/>
                      <w:kern w:val="2"/>
                      <w:sz w:val="21"/>
                      <w:szCs w:val="21"/>
                      <w:lang w:val="en-US" w:eastAsia="zh-CN" w:bidi="ar-SA"/>
                    </w:rPr>
                    <m:t>N(</m:t>
                  </m:r>
                </w:ins>
                <m:f>
                  <m:fPr>
                    <m:ctrlPr>
                      <w:ins w:id="3879" w:author="Administrator" w:date="2023-01-14T22:01:23Z">
                        <w:rPr>
                          <w:rFonts w:hint="default" w:ascii="Cambria Math" w:hAnsi="Cambria Math" w:cs="Times New Roman"/>
                          <w:i/>
                          <w:color w:val="auto"/>
                          <w:kern w:val="2"/>
                          <w:sz w:val="21"/>
                          <w:szCs w:val="21"/>
                          <w:lang w:val="en-US" w:eastAsia="zh-CN" w:bidi="ar-SA"/>
                        </w:rPr>
                      </w:ins>
                    </m:ctrlPr>
                  </m:fPr>
                  <m:num>
                    <w:ins w:id="3880" w:author="Administrator" w:date="2023-01-14T22:01:23Z">
                      <m:r>
                        <m:rPr/>
                        <w:rPr>
                          <w:rFonts w:hint="default" w:ascii="Cambria Math" w:hAnsi="Cambria Math" w:cs="Times New Roman"/>
                          <w:color w:val="auto"/>
                          <w:kern w:val="2"/>
                          <w:sz w:val="21"/>
                          <w:szCs w:val="21"/>
                          <w:lang w:val="en-US" w:eastAsia="zh-CN" w:bidi="ar-SA"/>
                        </w:rPr>
                        <m:t>Y</m:t>
                      </m:r>
                    </w:ins>
                    <m:ctrlPr>
                      <w:ins w:id="3881" w:author="Administrator" w:date="2023-01-14T22:01:23Z">
                        <w:rPr>
                          <w:rFonts w:hint="default" w:ascii="Cambria Math" w:hAnsi="Cambria Math" w:cs="Times New Roman"/>
                          <w:i/>
                          <w:color w:val="auto"/>
                          <w:kern w:val="2"/>
                          <w:sz w:val="21"/>
                          <w:szCs w:val="21"/>
                          <w:lang w:val="en-US" w:eastAsia="zh-CN" w:bidi="ar-SA"/>
                        </w:rPr>
                      </w:ins>
                    </m:ctrlPr>
                  </m:num>
                  <m:den>
                    <w:ins w:id="3882" w:author="Administrator" w:date="2023-01-14T22:01:23Z">
                      <m:r>
                        <m:rPr/>
                        <w:rPr>
                          <w:rFonts w:hint="default" w:ascii="Cambria Math" w:hAnsi="Cambria Math" w:cs="Times New Roman"/>
                          <w:color w:val="auto"/>
                          <w:kern w:val="2"/>
                          <w:sz w:val="21"/>
                          <w:szCs w:val="21"/>
                          <w:lang w:val="en-US" w:eastAsia="zh-CN" w:bidi="ar-SA"/>
                        </w:rPr>
                        <m:t>X</m:t>
                      </m:r>
                    </w:ins>
                    <m:ctrlPr>
                      <w:ins w:id="3883" w:author="Administrator" w:date="2023-01-14T22:01:23Z">
                        <w:rPr>
                          <w:rFonts w:hint="default" w:ascii="Cambria Math" w:hAnsi="Cambria Math" w:cs="Times New Roman"/>
                          <w:i/>
                          <w:color w:val="auto"/>
                          <w:kern w:val="2"/>
                          <w:sz w:val="21"/>
                          <w:szCs w:val="21"/>
                          <w:lang w:val="en-US" w:eastAsia="zh-CN" w:bidi="ar-SA"/>
                        </w:rPr>
                      </w:ins>
                    </m:ctrlPr>
                  </m:den>
                </m:f>
                <w:ins w:id="3884" w:author="Administrator" w:date="2023-01-14T22:01:23Z">
                  <m:r>
                    <m:rPr/>
                    <w:rPr>
                      <w:rFonts w:hint="default" w:ascii="Cambria Math" w:hAnsi="Cambria Math" w:cs="Times New Roman"/>
                      <w:color w:val="auto"/>
                      <w:kern w:val="2"/>
                      <w:sz w:val="21"/>
                      <w:szCs w:val="21"/>
                      <w:lang w:val="en-US" w:eastAsia="zh-CN" w:bidi="ar-SA"/>
                    </w:rPr>
                    <m:t>,</m:t>
                  </m:r>
                </w:ins>
                <m:f>
                  <m:fPr>
                    <m:ctrlPr>
                      <w:ins w:id="3885" w:author="Administrator" w:date="2023-01-14T22:01:23Z">
                        <w:rPr>
                          <w:rFonts w:hint="default" w:ascii="Cambria Math" w:hAnsi="Cambria Math" w:cs="Times New Roman"/>
                          <w:i/>
                          <w:color w:val="auto"/>
                          <w:kern w:val="2"/>
                          <w:sz w:val="21"/>
                          <w:szCs w:val="21"/>
                          <w:lang w:val="en-US" w:eastAsia="zh-CN" w:bidi="ar-SA"/>
                        </w:rPr>
                      </w:ins>
                    </m:ctrlPr>
                  </m:fPr>
                  <m:num>
                    <w:ins w:id="3886" w:author="Administrator" w:date="2023-01-14T22:01:23Z">
                      <m:r>
                        <m:rPr/>
                        <w:rPr>
                          <w:rFonts w:hint="default" w:ascii="Cambria Math" w:hAnsi="Cambria Math" w:cs="Times New Roman"/>
                          <w:color w:val="auto"/>
                          <w:kern w:val="2"/>
                          <w:sz w:val="21"/>
                          <w:szCs w:val="21"/>
                          <w:lang w:val="en-US" w:eastAsia="zh-CN" w:bidi="ar-SA"/>
                        </w:rPr>
                        <m:t>1</m:t>
                      </m:r>
                    </w:ins>
                    <m:ctrlPr>
                      <w:ins w:id="3887" w:author="Administrator" w:date="2023-01-14T22:01:23Z">
                        <w:rPr>
                          <w:rFonts w:hint="default" w:ascii="Cambria Math" w:hAnsi="Cambria Math" w:cs="Times New Roman"/>
                          <w:i/>
                          <w:color w:val="auto"/>
                          <w:kern w:val="2"/>
                          <w:sz w:val="21"/>
                          <w:szCs w:val="21"/>
                          <w:lang w:val="en-US" w:eastAsia="zh-CN" w:bidi="ar-SA"/>
                        </w:rPr>
                      </w:ins>
                    </m:ctrlPr>
                  </m:num>
                  <m:den>
                    <w:ins w:id="3888" w:author="Administrator" w:date="2023-01-14T22:01:23Z">
                      <m:r>
                        <m:rPr/>
                        <w:rPr>
                          <w:rFonts w:hint="default" w:ascii="Cambria Math" w:hAnsi="Cambria Math" w:cs="Times New Roman"/>
                          <w:color w:val="auto"/>
                          <w:kern w:val="2"/>
                          <w:sz w:val="21"/>
                          <w:szCs w:val="21"/>
                          <w:lang w:val="en-US" w:eastAsia="zh-CN" w:bidi="ar-SA"/>
                        </w:rPr>
                        <m:t>X</m:t>
                      </m:r>
                    </w:ins>
                    <m:ctrlPr>
                      <w:ins w:id="3889" w:author="Administrator" w:date="2023-01-14T22:01:23Z">
                        <w:rPr>
                          <w:rFonts w:hint="default" w:ascii="Cambria Math" w:hAnsi="Cambria Math" w:cs="Times New Roman"/>
                          <w:i/>
                          <w:color w:val="auto"/>
                          <w:kern w:val="2"/>
                          <w:sz w:val="21"/>
                          <w:szCs w:val="21"/>
                          <w:lang w:val="en-US" w:eastAsia="zh-CN" w:bidi="ar-SA"/>
                        </w:rPr>
                      </w:ins>
                    </m:ctrlPr>
                  </m:den>
                </m:f>
                <w:ins w:id="3890" w:author="Administrator" w:date="2023-01-14T22:01:23Z">
                  <m:r>
                    <m:rPr/>
                    <w:rPr>
                      <w:rFonts w:hint="default" w:ascii="Cambria Math" w:hAnsi="Cambria Math" w:cs="Times New Roman"/>
                      <w:color w:val="auto"/>
                      <w:kern w:val="2"/>
                      <w:sz w:val="21"/>
                      <w:szCs w:val="21"/>
                      <w:lang w:val="en-US" w:eastAsia="zh-CN" w:bidi="ar-SA"/>
                    </w:rPr>
                    <m:t>)</m:t>
                  </m:r>
                </w:ins>
              </m:oMath>
            </m:oMathPara>
          </w:p>
          <w:p>
            <w:pPr>
              <w:pStyle w:val="30"/>
              <w:keepNext w:val="0"/>
              <w:keepLines w:val="0"/>
              <w:pageBreakBefore w:val="0"/>
              <w:widowControl/>
              <w:kinsoku/>
              <w:wordWrap w:val="0"/>
              <w:overflowPunct/>
              <w:topLinePunct w:val="0"/>
              <w:autoSpaceDE/>
              <w:autoSpaceDN/>
              <w:bidi w:val="0"/>
              <w:adjustRightInd/>
              <w:snapToGrid/>
              <w:spacing w:before="0" w:beforeAutospacing="0" w:after="0" w:afterAutospacing="0"/>
              <w:ind w:firstLine="420" w:firstLineChars="200"/>
              <w:jc w:val="center"/>
              <w:textAlignment w:val="auto"/>
              <w:rPr>
                <w:ins w:id="3891" w:author="Administrator" w:date="2023-01-14T22:01:23Z"/>
                <w:rFonts w:hint="default" w:ascii="Times New Roman" w:hAnsi="Times New Roman" w:eastAsia="宋体" w:cs="Times New Roman"/>
                <w:i/>
                <w:color w:val="auto"/>
                <w:kern w:val="2"/>
                <w:sz w:val="21"/>
                <w:szCs w:val="21"/>
                <w:lang w:val="en-US" w:eastAsia="zh-CN" w:bidi="ar-SA"/>
              </w:rPr>
            </w:pPr>
            <m:oMathPara>
              <m:oMath>
                <w:ins w:id="3892" w:author="Administrator" w:date="2023-01-14T22:01:23Z">
                  <m:r>
                    <m:rPr/>
                    <w:rPr>
                      <w:rFonts w:hint="default" w:ascii="Cambria Math" w:hAnsi="Cambria Math" w:cs="Times New Roman"/>
                      <w:color w:val="auto"/>
                      <w:kern w:val="2"/>
                      <w:sz w:val="21"/>
                      <w:szCs w:val="21"/>
                      <w:lang w:val="en-US" w:eastAsia="zh-CN" w:bidi="ar-SA"/>
                    </w:rPr>
                    <m:t>X</m:t>
                  </m:r>
                </w:ins>
                <w:ins w:id="3893" w:author="Administrator" w:date="2023-01-14T22:01:23Z">
                  <m:r>
                    <m:rPr>
                      <m:sty m:val="p"/>
                    </m:rPr>
                    <w:rPr>
                      <w:rFonts w:hint="default" w:ascii="Cambria Math" w:hAnsi="Cambria Math" w:cs="Times New Roman"/>
                      <w:color w:val="auto"/>
                      <w:kern w:val="2"/>
                      <w:sz w:val="21"/>
                      <w:szCs w:val="21"/>
                      <w:lang w:val="en-US" w:eastAsia="zh-CN" w:bidi="ar-SA"/>
                    </w:rPr>
                    <m:t>=</m:t>
                  </m:r>
                </w:ins>
                <w:ins w:id="3894" w:author="Administrator" w:date="2023-01-14T22:01:23Z">
                  <m:r>
                    <m:rPr/>
                    <w:rPr>
                      <w:rFonts w:ascii="Cambria Math" w:hAnsi="Cambria Math" w:cs="Times New Roman"/>
                      <w:color w:val="auto"/>
                      <w:kern w:val="2"/>
                      <w:sz w:val="21"/>
                      <w:szCs w:val="21"/>
                      <w:lang w:val="en-US" w:bidi="ar-SA"/>
                    </w:rPr>
                    <m:t>η</m:t>
                  </m:r>
                </w:ins>
                <w:ins w:id="3895" w:author="Administrator" w:date="2023-01-14T22:01:23Z">
                  <m:r>
                    <m:rPr>
                      <m:sty m:val="p"/>
                    </m:rPr>
                    <w:rPr>
                      <w:rFonts w:hint="default" w:ascii="Cambria Math" w:hAnsi="Cambria Math" w:cs="Times New Roman"/>
                      <w:color w:val="auto"/>
                      <w:kern w:val="2"/>
                      <w:sz w:val="21"/>
                      <w:szCs w:val="21"/>
                      <w:lang w:val="en-US" w:eastAsia="zh-CN" w:bidi="ar-SA"/>
                    </w:rPr>
                    <m:t>+</m:t>
                  </m:r>
                </w:ins>
                <m:nary>
                  <m:naryPr>
                    <m:chr m:val="∑"/>
                    <m:limLoc m:val="subSup"/>
                    <m:supHide m:val="1"/>
                    <m:ctrlPr>
                      <w:ins w:id="3896" w:author="Administrator" w:date="2023-01-14T22:01:23Z">
                        <w:rPr>
                          <w:rFonts w:ascii="Cambria Math" w:hAnsi="Cambria Math" w:cs="Times New Roman"/>
                          <w:i/>
                          <w:color w:val="auto"/>
                          <w:kern w:val="2"/>
                          <w:sz w:val="21"/>
                          <w:szCs w:val="21"/>
                          <w:lang w:val="en-US" w:bidi="ar-SA"/>
                        </w:rPr>
                      </w:ins>
                    </m:ctrlPr>
                  </m:naryPr>
                  <m:sub>
                    <w:ins w:id="3897" w:author="Administrator" w:date="2023-01-14T22:01:23Z">
                      <m:r>
                        <m:rPr/>
                        <w:rPr>
                          <w:rFonts w:hint="default" w:ascii="Cambria Math" w:hAnsi="Cambria Math" w:cs="Times New Roman"/>
                          <w:color w:val="auto"/>
                          <w:kern w:val="2"/>
                          <w:sz w:val="21"/>
                          <w:szCs w:val="21"/>
                          <w:lang w:val="en-US" w:eastAsia="zh-CN" w:bidi="ar-SA"/>
                        </w:rPr>
                        <m:t>i</m:t>
                      </m:r>
                    </w:ins>
                    <w:ins w:id="3898" w:author="Administrator" w:date="2023-01-14T22:01:23Z">
                      <m:r>
                        <m:rPr/>
                        <w:rPr>
                          <w:rFonts w:ascii="Cambria Math" w:hAnsi="Cambria Math" w:cs="Times New Roman"/>
                          <w:color w:val="auto"/>
                          <w:kern w:val="2"/>
                          <w:sz w:val="21"/>
                          <w:szCs w:val="21"/>
                          <w:lang w:val="en-US" w:bidi="ar-SA"/>
                        </w:rPr>
                        <m:t>∈</m:t>
                      </m:r>
                    </w:ins>
                    <m:sSub>
                      <m:sSubPr>
                        <m:ctrlPr>
                          <w:ins w:id="3899" w:author="Administrator" w:date="2023-01-14T22:01:23Z">
                            <w:rPr>
                              <w:rFonts w:ascii="Cambria Math" w:hAnsi="Cambria Math" w:cs="Times New Roman"/>
                              <w:i/>
                              <w:color w:val="auto"/>
                              <w:kern w:val="2"/>
                              <w:sz w:val="21"/>
                              <w:szCs w:val="21"/>
                              <w:lang w:val="en-US" w:bidi="ar-SA"/>
                            </w:rPr>
                          </w:ins>
                        </m:ctrlPr>
                      </m:sSubPr>
                      <m:e>
                        <w:ins w:id="3900" w:author="Administrator" w:date="2023-01-14T22:01:23Z">
                          <m:r>
                            <m:rPr/>
                            <w:rPr>
                              <w:rFonts w:hint="default" w:ascii="Cambria Math" w:hAnsi="Cambria Math" w:cs="Times New Roman"/>
                              <w:color w:val="auto"/>
                              <w:kern w:val="2"/>
                              <w:sz w:val="21"/>
                              <w:szCs w:val="21"/>
                              <w:lang w:val="en-US" w:eastAsia="zh-CN" w:bidi="ar-SA"/>
                            </w:rPr>
                            <m:t>H</m:t>
                          </m:r>
                        </w:ins>
                        <m:ctrlPr>
                          <w:ins w:id="3901" w:author="Administrator" w:date="2023-01-14T22:01:23Z">
                            <w:rPr>
                              <w:rFonts w:ascii="Cambria Math" w:hAnsi="Cambria Math" w:cs="Times New Roman"/>
                              <w:i/>
                              <w:color w:val="auto"/>
                              <w:kern w:val="2"/>
                              <w:sz w:val="21"/>
                              <w:szCs w:val="21"/>
                              <w:lang w:val="en-US" w:bidi="ar-SA"/>
                            </w:rPr>
                          </w:ins>
                        </m:ctrlPr>
                      </m:e>
                      <m:sub>
                        <w:ins w:id="3902" w:author="Administrator" w:date="2023-01-14T22:01:23Z">
                          <m:r>
                            <m:rPr/>
                            <w:rPr>
                              <w:rFonts w:hint="default" w:ascii="Cambria Math" w:hAnsi="Cambria Math" w:cs="Times New Roman"/>
                              <w:color w:val="auto"/>
                              <w:kern w:val="2"/>
                              <w:sz w:val="21"/>
                              <w:szCs w:val="21"/>
                              <w:lang w:val="en-US" w:eastAsia="zh-CN" w:bidi="ar-SA"/>
                            </w:rPr>
                            <m:t>v</m:t>
                          </m:r>
                        </w:ins>
                        <m:ctrlPr>
                          <w:ins w:id="3903" w:author="Administrator" w:date="2023-01-14T22:01:23Z">
                            <w:rPr>
                              <w:rFonts w:ascii="Cambria Math" w:hAnsi="Cambria Math" w:cs="Times New Roman"/>
                              <w:i/>
                              <w:color w:val="auto"/>
                              <w:kern w:val="2"/>
                              <w:sz w:val="21"/>
                              <w:szCs w:val="21"/>
                              <w:lang w:val="en-US" w:bidi="ar-SA"/>
                            </w:rPr>
                          </w:ins>
                        </m:ctrlPr>
                      </m:sub>
                    </m:sSub>
                    <m:ctrlPr>
                      <w:ins w:id="3904" w:author="Administrator" w:date="2023-01-14T22:01:23Z">
                        <w:rPr>
                          <w:rFonts w:ascii="Cambria Math" w:hAnsi="Cambria Math" w:cs="Times New Roman"/>
                          <w:i/>
                          <w:color w:val="auto"/>
                          <w:kern w:val="2"/>
                          <w:sz w:val="21"/>
                          <w:szCs w:val="21"/>
                          <w:lang w:val="en-US" w:bidi="ar-SA"/>
                        </w:rPr>
                      </w:ins>
                    </m:ctrlPr>
                  </m:sub>
                  <m:sup>
                    <m:ctrlPr>
                      <w:ins w:id="3905" w:author="Administrator" w:date="2023-01-14T22:01:23Z">
                        <w:rPr>
                          <w:rFonts w:ascii="Cambria Math" w:hAnsi="Cambria Math" w:cs="Times New Roman"/>
                          <w:i/>
                          <w:color w:val="auto"/>
                          <w:kern w:val="2"/>
                          <w:sz w:val="21"/>
                          <w:szCs w:val="21"/>
                          <w:lang w:val="en-US" w:bidi="ar-SA"/>
                        </w:rPr>
                      </w:ins>
                    </m:ctrlPr>
                  </m:sup>
                  <m:e>
                    <m:sSub>
                      <m:sSubPr>
                        <m:ctrlPr>
                          <w:ins w:id="3906" w:author="Administrator" w:date="2023-01-14T22:01:23Z">
                            <w:rPr>
                              <w:rFonts w:ascii="Cambria Math" w:hAnsi="Cambria Math" w:cs="Times New Roman"/>
                              <w:i/>
                              <w:color w:val="auto"/>
                              <w:kern w:val="2"/>
                              <w:sz w:val="21"/>
                              <w:szCs w:val="21"/>
                              <w:lang w:val="en-US"/>
                            </w:rPr>
                          </w:ins>
                        </m:ctrlPr>
                      </m:sSubPr>
                      <m:e>
                        <w:ins w:id="3907" w:author="Administrator" w:date="2023-01-14T22:01:23Z">
                          <m:r>
                            <m:rPr/>
                            <w:rPr>
                              <w:rFonts w:ascii="Cambria Math" w:hAnsi="Cambria Math" w:cs="Times New Roman"/>
                              <w:color w:val="auto"/>
                              <w:kern w:val="2"/>
                              <w:sz w:val="21"/>
                              <w:szCs w:val="21"/>
                              <w:lang w:val="en-US"/>
                            </w:rPr>
                            <m:t>τ</m:t>
                          </m:r>
                        </w:ins>
                        <m:ctrlPr>
                          <w:ins w:id="3908" w:author="Administrator" w:date="2023-01-14T22:01:23Z">
                            <w:rPr>
                              <w:rFonts w:ascii="Cambria Math" w:hAnsi="Cambria Math" w:cs="Times New Roman"/>
                              <w:i/>
                              <w:color w:val="auto"/>
                              <w:kern w:val="2"/>
                              <w:sz w:val="21"/>
                              <w:szCs w:val="21"/>
                              <w:lang w:val="en-US"/>
                            </w:rPr>
                          </w:ins>
                        </m:ctrlPr>
                      </m:e>
                      <m:sub>
                        <w:ins w:id="3909" w:author="Administrator" w:date="2023-01-14T22:01:23Z">
                          <m:r>
                            <m:rPr/>
                            <w:rPr>
                              <w:rFonts w:hint="default" w:ascii="Cambria Math" w:hAnsi="Cambria Math" w:cs="Times New Roman"/>
                              <w:color w:val="auto"/>
                              <w:kern w:val="2"/>
                              <w:sz w:val="21"/>
                              <w:szCs w:val="21"/>
                              <w:lang w:val="en-US" w:eastAsia="zh-CN"/>
                            </w:rPr>
                            <m:t>v</m:t>
                          </m:r>
                        </w:ins>
                        <m:ctrlPr>
                          <w:ins w:id="3910" w:author="Administrator" w:date="2023-01-14T22:01:23Z">
                            <w:rPr>
                              <w:rFonts w:ascii="Cambria Math" w:hAnsi="Cambria Math" w:cs="Times New Roman"/>
                              <w:i/>
                              <w:color w:val="auto"/>
                              <w:kern w:val="2"/>
                              <w:sz w:val="21"/>
                              <w:szCs w:val="21"/>
                              <w:lang w:val="en-US"/>
                            </w:rPr>
                          </w:ins>
                        </m:ctrlPr>
                      </m:sub>
                    </m:sSub>
                    <m:ctrlPr>
                      <w:ins w:id="3911" w:author="Administrator" w:date="2023-01-14T22:01:23Z">
                        <w:rPr>
                          <w:rFonts w:ascii="Cambria Math" w:hAnsi="Cambria Math" w:cs="Times New Roman"/>
                          <w:i/>
                          <w:color w:val="auto"/>
                          <w:kern w:val="2"/>
                          <w:sz w:val="21"/>
                          <w:szCs w:val="21"/>
                          <w:lang w:val="en-US" w:bidi="ar-SA"/>
                        </w:rPr>
                      </w:ins>
                    </m:ctrlPr>
                  </m:e>
                </m:nary>
              </m:oMath>
            </m:oMathPara>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ins w:id="3912" w:author="Administrator" w:date="2023-01-14T22:01:17Z"/>
                <w:rFonts w:hint="default" w:ascii="Times New Roman" w:hAnsi="Times New Roman" w:cs="Times New Roman"/>
                <w:color w:val="auto"/>
                <w:kern w:val="2"/>
                <w:sz w:val="21"/>
                <w:szCs w:val="21"/>
                <w:vertAlign w:val="baseline"/>
                <w:lang w:val="en-US" w:eastAsia="zh-CN"/>
              </w:rPr>
            </w:pPr>
            <m:oMathPara>
              <m:oMath>
                <w:ins w:id="3913" w:author="Administrator" w:date="2023-01-14T22:01:23Z">
                  <m:r>
                    <m:rPr/>
                    <w:rPr>
                      <w:rFonts w:hint="default" w:ascii="Cambria Math" w:hAnsi="Cambria Math" w:cs="Times New Roman"/>
                      <w:color w:val="auto"/>
                      <w:kern w:val="2"/>
                      <w:sz w:val="21"/>
                      <w:szCs w:val="21"/>
                      <w:lang w:val="en-US" w:eastAsia="zh-CN" w:bidi="ar-SA"/>
                    </w:rPr>
                    <m:t>Y</m:t>
                  </m:r>
                </w:ins>
                <w:ins w:id="3914" w:author="Administrator" w:date="2023-01-14T22:01:23Z">
                  <m:r>
                    <m:rPr>
                      <m:sty m:val="p"/>
                    </m:rPr>
                    <w:rPr>
                      <w:rFonts w:hint="default" w:ascii="Cambria Math" w:hAnsi="Cambria Math" w:cs="Times New Roman"/>
                      <w:color w:val="auto"/>
                      <w:kern w:val="2"/>
                      <w:sz w:val="21"/>
                      <w:szCs w:val="21"/>
                      <w:lang w:val="en-US" w:eastAsia="zh-CN" w:bidi="ar-SA"/>
                    </w:rPr>
                    <m:t>=</m:t>
                  </m:r>
                </w:ins>
                <m:nary>
                  <m:naryPr>
                    <m:chr m:val="∑"/>
                    <m:limLoc m:val="subSup"/>
                    <m:supHide m:val="1"/>
                    <m:ctrlPr>
                      <w:ins w:id="3915" w:author="Administrator" w:date="2023-01-14T22:01:23Z">
                        <w:rPr>
                          <w:rFonts w:ascii="Cambria Math" w:hAnsi="Cambria Math" w:cs="Times New Roman"/>
                          <w:i/>
                          <w:color w:val="auto"/>
                          <w:kern w:val="2"/>
                          <w:sz w:val="21"/>
                          <w:szCs w:val="21"/>
                          <w:lang w:val="en-US" w:bidi="ar-SA"/>
                        </w:rPr>
                      </w:ins>
                    </m:ctrlPr>
                  </m:naryPr>
                  <m:sub>
                    <w:ins w:id="3916" w:author="Administrator" w:date="2023-01-14T22:01:23Z">
                      <m:r>
                        <m:rPr/>
                        <w:rPr>
                          <w:rFonts w:hint="default" w:ascii="Cambria Math" w:hAnsi="Cambria Math" w:cs="Times New Roman"/>
                          <w:color w:val="auto"/>
                          <w:kern w:val="2"/>
                          <w:sz w:val="21"/>
                          <w:szCs w:val="21"/>
                          <w:lang w:val="en-US" w:eastAsia="zh-CN" w:bidi="ar-SA"/>
                        </w:rPr>
                        <m:t>i</m:t>
                      </m:r>
                    </w:ins>
                    <w:ins w:id="3917" w:author="Administrator" w:date="2023-01-14T22:01:23Z">
                      <m:r>
                        <m:rPr/>
                        <w:rPr>
                          <w:rFonts w:ascii="Cambria Math" w:hAnsi="Cambria Math" w:cs="Times New Roman"/>
                          <w:color w:val="auto"/>
                          <w:kern w:val="2"/>
                          <w:sz w:val="21"/>
                          <w:szCs w:val="21"/>
                          <w:lang w:val="en-US" w:bidi="ar-SA"/>
                        </w:rPr>
                        <m:t>∈</m:t>
                      </m:r>
                    </w:ins>
                    <m:sSub>
                      <m:sSubPr>
                        <m:ctrlPr>
                          <w:ins w:id="3918" w:author="Administrator" w:date="2023-01-14T22:01:23Z">
                            <w:rPr>
                              <w:rFonts w:ascii="Cambria Math" w:hAnsi="Cambria Math" w:cs="Times New Roman"/>
                              <w:i/>
                              <w:color w:val="auto"/>
                              <w:kern w:val="2"/>
                              <w:sz w:val="21"/>
                              <w:szCs w:val="21"/>
                              <w:lang w:val="en-US" w:bidi="ar-SA"/>
                            </w:rPr>
                          </w:ins>
                        </m:ctrlPr>
                      </m:sSubPr>
                      <m:e>
                        <w:ins w:id="3919" w:author="Administrator" w:date="2023-01-14T22:01:23Z">
                          <m:r>
                            <m:rPr/>
                            <w:rPr>
                              <w:rFonts w:hint="default" w:ascii="Cambria Math" w:hAnsi="Cambria Math" w:cs="Times New Roman"/>
                              <w:color w:val="auto"/>
                              <w:kern w:val="2"/>
                              <w:sz w:val="21"/>
                              <w:szCs w:val="21"/>
                              <w:lang w:val="en-US" w:eastAsia="zh-CN" w:bidi="ar-SA"/>
                            </w:rPr>
                            <m:t>H</m:t>
                          </m:r>
                        </w:ins>
                        <m:ctrlPr>
                          <w:ins w:id="3920" w:author="Administrator" w:date="2023-01-14T22:01:23Z">
                            <w:rPr>
                              <w:rFonts w:ascii="Cambria Math" w:hAnsi="Cambria Math" w:cs="Times New Roman"/>
                              <w:i/>
                              <w:color w:val="auto"/>
                              <w:kern w:val="2"/>
                              <w:sz w:val="21"/>
                              <w:szCs w:val="21"/>
                              <w:lang w:val="en-US" w:bidi="ar-SA"/>
                            </w:rPr>
                          </w:ins>
                        </m:ctrlPr>
                      </m:e>
                      <m:sub>
                        <w:ins w:id="3921" w:author="Administrator" w:date="2023-01-14T22:01:23Z">
                          <m:r>
                            <m:rPr/>
                            <w:rPr>
                              <w:rFonts w:hint="default" w:ascii="Cambria Math" w:hAnsi="Cambria Math" w:cs="Times New Roman"/>
                              <w:color w:val="auto"/>
                              <w:kern w:val="2"/>
                              <w:sz w:val="21"/>
                              <w:szCs w:val="21"/>
                              <w:lang w:val="en-US" w:eastAsia="zh-CN" w:bidi="ar-SA"/>
                            </w:rPr>
                            <m:t>v</m:t>
                          </m:r>
                        </w:ins>
                        <m:ctrlPr>
                          <w:ins w:id="3922" w:author="Administrator" w:date="2023-01-14T22:01:23Z">
                            <w:rPr>
                              <w:rFonts w:ascii="Cambria Math" w:hAnsi="Cambria Math" w:cs="Times New Roman"/>
                              <w:i/>
                              <w:color w:val="auto"/>
                              <w:kern w:val="2"/>
                              <w:sz w:val="21"/>
                              <w:szCs w:val="21"/>
                              <w:lang w:val="en-US" w:bidi="ar-SA"/>
                            </w:rPr>
                          </w:ins>
                        </m:ctrlPr>
                      </m:sub>
                    </m:sSub>
                    <m:ctrlPr>
                      <w:ins w:id="3923" w:author="Administrator" w:date="2023-01-14T22:01:23Z">
                        <w:rPr>
                          <w:rFonts w:ascii="Cambria Math" w:hAnsi="Cambria Math" w:cs="Times New Roman"/>
                          <w:i/>
                          <w:color w:val="auto"/>
                          <w:kern w:val="2"/>
                          <w:sz w:val="21"/>
                          <w:szCs w:val="21"/>
                          <w:lang w:val="en-US" w:bidi="ar-SA"/>
                        </w:rPr>
                      </w:ins>
                    </m:ctrlPr>
                  </m:sub>
                  <m:sup>
                    <m:ctrlPr>
                      <w:ins w:id="3924" w:author="Administrator" w:date="2023-01-14T22:01:23Z">
                        <w:rPr>
                          <w:rFonts w:ascii="Cambria Math" w:hAnsi="Cambria Math" w:cs="Times New Roman"/>
                          <w:i/>
                          <w:color w:val="auto"/>
                          <w:kern w:val="2"/>
                          <w:sz w:val="21"/>
                          <w:szCs w:val="21"/>
                          <w:lang w:val="en-US" w:bidi="ar-SA"/>
                        </w:rPr>
                      </w:ins>
                    </m:ctrlPr>
                  </m:sup>
                  <m:e>
                    <w:ins w:id="3925" w:author="Administrator" w:date="2023-01-14T22:01:23Z">
                      <m:r>
                        <m:rPr/>
                        <w:rPr>
                          <w:rFonts w:hint="default" w:ascii="Cambria Math" w:hAnsi="Cambria Math" w:cs="Times New Roman"/>
                          <w:color w:val="auto"/>
                          <w:kern w:val="2"/>
                          <w:sz w:val="21"/>
                          <w:szCs w:val="21"/>
                          <w:lang w:val="en-US" w:eastAsia="zh-CN" w:bidi="ar-SA"/>
                        </w:rPr>
                        <m:t>(</m:t>
                      </m:r>
                    </w:ins>
                    <m:sSubSup>
                      <m:sSubSupPr>
                        <m:ctrlPr>
                          <w:ins w:id="3926" w:author="Administrator" w:date="2023-01-14T22:01:23Z">
                            <w:rPr>
                              <w:rFonts w:hint="default" w:ascii="Cambria Math" w:hAnsi="Cambria Math" w:cs="Times New Roman"/>
                              <w:i/>
                              <w:color w:val="auto"/>
                              <w:kern w:val="2"/>
                              <w:sz w:val="21"/>
                              <w:szCs w:val="21"/>
                              <w:lang w:val="en-US" w:eastAsia="zh-CN" w:bidi="ar-SA"/>
                            </w:rPr>
                          </w:ins>
                        </m:ctrlPr>
                      </m:sSubSupPr>
                      <m:e>
                        <w:ins w:id="3927" w:author="Administrator" w:date="2023-01-14T22:01:23Z">
                          <m:r>
                            <m:rPr/>
                            <w:rPr>
                              <w:rFonts w:hint="default" w:ascii="Cambria Math" w:hAnsi="Cambria Math" w:cs="Times New Roman"/>
                              <w:color w:val="auto"/>
                              <w:kern w:val="2"/>
                              <w:sz w:val="21"/>
                              <w:szCs w:val="21"/>
                              <w:lang w:val="en-US" w:eastAsia="zh-CN" w:bidi="ar-SA"/>
                            </w:rPr>
                            <m:t>z</m:t>
                          </m:r>
                        </w:ins>
                        <m:ctrlPr>
                          <w:ins w:id="3928" w:author="Administrator" w:date="2023-01-14T22:01:23Z">
                            <w:rPr>
                              <w:rFonts w:hint="default" w:ascii="Cambria Math" w:hAnsi="Cambria Math" w:cs="Times New Roman"/>
                              <w:i/>
                              <w:color w:val="auto"/>
                              <w:kern w:val="2"/>
                              <w:sz w:val="21"/>
                              <w:szCs w:val="21"/>
                              <w:lang w:val="en-US" w:eastAsia="zh-CN" w:bidi="ar-SA"/>
                            </w:rPr>
                          </w:ins>
                        </m:ctrlPr>
                      </m:e>
                      <m:sub>
                        <w:ins w:id="3929" w:author="Administrator" w:date="2023-01-14T22:01:23Z">
                          <m:r>
                            <m:rPr/>
                            <w:rPr>
                              <w:rFonts w:hint="default" w:ascii="Cambria Math" w:hAnsi="Cambria Math" w:cs="Times New Roman"/>
                              <w:color w:val="auto"/>
                              <w:kern w:val="2"/>
                              <w:sz w:val="21"/>
                              <w:szCs w:val="21"/>
                              <w:lang w:val="en-US" w:eastAsia="zh-CN" w:bidi="ar-SA"/>
                            </w:rPr>
                            <m:t>i</m:t>
                          </m:r>
                        </w:ins>
                        <m:ctrlPr>
                          <w:ins w:id="3930" w:author="Administrator" w:date="2023-01-14T22:01:23Z">
                            <w:rPr>
                              <w:rFonts w:hint="default" w:ascii="Cambria Math" w:hAnsi="Cambria Math" w:cs="Times New Roman"/>
                              <w:i/>
                              <w:color w:val="auto"/>
                              <w:kern w:val="2"/>
                              <w:sz w:val="21"/>
                              <w:szCs w:val="21"/>
                              <w:lang w:val="en-US" w:eastAsia="zh-CN" w:bidi="ar-SA"/>
                            </w:rPr>
                          </w:ins>
                        </m:ctrlPr>
                      </m:sub>
                      <m:sup>
                        <w:ins w:id="3931" w:author="Administrator" w:date="2023-01-14T22:01:23Z">
                          <m:r>
                            <m:rPr/>
                            <w:rPr>
                              <w:rFonts w:hint="default" w:ascii="Cambria Math" w:hAnsi="Cambria Math" w:cs="Times New Roman"/>
                              <w:color w:val="auto"/>
                              <w:kern w:val="2"/>
                              <w:sz w:val="21"/>
                              <w:szCs w:val="21"/>
                              <w:lang w:val="en-US" w:eastAsia="zh-CN" w:bidi="ar-SA"/>
                            </w:rPr>
                            <m:t>v</m:t>
                          </m:r>
                        </w:ins>
                        <m:ctrlPr>
                          <w:ins w:id="3932" w:author="Administrator" w:date="2023-01-14T22:01:23Z">
                            <w:rPr>
                              <w:rFonts w:hint="default" w:ascii="Cambria Math" w:hAnsi="Cambria Math" w:cs="Times New Roman"/>
                              <w:i/>
                              <w:color w:val="auto"/>
                              <w:kern w:val="2"/>
                              <w:sz w:val="21"/>
                              <w:szCs w:val="21"/>
                              <w:lang w:val="en-US" w:eastAsia="zh-CN" w:bidi="ar-SA"/>
                            </w:rPr>
                          </w:ins>
                        </m:ctrlPr>
                      </m:sup>
                    </m:sSubSup>
                    <w:ins w:id="3933" w:author="Administrator" w:date="2023-01-14T22:01:23Z">
                      <m:r>
                        <m:rPr/>
                        <w:rPr>
                          <w:rFonts w:hint="default" w:ascii="Cambria Math" w:hAnsi="Cambria Math" w:cs="Times New Roman"/>
                          <w:color w:val="auto"/>
                          <w:kern w:val="2"/>
                          <w:sz w:val="21"/>
                          <w:szCs w:val="21"/>
                          <w:lang w:val="en-US" w:eastAsia="zh-CN" w:bidi="ar-SA"/>
                        </w:rPr>
                        <m:t>−</m:t>
                      </m:r>
                    </w:ins>
                    <m:sSub>
                      <m:sSubPr>
                        <m:ctrlPr>
                          <w:ins w:id="3934" w:author="Administrator" w:date="2023-01-14T22:01:23Z">
                            <w:rPr>
                              <w:rFonts w:hint="default" w:ascii="Cambria Math" w:hAnsi="Cambria Math" w:cs="Times New Roman"/>
                              <w:i/>
                              <w:color w:val="auto"/>
                              <w:kern w:val="2"/>
                              <w:sz w:val="21"/>
                              <w:szCs w:val="21"/>
                              <w:lang w:val="en-US" w:eastAsia="zh-CN" w:bidi="ar-SA"/>
                            </w:rPr>
                          </w:ins>
                        </m:ctrlPr>
                      </m:sSubPr>
                      <m:e>
                        <w:ins w:id="3935" w:author="Administrator" w:date="2023-01-14T22:01:23Z">
                          <m:r>
                            <m:rPr/>
                            <w:rPr>
                              <w:rFonts w:hint="default" w:ascii="Cambria Math" w:hAnsi="Cambria Math" w:cs="Times New Roman"/>
                              <w:color w:val="auto"/>
                              <w:kern w:val="2"/>
                              <w:sz w:val="21"/>
                              <w:szCs w:val="21"/>
                              <w:lang w:val="en-US" w:eastAsia="zh-CN" w:bidi="ar-SA"/>
                            </w:rPr>
                            <m:t>s</m:t>
                          </m:r>
                        </w:ins>
                        <m:ctrlPr>
                          <w:ins w:id="3936" w:author="Administrator" w:date="2023-01-14T22:01:23Z">
                            <w:rPr>
                              <w:rFonts w:hint="default" w:ascii="Cambria Math" w:hAnsi="Cambria Math" w:cs="Times New Roman"/>
                              <w:i/>
                              <w:color w:val="auto"/>
                              <w:kern w:val="2"/>
                              <w:sz w:val="21"/>
                              <w:szCs w:val="21"/>
                              <w:lang w:val="en-US" w:eastAsia="zh-CN" w:bidi="ar-SA"/>
                            </w:rPr>
                          </w:ins>
                        </m:ctrlPr>
                      </m:e>
                      <m:sub>
                        <w:ins w:id="3937" w:author="Administrator" w:date="2023-01-14T22:01:23Z">
                          <m:r>
                            <m:rPr/>
                            <w:rPr>
                              <w:rFonts w:hint="default" w:ascii="Cambria Math" w:hAnsi="Cambria Math" w:cs="Times New Roman"/>
                              <w:color w:val="auto"/>
                              <w:kern w:val="2"/>
                              <w:sz w:val="21"/>
                              <w:szCs w:val="21"/>
                              <w:lang w:val="en-US" w:eastAsia="zh-CN" w:bidi="ar-SA"/>
                            </w:rPr>
                            <m:t>i</m:t>
                          </m:r>
                        </w:ins>
                        <m:ctrlPr>
                          <w:ins w:id="3938" w:author="Administrator" w:date="2023-01-14T22:01:23Z">
                            <w:rPr>
                              <w:rFonts w:hint="default" w:ascii="Cambria Math" w:hAnsi="Cambria Math" w:cs="Times New Roman"/>
                              <w:i/>
                              <w:color w:val="auto"/>
                              <w:kern w:val="2"/>
                              <w:sz w:val="21"/>
                              <w:szCs w:val="21"/>
                              <w:lang w:val="en-US" w:eastAsia="zh-CN" w:bidi="ar-SA"/>
                            </w:rPr>
                          </w:ins>
                        </m:ctrlPr>
                      </m:sub>
                    </m:sSub>
                    <w:ins w:id="3939" w:author="Administrator" w:date="2023-01-14T22:01:23Z">
                      <m:r>
                        <m:rPr/>
                        <w:rPr>
                          <w:rFonts w:hint="default" w:ascii="Cambria Math" w:hAnsi="Cambria Math" w:cs="Times New Roman"/>
                          <w:color w:val="auto"/>
                          <w:kern w:val="2"/>
                          <w:sz w:val="21"/>
                          <w:szCs w:val="21"/>
                          <w:lang w:val="en-US" w:eastAsia="zh-CN" w:bidi="ar-SA"/>
                        </w:rPr>
                        <m:t>)</m:t>
                      </m:r>
                    </w:ins>
                    <m:sSub>
                      <m:sSubPr>
                        <m:ctrlPr>
                          <w:ins w:id="3940" w:author="Administrator" w:date="2023-01-14T22:01:23Z">
                            <w:rPr>
                              <w:rFonts w:ascii="Cambria Math" w:hAnsi="Cambria Math" w:cs="Times New Roman"/>
                              <w:i/>
                              <w:color w:val="auto"/>
                              <w:kern w:val="2"/>
                              <w:sz w:val="21"/>
                              <w:szCs w:val="21"/>
                              <w:lang w:val="en-US"/>
                            </w:rPr>
                          </w:ins>
                        </m:ctrlPr>
                      </m:sSubPr>
                      <m:e>
                        <w:ins w:id="3941" w:author="Administrator" w:date="2023-01-14T22:01:23Z">
                          <m:r>
                            <m:rPr/>
                            <w:rPr>
                              <w:rFonts w:ascii="Cambria Math" w:hAnsi="Cambria Math" w:cs="Times New Roman"/>
                              <w:color w:val="auto"/>
                              <w:kern w:val="2"/>
                              <w:sz w:val="21"/>
                              <w:szCs w:val="21"/>
                              <w:lang w:val="en-US"/>
                            </w:rPr>
                            <m:t>τ</m:t>
                          </m:r>
                        </w:ins>
                        <m:ctrlPr>
                          <w:ins w:id="3942" w:author="Administrator" w:date="2023-01-14T22:01:23Z">
                            <w:rPr>
                              <w:rFonts w:ascii="Cambria Math" w:hAnsi="Cambria Math" w:cs="Times New Roman"/>
                              <w:i/>
                              <w:color w:val="auto"/>
                              <w:kern w:val="2"/>
                              <w:sz w:val="21"/>
                              <w:szCs w:val="21"/>
                              <w:lang w:val="en-US"/>
                            </w:rPr>
                          </w:ins>
                        </m:ctrlPr>
                      </m:e>
                      <m:sub>
                        <w:ins w:id="3943" w:author="Administrator" w:date="2023-01-14T22:01:23Z">
                          <m:r>
                            <m:rPr/>
                            <w:rPr>
                              <w:rFonts w:hint="default" w:ascii="Cambria Math" w:hAnsi="Cambria Math" w:cs="Times New Roman"/>
                              <w:color w:val="auto"/>
                              <w:kern w:val="2"/>
                              <w:sz w:val="21"/>
                              <w:szCs w:val="21"/>
                              <w:lang w:val="en-US" w:eastAsia="zh-CN"/>
                            </w:rPr>
                            <m:t>v</m:t>
                          </m:r>
                        </w:ins>
                        <m:ctrlPr>
                          <w:ins w:id="3944" w:author="Administrator" w:date="2023-01-14T22:01:23Z">
                            <w:rPr>
                              <w:rFonts w:ascii="Cambria Math" w:hAnsi="Cambria Math" w:cs="Times New Roman"/>
                              <w:i/>
                              <w:color w:val="auto"/>
                              <w:kern w:val="2"/>
                              <w:sz w:val="21"/>
                              <w:szCs w:val="21"/>
                              <w:lang w:val="en-US"/>
                            </w:rPr>
                          </w:ins>
                        </m:ctrlPr>
                      </m:sub>
                    </m:sSub>
                    <m:ctrlPr>
                      <w:ins w:id="3945" w:author="Administrator" w:date="2023-01-14T22:01:23Z">
                        <w:rPr>
                          <w:rFonts w:ascii="Cambria Math" w:hAnsi="Cambria Math" w:cs="Times New Roman"/>
                          <w:i/>
                          <w:color w:val="auto"/>
                          <w:kern w:val="2"/>
                          <w:sz w:val="21"/>
                          <w:szCs w:val="21"/>
                          <w:lang w:val="en-US" w:bidi="ar-SA"/>
                        </w:rPr>
                      </w:ins>
                    </m:ctrlPr>
                  </m:e>
                </m:nary>
              </m:oMath>
            </m:oMathPara>
          </w:p>
        </w:tc>
        <w:tc>
          <w:tcPr>
            <w:tcW w:w="801" w:type="pct"/>
            <w:tcBorders>
              <w:top w:val="nil"/>
              <w:left w:val="nil"/>
              <w:bottom w:val="nil"/>
              <w:right w:val="nil"/>
            </w:tcBorders>
            <w:vAlign w:val="center"/>
            <w:tcPrChange w:id="3946" w:author="Administrator" w:date="2023-01-14T22:32:26Z">
              <w:tcPr>
                <w:tcW w:w="435" w:type="pct"/>
                <w:tcBorders>
                  <w:top w:val="nil"/>
                  <w:left w:val="nil"/>
                  <w:bottom w:val="nil"/>
                  <w:right w:val="nil"/>
                </w:tcBorders>
                <w:vAlign w:val="center"/>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right"/>
              <w:textAlignment w:val="auto"/>
              <w:rPr>
                <w:ins w:id="3947" w:author="Administrator" w:date="2023-01-14T22:01:17Z"/>
                <w:rFonts w:hint="default" w:ascii="Times New Roman" w:hAnsi="Times New Roman" w:cs="Times New Roman"/>
                <w:color w:val="auto"/>
                <w:kern w:val="2"/>
                <w:sz w:val="21"/>
                <w:szCs w:val="21"/>
                <w:vertAlign w:val="baseline"/>
                <w:lang w:val="en-US" w:eastAsia="zh-CN"/>
              </w:rPr>
            </w:pPr>
            <w:ins w:id="3948" w:author="Administrator" w:date="2023-01-14T22:01:17Z">
              <w:r>
                <w:rPr>
                  <w:rFonts w:hint="eastAsia" w:ascii="Times New Roman" w:hAnsi="Times New Roman" w:cs="Times New Roman"/>
                  <w:color w:val="auto"/>
                  <w:kern w:val="2"/>
                  <w:sz w:val="21"/>
                  <w:szCs w:val="21"/>
                  <w:highlight w:val="none"/>
                  <w:lang w:val="en-US" w:eastAsia="zh-CN"/>
                </w:rPr>
                <w:t>（</w:t>
              </w:r>
            </w:ins>
            <w:ins w:id="3949" w:author="Administrator" w:date="2023-01-14T22:02:10Z">
              <w:r>
                <w:rPr>
                  <w:rFonts w:hint="eastAsia" w:ascii="Times New Roman" w:hAnsi="Times New Roman" w:cs="Times New Roman"/>
                  <w:color w:val="auto"/>
                  <w:kern w:val="2"/>
                  <w:sz w:val="21"/>
                  <w:szCs w:val="21"/>
                  <w:highlight w:val="none"/>
                  <w:lang w:val="en-US" w:eastAsia="zh-CN"/>
                </w:rPr>
                <w:t>5</w:t>
              </w:r>
            </w:ins>
            <w:ins w:id="3950" w:author="Administrator" w:date="2023-01-14T22:01:17Z">
              <w:r>
                <w:rPr>
                  <w:rFonts w:hint="eastAsia" w:ascii="Times New Roman" w:hAnsi="Times New Roman" w:cs="Times New Roman"/>
                  <w:color w:val="auto"/>
                  <w:kern w:val="2"/>
                  <w:sz w:val="21"/>
                  <w:szCs w:val="21"/>
                  <w:lang w:val="en-US" w:eastAsia="zh-CN"/>
                </w:rPr>
                <w:t>）</w:t>
              </w:r>
            </w:ins>
          </w:p>
        </w:tc>
      </w:tr>
    </w:tbl>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del w:id="3952" w:author="Administrator" w:date="2023-01-14T22:02:50Z"/>
          <w:rFonts w:hint="default" w:ascii="Times New Roman" w:hAnsi="Times New Roman" w:cs="Times New Roman"/>
          <w:i w:val="0"/>
          <w:color w:val="auto"/>
          <w:kern w:val="2"/>
          <w:sz w:val="21"/>
          <w:szCs w:val="21"/>
          <w:lang w:val="en-US" w:eastAsia="zh-CN"/>
        </w:rPr>
        <w:pPrChange w:id="3951" w:author="CCCF" w:date="2023-01-10T17:46:03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p>
    <w:p>
      <w:pPr>
        <w:pStyle w:val="30"/>
        <w:keepNext w:val="0"/>
        <w:keepLines w:val="0"/>
        <w:pageBreakBefore w:val="0"/>
        <w:widowControl/>
        <w:kinsoku/>
        <w:wordWrap w:val="0"/>
        <w:overflowPunct/>
        <w:topLinePunct w:val="0"/>
        <w:autoSpaceDE/>
        <w:autoSpaceDN/>
        <w:bidi w:val="0"/>
        <w:adjustRightInd/>
        <w:snapToGrid/>
        <w:spacing w:before="0" w:beforeAutospacing="0" w:after="0" w:afterAutospacing="0"/>
        <w:ind w:firstLine="420" w:firstLineChars="200"/>
        <w:jc w:val="center"/>
        <w:textAlignment w:val="auto"/>
        <w:rPr>
          <w:del w:id="3954" w:author="Administrator" w:date="2023-01-14T22:02:16Z"/>
          <w:rFonts w:hint="default" w:ascii="Times New Roman" w:hAnsi="Times New Roman" w:cs="Times New Roman"/>
          <w:i/>
          <w:color w:val="auto"/>
          <w:kern w:val="2"/>
          <w:sz w:val="21"/>
          <w:szCs w:val="21"/>
          <w:lang w:val="en-US" w:eastAsia="zh-CN" w:bidi="ar-SA"/>
        </w:rPr>
        <w:pPrChange w:id="3953" w:author="Administrator" w:date="2023-01-14T21:51:54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m:oMath>
        <w:del w:id="3955" w:author="Administrator" w:date="2023-01-14T22:02:16Z">
          <m:r>
            <m:rPr/>
            <w:rPr>
              <w:rFonts w:hint="default" w:ascii="Cambria Math" w:hAnsi="Cambria Math" w:cs="Times New Roman"/>
              <w:color w:val="auto"/>
              <w:kern w:val="2"/>
              <w:sz w:val="21"/>
              <w:szCs w:val="21"/>
              <w:lang w:val="en-US" w:eastAsia="zh-CN" w:bidi="ar-SA"/>
            </w:rPr>
            <m:t>b</m:t>
          </m:r>
        </w:del>
        <w:del w:id="3956" w:author="Administrator" w:date="2023-01-14T22:02:16Z">
          <m:r>
            <m:rPr/>
            <w:rPr>
              <w:rFonts w:ascii="Cambria Math" w:hAnsi="Cambria Math" w:cs="Times New Roman"/>
              <w:color w:val="auto"/>
              <w:kern w:val="2"/>
              <w:sz w:val="21"/>
              <w:szCs w:val="21"/>
              <w:lang w:val="en-US" w:bidi="ar-SA"/>
            </w:rPr>
            <m:t>∼</m:t>
          </m:r>
        </w:del>
        <w:del w:id="3957" w:author="Administrator" w:date="2023-01-14T22:02:16Z">
          <m:r>
            <m:rPr/>
            <w:rPr>
              <w:rFonts w:hint="default" w:ascii="Cambria Math" w:hAnsi="Cambria Math" w:cs="Times New Roman"/>
              <w:color w:val="auto"/>
              <w:kern w:val="2"/>
              <w:sz w:val="21"/>
              <w:szCs w:val="21"/>
              <w:lang w:val="en-US" w:eastAsia="zh-CN" w:bidi="ar-SA"/>
            </w:rPr>
            <m:t>N(</m:t>
          </m:r>
        </w:del>
        <m:f>
          <m:fPr>
            <m:ctrlPr>
              <w:del w:id="3958" w:author="Administrator" w:date="2023-01-14T22:02:16Z">
                <w:rPr>
                  <w:rFonts w:hint="default" w:ascii="Cambria Math" w:hAnsi="Cambria Math" w:cs="Times New Roman"/>
                  <w:i/>
                  <w:color w:val="auto"/>
                  <w:kern w:val="2"/>
                  <w:sz w:val="21"/>
                  <w:szCs w:val="21"/>
                  <w:lang w:val="en-US" w:eastAsia="zh-CN" w:bidi="ar-SA"/>
                </w:rPr>
              </w:del>
            </m:ctrlPr>
          </m:fPr>
          <m:num>
            <w:del w:id="3959" w:author="Administrator" w:date="2023-01-14T22:02:16Z">
              <m:r>
                <m:rPr/>
                <w:rPr>
                  <w:rFonts w:hint="default" w:ascii="Cambria Math" w:hAnsi="Cambria Math" w:cs="Times New Roman"/>
                  <w:color w:val="auto"/>
                  <w:kern w:val="2"/>
                  <w:sz w:val="21"/>
                  <w:szCs w:val="21"/>
                  <w:lang w:val="en-US" w:eastAsia="zh-CN" w:bidi="ar-SA"/>
                </w:rPr>
                <m:t>Y</m:t>
              </m:r>
            </w:del>
            <m:ctrlPr>
              <w:del w:id="3960" w:author="Administrator" w:date="2023-01-14T22:02:16Z">
                <w:rPr>
                  <w:rFonts w:hint="default" w:ascii="Cambria Math" w:hAnsi="Cambria Math" w:cs="Times New Roman"/>
                  <w:i/>
                  <w:color w:val="auto"/>
                  <w:kern w:val="2"/>
                  <w:sz w:val="21"/>
                  <w:szCs w:val="21"/>
                  <w:lang w:val="en-US" w:eastAsia="zh-CN" w:bidi="ar-SA"/>
                </w:rPr>
              </w:del>
            </m:ctrlPr>
          </m:num>
          <m:den>
            <w:del w:id="3961" w:author="Administrator" w:date="2023-01-14T22:02:16Z">
              <m:r>
                <m:rPr/>
                <w:rPr>
                  <w:rFonts w:hint="default" w:ascii="Cambria Math" w:hAnsi="Cambria Math" w:cs="Times New Roman"/>
                  <w:color w:val="auto"/>
                  <w:kern w:val="2"/>
                  <w:sz w:val="21"/>
                  <w:szCs w:val="21"/>
                  <w:lang w:val="en-US" w:eastAsia="zh-CN" w:bidi="ar-SA"/>
                </w:rPr>
                <m:t>X</m:t>
              </m:r>
            </w:del>
            <m:ctrlPr>
              <w:del w:id="3962" w:author="Administrator" w:date="2023-01-14T22:02:16Z">
                <w:rPr>
                  <w:rFonts w:hint="default" w:ascii="Cambria Math" w:hAnsi="Cambria Math" w:cs="Times New Roman"/>
                  <w:i/>
                  <w:color w:val="auto"/>
                  <w:kern w:val="2"/>
                  <w:sz w:val="21"/>
                  <w:szCs w:val="21"/>
                  <w:lang w:val="en-US" w:eastAsia="zh-CN" w:bidi="ar-SA"/>
                </w:rPr>
              </w:del>
            </m:ctrlPr>
          </m:den>
        </m:f>
        <w:del w:id="3963" w:author="Administrator" w:date="2023-01-14T22:02:16Z">
          <m:r>
            <m:rPr/>
            <w:rPr>
              <w:rFonts w:hint="default" w:ascii="Cambria Math" w:hAnsi="Cambria Math" w:cs="Times New Roman"/>
              <w:color w:val="auto"/>
              <w:kern w:val="2"/>
              <w:sz w:val="21"/>
              <w:szCs w:val="21"/>
              <w:lang w:val="en-US" w:eastAsia="zh-CN" w:bidi="ar-SA"/>
            </w:rPr>
            <m:t>,</m:t>
          </m:r>
        </w:del>
        <m:f>
          <m:fPr>
            <m:ctrlPr>
              <w:del w:id="3964" w:author="Administrator" w:date="2023-01-14T22:02:16Z">
                <w:rPr>
                  <w:rFonts w:hint="default" w:ascii="Cambria Math" w:hAnsi="Cambria Math" w:cs="Times New Roman"/>
                  <w:i/>
                  <w:color w:val="auto"/>
                  <w:kern w:val="2"/>
                  <w:sz w:val="21"/>
                  <w:szCs w:val="21"/>
                  <w:lang w:val="en-US" w:eastAsia="zh-CN" w:bidi="ar-SA"/>
                </w:rPr>
              </w:del>
            </m:ctrlPr>
          </m:fPr>
          <m:num>
            <w:del w:id="3965" w:author="Administrator" w:date="2023-01-14T22:02:16Z">
              <m:r>
                <m:rPr/>
                <w:rPr>
                  <w:rFonts w:hint="default" w:ascii="Cambria Math" w:hAnsi="Cambria Math" w:cs="Times New Roman"/>
                  <w:color w:val="auto"/>
                  <w:kern w:val="2"/>
                  <w:sz w:val="21"/>
                  <w:szCs w:val="21"/>
                  <w:lang w:val="en-US" w:eastAsia="zh-CN" w:bidi="ar-SA"/>
                </w:rPr>
                <m:t>1</m:t>
              </m:r>
            </w:del>
            <m:ctrlPr>
              <w:del w:id="3966" w:author="Administrator" w:date="2023-01-14T22:02:16Z">
                <w:rPr>
                  <w:rFonts w:hint="default" w:ascii="Cambria Math" w:hAnsi="Cambria Math" w:cs="Times New Roman"/>
                  <w:i/>
                  <w:color w:val="auto"/>
                  <w:kern w:val="2"/>
                  <w:sz w:val="21"/>
                  <w:szCs w:val="21"/>
                  <w:lang w:val="en-US" w:eastAsia="zh-CN" w:bidi="ar-SA"/>
                </w:rPr>
              </w:del>
            </m:ctrlPr>
          </m:num>
          <m:den>
            <w:del w:id="3967" w:author="Administrator" w:date="2023-01-14T22:02:16Z">
              <m:r>
                <m:rPr/>
                <w:rPr>
                  <w:rFonts w:hint="default" w:ascii="Cambria Math" w:hAnsi="Cambria Math" w:cs="Times New Roman"/>
                  <w:color w:val="auto"/>
                  <w:kern w:val="2"/>
                  <w:sz w:val="21"/>
                  <w:szCs w:val="21"/>
                  <w:lang w:val="en-US" w:eastAsia="zh-CN" w:bidi="ar-SA"/>
                </w:rPr>
                <m:t>X</m:t>
              </m:r>
            </w:del>
            <m:ctrlPr>
              <w:del w:id="3968" w:author="Administrator" w:date="2023-01-14T22:02:16Z">
                <w:rPr>
                  <w:rFonts w:hint="default" w:ascii="Cambria Math" w:hAnsi="Cambria Math" w:cs="Times New Roman"/>
                  <w:i/>
                  <w:color w:val="auto"/>
                  <w:kern w:val="2"/>
                  <w:sz w:val="21"/>
                  <w:szCs w:val="21"/>
                  <w:lang w:val="en-US" w:eastAsia="zh-CN" w:bidi="ar-SA"/>
                </w:rPr>
              </w:del>
            </m:ctrlPr>
          </m:den>
        </m:f>
        <w:del w:id="3969" w:author="Administrator" w:date="2023-01-14T22:02:16Z">
          <m:r>
            <m:rPr/>
            <w:rPr>
              <w:rFonts w:hint="default" w:ascii="Cambria Math" w:hAnsi="Cambria Math" w:cs="Times New Roman"/>
              <w:color w:val="auto"/>
              <w:kern w:val="2"/>
              <w:sz w:val="21"/>
              <w:szCs w:val="21"/>
              <w:lang w:val="en-US" w:eastAsia="zh-CN" w:bidi="ar-SA"/>
            </w:rPr>
            <m:t>)</m:t>
          </m:r>
        </w:del>
      </m:oMath>
      <w:ins w:id="3970" w:author="CCCF" w:date="2023-01-09T22:27:20Z">
        <w:del w:id="3971" w:author="Administrator" w:date="2023-01-14T22:02:16Z">
          <w:r>
            <w:rPr>
              <w:rFonts w:hint="eastAsia" w:hAnsi="Cambria Math" w:cs="Times New Roman"/>
              <w:i/>
              <w:color w:val="auto"/>
              <w:kern w:val="2"/>
              <w:sz w:val="21"/>
              <w:szCs w:val="21"/>
              <w:lang w:val="en-US" w:eastAsia="zh-CN" w:bidi="ar-SA"/>
            </w:rPr>
            <w:delText xml:space="preserve">   </w:delText>
          </w:r>
        </w:del>
      </w:ins>
      <w:ins w:id="3972" w:author="CCCF" w:date="2023-01-09T22:27:21Z">
        <w:del w:id="3973" w:author="Administrator" w:date="2023-01-14T22:02:16Z">
          <w:r>
            <w:rPr>
              <w:rFonts w:hint="eastAsia" w:hAnsi="Cambria Math" w:cs="Times New Roman"/>
              <w:i/>
              <w:color w:val="auto"/>
              <w:kern w:val="2"/>
              <w:sz w:val="21"/>
              <w:szCs w:val="21"/>
              <w:lang w:val="en-US" w:eastAsia="zh-CN" w:bidi="ar-SA"/>
            </w:rPr>
            <w:delText xml:space="preserve">   </w:delText>
          </w:r>
        </w:del>
      </w:ins>
      <w:ins w:id="3974" w:author="CCCF" w:date="2023-01-09T22:27:22Z">
        <w:del w:id="3975" w:author="Administrator" w:date="2023-01-14T22:02:16Z">
          <w:r>
            <w:rPr>
              <w:rFonts w:hint="eastAsia" w:hAnsi="Cambria Math" w:cs="Times New Roman"/>
              <w:i/>
              <w:color w:val="auto"/>
              <w:kern w:val="2"/>
              <w:sz w:val="21"/>
              <w:szCs w:val="21"/>
              <w:lang w:val="en-US" w:eastAsia="zh-CN" w:bidi="ar-SA"/>
            </w:rPr>
            <w:delText xml:space="preserve">        </w:delText>
          </w:r>
        </w:del>
      </w:ins>
      <w:ins w:id="3976" w:author="CCCF" w:date="2023-01-09T22:27:23Z">
        <w:del w:id="3977" w:author="Administrator" w:date="2023-01-14T22:02:16Z">
          <w:r>
            <w:rPr>
              <w:rFonts w:hint="eastAsia" w:hAnsi="Cambria Math" w:cs="Times New Roman"/>
              <w:i/>
              <w:color w:val="auto"/>
              <w:kern w:val="2"/>
              <w:sz w:val="21"/>
              <w:szCs w:val="21"/>
              <w:lang w:val="en-US" w:eastAsia="zh-CN" w:bidi="ar-SA"/>
            </w:rPr>
            <w:delText xml:space="preserve">    </w:delText>
          </w:r>
        </w:del>
      </w:ins>
    </w:p>
    <w:p>
      <w:pPr>
        <w:pStyle w:val="30"/>
        <w:keepNext w:val="0"/>
        <w:keepLines w:val="0"/>
        <w:pageBreakBefore w:val="0"/>
        <w:widowControl/>
        <w:kinsoku/>
        <w:wordWrap w:val="0"/>
        <w:overflowPunct/>
        <w:topLinePunct w:val="0"/>
        <w:autoSpaceDE/>
        <w:autoSpaceDN/>
        <w:bidi w:val="0"/>
        <w:adjustRightInd/>
        <w:snapToGrid/>
        <w:spacing w:before="0" w:beforeAutospacing="0" w:after="0" w:afterAutospacing="0"/>
        <w:ind w:firstLine="420" w:firstLineChars="200"/>
        <w:jc w:val="center"/>
        <w:textAlignment w:val="auto"/>
        <w:rPr>
          <w:del w:id="3979" w:author="Administrator" w:date="2023-01-14T22:02:16Z"/>
          <w:rFonts w:hint="default" w:ascii="Times New Roman" w:hAnsi="Times New Roman" w:eastAsia="宋体" w:cs="Times New Roman"/>
          <w:i/>
          <w:color w:val="auto"/>
          <w:kern w:val="2"/>
          <w:sz w:val="21"/>
          <w:szCs w:val="21"/>
          <w:lang w:val="en-US" w:eastAsia="zh-CN" w:bidi="ar-SA"/>
        </w:rPr>
        <w:pPrChange w:id="3978" w:author="Administrator" w:date="2023-01-14T21:51:49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m:oMath>
        <w:del w:id="3980" w:author="Administrator" w:date="2023-01-14T22:02:16Z">
          <m:r>
            <m:rPr/>
            <w:rPr>
              <w:rFonts w:hint="default" w:ascii="Cambria Math" w:hAnsi="Cambria Math" w:cs="Times New Roman"/>
              <w:color w:val="auto"/>
              <w:kern w:val="2"/>
              <w:sz w:val="21"/>
              <w:szCs w:val="21"/>
              <w:lang w:val="en-US" w:eastAsia="zh-CN" w:bidi="ar-SA"/>
            </w:rPr>
            <m:t>X</m:t>
          </m:r>
        </w:del>
        <w:del w:id="3981" w:author="Administrator" w:date="2023-01-14T22:02:16Z">
          <m:r>
            <m:rPr>
              <m:sty m:val="p"/>
            </m:rPr>
            <w:rPr>
              <w:rFonts w:hint="default" w:ascii="Cambria Math" w:hAnsi="Cambria Math" w:cs="Times New Roman"/>
              <w:color w:val="auto"/>
              <w:kern w:val="2"/>
              <w:sz w:val="21"/>
              <w:szCs w:val="21"/>
              <w:lang w:val="en-US" w:eastAsia="zh-CN" w:bidi="ar-SA"/>
            </w:rPr>
            <m:t>=</m:t>
          </m:r>
        </w:del>
        <w:del w:id="3982" w:author="Administrator" w:date="2023-01-14T22:02:16Z">
          <m:r>
            <m:rPr/>
            <w:rPr>
              <w:rFonts w:ascii="Cambria Math" w:hAnsi="Cambria Math" w:cs="Times New Roman"/>
              <w:color w:val="auto"/>
              <w:kern w:val="2"/>
              <w:sz w:val="21"/>
              <w:szCs w:val="21"/>
              <w:lang w:val="en-US" w:bidi="ar-SA"/>
            </w:rPr>
            <m:t>η</m:t>
          </m:r>
        </w:del>
        <w:del w:id="3983" w:author="Administrator" w:date="2023-01-14T22:02:16Z">
          <m:r>
            <m:rPr>
              <m:sty m:val="p"/>
            </m:rPr>
            <w:rPr>
              <w:rFonts w:hint="default" w:ascii="Cambria Math" w:hAnsi="Cambria Math" w:cs="Times New Roman"/>
              <w:color w:val="auto"/>
              <w:kern w:val="2"/>
              <w:sz w:val="21"/>
              <w:szCs w:val="21"/>
              <w:lang w:val="en-US" w:eastAsia="zh-CN" w:bidi="ar-SA"/>
            </w:rPr>
            <m:t>+</m:t>
          </m:r>
        </w:del>
        <m:nary>
          <m:naryPr>
            <m:chr m:val="∑"/>
            <m:limLoc m:val="subSup"/>
            <m:supHide m:val="1"/>
            <m:ctrlPr>
              <w:del w:id="3984" w:author="Administrator" w:date="2023-01-14T22:02:16Z">
                <w:rPr>
                  <w:rFonts w:ascii="Cambria Math" w:hAnsi="Cambria Math" w:cs="Times New Roman"/>
                  <w:i/>
                  <w:color w:val="auto"/>
                  <w:kern w:val="2"/>
                  <w:sz w:val="21"/>
                  <w:szCs w:val="21"/>
                  <w:lang w:val="en-US" w:bidi="ar-SA"/>
                </w:rPr>
              </w:del>
            </m:ctrlPr>
          </m:naryPr>
          <m:sub>
            <w:del w:id="3985" w:author="Administrator" w:date="2023-01-14T22:02:16Z">
              <m:r>
                <m:rPr/>
                <w:rPr>
                  <w:rFonts w:hint="default" w:ascii="Cambria Math" w:hAnsi="Cambria Math" w:cs="Times New Roman"/>
                  <w:color w:val="auto"/>
                  <w:kern w:val="2"/>
                  <w:sz w:val="21"/>
                  <w:szCs w:val="21"/>
                  <w:lang w:val="en-US" w:eastAsia="zh-CN" w:bidi="ar-SA"/>
                </w:rPr>
                <m:t>i</m:t>
              </m:r>
            </w:del>
            <w:del w:id="3986" w:author="Administrator" w:date="2023-01-14T22:02:16Z">
              <m:r>
                <m:rPr/>
                <w:rPr>
                  <w:rFonts w:ascii="Cambria Math" w:hAnsi="Cambria Math" w:cs="Times New Roman"/>
                  <w:color w:val="auto"/>
                  <w:kern w:val="2"/>
                  <w:sz w:val="21"/>
                  <w:szCs w:val="21"/>
                  <w:lang w:val="en-US" w:bidi="ar-SA"/>
                </w:rPr>
                <m:t>∈</m:t>
              </m:r>
            </w:del>
            <m:sSub>
              <m:sSubPr>
                <m:ctrlPr>
                  <w:del w:id="3987" w:author="Administrator" w:date="2023-01-14T22:02:16Z">
                    <w:rPr>
                      <w:rFonts w:ascii="Cambria Math" w:hAnsi="Cambria Math" w:cs="Times New Roman"/>
                      <w:i/>
                      <w:color w:val="auto"/>
                      <w:kern w:val="2"/>
                      <w:sz w:val="21"/>
                      <w:szCs w:val="21"/>
                      <w:lang w:val="en-US" w:bidi="ar-SA"/>
                    </w:rPr>
                  </w:del>
                </m:ctrlPr>
              </m:sSubPr>
              <m:e>
                <w:del w:id="3988" w:author="Administrator" w:date="2023-01-14T22:02:16Z">
                  <m:r>
                    <m:rPr/>
                    <w:rPr>
                      <w:rFonts w:hint="default" w:ascii="Cambria Math" w:hAnsi="Cambria Math" w:cs="Times New Roman"/>
                      <w:color w:val="auto"/>
                      <w:kern w:val="2"/>
                      <w:sz w:val="21"/>
                      <w:szCs w:val="21"/>
                      <w:lang w:val="en-US" w:eastAsia="zh-CN" w:bidi="ar-SA"/>
                    </w:rPr>
                    <m:t>H</m:t>
                  </m:r>
                </w:del>
                <m:ctrlPr>
                  <w:del w:id="3989" w:author="Administrator" w:date="2023-01-14T22:02:16Z">
                    <w:rPr>
                      <w:rFonts w:ascii="Cambria Math" w:hAnsi="Cambria Math" w:cs="Times New Roman"/>
                      <w:i/>
                      <w:color w:val="auto"/>
                      <w:kern w:val="2"/>
                      <w:sz w:val="21"/>
                      <w:szCs w:val="21"/>
                      <w:lang w:val="en-US" w:bidi="ar-SA"/>
                    </w:rPr>
                  </w:del>
                </m:ctrlPr>
              </m:e>
              <m:sub>
                <w:del w:id="3990" w:author="Administrator" w:date="2023-01-14T22:02:16Z">
                  <m:r>
                    <m:rPr/>
                    <w:rPr>
                      <w:rFonts w:hint="default" w:ascii="Cambria Math" w:hAnsi="Cambria Math" w:cs="Times New Roman"/>
                      <w:color w:val="auto"/>
                      <w:kern w:val="2"/>
                      <w:sz w:val="21"/>
                      <w:szCs w:val="21"/>
                      <w:lang w:val="en-US" w:eastAsia="zh-CN" w:bidi="ar-SA"/>
                    </w:rPr>
                    <m:t>v</m:t>
                  </m:r>
                </w:del>
                <m:ctrlPr>
                  <w:del w:id="3991" w:author="Administrator" w:date="2023-01-14T22:02:16Z">
                    <w:rPr>
                      <w:rFonts w:ascii="Cambria Math" w:hAnsi="Cambria Math" w:cs="Times New Roman"/>
                      <w:i/>
                      <w:color w:val="auto"/>
                      <w:kern w:val="2"/>
                      <w:sz w:val="21"/>
                      <w:szCs w:val="21"/>
                      <w:lang w:val="en-US" w:bidi="ar-SA"/>
                    </w:rPr>
                  </w:del>
                </m:ctrlPr>
              </m:sub>
            </m:sSub>
            <m:ctrlPr>
              <w:del w:id="3992" w:author="Administrator" w:date="2023-01-14T22:02:16Z">
                <w:rPr>
                  <w:rFonts w:ascii="Cambria Math" w:hAnsi="Cambria Math" w:cs="Times New Roman"/>
                  <w:i/>
                  <w:color w:val="auto"/>
                  <w:kern w:val="2"/>
                  <w:sz w:val="21"/>
                  <w:szCs w:val="21"/>
                  <w:lang w:val="en-US" w:bidi="ar-SA"/>
                </w:rPr>
              </w:del>
            </m:ctrlPr>
          </m:sub>
          <m:sup>
            <m:ctrlPr>
              <w:del w:id="3993" w:author="Administrator" w:date="2023-01-14T22:02:16Z">
                <w:rPr>
                  <w:rFonts w:ascii="Cambria Math" w:hAnsi="Cambria Math" w:cs="Times New Roman"/>
                  <w:i/>
                  <w:color w:val="auto"/>
                  <w:kern w:val="2"/>
                  <w:sz w:val="21"/>
                  <w:szCs w:val="21"/>
                  <w:lang w:val="en-US" w:bidi="ar-SA"/>
                </w:rPr>
              </w:del>
            </m:ctrlPr>
          </m:sup>
          <m:e>
            <m:sSub>
              <m:sSubPr>
                <m:ctrlPr>
                  <w:del w:id="3994" w:author="Administrator" w:date="2023-01-14T22:02:16Z">
                    <w:rPr>
                      <w:rFonts w:ascii="Cambria Math" w:hAnsi="Cambria Math" w:cs="Times New Roman"/>
                      <w:i/>
                      <w:color w:val="auto"/>
                      <w:kern w:val="2"/>
                      <w:sz w:val="21"/>
                      <w:szCs w:val="21"/>
                      <w:lang w:val="en-US"/>
                    </w:rPr>
                  </w:del>
                </m:ctrlPr>
              </m:sSubPr>
              <m:e>
                <w:del w:id="3995" w:author="Administrator" w:date="2023-01-14T22:02:16Z">
                  <m:r>
                    <m:rPr/>
                    <w:rPr>
                      <w:rFonts w:ascii="Cambria Math" w:hAnsi="Cambria Math" w:cs="Times New Roman"/>
                      <w:color w:val="auto"/>
                      <w:kern w:val="2"/>
                      <w:sz w:val="21"/>
                      <w:szCs w:val="21"/>
                      <w:lang w:val="en-US"/>
                    </w:rPr>
                    <m:t>τ</m:t>
                  </m:r>
                </w:del>
                <m:ctrlPr>
                  <w:del w:id="3996" w:author="Administrator" w:date="2023-01-14T22:02:16Z">
                    <w:rPr>
                      <w:rFonts w:ascii="Cambria Math" w:hAnsi="Cambria Math" w:cs="Times New Roman"/>
                      <w:i/>
                      <w:color w:val="auto"/>
                      <w:kern w:val="2"/>
                      <w:sz w:val="21"/>
                      <w:szCs w:val="21"/>
                      <w:lang w:val="en-US"/>
                    </w:rPr>
                  </w:del>
                </m:ctrlPr>
              </m:e>
              <m:sub>
                <w:del w:id="3997" w:author="Administrator" w:date="2023-01-14T22:02:16Z">
                  <m:r>
                    <m:rPr/>
                    <w:rPr>
                      <w:rFonts w:hint="default" w:ascii="Cambria Math" w:hAnsi="Cambria Math" w:cs="Times New Roman"/>
                      <w:color w:val="auto"/>
                      <w:kern w:val="2"/>
                      <w:sz w:val="21"/>
                      <w:szCs w:val="21"/>
                      <w:lang w:val="en-US" w:eastAsia="zh-CN"/>
                    </w:rPr>
                    <m:t>v</m:t>
                  </m:r>
                </w:del>
                <m:ctrlPr>
                  <w:del w:id="3998" w:author="Administrator" w:date="2023-01-14T22:02:16Z">
                    <w:rPr>
                      <w:rFonts w:ascii="Cambria Math" w:hAnsi="Cambria Math" w:cs="Times New Roman"/>
                      <w:i/>
                      <w:color w:val="auto"/>
                      <w:kern w:val="2"/>
                      <w:sz w:val="21"/>
                      <w:szCs w:val="21"/>
                      <w:lang w:val="en-US"/>
                    </w:rPr>
                  </w:del>
                </m:ctrlPr>
              </m:sub>
            </m:sSub>
            <m:ctrlPr>
              <w:del w:id="3999" w:author="Administrator" w:date="2023-01-14T22:02:16Z">
                <w:rPr>
                  <w:rFonts w:ascii="Cambria Math" w:hAnsi="Cambria Math" w:cs="Times New Roman"/>
                  <w:i/>
                  <w:color w:val="auto"/>
                  <w:kern w:val="2"/>
                  <w:sz w:val="21"/>
                  <w:szCs w:val="21"/>
                  <w:lang w:val="en-US" w:bidi="ar-SA"/>
                </w:rPr>
              </w:del>
            </m:ctrlPr>
          </m:e>
        </m:nary>
      </m:oMath>
      <w:ins w:id="4000" w:author="CCCF" w:date="2023-01-09T22:27:28Z">
        <w:del w:id="4001" w:author="Administrator" w:date="2023-01-14T22:02:16Z">
          <w:r>
            <w:rPr>
              <w:rFonts w:hint="eastAsia" w:hAnsi="Cambria Math" w:cs="Times New Roman"/>
              <w:i/>
              <w:color w:val="auto"/>
              <w:kern w:val="2"/>
              <w:sz w:val="21"/>
              <w:szCs w:val="21"/>
              <w:lang w:val="en-US" w:eastAsia="zh-CN" w:bidi="ar-SA"/>
            </w:rPr>
            <w:delText xml:space="preserve">   </w:delText>
          </w:r>
        </w:del>
      </w:ins>
      <w:ins w:id="4002" w:author="CCCF" w:date="2023-01-09T22:27:29Z">
        <w:del w:id="4003" w:author="Administrator" w:date="2023-01-14T22:02:16Z">
          <w:r>
            <w:rPr>
              <w:rFonts w:hint="eastAsia" w:hAnsi="Cambria Math" w:cs="Times New Roman"/>
              <w:i/>
              <w:color w:val="auto"/>
              <w:kern w:val="2"/>
              <w:sz w:val="21"/>
              <w:szCs w:val="21"/>
              <w:lang w:val="en-US" w:eastAsia="zh-CN" w:bidi="ar-SA"/>
            </w:rPr>
            <w:delText xml:space="preserve">     </w:delText>
          </w:r>
        </w:del>
      </w:ins>
      <w:ins w:id="4004" w:author="CCCF" w:date="2023-01-09T22:27:30Z">
        <w:del w:id="4005" w:author="Administrator" w:date="2023-01-14T22:02:16Z">
          <w:r>
            <w:rPr>
              <w:rFonts w:hint="eastAsia" w:hAnsi="Cambria Math" w:cs="Times New Roman"/>
              <w:i/>
              <w:color w:val="auto"/>
              <w:kern w:val="2"/>
              <w:sz w:val="21"/>
              <w:szCs w:val="21"/>
              <w:lang w:val="en-US" w:eastAsia="zh-CN" w:bidi="ar-SA"/>
            </w:rPr>
            <w:delText xml:space="preserve">       </w:delText>
          </w:r>
        </w:del>
      </w:ins>
      <w:ins w:id="4006" w:author="CCCF" w:date="2023-01-09T22:27:31Z">
        <w:del w:id="4007" w:author="Administrator" w:date="2023-01-14T22:02:16Z">
          <w:r>
            <w:rPr>
              <w:rFonts w:hint="eastAsia" w:hAnsi="Cambria Math" w:cs="Times New Roman"/>
              <w:i/>
              <w:color w:val="auto"/>
              <w:kern w:val="2"/>
              <w:sz w:val="21"/>
              <w:szCs w:val="21"/>
              <w:lang w:val="en-US" w:eastAsia="zh-CN" w:bidi="ar-SA"/>
            </w:rPr>
            <w:delText xml:space="preserve">   </w:delText>
          </w:r>
        </w:del>
      </w:ins>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center"/>
        <w:textAlignment w:val="auto"/>
        <w:rPr>
          <w:del w:id="4009" w:author="Administrator" w:date="2023-01-14T22:02:16Z"/>
          <w:rFonts w:hint="default" w:ascii="Times New Roman" w:hAnsi="Times New Roman" w:cs="Times New Roman"/>
          <w:i/>
          <w:iCs/>
          <w:color w:val="auto"/>
          <w:kern w:val="2"/>
          <w:sz w:val="21"/>
          <w:szCs w:val="21"/>
          <w:lang w:val="en-US" w:eastAsia="zh-CN"/>
        </w:rPr>
        <w:pPrChange w:id="4008" w:author="Administrator" w:date="2023-01-14T21:51:50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m:oMath>
        <w:del w:id="4010" w:author="Administrator" w:date="2023-01-14T22:02:16Z">
          <m:r>
            <m:rPr/>
            <w:rPr>
              <w:rFonts w:hint="default" w:ascii="Cambria Math" w:hAnsi="Cambria Math" w:cs="Times New Roman"/>
              <w:color w:val="auto"/>
              <w:kern w:val="2"/>
              <w:sz w:val="21"/>
              <w:szCs w:val="21"/>
              <w:lang w:val="en-US" w:eastAsia="zh-CN" w:bidi="ar-SA"/>
            </w:rPr>
            <m:t>Y</m:t>
          </m:r>
        </w:del>
        <w:del w:id="4011" w:author="Administrator" w:date="2023-01-14T22:02:16Z">
          <m:r>
            <m:rPr>
              <m:sty m:val="p"/>
            </m:rPr>
            <w:rPr>
              <w:rFonts w:hint="default" w:ascii="Cambria Math" w:hAnsi="Cambria Math" w:cs="Times New Roman"/>
              <w:color w:val="auto"/>
              <w:kern w:val="2"/>
              <w:sz w:val="21"/>
              <w:szCs w:val="21"/>
              <w:lang w:val="en-US" w:eastAsia="zh-CN" w:bidi="ar-SA"/>
            </w:rPr>
            <m:t>=</m:t>
          </m:r>
        </w:del>
        <m:nary>
          <m:naryPr>
            <m:chr m:val="∑"/>
            <m:limLoc m:val="subSup"/>
            <m:supHide m:val="1"/>
            <m:ctrlPr>
              <w:del w:id="4012" w:author="Administrator" w:date="2023-01-14T22:02:16Z">
                <w:rPr>
                  <w:rFonts w:ascii="Cambria Math" w:hAnsi="Cambria Math" w:cs="Times New Roman"/>
                  <w:i/>
                  <w:color w:val="auto"/>
                  <w:kern w:val="2"/>
                  <w:sz w:val="21"/>
                  <w:szCs w:val="21"/>
                  <w:lang w:val="en-US" w:bidi="ar-SA"/>
                </w:rPr>
              </w:del>
            </m:ctrlPr>
          </m:naryPr>
          <m:sub>
            <w:del w:id="4013" w:author="Administrator" w:date="2023-01-14T22:02:16Z">
              <m:r>
                <m:rPr/>
                <w:rPr>
                  <w:rFonts w:hint="default" w:ascii="Cambria Math" w:hAnsi="Cambria Math" w:cs="Times New Roman"/>
                  <w:color w:val="auto"/>
                  <w:kern w:val="2"/>
                  <w:sz w:val="21"/>
                  <w:szCs w:val="21"/>
                  <w:lang w:val="en-US" w:eastAsia="zh-CN" w:bidi="ar-SA"/>
                </w:rPr>
                <m:t>i</m:t>
              </m:r>
            </w:del>
            <w:del w:id="4014" w:author="Administrator" w:date="2023-01-14T22:02:16Z">
              <m:r>
                <m:rPr/>
                <w:rPr>
                  <w:rFonts w:ascii="Cambria Math" w:hAnsi="Cambria Math" w:cs="Times New Roman"/>
                  <w:color w:val="auto"/>
                  <w:kern w:val="2"/>
                  <w:sz w:val="21"/>
                  <w:szCs w:val="21"/>
                  <w:lang w:val="en-US" w:bidi="ar-SA"/>
                </w:rPr>
                <m:t>∈</m:t>
              </m:r>
            </w:del>
            <m:sSub>
              <m:sSubPr>
                <m:ctrlPr>
                  <w:del w:id="4015" w:author="Administrator" w:date="2023-01-14T22:02:16Z">
                    <w:rPr>
                      <w:rFonts w:ascii="Cambria Math" w:hAnsi="Cambria Math" w:cs="Times New Roman"/>
                      <w:i/>
                      <w:color w:val="auto"/>
                      <w:kern w:val="2"/>
                      <w:sz w:val="21"/>
                      <w:szCs w:val="21"/>
                      <w:lang w:val="en-US" w:bidi="ar-SA"/>
                    </w:rPr>
                  </w:del>
                </m:ctrlPr>
              </m:sSubPr>
              <m:e>
                <w:del w:id="4016" w:author="Administrator" w:date="2023-01-14T22:02:16Z">
                  <m:r>
                    <m:rPr/>
                    <w:rPr>
                      <w:rFonts w:hint="default" w:ascii="Cambria Math" w:hAnsi="Cambria Math" w:cs="Times New Roman"/>
                      <w:color w:val="auto"/>
                      <w:kern w:val="2"/>
                      <w:sz w:val="21"/>
                      <w:szCs w:val="21"/>
                      <w:lang w:val="en-US" w:eastAsia="zh-CN" w:bidi="ar-SA"/>
                    </w:rPr>
                    <m:t>H</m:t>
                  </m:r>
                </w:del>
                <m:ctrlPr>
                  <w:del w:id="4017" w:author="Administrator" w:date="2023-01-14T22:02:16Z">
                    <w:rPr>
                      <w:rFonts w:ascii="Cambria Math" w:hAnsi="Cambria Math" w:cs="Times New Roman"/>
                      <w:i/>
                      <w:color w:val="auto"/>
                      <w:kern w:val="2"/>
                      <w:sz w:val="21"/>
                      <w:szCs w:val="21"/>
                      <w:lang w:val="en-US" w:bidi="ar-SA"/>
                    </w:rPr>
                  </w:del>
                </m:ctrlPr>
              </m:e>
              <m:sub>
                <w:del w:id="4018" w:author="Administrator" w:date="2023-01-14T22:02:16Z">
                  <m:r>
                    <m:rPr/>
                    <w:rPr>
                      <w:rFonts w:hint="default" w:ascii="Cambria Math" w:hAnsi="Cambria Math" w:cs="Times New Roman"/>
                      <w:color w:val="auto"/>
                      <w:kern w:val="2"/>
                      <w:sz w:val="21"/>
                      <w:szCs w:val="21"/>
                      <w:lang w:val="en-US" w:eastAsia="zh-CN" w:bidi="ar-SA"/>
                    </w:rPr>
                    <m:t>v</m:t>
                  </m:r>
                </w:del>
                <m:ctrlPr>
                  <w:del w:id="4019" w:author="Administrator" w:date="2023-01-14T22:02:16Z">
                    <w:rPr>
                      <w:rFonts w:ascii="Cambria Math" w:hAnsi="Cambria Math" w:cs="Times New Roman"/>
                      <w:i/>
                      <w:color w:val="auto"/>
                      <w:kern w:val="2"/>
                      <w:sz w:val="21"/>
                      <w:szCs w:val="21"/>
                      <w:lang w:val="en-US" w:bidi="ar-SA"/>
                    </w:rPr>
                  </w:del>
                </m:ctrlPr>
              </m:sub>
            </m:sSub>
            <m:ctrlPr>
              <w:del w:id="4020" w:author="Administrator" w:date="2023-01-14T22:02:16Z">
                <w:rPr>
                  <w:rFonts w:ascii="Cambria Math" w:hAnsi="Cambria Math" w:cs="Times New Roman"/>
                  <w:i/>
                  <w:color w:val="auto"/>
                  <w:kern w:val="2"/>
                  <w:sz w:val="21"/>
                  <w:szCs w:val="21"/>
                  <w:lang w:val="en-US" w:bidi="ar-SA"/>
                </w:rPr>
              </w:del>
            </m:ctrlPr>
          </m:sub>
          <m:sup>
            <m:ctrlPr>
              <w:del w:id="4021" w:author="Administrator" w:date="2023-01-14T22:02:16Z">
                <w:rPr>
                  <w:rFonts w:ascii="Cambria Math" w:hAnsi="Cambria Math" w:cs="Times New Roman"/>
                  <w:i/>
                  <w:color w:val="auto"/>
                  <w:kern w:val="2"/>
                  <w:sz w:val="21"/>
                  <w:szCs w:val="21"/>
                  <w:lang w:val="en-US" w:bidi="ar-SA"/>
                </w:rPr>
              </w:del>
            </m:ctrlPr>
          </m:sup>
          <m:e>
            <w:del w:id="4022" w:author="Administrator" w:date="2023-01-14T22:02:16Z">
              <m:r>
                <m:rPr/>
                <w:rPr>
                  <w:rFonts w:hint="default" w:ascii="Cambria Math" w:hAnsi="Cambria Math" w:cs="Times New Roman"/>
                  <w:color w:val="auto"/>
                  <w:kern w:val="2"/>
                  <w:sz w:val="21"/>
                  <w:szCs w:val="21"/>
                  <w:lang w:val="en-US" w:eastAsia="zh-CN" w:bidi="ar-SA"/>
                </w:rPr>
                <m:t>(</m:t>
              </m:r>
            </w:del>
            <m:sSubSup>
              <m:sSubSupPr>
                <m:ctrlPr>
                  <w:del w:id="4023" w:author="Administrator" w:date="2023-01-14T22:02:16Z">
                    <w:rPr>
                      <w:rFonts w:hint="default" w:ascii="Cambria Math" w:hAnsi="Cambria Math" w:cs="Times New Roman"/>
                      <w:i/>
                      <w:color w:val="auto"/>
                      <w:kern w:val="2"/>
                      <w:sz w:val="21"/>
                      <w:szCs w:val="21"/>
                      <w:lang w:val="en-US" w:eastAsia="zh-CN" w:bidi="ar-SA"/>
                    </w:rPr>
                  </w:del>
                </m:ctrlPr>
              </m:sSubSupPr>
              <m:e>
                <w:del w:id="4024" w:author="Administrator" w:date="2023-01-14T22:02:16Z">
                  <m:r>
                    <m:rPr/>
                    <w:rPr>
                      <w:rFonts w:hint="default" w:ascii="Cambria Math" w:hAnsi="Cambria Math" w:cs="Times New Roman"/>
                      <w:color w:val="auto"/>
                      <w:kern w:val="2"/>
                      <w:sz w:val="21"/>
                      <w:szCs w:val="21"/>
                      <w:lang w:val="en-US" w:eastAsia="zh-CN" w:bidi="ar-SA"/>
                    </w:rPr>
                    <m:t>z</m:t>
                  </m:r>
                </w:del>
                <m:ctrlPr>
                  <w:del w:id="4025" w:author="Administrator" w:date="2023-01-14T22:02:16Z">
                    <w:rPr>
                      <w:rFonts w:hint="default" w:ascii="Cambria Math" w:hAnsi="Cambria Math" w:cs="Times New Roman"/>
                      <w:i/>
                      <w:color w:val="auto"/>
                      <w:kern w:val="2"/>
                      <w:sz w:val="21"/>
                      <w:szCs w:val="21"/>
                      <w:lang w:val="en-US" w:eastAsia="zh-CN" w:bidi="ar-SA"/>
                    </w:rPr>
                  </w:del>
                </m:ctrlPr>
              </m:e>
              <m:sub>
                <w:del w:id="4026" w:author="Administrator" w:date="2023-01-14T22:02:16Z">
                  <m:r>
                    <m:rPr/>
                    <w:rPr>
                      <w:rFonts w:hint="default" w:ascii="Cambria Math" w:hAnsi="Cambria Math" w:cs="Times New Roman"/>
                      <w:color w:val="auto"/>
                      <w:kern w:val="2"/>
                      <w:sz w:val="21"/>
                      <w:szCs w:val="21"/>
                      <w:lang w:val="en-US" w:eastAsia="zh-CN" w:bidi="ar-SA"/>
                    </w:rPr>
                    <m:t>i</m:t>
                  </m:r>
                </w:del>
                <m:ctrlPr>
                  <w:del w:id="4027" w:author="Administrator" w:date="2023-01-14T22:02:16Z">
                    <w:rPr>
                      <w:rFonts w:hint="default" w:ascii="Cambria Math" w:hAnsi="Cambria Math" w:cs="Times New Roman"/>
                      <w:i/>
                      <w:color w:val="auto"/>
                      <w:kern w:val="2"/>
                      <w:sz w:val="21"/>
                      <w:szCs w:val="21"/>
                      <w:lang w:val="en-US" w:eastAsia="zh-CN" w:bidi="ar-SA"/>
                    </w:rPr>
                  </w:del>
                </m:ctrlPr>
              </m:sub>
              <m:sup>
                <w:del w:id="4028" w:author="Administrator" w:date="2023-01-14T22:02:16Z">
                  <m:r>
                    <m:rPr/>
                    <w:rPr>
                      <w:rFonts w:hint="default" w:ascii="Cambria Math" w:hAnsi="Cambria Math" w:cs="Times New Roman"/>
                      <w:color w:val="auto"/>
                      <w:kern w:val="2"/>
                      <w:sz w:val="21"/>
                      <w:szCs w:val="21"/>
                      <w:lang w:val="en-US" w:eastAsia="zh-CN" w:bidi="ar-SA"/>
                    </w:rPr>
                    <m:t>v</m:t>
                  </m:r>
                </w:del>
                <m:ctrlPr>
                  <w:del w:id="4029" w:author="Administrator" w:date="2023-01-14T22:02:16Z">
                    <w:rPr>
                      <w:rFonts w:hint="default" w:ascii="Cambria Math" w:hAnsi="Cambria Math" w:cs="Times New Roman"/>
                      <w:i/>
                      <w:color w:val="auto"/>
                      <w:kern w:val="2"/>
                      <w:sz w:val="21"/>
                      <w:szCs w:val="21"/>
                      <w:lang w:val="en-US" w:eastAsia="zh-CN" w:bidi="ar-SA"/>
                    </w:rPr>
                  </w:del>
                </m:ctrlPr>
              </m:sup>
            </m:sSubSup>
            <w:del w:id="4030" w:author="Administrator" w:date="2023-01-14T22:02:16Z">
              <m:r>
                <m:rPr/>
                <w:rPr>
                  <w:rFonts w:hint="default" w:ascii="Cambria Math" w:hAnsi="Cambria Math" w:cs="Times New Roman"/>
                  <w:color w:val="auto"/>
                  <w:kern w:val="2"/>
                  <w:sz w:val="21"/>
                  <w:szCs w:val="21"/>
                  <w:lang w:val="en-US" w:eastAsia="zh-CN" w:bidi="ar-SA"/>
                </w:rPr>
                <m:t>−</m:t>
              </m:r>
            </w:del>
            <m:sSub>
              <m:sSubPr>
                <m:ctrlPr>
                  <w:del w:id="4031" w:author="Administrator" w:date="2023-01-14T22:02:16Z">
                    <w:rPr>
                      <w:rFonts w:hint="default" w:ascii="Cambria Math" w:hAnsi="Cambria Math" w:cs="Times New Roman"/>
                      <w:i/>
                      <w:color w:val="auto"/>
                      <w:kern w:val="2"/>
                      <w:sz w:val="21"/>
                      <w:szCs w:val="21"/>
                      <w:lang w:val="en-US" w:eastAsia="zh-CN" w:bidi="ar-SA"/>
                    </w:rPr>
                  </w:del>
                </m:ctrlPr>
              </m:sSubPr>
              <m:e>
                <w:del w:id="4032" w:author="Administrator" w:date="2023-01-14T22:02:16Z">
                  <m:r>
                    <m:rPr/>
                    <w:rPr>
                      <w:rFonts w:hint="default" w:ascii="Cambria Math" w:hAnsi="Cambria Math" w:cs="Times New Roman"/>
                      <w:color w:val="auto"/>
                      <w:kern w:val="2"/>
                      <w:sz w:val="21"/>
                      <w:szCs w:val="21"/>
                      <w:lang w:val="en-US" w:eastAsia="zh-CN" w:bidi="ar-SA"/>
                    </w:rPr>
                    <m:t>s</m:t>
                  </m:r>
                </w:del>
                <m:ctrlPr>
                  <w:del w:id="4033" w:author="Administrator" w:date="2023-01-14T22:02:16Z">
                    <w:rPr>
                      <w:rFonts w:hint="default" w:ascii="Cambria Math" w:hAnsi="Cambria Math" w:cs="Times New Roman"/>
                      <w:i/>
                      <w:color w:val="auto"/>
                      <w:kern w:val="2"/>
                      <w:sz w:val="21"/>
                      <w:szCs w:val="21"/>
                      <w:lang w:val="en-US" w:eastAsia="zh-CN" w:bidi="ar-SA"/>
                    </w:rPr>
                  </w:del>
                </m:ctrlPr>
              </m:e>
              <m:sub>
                <w:del w:id="4034" w:author="Administrator" w:date="2023-01-14T22:02:16Z">
                  <m:r>
                    <m:rPr/>
                    <w:rPr>
                      <w:rFonts w:hint="default" w:ascii="Cambria Math" w:hAnsi="Cambria Math" w:cs="Times New Roman"/>
                      <w:color w:val="auto"/>
                      <w:kern w:val="2"/>
                      <w:sz w:val="21"/>
                      <w:szCs w:val="21"/>
                      <w:lang w:val="en-US" w:eastAsia="zh-CN" w:bidi="ar-SA"/>
                    </w:rPr>
                    <m:t>i</m:t>
                  </m:r>
                </w:del>
                <m:ctrlPr>
                  <w:del w:id="4035" w:author="Administrator" w:date="2023-01-14T22:02:16Z">
                    <w:rPr>
                      <w:rFonts w:hint="default" w:ascii="Cambria Math" w:hAnsi="Cambria Math" w:cs="Times New Roman"/>
                      <w:i/>
                      <w:color w:val="auto"/>
                      <w:kern w:val="2"/>
                      <w:sz w:val="21"/>
                      <w:szCs w:val="21"/>
                      <w:lang w:val="en-US" w:eastAsia="zh-CN" w:bidi="ar-SA"/>
                    </w:rPr>
                  </w:del>
                </m:ctrlPr>
              </m:sub>
            </m:sSub>
            <w:del w:id="4036" w:author="Administrator" w:date="2023-01-14T22:02:16Z">
              <m:r>
                <m:rPr/>
                <w:rPr>
                  <w:rFonts w:hint="default" w:ascii="Cambria Math" w:hAnsi="Cambria Math" w:cs="Times New Roman"/>
                  <w:color w:val="auto"/>
                  <w:kern w:val="2"/>
                  <w:sz w:val="21"/>
                  <w:szCs w:val="21"/>
                  <w:lang w:val="en-US" w:eastAsia="zh-CN" w:bidi="ar-SA"/>
                </w:rPr>
                <m:t>)</m:t>
              </m:r>
            </w:del>
            <m:sSub>
              <m:sSubPr>
                <m:ctrlPr>
                  <w:del w:id="4037" w:author="Administrator" w:date="2023-01-14T22:02:16Z">
                    <w:rPr>
                      <w:rFonts w:ascii="Cambria Math" w:hAnsi="Cambria Math" w:cs="Times New Roman"/>
                      <w:i/>
                      <w:color w:val="auto"/>
                      <w:kern w:val="2"/>
                      <w:sz w:val="21"/>
                      <w:szCs w:val="21"/>
                      <w:lang w:val="en-US"/>
                    </w:rPr>
                  </w:del>
                </m:ctrlPr>
              </m:sSubPr>
              <m:e>
                <w:del w:id="4038" w:author="Administrator" w:date="2023-01-14T22:02:16Z">
                  <m:r>
                    <m:rPr/>
                    <w:rPr>
                      <w:rFonts w:ascii="Cambria Math" w:hAnsi="Cambria Math" w:cs="Times New Roman"/>
                      <w:color w:val="auto"/>
                      <w:kern w:val="2"/>
                      <w:sz w:val="21"/>
                      <w:szCs w:val="21"/>
                      <w:lang w:val="en-US"/>
                    </w:rPr>
                    <m:t>τ</m:t>
                  </m:r>
                </w:del>
                <m:ctrlPr>
                  <w:del w:id="4039" w:author="Administrator" w:date="2023-01-14T22:02:16Z">
                    <w:rPr>
                      <w:rFonts w:ascii="Cambria Math" w:hAnsi="Cambria Math" w:cs="Times New Roman"/>
                      <w:i/>
                      <w:color w:val="auto"/>
                      <w:kern w:val="2"/>
                      <w:sz w:val="21"/>
                      <w:szCs w:val="21"/>
                      <w:lang w:val="en-US"/>
                    </w:rPr>
                  </w:del>
                </m:ctrlPr>
              </m:e>
              <m:sub>
                <w:del w:id="4040" w:author="Administrator" w:date="2023-01-14T22:02:16Z">
                  <m:r>
                    <m:rPr/>
                    <w:rPr>
                      <w:rFonts w:hint="default" w:ascii="Cambria Math" w:hAnsi="Cambria Math" w:cs="Times New Roman"/>
                      <w:color w:val="auto"/>
                      <w:kern w:val="2"/>
                      <w:sz w:val="21"/>
                      <w:szCs w:val="21"/>
                      <w:lang w:val="en-US" w:eastAsia="zh-CN"/>
                    </w:rPr>
                    <m:t>v</m:t>
                  </m:r>
                </w:del>
                <m:ctrlPr>
                  <w:del w:id="4041" w:author="Administrator" w:date="2023-01-14T22:02:16Z">
                    <w:rPr>
                      <w:rFonts w:ascii="Cambria Math" w:hAnsi="Cambria Math" w:cs="Times New Roman"/>
                      <w:i/>
                      <w:color w:val="auto"/>
                      <w:kern w:val="2"/>
                      <w:sz w:val="21"/>
                      <w:szCs w:val="21"/>
                      <w:lang w:val="en-US"/>
                    </w:rPr>
                  </w:del>
                </m:ctrlPr>
              </m:sub>
            </m:sSub>
            <m:ctrlPr>
              <w:del w:id="4042" w:author="Administrator" w:date="2023-01-14T22:02:16Z">
                <w:rPr>
                  <w:rFonts w:ascii="Cambria Math" w:hAnsi="Cambria Math" w:cs="Times New Roman"/>
                  <w:i/>
                  <w:color w:val="auto"/>
                  <w:kern w:val="2"/>
                  <w:sz w:val="21"/>
                  <w:szCs w:val="21"/>
                  <w:lang w:val="en-US" w:bidi="ar-SA"/>
                </w:rPr>
              </w:del>
            </m:ctrlPr>
          </m:e>
        </m:nary>
      </m:oMath>
      <w:del w:id="4043" w:author="Administrator" w:date="2023-01-14T22:02:16Z">
        <w:r>
          <w:rPr>
            <w:rFonts w:hint="default" w:ascii="Times New Roman" w:hAnsi="Times New Roman" w:cs="Times New Roman"/>
            <w:i w:val="0"/>
            <w:color w:val="auto"/>
            <w:kern w:val="2"/>
            <w:sz w:val="21"/>
            <w:szCs w:val="21"/>
            <w:lang w:val="en-US" w:eastAsia="zh-CN" w:bidi="ar-SA"/>
          </w:rPr>
          <w:delText xml:space="preserve">            </w:delText>
        </w:r>
      </w:del>
      <w:del w:id="4044" w:author="Administrator" w:date="2023-01-14T22:02:16Z">
        <w:r>
          <w:rPr>
            <w:rFonts w:hint="default" w:ascii="Times New Roman" w:hAnsi="Times New Roman" w:cs="Times New Roman"/>
            <w:i w:val="0"/>
            <w:iCs/>
            <w:color w:val="auto"/>
            <w:kern w:val="2"/>
            <w:sz w:val="21"/>
            <w:szCs w:val="21"/>
            <w:lang w:val="en-US" w:eastAsia="zh-CN" w:bidi="ar-SA"/>
          </w:rPr>
          <w:delText>(3)</w:delText>
        </w:r>
      </w:del>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ins w:id="4046" w:author="Administrator" w:date="2023-01-14T22:02:20Z"/>
          <w:rFonts w:hint="default" w:ascii="Times New Roman" w:hAnsi="Times New Roman" w:cs="Times New Roman"/>
          <w:i w:val="0"/>
          <w:color w:val="auto"/>
          <w:kern w:val="2"/>
          <w:sz w:val="21"/>
          <w:szCs w:val="21"/>
          <w:lang w:val="en-US" w:eastAsia="zh-CN"/>
        </w:rPr>
        <w:pPrChange w:id="4045" w:author="CCCF" w:date="2023-01-10T20:59:16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ins w:id="4047" w:author="CCCF" w:date="2023-01-10T21:00:17Z">
        <w:r>
          <w:rPr>
            <w:rFonts w:hint="eastAsia" w:ascii="Times New Roman" w:hAnsi="Times New Roman" w:cs="Times New Roman"/>
            <w:i w:val="0"/>
            <w:color w:val="auto"/>
            <w:kern w:val="2"/>
            <w:sz w:val="21"/>
            <w:szCs w:val="21"/>
            <w:lang w:val="en-US" w:eastAsia="zh-CN"/>
          </w:rPr>
          <w:t>模型</w:t>
        </w:r>
      </w:ins>
      <w:r>
        <w:rPr>
          <w:rFonts w:hint="default" w:ascii="Times New Roman" w:hAnsi="Times New Roman" w:cs="Times New Roman"/>
          <w:i w:val="0"/>
          <w:color w:val="auto"/>
          <w:kern w:val="2"/>
          <w:sz w:val="21"/>
          <w:szCs w:val="21"/>
          <w:lang w:val="en-US" w:eastAsia="zh-CN"/>
        </w:rPr>
        <w:t>中</w:t>
      </w:r>
      <w:ins w:id="4048" w:author="CCCF" w:date="2023-01-10T21:00:22Z">
        <w:r>
          <w:rPr>
            <w:rFonts w:hint="eastAsia" w:ascii="Times New Roman" w:hAnsi="Times New Roman" w:cs="Times New Roman"/>
            <w:i w:val="0"/>
            <w:color w:val="auto"/>
            <w:kern w:val="2"/>
            <w:sz w:val="21"/>
            <w:szCs w:val="21"/>
            <w:lang w:val="en-US" w:eastAsia="zh-CN"/>
          </w:rPr>
          <w:t>隐变量</w:t>
        </w:r>
      </w:ins>
      <m:oMath>
        <m:r>
          <m:rPr/>
          <w:rPr>
            <w:rFonts w:ascii="Cambria Math" w:hAnsi="Cambria Math" w:cs="Times New Roman"/>
            <w:color w:val="auto"/>
            <w:kern w:val="2"/>
            <w:sz w:val="21"/>
            <w:szCs w:val="21"/>
            <w:lang w:val="en-US"/>
          </w:rPr>
          <m:t>τ</m:t>
        </m:r>
      </m:oMath>
      <w:r>
        <w:rPr>
          <w:rFonts w:hint="default" w:ascii="Times New Roman" w:hAnsi="Times New Roman" w:cs="Times New Roman"/>
          <w:i w:val="0"/>
          <w:color w:val="auto"/>
          <w:kern w:val="2"/>
          <w:sz w:val="21"/>
          <w:szCs w:val="21"/>
          <w:lang w:val="en-US" w:eastAsia="zh-CN"/>
        </w:rPr>
        <w:t>的</w:t>
      </w:r>
      <w:del w:id="4049" w:author="CCCF" w:date="2023-01-10T21:00:55Z">
        <w:r>
          <w:rPr>
            <w:rFonts w:hint="default" w:ascii="Times New Roman" w:hAnsi="Times New Roman" w:cs="Times New Roman"/>
            <w:i w:val="0"/>
            <w:color w:val="auto"/>
            <w:kern w:val="2"/>
            <w:sz w:val="21"/>
            <w:szCs w:val="21"/>
            <w:lang w:val="en-US" w:eastAsia="zh-CN"/>
          </w:rPr>
          <w:delText>隐含变量的</w:delText>
        </w:r>
      </w:del>
      <w:r>
        <w:rPr>
          <w:rFonts w:hint="default" w:ascii="Times New Roman" w:hAnsi="Times New Roman" w:cs="Times New Roman"/>
          <w:i w:val="0"/>
          <w:color w:val="auto"/>
          <w:kern w:val="2"/>
          <w:sz w:val="21"/>
          <w:szCs w:val="21"/>
          <w:lang w:val="en-US" w:eastAsia="zh-CN"/>
        </w:rPr>
        <w:t>后验分布</w:t>
      </w:r>
      <w:ins w:id="4050" w:author="CCCF" w:date="2023-01-10T21:01:00Z">
        <w:r>
          <w:rPr>
            <w:rFonts w:hint="eastAsia" w:ascii="Times New Roman" w:hAnsi="Times New Roman" w:cs="Times New Roman"/>
            <w:i w:val="0"/>
            <w:color w:val="auto"/>
            <w:kern w:val="2"/>
            <w:sz w:val="21"/>
            <w:szCs w:val="21"/>
            <w:lang w:val="en-US" w:eastAsia="zh-CN"/>
          </w:rPr>
          <w:t>的</w:t>
        </w:r>
      </w:ins>
      <w:r>
        <w:rPr>
          <w:rFonts w:hint="default" w:ascii="Times New Roman" w:hAnsi="Times New Roman" w:cs="Times New Roman"/>
          <w:i w:val="0"/>
          <w:color w:val="auto"/>
          <w:kern w:val="2"/>
          <w:sz w:val="21"/>
          <w:szCs w:val="21"/>
          <w:lang w:val="en-US" w:eastAsia="zh-CN"/>
        </w:rPr>
        <w:t>推断结果如下：</w:t>
      </w:r>
    </w:p>
    <w:tbl>
      <w:tblPr>
        <w:tblStyle w:val="11"/>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4051" w:author="Administrator" w:date="2023-01-14T22:32:37Z">
          <w:tblPr>
            <w:tblStyle w:val="1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3759"/>
        <w:gridCol w:w="705"/>
        <w:tblGridChange w:id="4052">
          <w:tblGrid>
            <w:gridCol w:w="8345"/>
            <w:gridCol w:w="79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054" w:author="Administrator" w:date="2023-01-14T22:32:3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4053" w:author="Administrator" w:date="2023-01-14T22:02:25Z"/>
        </w:trPr>
        <w:tc>
          <w:tcPr>
            <w:tcW w:w="4210" w:type="pct"/>
            <w:tcBorders>
              <w:top w:val="nil"/>
              <w:left w:val="nil"/>
              <w:bottom w:val="nil"/>
              <w:right w:val="nil"/>
            </w:tcBorders>
            <w:tcPrChange w:id="4055" w:author="Administrator" w:date="2023-01-14T22:32:37Z">
              <w:tcPr>
                <w:tcW w:w="4564" w:type="pct"/>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ins w:id="4056" w:author="Administrator" w:date="2023-01-14T22:02:25Z"/>
                <w:rFonts w:hint="default" w:ascii="Times New Roman" w:hAnsi="Times New Roman" w:cs="Times New Roman"/>
                <w:color w:val="auto"/>
                <w:kern w:val="2"/>
                <w:sz w:val="21"/>
                <w:szCs w:val="21"/>
                <w:vertAlign w:val="baseline"/>
                <w:lang w:val="en-US" w:eastAsia="zh-CN"/>
              </w:rPr>
            </w:pPr>
            <m:oMath>
              <w:ins w:id="4057" w:author="Administrator" w:date="2023-01-14T22:02:32Z">
                <m:r>
                  <m:rPr/>
                  <w:rPr>
                    <w:rFonts w:ascii="Cambria Math" w:hAnsi="Cambria Math" w:cs="Times New Roman"/>
                    <w:color w:val="auto"/>
                    <w:kern w:val="2"/>
                    <w:sz w:val="21"/>
                    <w:szCs w:val="21"/>
                    <w:lang w:val="en-US"/>
                  </w:rPr>
                  <m:t>τ</m:t>
                </m:r>
              </w:ins>
              <w:ins w:id="4058" w:author="Administrator" w:date="2023-01-14T22:02:32Z">
                <m:r>
                  <m:rPr/>
                  <w:rPr>
                    <w:rFonts w:ascii="Cambria Math" w:hAnsi="Cambria Math" w:cs="Times New Roman"/>
                    <w:color w:val="auto"/>
                    <w:kern w:val="2"/>
                    <w:sz w:val="21"/>
                    <w:szCs w:val="21"/>
                    <w:lang w:val="en-US" w:bidi="ar-SA"/>
                  </w:rPr>
                  <m:t>∼</m:t>
                </m:r>
              </w:ins>
              <w:ins w:id="4059" w:author="Administrator" w:date="2023-01-14T22:02:32Z">
                <m:r>
                  <m:rPr/>
                  <w:rPr>
                    <w:rFonts w:ascii="Cambria Math" w:hAnsi="Cambria Math" w:cs="Times New Roman"/>
                    <w:color w:val="auto"/>
                    <w:kern w:val="2"/>
                    <w:sz w:val="21"/>
                    <w:szCs w:val="21"/>
                    <w:lang w:val="en-US"/>
                  </w:rPr>
                  <m:t>Γ</m:t>
                </m:r>
              </w:ins>
              <m:d>
                <m:dPr>
                  <m:ctrlPr>
                    <w:ins w:id="4060" w:author="Administrator" w:date="2023-01-14T22:02:32Z">
                      <w:rPr>
                        <w:rFonts w:ascii="Cambria Math" w:hAnsi="Cambria Math" w:cs="Times New Roman"/>
                        <w:i/>
                        <w:color w:val="auto"/>
                        <w:kern w:val="2"/>
                        <w:sz w:val="21"/>
                        <w:szCs w:val="21"/>
                        <w:lang w:val="en-US"/>
                      </w:rPr>
                    </w:ins>
                  </m:ctrlPr>
                </m:dPr>
                <m:e>
                  <m:f>
                    <m:fPr>
                      <m:ctrlPr>
                        <w:ins w:id="4061" w:author="Administrator" w:date="2023-01-14T22:02:32Z">
                          <w:rPr>
                            <w:rFonts w:ascii="Cambria Math" w:hAnsi="Cambria Math" w:cs="Times New Roman"/>
                            <w:i/>
                            <w:color w:val="auto"/>
                            <w:kern w:val="2"/>
                            <w:sz w:val="21"/>
                            <w:szCs w:val="21"/>
                            <w:lang w:val="en-US"/>
                          </w:rPr>
                        </w:ins>
                      </m:ctrlPr>
                    </m:fPr>
                    <m:num>
                      <m:sSup>
                        <m:sSupPr>
                          <m:ctrlPr>
                            <w:ins w:id="4062" w:author="Administrator" w:date="2023-01-14T22:02:32Z">
                              <w:rPr>
                                <w:rFonts w:ascii="Cambria Math" w:hAnsi="Cambria Math" w:cs="Times New Roman"/>
                                <w:i/>
                                <w:color w:val="auto"/>
                                <w:kern w:val="2"/>
                                <w:sz w:val="21"/>
                                <w:szCs w:val="21"/>
                                <w:lang w:val="en-US"/>
                              </w:rPr>
                            </w:ins>
                          </m:ctrlPr>
                        </m:sSupPr>
                        <m:e>
                          <m:d>
                            <m:dPr>
                              <m:begChr m:val="|"/>
                              <m:endChr m:val="|"/>
                              <m:ctrlPr>
                                <w:ins w:id="4063" w:author="Administrator" w:date="2023-01-14T22:02:32Z">
                                  <w:rPr>
                                    <w:rFonts w:ascii="Cambria Math" w:hAnsi="Cambria Math" w:cs="Times New Roman"/>
                                    <w:i/>
                                    <w:color w:val="auto"/>
                                    <w:kern w:val="2"/>
                                    <w:sz w:val="21"/>
                                    <w:szCs w:val="21"/>
                                    <w:lang w:val="en-US"/>
                                  </w:rPr>
                                </w:ins>
                              </m:ctrlPr>
                            </m:dPr>
                            <m:e>
                              <m:sSub>
                                <m:sSubPr>
                                  <m:ctrlPr>
                                    <w:ins w:id="4064" w:author="Administrator" w:date="2023-01-14T22:02:32Z">
                                      <w:rPr>
                                        <w:rFonts w:ascii="Cambria Math" w:hAnsi="Cambria Math" w:cs="Times New Roman"/>
                                        <w:i/>
                                        <w:color w:val="auto"/>
                                        <w:kern w:val="2"/>
                                        <w:sz w:val="21"/>
                                        <w:szCs w:val="21"/>
                                        <w:lang w:val="en-US"/>
                                      </w:rPr>
                                    </w:ins>
                                  </m:ctrlPr>
                                </m:sSubPr>
                                <m:e>
                                  <w:ins w:id="4065" w:author="Administrator" w:date="2023-01-14T22:02:32Z">
                                    <m:r>
                                      <m:rPr/>
                                      <w:rPr>
                                        <w:rFonts w:hint="default" w:ascii="Cambria Math" w:hAnsi="Cambria Math" w:cs="Times New Roman"/>
                                        <w:color w:val="auto"/>
                                        <w:kern w:val="2"/>
                                        <w:sz w:val="21"/>
                                        <w:szCs w:val="21"/>
                                        <w:lang w:val="en-US" w:eastAsia="zh-CN"/>
                                      </w:rPr>
                                      <m:t>V</m:t>
                                    </m:r>
                                  </w:ins>
                                  <m:ctrlPr>
                                    <w:ins w:id="4066" w:author="Administrator" w:date="2023-01-14T22:02:32Z">
                                      <w:rPr>
                                        <w:rFonts w:ascii="Cambria Math" w:hAnsi="Cambria Math" w:cs="Times New Roman"/>
                                        <w:i/>
                                        <w:color w:val="auto"/>
                                        <w:kern w:val="2"/>
                                        <w:sz w:val="21"/>
                                        <w:szCs w:val="21"/>
                                        <w:lang w:val="en-US"/>
                                      </w:rPr>
                                    </w:ins>
                                  </m:ctrlPr>
                                </m:e>
                                <m:sub>
                                  <w:ins w:id="4067" w:author="Administrator" w:date="2023-01-14T22:02:32Z">
                                    <m:r>
                                      <m:rPr/>
                                      <w:rPr>
                                        <w:rFonts w:hint="default" w:ascii="Cambria Math" w:hAnsi="Cambria Math" w:cs="Times New Roman"/>
                                        <w:color w:val="auto"/>
                                        <w:kern w:val="2"/>
                                        <w:sz w:val="21"/>
                                        <w:szCs w:val="21"/>
                                        <w:lang w:val="en-US" w:eastAsia="zh-CN"/>
                                      </w:rPr>
                                      <m:t>i</m:t>
                                    </m:r>
                                  </w:ins>
                                  <m:ctrlPr>
                                    <w:ins w:id="4068" w:author="Administrator" w:date="2023-01-14T22:02:32Z">
                                      <w:rPr>
                                        <w:rFonts w:ascii="Cambria Math" w:hAnsi="Cambria Math" w:cs="Times New Roman"/>
                                        <w:i/>
                                        <w:color w:val="auto"/>
                                        <w:kern w:val="2"/>
                                        <w:sz w:val="21"/>
                                        <w:szCs w:val="21"/>
                                        <w:lang w:val="en-US"/>
                                      </w:rPr>
                                    </w:ins>
                                  </m:ctrlPr>
                                </m:sub>
                              </m:sSub>
                              <m:ctrlPr>
                                <w:ins w:id="4069" w:author="Administrator" w:date="2023-01-14T22:02:32Z">
                                  <w:rPr>
                                    <w:rFonts w:ascii="Cambria Math" w:hAnsi="Cambria Math" w:cs="Times New Roman"/>
                                    <w:i/>
                                    <w:color w:val="auto"/>
                                    <w:kern w:val="2"/>
                                    <w:sz w:val="21"/>
                                    <w:szCs w:val="21"/>
                                    <w:lang w:val="en-US"/>
                                  </w:rPr>
                                </w:ins>
                              </m:ctrlPr>
                            </m:e>
                          </m:d>
                          <m:ctrlPr>
                            <w:ins w:id="4070" w:author="Administrator" w:date="2023-01-14T22:02:32Z">
                              <w:rPr>
                                <w:rFonts w:ascii="Cambria Math" w:hAnsi="Cambria Math" w:cs="Times New Roman"/>
                                <w:i/>
                                <w:color w:val="auto"/>
                                <w:kern w:val="2"/>
                                <w:sz w:val="21"/>
                                <w:szCs w:val="21"/>
                                <w:lang w:val="en-US"/>
                              </w:rPr>
                            </w:ins>
                          </m:ctrlPr>
                        </m:e>
                        <m:sup>
                          <w:ins w:id="4071" w:author="Administrator" w:date="2023-01-14T22:02:32Z">
                            <m:r>
                              <m:rPr/>
                              <w:rPr>
                                <w:rFonts w:hint="default" w:ascii="Cambria Math" w:hAnsi="Cambria Math" w:cs="Times New Roman"/>
                                <w:color w:val="auto"/>
                                <w:kern w:val="2"/>
                                <w:sz w:val="21"/>
                                <w:szCs w:val="21"/>
                                <w:lang w:val="en-US" w:eastAsia="zh-CN"/>
                              </w:rPr>
                              <m:t>2</m:t>
                            </m:r>
                          </w:ins>
                          <m:ctrlPr>
                            <w:ins w:id="4072" w:author="Administrator" w:date="2023-01-14T22:02:32Z">
                              <w:rPr>
                                <w:rFonts w:ascii="Cambria Math" w:hAnsi="Cambria Math" w:cs="Times New Roman"/>
                                <w:i/>
                                <w:color w:val="auto"/>
                                <w:kern w:val="2"/>
                                <w:sz w:val="21"/>
                                <w:szCs w:val="21"/>
                                <w:lang w:val="en-US"/>
                              </w:rPr>
                            </w:ins>
                          </m:ctrlPr>
                        </m:sup>
                      </m:sSup>
                      <m:ctrlPr>
                        <w:ins w:id="4073" w:author="Administrator" w:date="2023-01-14T22:02:32Z">
                          <w:rPr>
                            <w:rFonts w:ascii="Cambria Math" w:hAnsi="Cambria Math" w:cs="Times New Roman"/>
                            <w:i/>
                            <w:color w:val="auto"/>
                            <w:kern w:val="2"/>
                            <w:sz w:val="21"/>
                            <w:szCs w:val="21"/>
                            <w:lang w:val="en-US"/>
                          </w:rPr>
                        </w:ins>
                      </m:ctrlPr>
                    </m:num>
                    <m:den>
                      <w:ins w:id="4074" w:author="Administrator" w:date="2023-01-14T22:02:32Z">
                        <m:r>
                          <m:rPr/>
                          <w:rPr>
                            <w:rFonts w:hint="default" w:ascii="Cambria Math" w:hAnsi="Cambria Math" w:cs="Times New Roman"/>
                            <w:color w:val="auto"/>
                            <w:kern w:val="2"/>
                            <w:sz w:val="21"/>
                            <w:szCs w:val="21"/>
                            <w:lang w:val="en-US" w:eastAsia="zh-CN"/>
                          </w:rPr>
                          <m:t>2</m:t>
                        </m:r>
                      </w:ins>
                      <m:ctrlPr>
                        <w:ins w:id="4075" w:author="Administrator" w:date="2023-01-14T22:02:32Z">
                          <w:rPr>
                            <w:rFonts w:ascii="Cambria Math" w:hAnsi="Cambria Math" w:cs="Times New Roman"/>
                            <w:i/>
                            <w:color w:val="auto"/>
                            <w:kern w:val="2"/>
                            <w:sz w:val="21"/>
                            <w:szCs w:val="21"/>
                            <w:lang w:val="en-US"/>
                          </w:rPr>
                        </w:ins>
                      </m:ctrlPr>
                    </m:den>
                  </m:f>
                  <w:ins w:id="4076" w:author="Administrator" w:date="2023-01-14T22:02:32Z">
                    <m:r>
                      <m:rPr/>
                      <w:rPr>
                        <w:rFonts w:hint="default" w:ascii="Cambria Math" w:hAnsi="Cambria Math" w:cs="Times New Roman"/>
                        <w:color w:val="auto"/>
                        <w:kern w:val="2"/>
                        <w:sz w:val="21"/>
                        <w:szCs w:val="21"/>
                        <w:lang w:val="en-US" w:eastAsia="zh-CN"/>
                      </w:rPr>
                      <m:t>+</m:t>
                    </m:r>
                  </w:ins>
                  <w:ins w:id="4077" w:author="Administrator" w:date="2023-01-14T22:02:32Z">
                    <m:r>
                      <m:rPr/>
                      <w:rPr>
                        <w:rFonts w:ascii="Cambria Math" w:hAnsi="Cambria Math" w:cs="Times New Roman"/>
                        <w:color w:val="auto"/>
                        <w:kern w:val="2"/>
                        <w:sz w:val="21"/>
                        <w:szCs w:val="21"/>
                        <w:lang w:val="en-US"/>
                      </w:rPr>
                      <m:t>α</m:t>
                    </m:r>
                  </w:ins>
                  <w:ins w:id="4078" w:author="Administrator" w:date="2023-01-14T22:02:32Z">
                    <m:r>
                      <m:rPr/>
                      <w:rPr>
                        <w:rFonts w:hint="default" w:ascii="Cambria Math" w:hAnsi="Cambria Math" w:cs="Times New Roman"/>
                        <w:color w:val="auto"/>
                        <w:kern w:val="2"/>
                        <w:sz w:val="21"/>
                        <w:szCs w:val="21"/>
                        <w:lang w:val="en-US" w:eastAsia="zh-CN"/>
                      </w:rPr>
                      <m:t xml:space="preserve">, </m:t>
                    </m:r>
                  </w:ins>
                  <w:ins w:id="4079" w:author="Administrator" w:date="2023-01-14T22:02:32Z">
                    <m:r>
                      <m:rPr/>
                      <w:rPr>
                        <w:rFonts w:ascii="Cambria Math" w:hAnsi="Cambria Math" w:cs="Times New Roman"/>
                        <w:color w:val="auto"/>
                        <w:kern w:val="2"/>
                        <w:sz w:val="21"/>
                        <w:szCs w:val="21"/>
                        <w:lang w:val="en-US"/>
                      </w:rPr>
                      <m:t>β</m:t>
                    </m:r>
                  </w:ins>
                  <w:ins w:id="4080" w:author="Administrator" w:date="2023-01-14T22:02:32Z">
                    <m:r>
                      <m:rPr/>
                      <w:rPr>
                        <w:rFonts w:hint="default" w:ascii="Cambria Math" w:hAnsi="Cambria Math" w:cs="Times New Roman"/>
                        <w:color w:val="auto"/>
                        <w:kern w:val="2"/>
                        <w:sz w:val="21"/>
                        <w:szCs w:val="21"/>
                        <w:lang w:val="en-US" w:eastAsia="zh-CN"/>
                      </w:rPr>
                      <m:t>+</m:t>
                    </m:r>
                  </w:ins>
                  <m:f>
                    <m:fPr>
                      <m:ctrlPr>
                        <w:ins w:id="4081" w:author="Administrator" w:date="2023-01-14T22:02:32Z">
                          <w:rPr>
                            <w:rFonts w:hint="default" w:ascii="Cambria Math" w:hAnsi="Cambria Math" w:cs="Times New Roman"/>
                            <w:i/>
                            <w:color w:val="auto"/>
                            <w:kern w:val="2"/>
                            <w:sz w:val="21"/>
                            <w:szCs w:val="21"/>
                            <w:lang w:val="en-US" w:eastAsia="zh-CN"/>
                          </w:rPr>
                        </w:ins>
                      </m:ctrlPr>
                    </m:fPr>
                    <m:num>
                      <m:nary>
                        <m:naryPr>
                          <m:chr m:val="∑"/>
                          <m:limLoc m:val="undOvr"/>
                          <m:supHide m:val="1"/>
                          <m:ctrlPr>
                            <w:ins w:id="4082" w:author="Administrator" w:date="2023-01-14T22:02:32Z">
                              <w:rPr>
                                <w:rFonts w:hint="default" w:ascii="Cambria Math" w:hAnsi="Cambria Math" w:cs="Times New Roman"/>
                                <w:i/>
                                <w:color w:val="auto"/>
                                <w:kern w:val="2"/>
                                <w:sz w:val="21"/>
                                <w:szCs w:val="21"/>
                                <w:lang w:val="en-US" w:eastAsia="zh-CN"/>
                              </w:rPr>
                            </w:ins>
                          </m:ctrlPr>
                        </m:naryPr>
                        <m:sub>
                          <w:ins w:id="4083" w:author="Administrator" w:date="2023-01-14T22:02:32Z">
                            <m:r>
                              <m:rPr/>
                              <w:rPr>
                                <w:rFonts w:hint="default" w:ascii="Cambria Math" w:hAnsi="Cambria Math" w:cs="Times New Roman"/>
                                <w:color w:val="auto"/>
                                <w:kern w:val="2"/>
                                <w:sz w:val="21"/>
                                <w:szCs w:val="21"/>
                                <w:lang w:val="en-US" w:eastAsia="zh-CN"/>
                              </w:rPr>
                              <m:t>i</m:t>
                            </m:r>
                          </w:ins>
                          <w:ins w:id="4084" w:author="Administrator" w:date="2023-01-14T22:02:32Z">
                            <m:r>
                              <m:rPr/>
                              <w:rPr>
                                <w:rFonts w:ascii="Cambria Math" w:hAnsi="Cambria Math" w:cs="Times New Roman"/>
                                <w:color w:val="auto"/>
                                <w:kern w:val="2"/>
                                <w:sz w:val="21"/>
                                <w:szCs w:val="21"/>
                                <w:lang w:val="en-US"/>
                              </w:rPr>
                              <m:t>∈</m:t>
                            </m:r>
                          </w:ins>
                          <m:sSub>
                            <m:sSubPr>
                              <m:ctrlPr>
                                <w:ins w:id="4085" w:author="Administrator" w:date="2023-01-14T22:02:32Z">
                                  <w:rPr>
                                    <w:rFonts w:ascii="Cambria Math" w:hAnsi="Cambria Math" w:cs="Times New Roman"/>
                                    <w:i/>
                                    <w:color w:val="auto"/>
                                    <w:kern w:val="2"/>
                                    <w:sz w:val="21"/>
                                    <w:szCs w:val="21"/>
                                    <w:lang w:val="en-US"/>
                                  </w:rPr>
                                </w:ins>
                              </m:ctrlPr>
                            </m:sSubPr>
                            <m:e>
                              <w:ins w:id="4086" w:author="Administrator" w:date="2023-01-14T22:02:32Z">
                                <m:r>
                                  <m:rPr/>
                                  <w:rPr>
                                    <w:rFonts w:hint="default" w:ascii="Cambria Math" w:hAnsi="Cambria Math" w:cs="Times New Roman"/>
                                    <w:color w:val="auto"/>
                                    <w:kern w:val="2"/>
                                    <w:sz w:val="21"/>
                                    <w:szCs w:val="21"/>
                                    <w:lang w:val="en-US" w:eastAsia="zh-CN"/>
                                  </w:rPr>
                                  <m:t>H</m:t>
                                </m:r>
                              </w:ins>
                              <m:ctrlPr>
                                <w:ins w:id="4087" w:author="Administrator" w:date="2023-01-14T22:02:32Z">
                                  <w:rPr>
                                    <w:rFonts w:ascii="Cambria Math" w:hAnsi="Cambria Math" w:cs="Times New Roman"/>
                                    <w:i/>
                                    <w:color w:val="auto"/>
                                    <w:kern w:val="2"/>
                                    <w:sz w:val="21"/>
                                    <w:szCs w:val="21"/>
                                    <w:lang w:val="en-US"/>
                                  </w:rPr>
                                </w:ins>
                              </m:ctrlPr>
                            </m:e>
                            <m:sub>
                              <w:ins w:id="4088" w:author="Administrator" w:date="2023-01-14T22:02:32Z">
                                <m:r>
                                  <m:rPr/>
                                  <w:rPr>
                                    <w:rFonts w:hint="default" w:ascii="Cambria Math" w:hAnsi="Cambria Math" w:cs="Times New Roman"/>
                                    <w:color w:val="auto"/>
                                    <w:kern w:val="2"/>
                                    <w:sz w:val="21"/>
                                    <w:szCs w:val="21"/>
                                    <w:lang w:val="en-US" w:eastAsia="zh-CN"/>
                                  </w:rPr>
                                  <m:t>v</m:t>
                                </m:r>
                              </w:ins>
                              <m:ctrlPr>
                                <w:ins w:id="4089" w:author="Administrator" w:date="2023-01-14T22:02:32Z">
                                  <w:rPr>
                                    <w:rFonts w:ascii="Cambria Math" w:hAnsi="Cambria Math" w:cs="Times New Roman"/>
                                    <w:i/>
                                    <w:color w:val="auto"/>
                                    <w:kern w:val="2"/>
                                    <w:sz w:val="21"/>
                                    <w:szCs w:val="21"/>
                                    <w:lang w:val="en-US"/>
                                  </w:rPr>
                                </w:ins>
                              </m:ctrlPr>
                            </m:sub>
                          </m:sSub>
                          <m:ctrlPr>
                            <w:ins w:id="4090" w:author="Administrator" w:date="2023-01-14T22:02:32Z">
                              <w:rPr>
                                <w:rFonts w:hint="default" w:ascii="Cambria Math" w:hAnsi="Cambria Math" w:cs="Times New Roman"/>
                                <w:i/>
                                <w:color w:val="auto"/>
                                <w:kern w:val="2"/>
                                <w:sz w:val="21"/>
                                <w:szCs w:val="21"/>
                                <w:lang w:val="en-US" w:eastAsia="zh-CN"/>
                              </w:rPr>
                            </w:ins>
                          </m:ctrlPr>
                        </m:sub>
                        <m:sup>
                          <m:ctrlPr>
                            <w:ins w:id="4091" w:author="Administrator" w:date="2023-01-14T22:02:32Z">
                              <w:rPr>
                                <w:rFonts w:hint="default" w:ascii="Cambria Math" w:hAnsi="Cambria Math" w:cs="Times New Roman"/>
                                <w:i/>
                                <w:color w:val="auto"/>
                                <w:kern w:val="2"/>
                                <w:sz w:val="21"/>
                                <w:szCs w:val="21"/>
                                <w:lang w:val="en-US" w:eastAsia="zh-CN"/>
                              </w:rPr>
                            </w:ins>
                          </m:ctrlPr>
                        </m:sup>
                        <m:e>
                          <m:sSup>
                            <m:sSupPr>
                              <m:ctrlPr>
                                <w:ins w:id="4092" w:author="Administrator" w:date="2023-01-14T22:02:32Z">
                                  <w:rPr>
                                    <w:rFonts w:hint="default" w:ascii="Cambria Math" w:hAnsi="Cambria Math" w:cs="Times New Roman"/>
                                    <w:i/>
                                    <w:color w:val="auto"/>
                                    <w:kern w:val="2"/>
                                    <w:sz w:val="21"/>
                                    <w:szCs w:val="21"/>
                                    <w:lang w:val="en-US" w:eastAsia="zh-CN"/>
                                  </w:rPr>
                                </w:ins>
                              </m:ctrlPr>
                            </m:sSupPr>
                            <m:e>
                              <m:d>
                                <m:dPr>
                                  <m:ctrlPr>
                                    <w:ins w:id="4093" w:author="Administrator" w:date="2023-01-14T22:02:32Z">
                                      <w:rPr>
                                        <w:rFonts w:hint="default" w:ascii="Cambria Math" w:hAnsi="Cambria Math" w:cs="Times New Roman"/>
                                        <w:i/>
                                        <w:color w:val="auto"/>
                                        <w:kern w:val="2"/>
                                        <w:sz w:val="21"/>
                                        <w:szCs w:val="21"/>
                                        <w:lang w:val="en-US" w:eastAsia="zh-CN"/>
                                      </w:rPr>
                                    </w:ins>
                                  </m:ctrlPr>
                                </m:dPr>
                                <m:e>
                                  <m:sSubSup>
                                    <m:sSubSupPr>
                                      <m:ctrlPr>
                                        <w:ins w:id="4094" w:author="Administrator" w:date="2023-01-14T22:02:32Z">
                                          <w:rPr>
                                            <w:rFonts w:hint="default" w:ascii="Cambria Math" w:hAnsi="Cambria Math" w:cs="Times New Roman"/>
                                            <w:i/>
                                            <w:color w:val="auto"/>
                                            <w:kern w:val="2"/>
                                            <w:sz w:val="21"/>
                                            <w:szCs w:val="21"/>
                                            <w:lang w:val="en-US" w:eastAsia="zh-CN"/>
                                          </w:rPr>
                                        </w:ins>
                                      </m:ctrlPr>
                                    </m:sSubSupPr>
                                    <m:e>
                                      <w:ins w:id="4095" w:author="Administrator" w:date="2023-01-14T22:02:32Z">
                                        <m:r>
                                          <m:rPr/>
                                          <w:rPr>
                                            <w:rFonts w:hint="default" w:ascii="Cambria Math" w:hAnsi="Cambria Math" w:cs="Times New Roman"/>
                                            <w:color w:val="auto"/>
                                            <w:kern w:val="2"/>
                                            <w:sz w:val="21"/>
                                            <w:szCs w:val="21"/>
                                            <w:lang w:val="en-US" w:eastAsia="zh-CN"/>
                                          </w:rPr>
                                          <m:t>z</m:t>
                                        </m:r>
                                      </w:ins>
                                      <m:ctrlPr>
                                        <w:ins w:id="4096" w:author="Administrator" w:date="2023-01-14T22:02:32Z">
                                          <w:rPr>
                                            <w:rFonts w:hint="default" w:ascii="Cambria Math" w:hAnsi="Cambria Math" w:cs="Times New Roman"/>
                                            <w:i/>
                                            <w:color w:val="auto"/>
                                            <w:kern w:val="2"/>
                                            <w:sz w:val="21"/>
                                            <w:szCs w:val="21"/>
                                            <w:lang w:val="en-US" w:eastAsia="zh-CN"/>
                                          </w:rPr>
                                        </w:ins>
                                      </m:ctrlPr>
                                    </m:e>
                                    <m:sub>
                                      <w:ins w:id="4097" w:author="Administrator" w:date="2023-01-14T22:02:32Z">
                                        <m:r>
                                          <m:rPr/>
                                          <w:rPr>
                                            <w:rFonts w:hint="default" w:ascii="Cambria Math" w:hAnsi="Cambria Math" w:cs="Times New Roman"/>
                                            <w:color w:val="auto"/>
                                            <w:kern w:val="2"/>
                                            <w:sz w:val="21"/>
                                            <w:szCs w:val="21"/>
                                            <w:lang w:val="en-US" w:eastAsia="zh-CN"/>
                                          </w:rPr>
                                          <m:t>i</m:t>
                                        </m:r>
                                      </w:ins>
                                      <m:ctrlPr>
                                        <w:ins w:id="4098" w:author="Administrator" w:date="2023-01-14T22:02:32Z">
                                          <w:rPr>
                                            <w:rFonts w:hint="default" w:ascii="Cambria Math" w:hAnsi="Cambria Math" w:cs="Times New Roman"/>
                                            <w:i/>
                                            <w:color w:val="auto"/>
                                            <w:kern w:val="2"/>
                                            <w:sz w:val="21"/>
                                            <w:szCs w:val="21"/>
                                            <w:lang w:val="en-US" w:eastAsia="zh-CN"/>
                                          </w:rPr>
                                        </w:ins>
                                      </m:ctrlPr>
                                    </m:sub>
                                    <m:sup>
                                      <w:ins w:id="4099" w:author="Administrator" w:date="2023-01-14T22:02:32Z">
                                        <m:r>
                                          <m:rPr/>
                                          <w:rPr>
                                            <w:rFonts w:hint="default" w:ascii="Cambria Math" w:hAnsi="Cambria Math" w:cs="Times New Roman"/>
                                            <w:color w:val="auto"/>
                                            <w:kern w:val="2"/>
                                            <w:sz w:val="21"/>
                                            <w:szCs w:val="21"/>
                                            <w:lang w:val="en-US" w:eastAsia="zh-CN"/>
                                          </w:rPr>
                                          <m:t>v</m:t>
                                        </m:r>
                                      </w:ins>
                                      <m:ctrlPr>
                                        <w:ins w:id="4100" w:author="Administrator" w:date="2023-01-14T22:02:32Z">
                                          <w:rPr>
                                            <w:rFonts w:hint="default" w:ascii="Cambria Math" w:hAnsi="Cambria Math" w:cs="Times New Roman"/>
                                            <w:i/>
                                            <w:color w:val="auto"/>
                                            <w:kern w:val="2"/>
                                            <w:sz w:val="21"/>
                                            <w:szCs w:val="21"/>
                                            <w:lang w:val="en-US" w:eastAsia="zh-CN"/>
                                          </w:rPr>
                                        </w:ins>
                                      </m:ctrlPr>
                                    </m:sup>
                                  </m:sSubSup>
                                  <w:ins w:id="4101" w:author="Administrator" w:date="2023-01-14T22:02:32Z">
                                    <m:r>
                                      <m:rPr/>
                                      <w:rPr>
                                        <w:rFonts w:hint="default" w:ascii="Cambria Math" w:hAnsi="Cambria Math" w:cs="Times New Roman"/>
                                        <w:color w:val="auto"/>
                                        <w:kern w:val="2"/>
                                        <w:sz w:val="21"/>
                                        <w:szCs w:val="21"/>
                                        <w:lang w:val="en-US" w:eastAsia="zh-CN"/>
                                      </w:rPr>
                                      <m:t>−</m:t>
                                    </m:r>
                                  </w:ins>
                                  <m:sSub>
                                    <m:sSubPr>
                                      <m:ctrlPr>
                                        <w:ins w:id="4102" w:author="Administrator" w:date="2023-01-14T22:02:32Z">
                                          <w:rPr>
                                            <w:rFonts w:hint="default" w:ascii="Cambria Math" w:hAnsi="Cambria Math" w:cs="Times New Roman"/>
                                            <w:i/>
                                            <w:color w:val="auto"/>
                                            <w:kern w:val="2"/>
                                            <w:sz w:val="21"/>
                                            <w:szCs w:val="21"/>
                                            <w:lang w:val="en-US" w:eastAsia="zh-CN"/>
                                          </w:rPr>
                                        </w:ins>
                                      </m:ctrlPr>
                                    </m:sSubPr>
                                    <m:e>
                                      <w:ins w:id="4103" w:author="Administrator" w:date="2023-01-14T22:02:32Z">
                                        <m:r>
                                          <m:rPr/>
                                          <w:rPr>
                                            <w:rFonts w:hint="default" w:ascii="Cambria Math" w:hAnsi="Cambria Math" w:cs="Times New Roman"/>
                                            <w:color w:val="auto"/>
                                            <w:kern w:val="2"/>
                                            <w:sz w:val="21"/>
                                            <w:szCs w:val="21"/>
                                            <w:lang w:val="en-US" w:eastAsia="zh-CN"/>
                                          </w:rPr>
                                          <m:t>s</m:t>
                                        </m:r>
                                      </w:ins>
                                      <m:ctrlPr>
                                        <w:ins w:id="4104" w:author="Administrator" w:date="2023-01-14T22:02:32Z">
                                          <w:rPr>
                                            <w:rFonts w:hint="default" w:ascii="Cambria Math" w:hAnsi="Cambria Math" w:cs="Times New Roman"/>
                                            <w:i/>
                                            <w:color w:val="auto"/>
                                            <w:kern w:val="2"/>
                                            <w:sz w:val="21"/>
                                            <w:szCs w:val="21"/>
                                            <w:lang w:val="en-US" w:eastAsia="zh-CN"/>
                                          </w:rPr>
                                        </w:ins>
                                      </m:ctrlPr>
                                    </m:e>
                                    <m:sub>
                                      <w:ins w:id="4105" w:author="Administrator" w:date="2023-01-14T22:02:32Z">
                                        <m:r>
                                          <m:rPr/>
                                          <w:rPr>
                                            <w:rFonts w:hint="default" w:ascii="Cambria Math" w:hAnsi="Cambria Math" w:cs="Times New Roman"/>
                                            <w:color w:val="auto"/>
                                            <w:kern w:val="2"/>
                                            <w:sz w:val="21"/>
                                            <w:szCs w:val="21"/>
                                            <w:lang w:val="en-US" w:eastAsia="zh-CN"/>
                                          </w:rPr>
                                          <m:t>i</m:t>
                                        </m:r>
                                      </w:ins>
                                      <m:ctrlPr>
                                        <w:ins w:id="4106" w:author="Administrator" w:date="2023-01-14T22:02:32Z">
                                          <w:rPr>
                                            <w:rFonts w:hint="default" w:ascii="Cambria Math" w:hAnsi="Cambria Math" w:cs="Times New Roman"/>
                                            <w:i/>
                                            <w:color w:val="auto"/>
                                            <w:kern w:val="2"/>
                                            <w:sz w:val="21"/>
                                            <w:szCs w:val="21"/>
                                            <w:lang w:val="en-US" w:eastAsia="zh-CN"/>
                                          </w:rPr>
                                        </w:ins>
                                      </m:ctrlPr>
                                    </m:sub>
                                  </m:sSub>
                                  <w:ins w:id="4107" w:author="Administrator" w:date="2023-01-14T22:02:32Z">
                                    <m:r>
                                      <m:rPr/>
                                      <w:rPr>
                                        <w:rFonts w:hint="default" w:ascii="Cambria Math" w:hAnsi="Cambria Math" w:cs="Times New Roman"/>
                                        <w:color w:val="auto"/>
                                        <w:kern w:val="2"/>
                                        <w:sz w:val="21"/>
                                        <w:szCs w:val="21"/>
                                        <w:lang w:val="en-US" w:eastAsia="zh-CN"/>
                                      </w:rPr>
                                      <m:t>−</m:t>
                                    </m:r>
                                  </w:ins>
                                  <m:sSub>
                                    <m:sSubPr>
                                      <m:ctrlPr>
                                        <w:ins w:id="4108" w:author="Administrator" w:date="2023-01-14T22:02:32Z">
                                          <w:rPr>
                                            <w:rFonts w:hint="default" w:ascii="Cambria Math" w:hAnsi="Cambria Math" w:cs="Times New Roman"/>
                                            <w:i/>
                                            <w:color w:val="auto"/>
                                            <w:kern w:val="2"/>
                                            <w:sz w:val="21"/>
                                            <w:szCs w:val="21"/>
                                            <w:lang w:val="en-US" w:eastAsia="zh-CN"/>
                                          </w:rPr>
                                        </w:ins>
                                      </m:ctrlPr>
                                    </m:sSubPr>
                                    <m:e>
                                      <w:ins w:id="4109" w:author="Administrator" w:date="2023-01-14T22:02:32Z">
                                        <m:r>
                                          <m:rPr/>
                                          <w:rPr>
                                            <w:rFonts w:hint="default" w:ascii="Cambria Math" w:hAnsi="Cambria Math" w:cs="Times New Roman"/>
                                            <w:color w:val="auto"/>
                                            <w:kern w:val="2"/>
                                            <w:sz w:val="21"/>
                                            <w:szCs w:val="21"/>
                                            <w:lang w:val="en-US" w:eastAsia="zh-CN"/>
                                          </w:rPr>
                                          <m:t>b</m:t>
                                        </m:r>
                                      </w:ins>
                                      <m:ctrlPr>
                                        <w:ins w:id="4110" w:author="Administrator" w:date="2023-01-14T22:02:32Z">
                                          <w:rPr>
                                            <w:rFonts w:hint="default" w:ascii="Cambria Math" w:hAnsi="Cambria Math" w:cs="Times New Roman"/>
                                            <w:i/>
                                            <w:color w:val="auto"/>
                                            <w:kern w:val="2"/>
                                            <w:sz w:val="21"/>
                                            <w:szCs w:val="21"/>
                                            <w:lang w:val="en-US" w:eastAsia="zh-CN"/>
                                          </w:rPr>
                                        </w:ins>
                                      </m:ctrlPr>
                                    </m:e>
                                    <m:sub>
                                      <w:ins w:id="4111" w:author="Administrator" w:date="2023-01-14T22:02:32Z">
                                        <m:r>
                                          <m:rPr/>
                                          <w:rPr>
                                            <w:rFonts w:hint="default" w:ascii="Cambria Math" w:hAnsi="Cambria Math" w:cs="Times New Roman"/>
                                            <w:color w:val="auto"/>
                                            <w:kern w:val="2"/>
                                            <w:sz w:val="21"/>
                                            <w:szCs w:val="21"/>
                                            <w:lang w:val="en-US" w:eastAsia="zh-CN"/>
                                          </w:rPr>
                                          <m:t>v</m:t>
                                        </m:r>
                                      </w:ins>
                                      <m:ctrlPr>
                                        <w:ins w:id="4112" w:author="Administrator" w:date="2023-01-14T22:02:32Z">
                                          <w:rPr>
                                            <w:rFonts w:hint="default" w:ascii="Cambria Math" w:hAnsi="Cambria Math" w:cs="Times New Roman"/>
                                            <w:i/>
                                            <w:color w:val="auto"/>
                                            <w:kern w:val="2"/>
                                            <w:sz w:val="21"/>
                                            <w:szCs w:val="21"/>
                                            <w:lang w:val="en-US" w:eastAsia="zh-CN"/>
                                          </w:rPr>
                                        </w:ins>
                                      </m:ctrlPr>
                                    </m:sub>
                                  </m:sSub>
                                  <m:ctrlPr>
                                    <w:ins w:id="4113" w:author="Administrator" w:date="2023-01-14T22:02:32Z">
                                      <w:rPr>
                                        <w:rFonts w:hint="default" w:ascii="Cambria Math" w:hAnsi="Cambria Math" w:cs="Times New Roman"/>
                                        <w:i/>
                                        <w:color w:val="auto"/>
                                        <w:kern w:val="2"/>
                                        <w:sz w:val="21"/>
                                        <w:szCs w:val="21"/>
                                        <w:lang w:val="en-US" w:eastAsia="zh-CN"/>
                                      </w:rPr>
                                    </w:ins>
                                  </m:ctrlPr>
                                </m:e>
                              </m:d>
                              <m:ctrlPr>
                                <w:ins w:id="4114" w:author="Administrator" w:date="2023-01-14T22:02:32Z">
                                  <w:rPr>
                                    <w:rFonts w:hint="default" w:ascii="Cambria Math" w:hAnsi="Cambria Math" w:cs="Times New Roman"/>
                                    <w:i/>
                                    <w:color w:val="auto"/>
                                    <w:kern w:val="2"/>
                                    <w:sz w:val="21"/>
                                    <w:szCs w:val="21"/>
                                    <w:lang w:val="en-US" w:eastAsia="zh-CN"/>
                                  </w:rPr>
                                </w:ins>
                              </m:ctrlPr>
                            </m:e>
                            <m:sup>
                              <w:ins w:id="4115" w:author="Administrator" w:date="2023-01-14T22:02:32Z">
                                <m:r>
                                  <m:rPr/>
                                  <w:rPr>
                                    <w:rFonts w:hint="default" w:ascii="Cambria Math" w:hAnsi="Cambria Math" w:cs="Times New Roman"/>
                                    <w:color w:val="auto"/>
                                    <w:kern w:val="2"/>
                                    <w:sz w:val="21"/>
                                    <w:szCs w:val="21"/>
                                    <w:lang w:val="en-US" w:eastAsia="zh-CN"/>
                                  </w:rPr>
                                  <m:t>2</m:t>
                                </m:r>
                              </w:ins>
                              <m:ctrlPr>
                                <w:ins w:id="4116" w:author="Administrator" w:date="2023-01-14T22:02:32Z">
                                  <w:rPr>
                                    <w:rFonts w:hint="default" w:ascii="Cambria Math" w:hAnsi="Cambria Math" w:cs="Times New Roman"/>
                                    <w:i/>
                                    <w:color w:val="auto"/>
                                    <w:kern w:val="2"/>
                                    <w:sz w:val="21"/>
                                    <w:szCs w:val="21"/>
                                    <w:lang w:val="en-US" w:eastAsia="zh-CN"/>
                                  </w:rPr>
                                </w:ins>
                              </m:ctrlPr>
                            </m:sup>
                          </m:sSup>
                          <w:ins w:id="4117" w:author="Administrator" w:date="2023-01-14T22:02:32Z">
                            <m:r>
                              <m:rPr/>
                              <w:rPr>
                                <w:rFonts w:hint="default" w:ascii="Cambria Math" w:hAnsi="Cambria Math" w:cs="Times New Roman"/>
                                <w:color w:val="auto"/>
                                <w:kern w:val="2"/>
                                <w:sz w:val="21"/>
                                <w:szCs w:val="21"/>
                                <w:lang w:val="en-US" w:eastAsia="zh-CN"/>
                              </w:rPr>
                              <m:t>+</m:t>
                            </m:r>
                          </w:ins>
                          <m:nary>
                            <m:naryPr>
                              <m:chr m:val="∑"/>
                              <m:limLoc m:val="subSup"/>
                              <m:supHide m:val="1"/>
                              <m:ctrlPr>
                                <w:ins w:id="4118" w:author="Administrator" w:date="2023-01-14T22:02:32Z">
                                  <w:rPr>
                                    <w:rFonts w:hint="default" w:ascii="Cambria Math" w:hAnsi="Cambria Math" w:cs="Times New Roman"/>
                                    <w:i/>
                                    <w:color w:val="auto"/>
                                    <w:kern w:val="2"/>
                                    <w:sz w:val="21"/>
                                    <w:szCs w:val="21"/>
                                    <w:lang w:val="en-US" w:eastAsia="zh-CN"/>
                                  </w:rPr>
                                </w:ins>
                              </m:ctrlPr>
                            </m:naryPr>
                            <m:sub>
                              <w:ins w:id="4119" w:author="Administrator" w:date="2023-01-14T22:02:32Z">
                                <m:r>
                                  <m:rPr/>
                                  <w:rPr>
                                    <w:rFonts w:hint="default" w:ascii="Cambria Math" w:hAnsi="Cambria Math" w:cs="Times New Roman"/>
                                    <w:color w:val="auto"/>
                                    <w:kern w:val="2"/>
                                    <w:sz w:val="21"/>
                                    <w:szCs w:val="21"/>
                                    <w:lang w:val="en-US" w:eastAsia="zh-CN"/>
                                  </w:rPr>
                                  <m:t>i,j</m:t>
                                </m:r>
                              </w:ins>
                              <w:ins w:id="4120" w:author="Administrator" w:date="2023-01-14T22:02:32Z">
                                <m:r>
                                  <m:rPr/>
                                  <w:rPr>
                                    <w:rFonts w:ascii="Cambria Math" w:hAnsi="Cambria Math" w:cs="Times New Roman"/>
                                    <w:color w:val="auto"/>
                                    <w:kern w:val="2"/>
                                    <w:sz w:val="21"/>
                                    <w:szCs w:val="21"/>
                                    <w:lang w:val="en-US"/>
                                  </w:rPr>
                                  <m:t>∈</m:t>
                                </m:r>
                              </w:ins>
                              <m:sSub>
                                <m:sSubPr>
                                  <m:ctrlPr>
                                    <w:ins w:id="4121" w:author="Administrator" w:date="2023-01-14T22:02:32Z">
                                      <w:rPr>
                                        <w:rFonts w:ascii="Cambria Math" w:hAnsi="Cambria Math" w:cs="Times New Roman"/>
                                        <w:i/>
                                        <w:color w:val="auto"/>
                                        <w:kern w:val="2"/>
                                        <w:sz w:val="21"/>
                                        <w:szCs w:val="21"/>
                                        <w:lang w:val="en-US"/>
                                      </w:rPr>
                                    </w:ins>
                                  </m:ctrlPr>
                                </m:sSubPr>
                                <m:e>
                                  <w:ins w:id="4122" w:author="Administrator" w:date="2023-01-14T22:02:32Z">
                                    <m:r>
                                      <m:rPr/>
                                      <w:rPr>
                                        <w:rFonts w:hint="default" w:ascii="Cambria Math" w:hAnsi="Cambria Math" w:cs="Times New Roman"/>
                                        <w:color w:val="auto"/>
                                        <w:kern w:val="2"/>
                                        <w:sz w:val="21"/>
                                        <w:szCs w:val="21"/>
                                        <w:lang w:val="en-US" w:eastAsia="zh-CN"/>
                                      </w:rPr>
                                      <m:t>H</m:t>
                                    </m:r>
                                  </w:ins>
                                  <m:ctrlPr>
                                    <w:ins w:id="4123" w:author="Administrator" w:date="2023-01-14T22:02:32Z">
                                      <w:rPr>
                                        <w:rFonts w:ascii="Cambria Math" w:hAnsi="Cambria Math" w:cs="Times New Roman"/>
                                        <w:i/>
                                        <w:color w:val="auto"/>
                                        <w:kern w:val="2"/>
                                        <w:sz w:val="21"/>
                                        <w:szCs w:val="21"/>
                                        <w:lang w:val="en-US"/>
                                      </w:rPr>
                                    </w:ins>
                                  </m:ctrlPr>
                                </m:e>
                                <m:sub>
                                  <w:ins w:id="4124" w:author="Administrator" w:date="2023-01-14T22:02:32Z">
                                    <m:r>
                                      <m:rPr/>
                                      <w:rPr>
                                        <w:rFonts w:hint="default" w:ascii="Cambria Math" w:hAnsi="Cambria Math" w:cs="Times New Roman"/>
                                        <w:color w:val="auto"/>
                                        <w:kern w:val="2"/>
                                        <w:sz w:val="21"/>
                                        <w:szCs w:val="21"/>
                                        <w:lang w:val="en-US" w:eastAsia="zh-CN"/>
                                      </w:rPr>
                                      <m:t>v</m:t>
                                    </m:r>
                                  </w:ins>
                                  <m:ctrlPr>
                                    <w:ins w:id="4125" w:author="Administrator" w:date="2023-01-14T22:02:32Z">
                                      <w:rPr>
                                        <w:rFonts w:ascii="Cambria Math" w:hAnsi="Cambria Math" w:cs="Times New Roman"/>
                                        <w:i/>
                                        <w:color w:val="auto"/>
                                        <w:kern w:val="2"/>
                                        <w:sz w:val="21"/>
                                        <w:szCs w:val="21"/>
                                        <w:lang w:val="en-US"/>
                                      </w:rPr>
                                    </w:ins>
                                  </m:ctrlPr>
                                </m:sub>
                              </m:sSub>
                              <m:ctrlPr>
                                <w:ins w:id="4126" w:author="Administrator" w:date="2023-01-14T22:02:32Z">
                                  <w:rPr>
                                    <w:rFonts w:hint="default" w:ascii="Cambria Math" w:hAnsi="Cambria Math" w:cs="Times New Roman"/>
                                    <w:i/>
                                    <w:color w:val="auto"/>
                                    <w:kern w:val="2"/>
                                    <w:sz w:val="21"/>
                                    <w:szCs w:val="21"/>
                                    <w:lang w:val="en-US" w:eastAsia="zh-CN"/>
                                  </w:rPr>
                                </w:ins>
                              </m:ctrlPr>
                            </m:sub>
                            <m:sup>
                              <m:ctrlPr>
                                <w:ins w:id="4127" w:author="Administrator" w:date="2023-01-14T22:02:32Z">
                                  <w:rPr>
                                    <w:rFonts w:hint="default" w:ascii="Cambria Math" w:hAnsi="Cambria Math" w:cs="Times New Roman"/>
                                    <w:i/>
                                    <w:color w:val="auto"/>
                                    <w:kern w:val="2"/>
                                    <w:sz w:val="21"/>
                                    <w:szCs w:val="21"/>
                                    <w:lang w:val="en-US" w:eastAsia="zh-CN"/>
                                  </w:rPr>
                                </w:ins>
                              </m:ctrlPr>
                            </m:sup>
                            <m:e>
                              <m:sSup>
                                <m:sSupPr>
                                  <m:ctrlPr>
                                    <w:ins w:id="4128" w:author="Administrator" w:date="2023-01-14T22:02:32Z">
                                      <w:rPr>
                                        <w:rFonts w:hint="default" w:ascii="Cambria Math" w:hAnsi="Cambria Math" w:cs="Times New Roman"/>
                                        <w:i/>
                                        <w:color w:val="auto"/>
                                        <w:kern w:val="2"/>
                                        <w:sz w:val="21"/>
                                        <w:szCs w:val="21"/>
                                        <w:lang w:val="en-US" w:eastAsia="zh-CN"/>
                                      </w:rPr>
                                    </w:ins>
                                  </m:ctrlPr>
                                </m:sSupPr>
                                <m:e>
                                  <m:f>
                                    <m:fPr>
                                      <m:ctrlPr>
                                        <w:ins w:id="4129" w:author="Administrator" w:date="2023-01-14T22:02:32Z">
                                          <w:rPr>
                                            <w:rFonts w:hint="default" w:ascii="Cambria Math" w:hAnsi="Cambria Math" w:cs="Times New Roman"/>
                                            <w:i/>
                                            <w:color w:val="auto"/>
                                            <w:kern w:val="2"/>
                                            <w:sz w:val="21"/>
                                            <w:szCs w:val="21"/>
                                            <w:lang w:val="en-US" w:eastAsia="zh-CN"/>
                                          </w:rPr>
                                        </w:ins>
                                      </m:ctrlPr>
                                    </m:fPr>
                                    <m:num>
                                      <w:ins w:id="4130" w:author="Administrator" w:date="2023-01-14T22:02:32Z">
                                        <m:r>
                                          <m:rPr/>
                                          <w:rPr>
                                            <w:rFonts w:hint="default" w:ascii="Cambria Math" w:hAnsi="Cambria Math" w:cs="Times New Roman"/>
                                            <w:color w:val="auto"/>
                                            <w:kern w:val="2"/>
                                            <w:sz w:val="21"/>
                                            <w:szCs w:val="21"/>
                                            <w:lang w:val="en-US" w:eastAsia="zh-CN"/>
                                          </w:rPr>
                                          <m:t>1</m:t>
                                        </m:r>
                                      </w:ins>
                                      <m:ctrlPr>
                                        <w:ins w:id="4131" w:author="Administrator" w:date="2023-01-14T22:02:32Z">
                                          <w:rPr>
                                            <w:rFonts w:hint="default" w:ascii="Cambria Math" w:hAnsi="Cambria Math" w:cs="Times New Roman"/>
                                            <w:i/>
                                            <w:color w:val="auto"/>
                                            <w:kern w:val="2"/>
                                            <w:sz w:val="21"/>
                                            <w:szCs w:val="21"/>
                                            <w:lang w:val="en-US" w:eastAsia="zh-CN"/>
                                          </w:rPr>
                                        </w:ins>
                                      </m:ctrlPr>
                                    </m:num>
                                    <m:den>
                                      <w:ins w:id="4132" w:author="Administrator" w:date="2023-01-14T22:02:32Z">
                                        <m:r>
                                          <m:rPr/>
                                          <w:rPr>
                                            <w:rFonts w:hint="default" w:ascii="Cambria Math" w:hAnsi="Cambria Math" w:cs="Times New Roman"/>
                                            <w:color w:val="auto"/>
                                            <w:kern w:val="2"/>
                                            <w:sz w:val="21"/>
                                            <w:szCs w:val="21"/>
                                            <w:lang w:val="en-US" w:eastAsia="zh-CN"/>
                                          </w:rPr>
                                          <m:t>2</m:t>
                                        </m:r>
                                      </w:ins>
                                      <m:ctrlPr>
                                        <w:ins w:id="4133" w:author="Administrator" w:date="2023-01-14T22:02:32Z">
                                          <w:rPr>
                                            <w:rFonts w:hint="default" w:ascii="Cambria Math" w:hAnsi="Cambria Math" w:cs="Times New Roman"/>
                                            <w:i/>
                                            <w:color w:val="auto"/>
                                            <w:kern w:val="2"/>
                                            <w:sz w:val="21"/>
                                            <w:szCs w:val="21"/>
                                            <w:lang w:val="en-US" w:eastAsia="zh-CN"/>
                                          </w:rPr>
                                        </w:ins>
                                      </m:ctrlPr>
                                    </m:den>
                                  </m:f>
                                  <m:d>
                                    <m:dPr>
                                      <m:ctrlPr>
                                        <w:ins w:id="4134" w:author="Administrator" w:date="2023-01-14T22:02:32Z">
                                          <w:rPr>
                                            <w:rFonts w:hint="default" w:ascii="Cambria Math" w:hAnsi="Cambria Math" w:cs="Times New Roman"/>
                                            <w:i/>
                                            <w:color w:val="auto"/>
                                            <w:kern w:val="2"/>
                                            <w:sz w:val="21"/>
                                            <w:szCs w:val="21"/>
                                            <w:lang w:val="en-US" w:eastAsia="zh-CN"/>
                                          </w:rPr>
                                        </w:ins>
                                      </m:ctrlPr>
                                    </m:dPr>
                                    <m:e>
                                      <m:sSubSup>
                                        <m:sSubSupPr>
                                          <m:ctrlPr>
                                            <w:ins w:id="4135" w:author="Administrator" w:date="2023-01-14T22:02:32Z">
                                              <w:rPr>
                                                <w:rFonts w:hint="default" w:ascii="Cambria Math" w:hAnsi="Cambria Math" w:cs="Times New Roman"/>
                                                <w:i/>
                                                <w:color w:val="auto"/>
                                                <w:kern w:val="2"/>
                                                <w:sz w:val="21"/>
                                                <w:szCs w:val="21"/>
                                                <w:lang w:val="en-US" w:eastAsia="zh-CN"/>
                                              </w:rPr>
                                            </w:ins>
                                          </m:ctrlPr>
                                        </m:sSubSupPr>
                                        <m:e>
                                          <w:ins w:id="4136" w:author="Administrator" w:date="2023-01-14T22:02:32Z">
                                            <m:r>
                                              <m:rPr/>
                                              <w:rPr>
                                                <w:rFonts w:hint="default" w:ascii="Cambria Math" w:hAnsi="Cambria Math" w:cs="Times New Roman"/>
                                                <w:color w:val="auto"/>
                                                <w:kern w:val="2"/>
                                                <w:sz w:val="21"/>
                                                <w:szCs w:val="21"/>
                                                <w:lang w:val="en-US" w:eastAsia="zh-CN"/>
                                              </w:rPr>
                                              <m:t>d</m:t>
                                            </m:r>
                                          </w:ins>
                                          <m:ctrlPr>
                                            <w:ins w:id="4137" w:author="Administrator" w:date="2023-01-14T22:02:32Z">
                                              <w:rPr>
                                                <w:rFonts w:hint="default" w:ascii="Cambria Math" w:hAnsi="Cambria Math" w:cs="Times New Roman"/>
                                                <w:i/>
                                                <w:color w:val="auto"/>
                                                <w:kern w:val="2"/>
                                                <w:sz w:val="21"/>
                                                <w:szCs w:val="21"/>
                                                <w:lang w:val="en-US" w:eastAsia="zh-CN"/>
                                              </w:rPr>
                                            </w:ins>
                                          </m:ctrlPr>
                                        </m:e>
                                        <m:sub>
                                          <w:ins w:id="4138" w:author="Administrator" w:date="2023-01-14T22:02:32Z">
                                            <m:r>
                                              <m:rPr/>
                                              <w:rPr>
                                                <w:rFonts w:hint="default" w:ascii="Cambria Math" w:hAnsi="Cambria Math" w:cs="Times New Roman"/>
                                                <w:color w:val="auto"/>
                                                <w:kern w:val="2"/>
                                                <w:sz w:val="21"/>
                                                <w:szCs w:val="21"/>
                                                <w:lang w:val="en-US" w:eastAsia="zh-CN"/>
                                              </w:rPr>
                                              <m:t>ij</m:t>
                                            </m:r>
                                          </w:ins>
                                          <m:ctrlPr>
                                            <w:ins w:id="4139" w:author="Administrator" w:date="2023-01-14T22:02:32Z">
                                              <w:rPr>
                                                <w:rFonts w:hint="default" w:ascii="Cambria Math" w:hAnsi="Cambria Math" w:cs="Times New Roman"/>
                                                <w:i/>
                                                <w:color w:val="auto"/>
                                                <w:kern w:val="2"/>
                                                <w:sz w:val="21"/>
                                                <w:szCs w:val="21"/>
                                                <w:lang w:val="en-US" w:eastAsia="zh-CN"/>
                                              </w:rPr>
                                            </w:ins>
                                          </m:ctrlPr>
                                        </m:sub>
                                        <m:sup>
                                          <w:ins w:id="4140" w:author="Administrator" w:date="2023-01-14T22:02:32Z">
                                            <m:r>
                                              <m:rPr/>
                                              <w:rPr>
                                                <w:rFonts w:hint="default" w:ascii="Cambria Math" w:hAnsi="Cambria Math" w:cs="Times New Roman"/>
                                                <w:color w:val="auto"/>
                                                <w:kern w:val="2"/>
                                                <w:sz w:val="21"/>
                                                <w:szCs w:val="21"/>
                                                <w:lang w:val="en-US" w:eastAsia="zh-CN"/>
                                              </w:rPr>
                                              <m:t>v</m:t>
                                            </m:r>
                                          </w:ins>
                                          <m:ctrlPr>
                                            <w:ins w:id="4141" w:author="Administrator" w:date="2023-01-14T22:02:32Z">
                                              <w:rPr>
                                                <w:rFonts w:hint="default" w:ascii="Cambria Math" w:hAnsi="Cambria Math" w:cs="Times New Roman"/>
                                                <w:i/>
                                                <w:color w:val="auto"/>
                                                <w:kern w:val="2"/>
                                                <w:sz w:val="21"/>
                                                <w:szCs w:val="21"/>
                                                <w:lang w:val="en-US" w:eastAsia="zh-CN"/>
                                              </w:rPr>
                                            </w:ins>
                                          </m:ctrlPr>
                                        </m:sup>
                                      </m:sSubSup>
                                      <w:ins w:id="4142" w:author="Administrator" w:date="2023-01-14T22:02:32Z">
                                        <m:r>
                                          <m:rPr/>
                                          <w:rPr>
                                            <w:rFonts w:hint="default" w:ascii="Cambria Math" w:hAnsi="Cambria Math" w:cs="Times New Roman"/>
                                            <w:color w:val="auto"/>
                                            <w:kern w:val="2"/>
                                            <w:sz w:val="21"/>
                                            <w:szCs w:val="21"/>
                                            <w:lang w:val="en-US" w:eastAsia="zh-CN"/>
                                          </w:rPr>
                                          <m:t>−</m:t>
                                        </m:r>
                                      </w:ins>
                                      <m:sSub>
                                        <m:sSubPr>
                                          <m:ctrlPr>
                                            <w:ins w:id="4143" w:author="Administrator" w:date="2023-01-14T22:02:32Z">
                                              <w:rPr>
                                                <w:rFonts w:hint="default" w:ascii="Cambria Math" w:hAnsi="Cambria Math" w:cs="Times New Roman"/>
                                                <w:i/>
                                                <w:color w:val="auto"/>
                                                <w:kern w:val="2"/>
                                                <w:sz w:val="21"/>
                                                <w:szCs w:val="21"/>
                                                <w:lang w:val="en-US" w:eastAsia="zh-CN"/>
                                              </w:rPr>
                                            </w:ins>
                                          </m:ctrlPr>
                                        </m:sSubPr>
                                        <m:e>
                                          <w:ins w:id="4144" w:author="Administrator" w:date="2023-01-14T22:02:32Z">
                                            <m:r>
                                              <m:rPr/>
                                              <w:rPr>
                                                <w:rFonts w:hint="default" w:ascii="Cambria Math" w:hAnsi="Cambria Math" w:cs="Times New Roman"/>
                                                <w:color w:val="auto"/>
                                                <w:kern w:val="2"/>
                                                <w:sz w:val="21"/>
                                                <w:szCs w:val="21"/>
                                                <w:lang w:val="en-US" w:eastAsia="zh-CN"/>
                                              </w:rPr>
                                              <m:t>s</m:t>
                                            </m:r>
                                          </w:ins>
                                          <m:ctrlPr>
                                            <w:ins w:id="4145" w:author="Administrator" w:date="2023-01-14T22:02:32Z">
                                              <w:rPr>
                                                <w:rFonts w:hint="default" w:ascii="Cambria Math" w:hAnsi="Cambria Math" w:cs="Times New Roman"/>
                                                <w:i/>
                                                <w:color w:val="auto"/>
                                                <w:kern w:val="2"/>
                                                <w:sz w:val="21"/>
                                                <w:szCs w:val="21"/>
                                                <w:lang w:val="en-US" w:eastAsia="zh-CN"/>
                                              </w:rPr>
                                            </w:ins>
                                          </m:ctrlPr>
                                        </m:e>
                                        <m:sub>
                                          <w:ins w:id="4146" w:author="Administrator" w:date="2023-01-14T22:02:32Z">
                                            <m:r>
                                              <m:rPr/>
                                              <w:rPr>
                                                <w:rFonts w:hint="default" w:ascii="Cambria Math" w:hAnsi="Cambria Math" w:cs="Times New Roman"/>
                                                <w:color w:val="auto"/>
                                                <w:kern w:val="2"/>
                                                <w:sz w:val="21"/>
                                                <w:szCs w:val="21"/>
                                                <w:lang w:val="en-US" w:eastAsia="zh-CN"/>
                                              </w:rPr>
                                              <m:t>i</m:t>
                                            </m:r>
                                          </w:ins>
                                          <m:ctrlPr>
                                            <w:ins w:id="4147" w:author="Administrator" w:date="2023-01-14T22:02:32Z">
                                              <w:rPr>
                                                <w:rFonts w:hint="default" w:ascii="Cambria Math" w:hAnsi="Cambria Math" w:cs="Times New Roman"/>
                                                <w:i/>
                                                <w:color w:val="auto"/>
                                                <w:kern w:val="2"/>
                                                <w:sz w:val="21"/>
                                                <w:szCs w:val="21"/>
                                                <w:lang w:val="en-US" w:eastAsia="zh-CN"/>
                                              </w:rPr>
                                            </w:ins>
                                          </m:ctrlPr>
                                        </m:sub>
                                      </m:sSub>
                                      <w:ins w:id="4148" w:author="Administrator" w:date="2023-01-14T22:02:32Z">
                                        <m:r>
                                          <m:rPr/>
                                          <w:rPr>
                                            <w:rFonts w:hint="default" w:ascii="Cambria Math" w:hAnsi="Cambria Math" w:cs="Times New Roman"/>
                                            <w:color w:val="auto"/>
                                            <w:kern w:val="2"/>
                                            <w:sz w:val="21"/>
                                            <w:szCs w:val="21"/>
                                            <w:lang w:val="en-US" w:eastAsia="zh-CN"/>
                                          </w:rPr>
                                          <m:t>+</m:t>
                                        </m:r>
                                      </w:ins>
                                      <m:sSub>
                                        <m:sSubPr>
                                          <m:ctrlPr>
                                            <w:ins w:id="4149" w:author="Administrator" w:date="2023-01-14T22:02:32Z">
                                              <w:rPr>
                                                <w:rFonts w:hint="default" w:ascii="Cambria Math" w:hAnsi="Cambria Math" w:cs="Times New Roman"/>
                                                <w:i/>
                                                <w:color w:val="auto"/>
                                                <w:kern w:val="2"/>
                                                <w:sz w:val="21"/>
                                                <w:szCs w:val="21"/>
                                                <w:lang w:val="en-US" w:eastAsia="zh-CN"/>
                                              </w:rPr>
                                            </w:ins>
                                          </m:ctrlPr>
                                        </m:sSubPr>
                                        <m:e>
                                          <w:ins w:id="4150" w:author="Administrator" w:date="2023-01-14T22:02:32Z">
                                            <m:r>
                                              <m:rPr/>
                                              <w:rPr>
                                                <w:rFonts w:hint="default" w:ascii="Cambria Math" w:hAnsi="Cambria Math" w:cs="Times New Roman"/>
                                                <w:color w:val="auto"/>
                                                <w:kern w:val="2"/>
                                                <w:sz w:val="21"/>
                                                <w:szCs w:val="21"/>
                                                <w:lang w:val="en-US" w:eastAsia="zh-CN"/>
                                              </w:rPr>
                                              <m:t>s</m:t>
                                            </m:r>
                                          </w:ins>
                                          <m:ctrlPr>
                                            <w:ins w:id="4151" w:author="Administrator" w:date="2023-01-14T22:02:32Z">
                                              <w:rPr>
                                                <w:rFonts w:hint="default" w:ascii="Cambria Math" w:hAnsi="Cambria Math" w:cs="Times New Roman"/>
                                                <w:i/>
                                                <w:color w:val="auto"/>
                                                <w:kern w:val="2"/>
                                                <w:sz w:val="21"/>
                                                <w:szCs w:val="21"/>
                                                <w:lang w:val="en-US" w:eastAsia="zh-CN"/>
                                              </w:rPr>
                                            </w:ins>
                                          </m:ctrlPr>
                                        </m:e>
                                        <m:sub>
                                          <w:ins w:id="4152" w:author="Administrator" w:date="2023-01-14T22:02:32Z">
                                            <m:r>
                                              <m:rPr/>
                                              <w:rPr>
                                                <w:rFonts w:hint="default" w:ascii="Cambria Math" w:hAnsi="Cambria Math" w:cs="Times New Roman"/>
                                                <w:color w:val="auto"/>
                                                <w:kern w:val="2"/>
                                                <w:sz w:val="21"/>
                                                <w:szCs w:val="21"/>
                                                <w:lang w:val="en-US" w:eastAsia="zh-CN"/>
                                              </w:rPr>
                                              <m:t>j</m:t>
                                            </m:r>
                                          </w:ins>
                                          <m:ctrlPr>
                                            <w:ins w:id="4153" w:author="Administrator" w:date="2023-01-14T22:02:32Z">
                                              <w:rPr>
                                                <w:rFonts w:hint="default" w:ascii="Cambria Math" w:hAnsi="Cambria Math" w:cs="Times New Roman"/>
                                                <w:i/>
                                                <w:color w:val="auto"/>
                                                <w:kern w:val="2"/>
                                                <w:sz w:val="21"/>
                                                <w:szCs w:val="21"/>
                                                <w:lang w:val="en-US" w:eastAsia="zh-CN"/>
                                              </w:rPr>
                                            </w:ins>
                                          </m:ctrlPr>
                                        </m:sub>
                                      </m:sSub>
                                      <m:ctrlPr>
                                        <w:ins w:id="4154" w:author="Administrator" w:date="2023-01-14T22:02:32Z">
                                          <w:rPr>
                                            <w:rFonts w:hint="default" w:ascii="Cambria Math" w:hAnsi="Cambria Math" w:cs="Times New Roman"/>
                                            <w:i/>
                                            <w:color w:val="auto"/>
                                            <w:kern w:val="2"/>
                                            <w:sz w:val="21"/>
                                            <w:szCs w:val="21"/>
                                            <w:lang w:val="en-US" w:eastAsia="zh-CN"/>
                                          </w:rPr>
                                        </w:ins>
                                      </m:ctrlPr>
                                    </m:e>
                                  </m:d>
                                  <m:ctrlPr>
                                    <w:ins w:id="4155" w:author="Administrator" w:date="2023-01-14T22:02:32Z">
                                      <w:rPr>
                                        <w:rFonts w:hint="default" w:ascii="Cambria Math" w:hAnsi="Cambria Math" w:cs="Times New Roman"/>
                                        <w:i/>
                                        <w:color w:val="auto"/>
                                        <w:kern w:val="2"/>
                                        <w:sz w:val="21"/>
                                        <w:szCs w:val="21"/>
                                        <w:lang w:val="en-US" w:eastAsia="zh-CN"/>
                                      </w:rPr>
                                    </w:ins>
                                  </m:ctrlPr>
                                </m:e>
                                <m:sup>
                                  <w:ins w:id="4156" w:author="Administrator" w:date="2023-01-14T22:02:32Z">
                                    <m:r>
                                      <m:rPr/>
                                      <w:rPr>
                                        <w:rFonts w:hint="default" w:ascii="Cambria Math" w:hAnsi="Cambria Math" w:cs="Times New Roman"/>
                                        <w:color w:val="auto"/>
                                        <w:kern w:val="2"/>
                                        <w:sz w:val="21"/>
                                        <w:szCs w:val="21"/>
                                        <w:lang w:val="en-US" w:eastAsia="zh-CN"/>
                                      </w:rPr>
                                      <m:t>2</m:t>
                                    </m:r>
                                  </w:ins>
                                  <m:ctrlPr>
                                    <w:ins w:id="4157" w:author="Administrator" w:date="2023-01-14T22:02:32Z">
                                      <w:rPr>
                                        <w:rFonts w:hint="default" w:ascii="Cambria Math" w:hAnsi="Cambria Math" w:cs="Times New Roman"/>
                                        <w:i/>
                                        <w:color w:val="auto"/>
                                        <w:kern w:val="2"/>
                                        <w:sz w:val="21"/>
                                        <w:szCs w:val="21"/>
                                        <w:lang w:val="en-US" w:eastAsia="zh-CN"/>
                                      </w:rPr>
                                    </w:ins>
                                  </m:ctrlPr>
                                </m:sup>
                              </m:sSup>
                              <m:ctrlPr>
                                <w:ins w:id="4158" w:author="Administrator" w:date="2023-01-14T22:02:32Z">
                                  <w:rPr>
                                    <w:rFonts w:hint="default" w:ascii="Cambria Math" w:hAnsi="Cambria Math" w:cs="Times New Roman"/>
                                    <w:i/>
                                    <w:color w:val="auto"/>
                                    <w:kern w:val="2"/>
                                    <w:sz w:val="21"/>
                                    <w:szCs w:val="21"/>
                                    <w:lang w:val="en-US" w:eastAsia="zh-CN"/>
                                  </w:rPr>
                                </w:ins>
                              </m:ctrlPr>
                            </m:e>
                          </m:nary>
                          <m:ctrlPr>
                            <w:ins w:id="4159" w:author="Administrator" w:date="2023-01-14T22:02:32Z">
                              <w:rPr>
                                <w:rFonts w:hint="default" w:ascii="Cambria Math" w:hAnsi="Cambria Math" w:cs="Times New Roman"/>
                                <w:i/>
                                <w:color w:val="auto"/>
                                <w:kern w:val="2"/>
                                <w:sz w:val="21"/>
                                <w:szCs w:val="21"/>
                                <w:lang w:val="en-US" w:eastAsia="zh-CN"/>
                              </w:rPr>
                            </w:ins>
                          </m:ctrlPr>
                        </m:e>
                      </m:nary>
                      <m:ctrlPr>
                        <w:ins w:id="4160" w:author="Administrator" w:date="2023-01-14T22:02:32Z">
                          <w:rPr>
                            <w:rFonts w:hint="default" w:ascii="Cambria Math" w:hAnsi="Cambria Math" w:cs="Times New Roman"/>
                            <w:i/>
                            <w:color w:val="auto"/>
                            <w:kern w:val="2"/>
                            <w:sz w:val="21"/>
                            <w:szCs w:val="21"/>
                            <w:lang w:val="en-US" w:eastAsia="zh-CN"/>
                          </w:rPr>
                        </w:ins>
                      </m:ctrlPr>
                    </m:num>
                    <m:den>
                      <w:ins w:id="4161" w:author="Administrator" w:date="2023-01-14T22:02:32Z">
                        <m:r>
                          <m:rPr/>
                          <w:rPr>
                            <w:rFonts w:hint="default" w:ascii="Cambria Math" w:hAnsi="Cambria Math" w:cs="Times New Roman"/>
                            <w:color w:val="auto"/>
                            <w:kern w:val="2"/>
                            <w:sz w:val="21"/>
                            <w:szCs w:val="21"/>
                            <w:lang w:val="en-US" w:eastAsia="zh-CN"/>
                          </w:rPr>
                          <m:t>2</m:t>
                        </m:r>
                      </w:ins>
                      <m:ctrlPr>
                        <w:ins w:id="4162" w:author="Administrator" w:date="2023-01-14T22:02:32Z">
                          <w:rPr>
                            <w:rFonts w:hint="default" w:ascii="Cambria Math" w:hAnsi="Cambria Math" w:cs="Times New Roman"/>
                            <w:i/>
                            <w:color w:val="auto"/>
                            <w:kern w:val="2"/>
                            <w:sz w:val="21"/>
                            <w:szCs w:val="21"/>
                            <w:lang w:val="en-US" w:eastAsia="zh-CN"/>
                          </w:rPr>
                        </w:ins>
                      </m:ctrlPr>
                    </m:den>
                  </m:f>
                  <m:ctrlPr>
                    <w:ins w:id="4163" w:author="Administrator" w:date="2023-01-14T22:02:32Z">
                      <w:rPr>
                        <w:rFonts w:ascii="Cambria Math" w:hAnsi="Cambria Math" w:cs="Times New Roman"/>
                        <w:i/>
                        <w:color w:val="auto"/>
                        <w:kern w:val="2"/>
                        <w:sz w:val="21"/>
                        <w:szCs w:val="21"/>
                        <w:lang w:val="en-US"/>
                      </w:rPr>
                    </w:ins>
                  </m:ctrlPr>
                </m:e>
              </m:d>
            </m:oMath>
            <w:ins w:id="4164" w:author="Administrator" w:date="2023-01-14T22:02:32Z">
              <w:r>
                <w:rPr>
                  <w:rFonts w:ascii="Cambria Math" w:hAnsi="Cambria Math" w:cs="Times New Roman"/>
                  <w:i/>
                  <w:color w:val="auto"/>
                  <w:kern w:val="2"/>
                  <w:sz w:val="21"/>
                  <w:szCs w:val="21"/>
                  <w:lang w:val="en-US"/>
                </w:rPr>
                <w:t xml:space="preserve"> </w:t>
              </w:r>
            </w:ins>
          </w:p>
        </w:tc>
        <w:tc>
          <w:tcPr>
            <w:tcW w:w="789" w:type="pct"/>
            <w:tcBorders>
              <w:top w:val="nil"/>
              <w:left w:val="nil"/>
              <w:bottom w:val="nil"/>
              <w:right w:val="nil"/>
            </w:tcBorders>
            <w:vAlign w:val="center"/>
            <w:tcPrChange w:id="4165" w:author="Administrator" w:date="2023-01-14T22:32:37Z">
              <w:tcPr>
                <w:tcW w:w="435" w:type="pct"/>
                <w:tcBorders>
                  <w:top w:val="nil"/>
                  <w:left w:val="nil"/>
                  <w:bottom w:val="nil"/>
                  <w:right w:val="nil"/>
                </w:tcBorders>
                <w:vAlign w:val="center"/>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right"/>
              <w:textAlignment w:val="auto"/>
              <w:rPr>
                <w:ins w:id="4166" w:author="Administrator" w:date="2023-01-14T22:02:25Z"/>
                <w:rFonts w:hint="default" w:ascii="Times New Roman" w:hAnsi="Times New Roman" w:cs="Times New Roman"/>
                <w:color w:val="auto"/>
                <w:kern w:val="2"/>
                <w:sz w:val="21"/>
                <w:szCs w:val="21"/>
                <w:vertAlign w:val="baseline"/>
                <w:lang w:val="en-US" w:eastAsia="zh-CN"/>
              </w:rPr>
            </w:pPr>
            <w:ins w:id="4167" w:author="Administrator" w:date="2023-01-14T22:02:25Z">
              <w:r>
                <w:rPr>
                  <w:rFonts w:hint="eastAsia" w:ascii="Times New Roman" w:hAnsi="Times New Roman" w:cs="Times New Roman"/>
                  <w:color w:val="auto"/>
                  <w:kern w:val="2"/>
                  <w:sz w:val="21"/>
                  <w:szCs w:val="21"/>
                  <w:highlight w:val="none"/>
                  <w:lang w:val="en-US" w:eastAsia="zh-CN"/>
                </w:rPr>
                <w:t>（</w:t>
              </w:r>
            </w:ins>
            <w:ins w:id="4168" w:author="Administrator" w:date="2023-01-14T22:02:28Z">
              <w:r>
                <w:rPr>
                  <w:rFonts w:hint="eastAsia" w:ascii="Times New Roman" w:hAnsi="Times New Roman" w:cs="Times New Roman"/>
                  <w:color w:val="auto"/>
                  <w:kern w:val="2"/>
                  <w:sz w:val="21"/>
                  <w:szCs w:val="21"/>
                  <w:highlight w:val="none"/>
                  <w:lang w:val="en-US" w:eastAsia="zh-CN"/>
                </w:rPr>
                <w:t>6</w:t>
              </w:r>
            </w:ins>
            <w:ins w:id="4169" w:author="Administrator" w:date="2023-01-14T22:02:25Z">
              <w:r>
                <w:rPr>
                  <w:rFonts w:hint="eastAsia" w:ascii="Times New Roman" w:hAnsi="Times New Roman" w:cs="Times New Roman"/>
                  <w:color w:val="auto"/>
                  <w:kern w:val="2"/>
                  <w:sz w:val="21"/>
                  <w:szCs w:val="21"/>
                  <w:lang w:val="en-US" w:eastAsia="zh-CN"/>
                </w:rPr>
                <w:t>）</w:t>
              </w:r>
            </w:ins>
          </w:p>
        </w:tc>
      </w:tr>
    </w:tbl>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0" w:firstLineChars="0"/>
        <w:jc w:val="both"/>
        <w:textAlignment w:val="auto"/>
        <w:rPr>
          <w:del w:id="4171" w:author="Administrator" w:date="2023-01-14T22:02:39Z"/>
          <w:rFonts w:hint="default" w:ascii="Times New Roman" w:hAnsi="Times New Roman" w:cs="Times New Roman"/>
          <w:i w:val="0"/>
          <w:color w:val="auto"/>
          <w:kern w:val="2"/>
          <w:sz w:val="21"/>
          <w:szCs w:val="21"/>
          <w:lang w:val="en-US" w:eastAsia="zh-CN"/>
        </w:rPr>
        <w:pPrChange w:id="4170" w:author="Administrator" w:date="2023-01-14T22:02:37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right"/>
        <w:textAlignment w:val="auto"/>
        <w:rPr>
          <w:del w:id="4173" w:author="Administrator" w:date="2023-01-14T22:02:35Z"/>
          <w:rFonts w:hint="default" w:ascii="Times New Roman" w:hAnsi="Times New Roman" w:eastAsia="宋体" w:cs="Times New Roman"/>
          <w:i w:val="0"/>
          <w:color w:val="auto"/>
          <w:kern w:val="2"/>
          <w:sz w:val="21"/>
          <w:szCs w:val="21"/>
          <w:lang w:val="en-US" w:eastAsia="zh-CN" w:bidi="ar-SA"/>
        </w:rPr>
        <w:pPrChange w:id="4172" w:author="CCCF" w:date="2023-01-09T22:27:08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m:oMath>
        <w:del w:id="4174" w:author="Administrator" w:date="2023-01-14T22:02:35Z">
          <m:r>
            <m:rPr/>
            <w:rPr>
              <w:rFonts w:ascii="Cambria Math" w:hAnsi="Cambria Math" w:cs="Times New Roman"/>
              <w:color w:val="auto"/>
              <w:kern w:val="2"/>
              <w:sz w:val="21"/>
              <w:szCs w:val="21"/>
              <w:lang w:val="en-US"/>
            </w:rPr>
            <m:t>τ</m:t>
          </m:r>
        </w:del>
        <w:del w:id="4175" w:author="Administrator" w:date="2023-01-14T22:02:35Z">
          <m:r>
            <m:rPr/>
            <w:rPr>
              <w:rFonts w:ascii="Cambria Math" w:hAnsi="Cambria Math" w:cs="Times New Roman"/>
              <w:color w:val="auto"/>
              <w:kern w:val="2"/>
              <w:sz w:val="21"/>
              <w:szCs w:val="21"/>
              <w:lang w:val="en-US" w:bidi="ar-SA"/>
            </w:rPr>
            <m:t>∼</m:t>
          </m:r>
        </w:del>
        <w:del w:id="4176" w:author="Administrator" w:date="2023-01-14T22:02:35Z">
          <m:r>
            <m:rPr/>
            <w:rPr>
              <w:rFonts w:ascii="Cambria Math" w:hAnsi="Cambria Math" w:cs="Times New Roman"/>
              <w:color w:val="auto"/>
              <w:kern w:val="2"/>
              <w:sz w:val="21"/>
              <w:szCs w:val="21"/>
              <w:lang w:val="en-US"/>
            </w:rPr>
            <m:t>Γ</m:t>
          </m:r>
        </w:del>
        <m:d>
          <m:dPr>
            <m:ctrlPr>
              <w:del w:id="4177" w:author="Administrator" w:date="2023-01-14T22:02:35Z">
                <w:rPr>
                  <w:rFonts w:ascii="Cambria Math" w:hAnsi="Cambria Math" w:cs="Times New Roman"/>
                  <w:i/>
                  <w:color w:val="auto"/>
                  <w:kern w:val="2"/>
                  <w:sz w:val="21"/>
                  <w:szCs w:val="21"/>
                  <w:lang w:val="en-US"/>
                </w:rPr>
              </w:del>
            </m:ctrlPr>
          </m:dPr>
          <m:e>
            <m:f>
              <m:fPr>
                <m:ctrlPr>
                  <w:del w:id="4178" w:author="Administrator" w:date="2023-01-14T22:02:35Z">
                    <w:rPr>
                      <w:rFonts w:ascii="Cambria Math" w:hAnsi="Cambria Math" w:cs="Times New Roman"/>
                      <w:i/>
                      <w:color w:val="auto"/>
                      <w:kern w:val="2"/>
                      <w:sz w:val="21"/>
                      <w:szCs w:val="21"/>
                      <w:lang w:val="en-US"/>
                    </w:rPr>
                  </w:del>
                </m:ctrlPr>
              </m:fPr>
              <m:num>
                <m:sSup>
                  <m:sSupPr>
                    <m:ctrlPr>
                      <w:del w:id="4179" w:author="Administrator" w:date="2023-01-14T22:02:35Z">
                        <w:rPr>
                          <w:rFonts w:ascii="Cambria Math" w:hAnsi="Cambria Math" w:cs="Times New Roman"/>
                          <w:i/>
                          <w:color w:val="auto"/>
                          <w:kern w:val="2"/>
                          <w:sz w:val="21"/>
                          <w:szCs w:val="21"/>
                          <w:lang w:val="en-US"/>
                        </w:rPr>
                      </w:del>
                    </m:ctrlPr>
                  </m:sSupPr>
                  <m:e>
                    <m:d>
                      <m:dPr>
                        <m:begChr m:val="|"/>
                        <m:endChr m:val="|"/>
                        <m:ctrlPr>
                          <w:del w:id="4180" w:author="Administrator" w:date="2023-01-14T22:02:35Z">
                            <w:rPr>
                              <w:rFonts w:ascii="Cambria Math" w:hAnsi="Cambria Math" w:cs="Times New Roman"/>
                              <w:i/>
                              <w:color w:val="auto"/>
                              <w:kern w:val="2"/>
                              <w:sz w:val="21"/>
                              <w:szCs w:val="21"/>
                              <w:lang w:val="en-US"/>
                            </w:rPr>
                          </w:del>
                        </m:ctrlPr>
                      </m:dPr>
                      <m:e>
                        <m:sSub>
                          <m:sSubPr>
                            <m:ctrlPr>
                              <w:del w:id="4181" w:author="Administrator" w:date="2023-01-14T22:02:35Z">
                                <w:rPr>
                                  <w:rFonts w:ascii="Cambria Math" w:hAnsi="Cambria Math" w:cs="Times New Roman"/>
                                  <w:i/>
                                  <w:color w:val="auto"/>
                                  <w:kern w:val="2"/>
                                  <w:sz w:val="21"/>
                                  <w:szCs w:val="21"/>
                                  <w:lang w:val="en-US"/>
                                </w:rPr>
                              </w:del>
                            </m:ctrlPr>
                          </m:sSubPr>
                          <m:e>
                            <w:del w:id="4182" w:author="Administrator" w:date="2023-01-14T22:02:35Z">
                              <m:r>
                                <m:rPr/>
                                <w:rPr>
                                  <w:rFonts w:hint="default" w:ascii="Cambria Math" w:hAnsi="Cambria Math" w:cs="Times New Roman"/>
                                  <w:color w:val="auto"/>
                                  <w:kern w:val="2"/>
                                  <w:sz w:val="21"/>
                                  <w:szCs w:val="21"/>
                                  <w:lang w:val="en-US" w:eastAsia="zh-CN"/>
                                </w:rPr>
                                <m:t>V</m:t>
                              </m:r>
                            </w:del>
                            <m:ctrlPr>
                              <w:del w:id="4183" w:author="Administrator" w:date="2023-01-14T22:02:35Z">
                                <w:rPr>
                                  <w:rFonts w:ascii="Cambria Math" w:hAnsi="Cambria Math" w:cs="Times New Roman"/>
                                  <w:i/>
                                  <w:color w:val="auto"/>
                                  <w:kern w:val="2"/>
                                  <w:sz w:val="21"/>
                                  <w:szCs w:val="21"/>
                                  <w:lang w:val="en-US"/>
                                </w:rPr>
                              </w:del>
                            </m:ctrlPr>
                          </m:e>
                          <m:sub>
                            <w:del w:id="4184" w:author="Administrator" w:date="2023-01-14T22:02:35Z">
                              <m:r>
                                <m:rPr/>
                                <w:rPr>
                                  <w:rFonts w:hint="default" w:ascii="Cambria Math" w:hAnsi="Cambria Math" w:cs="Times New Roman"/>
                                  <w:color w:val="auto"/>
                                  <w:kern w:val="2"/>
                                  <w:sz w:val="21"/>
                                  <w:szCs w:val="21"/>
                                  <w:lang w:val="en-US" w:eastAsia="zh-CN"/>
                                </w:rPr>
                                <m:t>i</m:t>
                              </m:r>
                            </w:del>
                            <m:ctrlPr>
                              <w:del w:id="4185" w:author="Administrator" w:date="2023-01-14T22:02:35Z">
                                <w:rPr>
                                  <w:rFonts w:ascii="Cambria Math" w:hAnsi="Cambria Math" w:cs="Times New Roman"/>
                                  <w:i/>
                                  <w:color w:val="auto"/>
                                  <w:kern w:val="2"/>
                                  <w:sz w:val="21"/>
                                  <w:szCs w:val="21"/>
                                  <w:lang w:val="en-US"/>
                                </w:rPr>
                              </w:del>
                            </m:ctrlPr>
                          </m:sub>
                        </m:sSub>
                        <m:ctrlPr>
                          <w:del w:id="4186" w:author="Administrator" w:date="2023-01-14T22:02:35Z">
                            <w:rPr>
                              <w:rFonts w:ascii="Cambria Math" w:hAnsi="Cambria Math" w:cs="Times New Roman"/>
                              <w:i/>
                              <w:color w:val="auto"/>
                              <w:kern w:val="2"/>
                              <w:sz w:val="21"/>
                              <w:szCs w:val="21"/>
                              <w:lang w:val="en-US"/>
                            </w:rPr>
                          </w:del>
                        </m:ctrlPr>
                      </m:e>
                    </m:d>
                    <m:ctrlPr>
                      <w:del w:id="4187" w:author="Administrator" w:date="2023-01-14T22:02:35Z">
                        <w:rPr>
                          <w:rFonts w:ascii="Cambria Math" w:hAnsi="Cambria Math" w:cs="Times New Roman"/>
                          <w:i/>
                          <w:color w:val="auto"/>
                          <w:kern w:val="2"/>
                          <w:sz w:val="21"/>
                          <w:szCs w:val="21"/>
                          <w:lang w:val="en-US"/>
                        </w:rPr>
                      </w:del>
                    </m:ctrlPr>
                  </m:e>
                  <m:sup>
                    <w:del w:id="4188" w:author="Administrator" w:date="2023-01-14T22:02:35Z">
                      <m:r>
                        <m:rPr/>
                        <w:rPr>
                          <w:rFonts w:hint="default" w:ascii="Cambria Math" w:hAnsi="Cambria Math" w:cs="Times New Roman"/>
                          <w:color w:val="auto"/>
                          <w:kern w:val="2"/>
                          <w:sz w:val="21"/>
                          <w:szCs w:val="21"/>
                          <w:lang w:val="en-US" w:eastAsia="zh-CN"/>
                        </w:rPr>
                        <m:t>2</m:t>
                      </m:r>
                    </w:del>
                    <m:ctrlPr>
                      <w:del w:id="4189" w:author="Administrator" w:date="2023-01-14T22:02:35Z">
                        <w:rPr>
                          <w:rFonts w:ascii="Cambria Math" w:hAnsi="Cambria Math" w:cs="Times New Roman"/>
                          <w:i/>
                          <w:color w:val="auto"/>
                          <w:kern w:val="2"/>
                          <w:sz w:val="21"/>
                          <w:szCs w:val="21"/>
                          <w:lang w:val="en-US"/>
                        </w:rPr>
                      </w:del>
                    </m:ctrlPr>
                  </m:sup>
                </m:sSup>
                <m:ctrlPr>
                  <w:del w:id="4190" w:author="Administrator" w:date="2023-01-14T22:02:35Z">
                    <w:rPr>
                      <w:rFonts w:ascii="Cambria Math" w:hAnsi="Cambria Math" w:cs="Times New Roman"/>
                      <w:i/>
                      <w:color w:val="auto"/>
                      <w:kern w:val="2"/>
                      <w:sz w:val="21"/>
                      <w:szCs w:val="21"/>
                      <w:lang w:val="en-US"/>
                    </w:rPr>
                  </w:del>
                </m:ctrlPr>
              </m:num>
              <m:den>
                <w:del w:id="4191" w:author="Administrator" w:date="2023-01-14T22:02:35Z">
                  <m:r>
                    <m:rPr/>
                    <w:rPr>
                      <w:rFonts w:hint="default" w:ascii="Cambria Math" w:hAnsi="Cambria Math" w:cs="Times New Roman"/>
                      <w:color w:val="auto"/>
                      <w:kern w:val="2"/>
                      <w:sz w:val="21"/>
                      <w:szCs w:val="21"/>
                      <w:lang w:val="en-US" w:eastAsia="zh-CN"/>
                    </w:rPr>
                    <m:t>2</m:t>
                  </m:r>
                </w:del>
                <m:ctrlPr>
                  <w:del w:id="4192" w:author="Administrator" w:date="2023-01-14T22:02:35Z">
                    <w:rPr>
                      <w:rFonts w:ascii="Cambria Math" w:hAnsi="Cambria Math" w:cs="Times New Roman"/>
                      <w:i/>
                      <w:color w:val="auto"/>
                      <w:kern w:val="2"/>
                      <w:sz w:val="21"/>
                      <w:szCs w:val="21"/>
                      <w:lang w:val="en-US"/>
                    </w:rPr>
                  </w:del>
                </m:ctrlPr>
              </m:den>
            </m:f>
            <w:del w:id="4193" w:author="Administrator" w:date="2023-01-14T22:02:35Z">
              <m:r>
                <m:rPr/>
                <w:rPr>
                  <w:rFonts w:hint="default" w:ascii="Cambria Math" w:hAnsi="Cambria Math" w:cs="Times New Roman"/>
                  <w:color w:val="auto"/>
                  <w:kern w:val="2"/>
                  <w:sz w:val="21"/>
                  <w:szCs w:val="21"/>
                  <w:lang w:val="en-US" w:eastAsia="zh-CN"/>
                </w:rPr>
                <m:t>+</m:t>
              </m:r>
            </w:del>
            <w:del w:id="4194" w:author="Administrator" w:date="2023-01-14T22:02:35Z">
              <m:r>
                <m:rPr/>
                <w:rPr>
                  <w:rFonts w:ascii="Cambria Math" w:hAnsi="Cambria Math" w:cs="Times New Roman"/>
                  <w:color w:val="auto"/>
                  <w:kern w:val="2"/>
                  <w:sz w:val="21"/>
                  <w:szCs w:val="21"/>
                  <w:lang w:val="en-US"/>
                </w:rPr>
                <m:t>α</m:t>
              </m:r>
            </w:del>
            <w:del w:id="4195" w:author="Administrator" w:date="2023-01-14T22:02:35Z">
              <m:r>
                <m:rPr/>
                <w:rPr>
                  <w:rFonts w:hint="default" w:ascii="Cambria Math" w:hAnsi="Cambria Math" w:cs="Times New Roman"/>
                  <w:color w:val="auto"/>
                  <w:kern w:val="2"/>
                  <w:sz w:val="21"/>
                  <w:szCs w:val="21"/>
                  <w:lang w:val="en-US" w:eastAsia="zh-CN"/>
                </w:rPr>
                <m:t xml:space="preserve">, </m:t>
              </m:r>
            </w:del>
            <w:del w:id="4196" w:author="Administrator" w:date="2023-01-14T22:02:35Z">
              <m:r>
                <m:rPr/>
                <w:rPr>
                  <w:rFonts w:ascii="Cambria Math" w:hAnsi="Cambria Math" w:cs="Times New Roman"/>
                  <w:color w:val="auto"/>
                  <w:kern w:val="2"/>
                  <w:sz w:val="21"/>
                  <w:szCs w:val="21"/>
                  <w:lang w:val="en-US"/>
                </w:rPr>
                <m:t>β</m:t>
              </m:r>
            </w:del>
            <w:del w:id="4197" w:author="Administrator" w:date="2023-01-14T22:02:35Z">
              <m:r>
                <m:rPr/>
                <w:rPr>
                  <w:rFonts w:hint="default" w:ascii="Cambria Math" w:hAnsi="Cambria Math" w:cs="Times New Roman"/>
                  <w:color w:val="auto"/>
                  <w:kern w:val="2"/>
                  <w:sz w:val="21"/>
                  <w:szCs w:val="21"/>
                  <w:lang w:val="en-US" w:eastAsia="zh-CN"/>
                </w:rPr>
                <m:t>+</m:t>
              </m:r>
            </w:del>
            <m:f>
              <m:fPr>
                <m:ctrlPr>
                  <w:del w:id="4198" w:author="Administrator" w:date="2023-01-14T22:02:35Z">
                    <w:rPr>
                      <w:rFonts w:hint="default" w:ascii="Cambria Math" w:hAnsi="Cambria Math" w:cs="Times New Roman"/>
                      <w:i/>
                      <w:color w:val="auto"/>
                      <w:kern w:val="2"/>
                      <w:sz w:val="21"/>
                      <w:szCs w:val="21"/>
                      <w:lang w:val="en-US" w:eastAsia="zh-CN"/>
                    </w:rPr>
                  </w:del>
                </m:ctrlPr>
              </m:fPr>
              <m:num>
                <m:nary>
                  <m:naryPr>
                    <m:chr m:val="∑"/>
                    <m:limLoc m:val="undOvr"/>
                    <m:supHide m:val="1"/>
                    <m:ctrlPr>
                      <w:del w:id="4199" w:author="Administrator" w:date="2023-01-14T22:02:35Z">
                        <w:rPr>
                          <w:rFonts w:hint="default" w:ascii="Cambria Math" w:hAnsi="Cambria Math" w:cs="Times New Roman"/>
                          <w:i/>
                          <w:color w:val="auto"/>
                          <w:kern w:val="2"/>
                          <w:sz w:val="21"/>
                          <w:szCs w:val="21"/>
                          <w:lang w:val="en-US" w:eastAsia="zh-CN"/>
                        </w:rPr>
                      </w:del>
                    </m:ctrlPr>
                  </m:naryPr>
                  <m:sub>
                    <w:del w:id="4200" w:author="Administrator" w:date="2023-01-14T22:02:35Z">
                      <m:r>
                        <m:rPr/>
                        <w:rPr>
                          <w:rFonts w:hint="default" w:ascii="Cambria Math" w:hAnsi="Cambria Math" w:cs="Times New Roman"/>
                          <w:color w:val="auto"/>
                          <w:kern w:val="2"/>
                          <w:sz w:val="21"/>
                          <w:szCs w:val="21"/>
                          <w:lang w:val="en-US" w:eastAsia="zh-CN"/>
                        </w:rPr>
                        <m:t>i</m:t>
                      </m:r>
                    </w:del>
                    <w:del w:id="4201" w:author="Administrator" w:date="2023-01-14T22:02:35Z">
                      <m:r>
                        <m:rPr/>
                        <w:rPr>
                          <w:rFonts w:ascii="Cambria Math" w:hAnsi="Cambria Math" w:cs="Times New Roman"/>
                          <w:color w:val="auto"/>
                          <w:kern w:val="2"/>
                          <w:sz w:val="21"/>
                          <w:szCs w:val="21"/>
                          <w:lang w:val="en-US"/>
                        </w:rPr>
                        <m:t>∈</m:t>
                      </m:r>
                    </w:del>
                    <m:sSub>
                      <m:sSubPr>
                        <m:ctrlPr>
                          <w:del w:id="4202" w:author="Administrator" w:date="2023-01-14T22:02:35Z">
                            <w:rPr>
                              <w:rFonts w:ascii="Cambria Math" w:hAnsi="Cambria Math" w:cs="Times New Roman"/>
                              <w:i/>
                              <w:color w:val="auto"/>
                              <w:kern w:val="2"/>
                              <w:sz w:val="21"/>
                              <w:szCs w:val="21"/>
                              <w:lang w:val="en-US"/>
                            </w:rPr>
                          </w:del>
                        </m:ctrlPr>
                      </m:sSubPr>
                      <m:e>
                        <w:del w:id="4203" w:author="Administrator" w:date="2023-01-14T22:02:35Z">
                          <m:r>
                            <m:rPr/>
                            <w:rPr>
                              <w:rFonts w:hint="default" w:ascii="Cambria Math" w:hAnsi="Cambria Math" w:cs="Times New Roman"/>
                              <w:color w:val="auto"/>
                              <w:kern w:val="2"/>
                              <w:sz w:val="21"/>
                              <w:szCs w:val="21"/>
                              <w:lang w:val="en-US" w:eastAsia="zh-CN"/>
                            </w:rPr>
                            <m:t>H</m:t>
                          </m:r>
                        </w:del>
                        <m:ctrlPr>
                          <w:del w:id="4204" w:author="Administrator" w:date="2023-01-14T22:02:35Z">
                            <w:rPr>
                              <w:rFonts w:ascii="Cambria Math" w:hAnsi="Cambria Math" w:cs="Times New Roman"/>
                              <w:i/>
                              <w:color w:val="auto"/>
                              <w:kern w:val="2"/>
                              <w:sz w:val="21"/>
                              <w:szCs w:val="21"/>
                              <w:lang w:val="en-US"/>
                            </w:rPr>
                          </w:del>
                        </m:ctrlPr>
                      </m:e>
                      <m:sub>
                        <w:del w:id="4205" w:author="Administrator" w:date="2023-01-14T22:02:35Z">
                          <m:r>
                            <m:rPr/>
                            <w:rPr>
                              <w:rFonts w:hint="default" w:ascii="Cambria Math" w:hAnsi="Cambria Math" w:cs="Times New Roman"/>
                              <w:color w:val="auto"/>
                              <w:kern w:val="2"/>
                              <w:sz w:val="21"/>
                              <w:szCs w:val="21"/>
                              <w:lang w:val="en-US" w:eastAsia="zh-CN"/>
                            </w:rPr>
                            <m:t>v</m:t>
                          </m:r>
                        </w:del>
                        <m:ctrlPr>
                          <w:del w:id="4206" w:author="Administrator" w:date="2023-01-14T22:02:35Z">
                            <w:rPr>
                              <w:rFonts w:ascii="Cambria Math" w:hAnsi="Cambria Math" w:cs="Times New Roman"/>
                              <w:i/>
                              <w:color w:val="auto"/>
                              <w:kern w:val="2"/>
                              <w:sz w:val="21"/>
                              <w:szCs w:val="21"/>
                              <w:lang w:val="en-US"/>
                            </w:rPr>
                          </w:del>
                        </m:ctrlPr>
                      </m:sub>
                    </m:sSub>
                    <m:ctrlPr>
                      <w:del w:id="4207" w:author="Administrator" w:date="2023-01-14T22:02:35Z">
                        <w:rPr>
                          <w:rFonts w:hint="default" w:ascii="Cambria Math" w:hAnsi="Cambria Math" w:cs="Times New Roman"/>
                          <w:i/>
                          <w:color w:val="auto"/>
                          <w:kern w:val="2"/>
                          <w:sz w:val="21"/>
                          <w:szCs w:val="21"/>
                          <w:lang w:val="en-US" w:eastAsia="zh-CN"/>
                        </w:rPr>
                      </w:del>
                    </m:ctrlPr>
                  </m:sub>
                  <m:sup>
                    <m:ctrlPr>
                      <w:del w:id="4208" w:author="Administrator" w:date="2023-01-14T22:02:35Z">
                        <w:rPr>
                          <w:rFonts w:hint="default" w:ascii="Cambria Math" w:hAnsi="Cambria Math" w:cs="Times New Roman"/>
                          <w:i/>
                          <w:color w:val="auto"/>
                          <w:kern w:val="2"/>
                          <w:sz w:val="21"/>
                          <w:szCs w:val="21"/>
                          <w:lang w:val="en-US" w:eastAsia="zh-CN"/>
                        </w:rPr>
                      </w:del>
                    </m:ctrlPr>
                  </m:sup>
                  <m:e>
                    <m:sSup>
                      <m:sSupPr>
                        <m:ctrlPr>
                          <w:del w:id="4209" w:author="Administrator" w:date="2023-01-14T22:02:35Z">
                            <w:rPr>
                              <w:rFonts w:hint="default" w:ascii="Cambria Math" w:hAnsi="Cambria Math" w:cs="Times New Roman"/>
                              <w:i/>
                              <w:color w:val="auto"/>
                              <w:kern w:val="2"/>
                              <w:sz w:val="21"/>
                              <w:szCs w:val="21"/>
                              <w:lang w:val="en-US" w:eastAsia="zh-CN"/>
                            </w:rPr>
                          </w:del>
                        </m:ctrlPr>
                      </m:sSupPr>
                      <m:e>
                        <m:d>
                          <m:dPr>
                            <m:ctrlPr>
                              <w:del w:id="4210" w:author="Administrator" w:date="2023-01-14T22:02:35Z">
                                <w:rPr>
                                  <w:rFonts w:hint="default" w:ascii="Cambria Math" w:hAnsi="Cambria Math" w:cs="Times New Roman"/>
                                  <w:i/>
                                  <w:color w:val="auto"/>
                                  <w:kern w:val="2"/>
                                  <w:sz w:val="21"/>
                                  <w:szCs w:val="21"/>
                                  <w:lang w:val="en-US" w:eastAsia="zh-CN"/>
                                </w:rPr>
                              </w:del>
                            </m:ctrlPr>
                          </m:dPr>
                          <m:e>
                            <m:sSubSup>
                              <m:sSubSupPr>
                                <m:ctrlPr>
                                  <w:del w:id="4211" w:author="Administrator" w:date="2023-01-14T22:02:35Z">
                                    <w:rPr>
                                      <w:rFonts w:hint="default" w:ascii="Cambria Math" w:hAnsi="Cambria Math" w:cs="Times New Roman"/>
                                      <w:i/>
                                      <w:color w:val="auto"/>
                                      <w:kern w:val="2"/>
                                      <w:sz w:val="21"/>
                                      <w:szCs w:val="21"/>
                                      <w:lang w:val="en-US" w:eastAsia="zh-CN"/>
                                    </w:rPr>
                                  </w:del>
                                </m:ctrlPr>
                              </m:sSubSupPr>
                              <m:e>
                                <w:del w:id="4212" w:author="Administrator" w:date="2023-01-14T22:02:35Z">
                                  <m:r>
                                    <m:rPr/>
                                    <w:rPr>
                                      <w:rFonts w:hint="default" w:ascii="Cambria Math" w:hAnsi="Cambria Math" w:cs="Times New Roman"/>
                                      <w:color w:val="auto"/>
                                      <w:kern w:val="2"/>
                                      <w:sz w:val="21"/>
                                      <w:szCs w:val="21"/>
                                      <w:lang w:val="en-US" w:eastAsia="zh-CN"/>
                                    </w:rPr>
                                    <m:t>z</m:t>
                                  </m:r>
                                </w:del>
                                <m:ctrlPr>
                                  <w:del w:id="4213" w:author="Administrator" w:date="2023-01-14T22:02:35Z">
                                    <w:rPr>
                                      <w:rFonts w:hint="default" w:ascii="Cambria Math" w:hAnsi="Cambria Math" w:cs="Times New Roman"/>
                                      <w:i/>
                                      <w:color w:val="auto"/>
                                      <w:kern w:val="2"/>
                                      <w:sz w:val="21"/>
                                      <w:szCs w:val="21"/>
                                      <w:lang w:val="en-US" w:eastAsia="zh-CN"/>
                                    </w:rPr>
                                  </w:del>
                                </m:ctrlPr>
                              </m:e>
                              <m:sub>
                                <w:del w:id="4214" w:author="Administrator" w:date="2023-01-14T22:02:35Z">
                                  <m:r>
                                    <m:rPr/>
                                    <w:rPr>
                                      <w:rFonts w:hint="default" w:ascii="Cambria Math" w:hAnsi="Cambria Math" w:cs="Times New Roman"/>
                                      <w:color w:val="auto"/>
                                      <w:kern w:val="2"/>
                                      <w:sz w:val="21"/>
                                      <w:szCs w:val="21"/>
                                      <w:lang w:val="en-US" w:eastAsia="zh-CN"/>
                                    </w:rPr>
                                    <m:t>i</m:t>
                                  </m:r>
                                </w:del>
                                <m:ctrlPr>
                                  <w:del w:id="4215" w:author="Administrator" w:date="2023-01-14T22:02:35Z">
                                    <w:rPr>
                                      <w:rFonts w:hint="default" w:ascii="Cambria Math" w:hAnsi="Cambria Math" w:cs="Times New Roman"/>
                                      <w:i/>
                                      <w:color w:val="auto"/>
                                      <w:kern w:val="2"/>
                                      <w:sz w:val="21"/>
                                      <w:szCs w:val="21"/>
                                      <w:lang w:val="en-US" w:eastAsia="zh-CN"/>
                                    </w:rPr>
                                  </w:del>
                                </m:ctrlPr>
                              </m:sub>
                              <m:sup>
                                <w:del w:id="4216" w:author="Administrator" w:date="2023-01-14T22:02:35Z">
                                  <m:r>
                                    <m:rPr/>
                                    <w:rPr>
                                      <w:rFonts w:hint="default" w:ascii="Cambria Math" w:hAnsi="Cambria Math" w:cs="Times New Roman"/>
                                      <w:color w:val="auto"/>
                                      <w:kern w:val="2"/>
                                      <w:sz w:val="21"/>
                                      <w:szCs w:val="21"/>
                                      <w:lang w:val="en-US" w:eastAsia="zh-CN"/>
                                    </w:rPr>
                                    <m:t>v</m:t>
                                  </m:r>
                                </w:del>
                                <m:ctrlPr>
                                  <w:del w:id="4217" w:author="Administrator" w:date="2023-01-14T22:02:35Z">
                                    <w:rPr>
                                      <w:rFonts w:hint="default" w:ascii="Cambria Math" w:hAnsi="Cambria Math" w:cs="Times New Roman"/>
                                      <w:i/>
                                      <w:color w:val="auto"/>
                                      <w:kern w:val="2"/>
                                      <w:sz w:val="21"/>
                                      <w:szCs w:val="21"/>
                                      <w:lang w:val="en-US" w:eastAsia="zh-CN"/>
                                    </w:rPr>
                                  </w:del>
                                </m:ctrlPr>
                              </m:sup>
                            </m:sSubSup>
                            <w:del w:id="4218" w:author="Administrator" w:date="2023-01-14T22:02:35Z">
                              <m:r>
                                <m:rPr/>
                                <w:rPr>
                                  <w:rFonts w:hint="default" w:ascii="Cambria Math" w:hAnsi="Cambria Math" w:cs="Times New Roman"/>
                                  <w:color w:val="auto"/>
                                  <w:kern w:val="2"/>
                                  <w:sz w:val="21"/>
                                  <w:szCs w:val="21"/>
                                  <w:lang w:val="en-US" w:eastAsia="zh-CN"/>
                                </w:rPr>
                                <m:t>−</m:t>
                              </m:r>
                            </w:del>
                            <m:sSub>
                              <m:sSubPr>
                                <m:ctrlPr>
                                  <w:del w:id="4219" w:author="Administrator" w:date="2023-01-14T22:02:35Z">
                                    <w:rPr>
                                      <w:rFonts w:hint="default" w:ascii="Cambria Math" w:hAnsi="Cambria Math" w:cs="Times New Roman"/>
                                      <w:i/>
                                      <w:color w:val="auto"/>
                                      <w:kern w:val="2"/>
                                      <w:sz w:val="21"/>
                                      <w:szCs w:val="21"/>
                                      <w:lang w:val="en-US" w:eastAsia="zh-CN"/>
                                    </w:rPr>
                                  </w:del>
                                </m:ctrlPr>
                              </m:sSubPr>
                              <m:e>
                                <w:del w:id="4220" w:author="Administrator" w:date="2023-01-14T22:02:35Z">
                                  <m:r>
                                    <m:rPr/>
                                    <w:rPr>
                                      <w:rFonts w:hint="default" w:ascii="Cambria Math" w:hAnsi="Cambria Math" w:cs="Times New Roman"/>
                                      <w:color w:val="auto"/>
                                      <w:kern w:val="2"/>
                                      <w:sz w:val="21"/>
                                      <w:szCs w:val="21"/>
                                      <w:lang w:val="en-US" w:eastAsia="zh-CN"/>
                                    </w:rPr>
                                    <m:t>s</m:t>
                                  </m:r>
                                </w:del>
                                <m:ctrlPr>
                                  <w:del w:id="4221" w:author="Administrator" w:date="2023-01-14T22:02:35Z">
                                    <w:rPr>
                                      <w:rFonts w:hint="default" w:ascii="Cambria Math" w:hAnsi="Cambria Math" w:cs="Times New Roman"/>
                                      <w:i/>
                                      <w:color w:val="auto"/>
                                      <w:kern w:val="2"/>
                                      <w:sz w:val="21"/>
                                      <w:szCs w:val="21"/>
                                      <w:lang w:val="en-US" w:eastAsia="zh-CN"/>
                                    </w:rPr>
                                  </w:del>
                                </m:ctrlPr>
                              </m:e>
                              <m:sub>
                                <w:del w:id="4222" w:author="Administrator" w:date="2023-01-14T22:02:35Z">
                                  <m:r>
                                    <m:rPr/>
                                    <w:rPr>
                                      <w:rFonts w:hint="default" w:ascii="Cambria Math" w:hAnsi="Cambria Math" w:cs="Times New Roman"/>
                                      <w:color w:val="auto"/>
                                      <w:kern w:val="2"/>
                                      <w:sz w:val="21"/>
                                      <w:szCs w:val="21"/>
                                      <w:lang w:val="en-US" w:eastAsia="zh-CN"/>
                                    </w:rPr>
                                    <m:t>i</m:t>
                                  </m:r>
                                </w:del>
                                <m:ctrlPr>
                                  <w:del w:id="4223" w:author="Administrator" w:date="2023-01-14T22:02:35Z">
                                    <w:rPr>
                                      <w:rFonts w:hint="default" w:ascii="Cambria Math" w:hAnsi="Cambria Math" w:cs="Times New Roman"/>
                                      <w:i/>
                                      <w:color w:val="auto"/>
                                      <w:kern w:val="2"/>
                                      <w:sz w:val="21"/>
                                      <w:szCs w:val="21"/>
                                      <w:lang w:val="en-US" w:eastAsia="zh-CN"/>
                                    </w:rPr>
                                  </w:del>
                                </m:ctrlPr>
                              </m:sub>
                            </m:sSub>
                            <w:del w:id="4224" w:author="Administrator" w:date="2023-01-14T22:02:35Z">
                              <m:r>
                                <m:rPr/>
                                <w:rPr>
                                  <w:rFonts w:hint="default" w:ascii="Cambria Math" w:hAnsi="Cambria Math" w:cs="Times New Roman"/>
                                  <w:color w:val="auto"/>
                                  <w:kern w:val="2"/>
                                  <w:sz w:val="21"/>
                                  <w:szCs w:val="21"/>
                                  <w:lang w:val="en-US" w:eastAsia="zh-CN"/>
                                </w:rPr>
                                <m:t>−</m:t>
                              </m:r>
                            </w:del>
                            <m:sSub>
                              <m:sSubPr>
                                <m:ctrlPr>
                                  <w:del w:id="4225" w:author="Administrator" w:date="2023-01-14T22:02:35Z">
                                    <w:rPr>
                                      <w:rFonts w:hint="default" w:ascii="Cambria Math" w:hAnsi="Cambria Math" w:cs="Times New Roman"/>
                                      <w:i/>
                                      <w:color w:val="auto"/>
                                      <w:kern w:val="2"/>
                                      <w:sz w:val="21"/>
                                      <w:szCs w:val="21"/>
                                      <w:lang w:val="en-US" w:eastAsia="zh-CN"/>
                                    </w:rPr>
                                  </w:del>
                                </m:ctrlPr>
                              </m:sSubPr>
                              <m:e>
                                <w:del w:id="4226" w:author="Administrator" w:date="2023-01-14T22:02:35Z">
                                  <m:r>
                                    <m:rPr/>
                                    <w:rPr>
                                      <w:rFonts w:hint="default" w:ascii="Cambria Math" w:hAnsi="Cambria Math" w:cs="Times New Roman"/>
                                      <w:color w:val="auto"/>
                                      <w:kern w:val="2"/>
                                      <w:sz w:val="21"/>
                                      <w:szCs w:val="21"/>
                                      <w:lang w:val="en-US" w:eastAsia="zh-CN"/>
                                    </w:rPr>
                                    <m:t>b</m:t>
                                  </m:r>
                                </w:del>
                                <m:ctrlPr>
                                  <w:del w:id="4227" w:author="Administrator" w:date="2023-01-14T22:02:35Z">
                                    <w:rPr>
                                      <w:rFonts w:hint="default" w:ascii="Cambria Math" w:hAnsi="Cambria Math" w:cs="Times New Roman"/>
                                      <w:i/>
                                      <w:color w:val="auto"/>
                                      <w:kern w:val="2"/>
                                      <w:sz w:val="21"/>
                                      <w:szCs w:val="21"/>
                                      <w:lang w:val="en-US" w:eastAsia="zh-CN"/>
                                    </w:rPr>
                                  </w:del>
                                </m:ctrlPr>
                              </m:e>
                              <m:sub>
                                <w:del w:id="4228" w:author="Administrator" w:date="2023-01-14T22:02:35Z">
                                  <m:r>
                                    <m:rPr/>
                                    <w:rPr>
                                      <w:rFonts w:hint="default" w:ascii="Cambria Math" w:hAnsi="Cambria Math" w:cs="Times New Roman"/>
                                      <w:color w:val="auto"/>
                                      <w:kern w:val="2"/>
                                      <w:sz w:val="21"/>
                                      <w:szCs w:val="21"/>
                                      <w:lang w:val="en-US" w:eastAsia="zh-CN"/>
                                    </w:rPr>
                                    <m:t>v</m:t>
                                  </m:r>
                                </w:del>
                                <m:ctrlPr>
                                  <w:del w:id="4229" w:author="Administrator" w:date="2023-01-14T22:02:35Z">
                                    <w:rPr>
                                      <w:rFonts w:hint="default" w:ascii="Cambria Math" w:hAnsi="Cambria Math" w:cs="Times New Roman"/>
                                      <w:i/>
                                      <w:color w:val="auto"/>
                                      <w:kern w:val="2"/>
                                      <w:sz w:val="21"/>
                                      <w:szCs w:val="21"/>
                                      <w:lang w:val="en-US" w:eastAsia="zh-CN"/>
                                    </w:rPr>
                                  </w:del>
                                </m:ctrlPr>
                              </m:sub>
                            </m:sSub>
                            <m:ctrlPr>
                              <w:del w:id="4230" w:author="Administrator" w:date="2023-01-14T22:02:35Z">
                                <w:rPr>
                                  <w:rFonts w:hint="default" w:ascii="Cambria Math" w:hAnsi="Cambria Math" w:cs="Times New Roman"/>
                                  <w:i/>
                                  <w:color w:val="auto"/>
                                  <w:kern w:val="2"/>
                                  <w:sz w:val="21"/>
                                  <w:szCs w:val="21"/>
                                  <w:lang w:val="en-US" w:eastAsia="zh-CN"/>
                                </w:rPr>
                              </w:del>
                            </m:ctrlPr>
                          </m:e>
                        </m:d>
                        <m:ctrlPr>
                          <w:del w:id="4231" w:author="Administrator" w:date="2023-01-14T22:02:35Z">
                            <w:rPr>
                              <w:rFonts w:hint="default" w:ascii="Cambria Math" w:hAnsi="Cambria Math" w:cs="Times New Roman"/>
                              <w:i/>
                              <w:color w:val="auto"/>
                              <w:kern w:val="2"/>
                              <w:sz w:val="21"/>
                              <w:szCs w:val="21"/>
                              <w:lang w:val="en-US" w:eastAsia="zh-CN"/>
                            </w:rPr>
                          </w:del>
                        </m:ctrlPr>
                      </m:e>
                      <m:sup>
                        <w:del w:id="4232" w:author="Administrator" w:date="2023-01-14T22:02:35Z">
                          <m:r>
                            <m:rPr/>
                            <w:rPr>
                              <w:rFonts w:hint="default" w:ascii="Cambria Math" w:hAnsi="Cambria Math" w:cs="Times New Roman"/>
                              <w:color w:val="auto"/>
                              <w:kern w:val="2"/>
                              <w:sz w:val="21"/>
                              <w:szCs w:val="21"/>
                              <w:lang w:val="en-US" w:eastAsia="zh-CN"/>
                            </w:rPr>
                            <m:t>2</m:t>
                          </m:r>
                        </w:del>
                        <m:ctrlPr>
                          <w:del w:id="4233" w:author="Administrator" w:date="2023-01-14T22:02:35Z">
                            <w:rPr>
                              <w:rFonts w:hint="default" w:ascii="Cambria Math" w:hAnsi="Cambria Math" w:cs="Times New Roman"/>
                              <w:i/>
                              <w:color w:val="auto"/>
                              <w:kern w:val="2"/>
                              <w:sz w:val="21"/>
                              <w:szCs w:val="21"/>
                              <w:lang w:val="en-US" w:eastAsia="zh-CN"/>
                            </w:rPr>
                          </w:del>
                        </m:ctrlPr>
                      </m:sup>
                    </m:sSup>
                    <w:del w:id="4234" w:author="Administrator" w:date="2023-01-14T22:02:35Z">
                      <m:r>
                        <m:rPr/>
                        <w:rPr>
                          <w:rFonts w:hint="default" w:ascii="Cambria Math" w:hAnsi="Cambria Math" w:cs="Times New Roman"/>
                          <w:color w:val="auto"/>
                          <w:kern w:val="2"/>
                          <w:sz w:val="21"/>
                          <w:szCs w:val="21"/>
                          <w:lang w:val="en-US" w:eastAsia="zh-CN"/>
                        </w:rPr>
                        <m:t>+</m:t>
                      </m:r>
                    </w:del>
                    <m:nary>
                      <m:naryPr>
                        <m:chr m:val="∑"/>
                        <m:limLoc m:val="subSup"/>
                        <m:supHide m:val="1"/>
                        <m:ctrlPr>
                          <w:del w:id="4235" w:author="Administrator" w:date="2023-01-14T22:02:35Z">
                            <w:rPr>
                              <w:rFonts w:hint="default" w:ascii="Cambria Math" w:hAnsi="Cambria Math" w:cs="Times New Roman"/>
                              <w:i/>
                              <w:color w:val="auto"/>
                              <w:kern w:val="2"/>
                              <w:sz w:val="21"/>
                              <w:szCs w:val="21"/>
                              <w:lang w:val="en-US" w:eastAsia="zh-CN"/>
                            </w:rPr>
                          </w:del>
                        </m:ctrlPr>
                      </m:naryPr>
                      <m:sub>
                        <w:del w:id="4236" w:author="Administrator" w:date="2023-01-14T22:02:35Z">
                          <m:r>
                            <m:rPr/>
                            <w:rPr>
                              <w:rFonts w:hint="default" w:ascii="Cambria Math" w:hAnsi="Cambria Math" w:cs="Times New Roman"/>
                              <w:color w:val="auto"/>
                              <w:kern w:val="2"/>
                              <w:sz w:val="21"/>
                              <w:szCs w:val="21"/>
                              <w:lang w:val="en-US" w:eastAsia="zh-CN"/>
                            </w:rPr>
                            <m:t>i,j</m:t>
                          </m:r>
                        </w:del>
                        <w:del w:id="4237" w:author="Administrator" w:date="2023-01-14T22:02:35Z">
                          <m:r>
                            <m:rPr/>
                            <w:rPr>
                              <w:rFonts w:ascii="Cambria Math" w:hAnsi="Cambria Math" w:cs="Times New Roman"/>
                              <w:color w:val="auto"/>
                              <w:kern w:val="2"/>
                              <w:sz w:val="21"/>
                              <w:szCs w:val="21"/>
                              <w:lang w:val="en-US"/>
                            </w:rPr>
                            <m:t>∈</m:t>
                          </m:r>
                        </w:del>
                        <m:sSub>
                          <m:sSubPr>
                            <m:ctrlPr>
                              <w:del w:id="4238" w:author="Administrator" w:date="2023-01-14T22:02:35Z">
                                <w:rPr>
                                  <w:rFonts w:ascii="Cambria Math" w:hAnsi="Cambria Math" w:cs="Times New Roman"/>
                                  <w:i/>
                                  <w:color w:val="auto"/>
                                  <w:kern w:val="2"/>
                                  <w:sz w:val="21"/>
                                  <w:szCs w:val="21"/>
                                  <w:lang w:val="en-US"/>
                                </w:rPr>
                              </w:del>
                            </m:ctrlPr>
                          </m:sSubPr>
                          <m:e>
                            <w:del w:id="4239" w:author="Administrator" w:date="2023-01-14T22:02:35Z">
                              <m:r>
                                <m:rPr/>
                                <w:rPr>
                                  <w:rFonts w:hint="default" w:ascii="Cambria Math" w:hAnsi="Cambria Math" w:cs="Times New Roman"/>
                                  <w:color w:val="auto"/>
                                  <w:kern w:val="2"/>
                                  <w:sz w:val="21"/>
                                  <w:szCs w:val="21"/>
                                  <w:lang w:val="en-US" w:eastAsia="zh-CN"/>
                                </w:rPr>
                                <m:t>H</m:t>
                              </m:r>
                            </w:del>
                            <m:ctrlPr>
                              <w:del w:id="4240" w:author="Administrator" w:date="2023-01-14T22:02:35Z">
                                <w:rPr>
                                  <w:rFonts w:ascii="Cambria Math" w:hAnsi="Cambria Math" w:cs="Times New Roman"/>
                                  <w:i/>
                                  <w:color w:val="auto"/>
                                  <w:kern w:val="2"/>
                                  <w:sz w:val="21"/>
                                  <w:szCs w:val="21"/>
                                  <w:lang w:val="en-US"/>
                                </w:rPr>
                              </w:del>
                            </m:ctrlPr>
                          </m:e>
                          <m:sub>
                            <w:del w:id="4241" w:author="Administrator" w:date="2023-01-14T22:02:35Z">
                              <m:r>
                                <m:rPr/>
                                <w:rPr>
                                  <w:rFonts w:hint="default" w:ascii="Cambria Math" w:hAnsi="Cambria Math" w:cs="Times New Roman"/>
                                  <w:color w:val="auto"/>
                                  <w:kern w:val="2"/>
                                  <w:sz w:val="21"/>
                                  <w:szCs w:val="21"/>
                                  <w:lang w:val="en-US" w:eastAsia="zh-CN"/>
                                </w:rPr>
                                <m:t>v</m:t>
                              </m:r>
                            </w:del>
                            <m:ctrlPr>
                              <w:del w:id="4242" w:author="Administrator" w:date="2023-01-14T22:02:35Z">
                                <w:rPr>
                                  <w:rFonts w:ascii="Cambria Math" w:hAnsi="Cambria Math" w:cs="Times New Roman"/>
                                  <w:i/>
                                  <w:color w:val="auto"/>
                                  <w:kern w:val="2"/>
                                  <w:sz w:val="21"/>
                                  <w:szCs w:val="21"/>
                                  <w:lang w:val="en-US"/>
                                </w:rPr>
                              </w:del>
                            </m:ctrlPr>
                          </m:sub>
                        </m:sSub>
                        <m:ctrlPr>
                          <w:del w:id="4243" w:author="Administrator" w:date="2023-01-14T22:02:35Z">
                            <w:rPr>
                              <w:rFonts w:hint="default" w:ascii="Cambria Math" w:hAnsi="Cambria Math" w:cs="Times New Roman"/>
                              <w:i/>
                              <w:color w:val="auto"/>
                              <w:kern w:val="2"/>
                              <w:sz w:val="21"/>
                              <w:szCs w:val="21"/>
                              <w:lang w:val="en-US" w:eastAsia="zh-CN"/>
                            </w:rPr>
                          </w:del>
                        </m:ctrlPr>
                      </m:sub>
                      <m:sup>
                        <m:ctrlPr>
                          <w:del w:id="4244" w:author="Administrator" w:date="2023-01-14T22:02:35Z">
                            <w:rPr>
                              <w:rFonts w:hint="default" w:ascii="Cambria Math" w:hAnsi="Cambria Math" w:cs="Times New Roman"/>
                              <w:i/>
                              <w:color w:val="auto"/>
                              <w:kern w:val="2"/>
                              <w:sz w:val="21"/>
                              <w:szCs w:val="21"/>
                              <w:lang w:val="en-US" w:eastAsia="zh-CN"/>
                            </w:rPr>
                          </w:del>
                        </m:ctrlPr>
                      </m:sup>
                      <m:e>
                        <m:sSup>
                          <m:sSupPr>
                            <m:ctrlPr>
                              <w:del w:id="4245" w:author="Administrator" w:date="2023-01-14T22:02:35Z">
                                <w:rPr>
                                  <w:rFonts w:hint="default" w:ascii="Cambria Math" w:hAnsi="Cambria Math" w:cs="Times New Roman"/>
                                  <w:i/>
                                  <w:color w:val="auto"/>
                                  <w:kern w:val="2"/>
                                  <w:sz w:val="21"/>
                                  <w:szCs w:val="21"/>
                                  <w:lang w:val="en-US" w:eastAsia="zh-CN"/>
                                </w:rPr>
                              </w:del>
                            </m:ctrlPr>
                          </m:sSupPr>
                          <m:e>
                            <m:f>
                              <m:fPr>
                                <m:ctrlPr>
                                  <w:del w:id="4246" w:author="Administrator" w:date="2023-01-14T22:02:35Z">
                                    <w:rPr>
                                      <w:rFonts w:hint="default" w:ascii="Cambria Math" w:hAnsi="Cambria Math" w:cs="Times New Roman"/>
                                      <w:i/>
                                      <w:color w:val="auto"/>
                                      <w:kern w:val="2"/>
                                      <w:sz w:val="21"/>
                                      <w:szCs w:val="21"/>
                                      <w:lang w:val="en-US" w:eastAsia="zh-CN"/>
                                    </w:rPr>
                                  </w:del>
                                </m:ctrlPr>
                              </m:fPr>
                              <m:num>
                                <w:del w:id="4247" w:author="Administrator" w:date="2023-01-14T22:02:35Z">
                                  <m:r>
                                    <m:rPr/>
                                    <w:rPr>
                                      <w:rFonts w:hint="default" w:ascii="Cambria Math" w:hAnsi="Cambria Math" w:cs="Times New Roman"/>
                                      <w:color w:val="auto"/>
                                      <w:kern w:val="2"/>
                                      <w:sz w:val="21"/>
                                      <w:szCs w:val="21"/>
                                      <w:lang w:val="en-US" w:eastAsia="zh-CN"/>
                                    </w:rPr>
                                    <m:t>1</m:t>
                                  </m:r>
                                </w:del>
                                <m:ctrlPr>
                                  <w:del w:id="4248" w:author="Administrator" w:date="2023-01-14T22:02:35Z">
                                    <w:rPr>
                                      <w:rFonts w:hint="default" w:ascii="Cambria Math" w:hAnsi="Cambria Math" w:cs="Times New Roman"/>
                                      <w:i/>
                                      <w:color w:val="auto"/>
                                      <w:kern w:val="2"/>
                                      <w:sz w:val="21"/>
                                      <w:szCs w:val="21"/>
                                      <w:lang w:val="en-US" w:eastAsia="zh-CN"/>
                                    </w:rPr>
                                  </w:del>
                                </m:ctrlPr>
                              </m:num>
                              <m:den>
                                <w:del w:id="4249" w:author="Administrator" w:date="2023-01-14T22:02:35Z">
                                  <m:r>
                                    <m:rPr/>
                                    <w:rPr>
                                      <w:rFonts w:hint="default" w:ascii="Cambria Math" w:hAnsi="Cambria Math" w:cs="Times New Roman"/>
                                      <w:color w:val="auto"/>
                                      <w:kern w:val="2"/>
                                      <w:sz w:val="21"/>
                                      <w:szCs w:val="21"/>
                                      <w:lang w:val="en-US" w:eastAsia="zh-CN"/>
                                    </w:rPr>
                                    <m:t>2</m:t>
                                  </m:r>
                                </w:del>
                                <m:ctrlPr>
                                  <w:del w:id="4250" w:author="Administrator" w:date="2023-01-14T22:02:35Z">
                                    <w:rPr>
                                      <w:rFonts w:hint="default" w:ascii="Cambria Math" w:hAnsi="Cambria Math" w:cs="Times New Roman"/>
                                      <w:i/>
                                      <w:color w:val="auto"/>
                                      <w:kern w:val="2"/>
                                      <w:sz w:val="21"/>
                                      <w:szCs w:val="21"/>
                                      <w:lang w:val="en-US" w:eastAsia="zh-CN"/>
                                    </w:rPr>
                                  </w:del>
                                </m:ctrlPr>
                              </m:den>
                            </m:f>
                            <m:d>
                              <m:dPr>
                                <m:ctrlPr>
                                  <w:del w:id="4251" w:author="Administrator" w:date="2023-01-14T22:02:35Z">
                                    <w:rPr>
                                      <w:rFonts w:hint="default" w:ascii="Cambria Math" w:hAnsi="Cambria Math" w:cs="Times New Roman"/>
                                      <w:i/>
                                      <w:color w:val="auto"/>
                                      <w:kern w:val="2"/>
                                      <w:sz w:val="21"/>
                                      <w:szCs w:val="21"/>
                                      <w:lang w:val="en-US" w:eastAsia="zh-CN"/>
                                    </w:rPr>
                                  </w:del>
                                </m:ctrlPr>
                              </m:dPr>
                              <m:e>
                                <m:sSubSup>
                                  <m:sSubSupPr>
                                    <m:ctrlPr>
                                      <w:del w:id="4252" w:author="Administrator" w:date="2023-01-14T22:02:35Z">
                                        <w:rPr>
                                          <w:rFonts w:hint="default" w:ascii="Cambria Math" w:hAnsi="Cambria Math" w:cs="Times New Roman"/>
                                          <w:i/>
                                          <w:color w:val="auto"/>
                                          <w:kern w:val="2"/>
                                          <w:sz w:val="21"/>
                                          <w:szCs w:val="21"/>
                                          <w:lang w:val="en-US" w:eastAsia="zh-CN"/>
                                        </w:rPr>
                                      </w:del>
                                    </m:ctrlPr>
                                  </m:sSubSupPr>
                                  <m:e>
                                    <w:del w:id="4253" w:author="Administrator" w:date="2023-01-14T22:02:35Z">
                                      <m:r>
                                        <m:rPr/>
                                        <w:rPr>
                                          <w:rFonts w:hint="default" w:ascii="Cambria Math" w:hAnsi="Cambria Math" w:cs="Times New Roman"/>
                                          <w:color w:val="auto"/>
                                          <w:kern w:val="2"/>
                                          <w:sz w:val="21"/>
                                          <w:szCs w:val="21"/>
                                          <w:lang w:val="en-US" w:eastAsia="zh-CN"/>
                                        </w:rPr>
                                        <m:t>d</m:t>
                                      </m:r>
                                    </w:del>
                                    <m:ctrlPr>
                                      <w:del w:id="4254" w:author="Administrator" w:date="2023-01-14T22:02:35Z">
                                        <w:rPr>
                                          <w:rFonts w:hint="default" w:ascii="Cambria Math" w:hAnsi="Cambria Math" w:cs="Times New Roman"/>
                                          <w:i/>
                                          <w:color w:val="auto"/>
                                          <w:kern w:val="2"/>
                                          <w:sz w:val="21"/>
                                          <w:szCs w:val="21"/>
                                          <w:lang w:val="en-US" w:eastAsia="zh-CN"/>
                                        </w:rPr>
                                      </w:del>
                                    </m:ctrlPr>
                                  </m:e>
                                  <m:sub>
                                    <w:del w:id="4255" w:author="Administrator" w:date="2023-01-14T22:02:35Z">
                                      <m:r>
                                        <m:rPr/>
                                        <w:rPr>
                                          <w:rFonts w:hint="default" w:ascii="Cambria Math" w:hAnsi="Cambria Math" w:cs="Times New Roman"/>
                                          <w:color w:val="auto"/>
                                          <w:kern w:val="2"/>
                                          <w:sz w:val="21"/>
                                          <w:szCs w:val="21"/>
                                          <w:lang w:val="en-US" w:eastAsia="zh-CN"/>
                                        </w:rPr>
                                        <m:t>ij</m:t>
                                      </m:r>
                                    </w:del>
                                    <m:ctrlPr>
                                      <w:del w:id="4256" w:author="Administrator" w:date="2023-01-14T22:02:35Z">
                                        <w:rPr>
                                          <w:rFonts w:hint="default" w:ascii="Cambria Math" w:hAnsi="Cambria Math" w:cs="Times New Roman"/>
                                          <w:i/>
                                          <w:color w:val="auto"/>
                                          <w:kern w:val="2"/>
                                          <w:sz w:val="21"/>
                                          <w:szCs w:val="21"/>
                                          <w:lang w:val="en-US" w:eastAsia="zh-CN"/>
                                        </w:rPr>
                                      </w:del>
                                    </m:ctrlPr>
                                  </m:sub>
                                  <m:sup>
                                    <w:del w:id="4257" w:author="Administrator" w:date="2023-01-14T22:02:35Z">
                                      <m:r>
                                        <m:rPr/>
                                        <w:rPr>
                                          <w:rFonts w:hint="default" w:ascii="Cambria Math" w:hAnsi="Cambria Math" w:cs="Times New Roman"/>
                                          <w:color w:val="auto"/>
                                          <w:kern w:val="2"/>
                                          <w:sz w:val="21"/>
                                          <w:szCs w:val="21"/>
                                          <w:lang w:val="en-US" w:eastAsia="zh-CN"/>
                                        </w:rPr>
                                        <m:t>v</m:t>
                                      </m:r>
                                    </w:del>
                                    <m:ctrlPr>
                                      <w:del w:id="4258" w:author="Administrator" w:date="2023-01-14T22:02:35Z">
                                        <w:rPr>
                                          <w:rFonts w:hint="default" w:ascii="Cambria Math" w:hAnsi="Cambria Math" w:cs="Times New Roman"/>
                                          <w:i/>
                                          <w:color w:val="auto"/>
                                          <w:kern w:val="2"/>
                                          <w:sz w:val="21"/>
                                          <w:szCs w:val="21"/>
                                          <w:lang w:val="en-US" w:eastAsia="zh-CN"/>
                                        </w:rPr>
                                      </w:del>
                                    </m:ctrlPr>
                                  </m:sup>
                                </m:sSubSup>
                                <w:del w:id="4259" w:author="Administrator" w:date="2023-01-14T22:02:35Z">
                                  <m:r>
                                    <m:rPr/>
                                    <w:rPr>
                                      <w:rFonts w:hint="default" w:ascii="Cambria Math" w:hAnsi="Cambria Math" w:cs="Times New Roman"/>
                                      <w:color w:val="auto"/>
                                      <w:kern w:val="2"/>
                                      <w:sz w:val="21"/>
                                      <w:szCs w:val="21"/>
                                      <w:lang w:val="en-US" w:eastAsia="zh-CN"/>
                                    </w:rPr>
                                    <m:t>−</m:t>
                                  </m:r>
                                </w:del>
                                <m:sSub>
                                  <m:sSubPr>
                                    <m:ctrlPr>
                                      <w:del w:id="4260" w:author="Administrator" w:date="2023-01-14T22:02:35Z">
                                        <w:rPr>
                                          <w:rFonts w:hint="default" w:ascii="Cambria Math" w:hAnsi="Cambria Math" w:cs="Times New Roman"/>
                                          <w:i/>
                                          <w:color w:val="auto"/>
                                          <w:kern w:val="2"/>
                                          <w:sz w:val="21"/>
                                          <w:szCs w:val="21"/>
                                          <w:lang w:val="en-US" w:eastAsia="zh-CN"/>
                                        </w:rPr>
                                      </w:del>
                                    </m:ctrlPr>
                                  </m:sSubPr>
                                  <m:e>
                                    <w:del w:id="4261" w:author="Administrator" w:date="2023-01-14T22:02:35Z">
                                      <m:r>
                                        <m:rPr/>
                                        <w:rPr>
                                          <w:rFonts w:hint="default" w:ascii="Cambria Math" w:hAnsi="Cambria Math" w:cs="Times New Roman"/>
                                          <w:color w:val="auto"/>
                                          <w:kern w:val="2"/>
                                          <w:sz w:val="21"/>
                                          <w:szCs w:val="21"/>
                                          <w:lang w:val="en-US" w:eastAsia="zh-CN"/>
                                        </w:rPr>
                                        <m:t>s</m:t>
                                      </m:r>
                                    </w:del>
                                    <m:ctrlPr>
                                      <w:del w:id="4262" w:author="Administrator" w:date="2023-01-14T22:02:35Z">
                                        <w:rPr>
                                          <w:rFonts w:hint="default" w:ascii="Cambria Math" w:hAnsi="Cambria Math" w:cs="Times New Roman"/>
                                          <w:i/>
                                          <w:color w:val="auto"/>
                                          <w:kern w:val="2"/>
                                          <w:sz w:val="21"/>
                                          <w:szCs w:val="21"/>
                                          <w:lang w:val="en-US" w:eastAsia="zh-CN"/>
                                        </w:rPr>
                                      </w:del>
                                    </m:ctrlPr>
                                  </m:e>
                                  <m:sub>
                                    <w:del w:id="4263" w:author="Administrator" w:date="2023-01-14T22:02:35Z">
                                      <m:r>
                                        <m:rPr/>
                                        <w:rPr>
                                          <w:rFonts w:hint="default" w:ascii="Cambria Math" w:hAnsi="Cambria Math" w:cs="Times New Roman"/>
                                          <w:color w:val="auto"/>
                                          <w:kern w:val="2"/>
                                          <w:sz w:val="21"/>
                                          <w:szCs w:val="21"/>
                                          <w:lang w:val="en-US" w:eastAsia="zh-CN"/>
                                        </w:rPr>
                                        <m:t>i</m:t>
                                      </m:r>
                                    </w:del>
                                    <m:ctrlPr>
                                      <w:del w:id="4264" w:author="Administrator" w:date="2023-01-14T22:02:35Z">
                                        <w:rPr>
                                          <w:rFonts w:hint="default" w:ascii="Cambria Math" w:hAnsi="Cambria Math" w:cs="Times New Roman"/>
                                          <w:i/>
                                          <w:color w:val="auto"/>
                                          <w:kern w:val="2"/>
                                          <w:sz w:val="21"/>
                                          <w:szCs w:val="21"/>
                                          <w:lang w:val="en-US" w:eastAsia="zh-CN"/>
                                        </w:rPr>
                                      </w:del>
                                    </m:ctrlPr>
                                  </m:sub>
                                </m:sSub>
                                <w:del w:id="4265" w:author="Administrator" w:date="2023-01-14T22:02:35Z">
                                  <m:r>
                                    <m:rPr/>
                                    <w:rPr>
                                      <w:rFonts w:hint="default" w:ascii="Cambria Math" w:hAnsi="Cambria Math" w:cs="Times New Roman"/>
                                      <w:color w:val="auto"/>
                                      <w:kern w:val="2"/>
                                      <w:sz w:val="21"/>
                                      <w:szCs w:val="21"/>
                                      <w:lang w:val="en-US" w:eastAsia="zh-CN"/>
                                    </w:rPr>
                                    <m:t>+</m:t>
                                  </m:r>
                                </w:del>
                                <m:sSub>
                                  <m:sSubPr>
                                    <m:ctrlPr>
                                      <w:del w:id="4266" w:author="Administrator" w:date="2023-01-14T22:02:35Z">
                                        <w:rPr>
                                          <w:rFonts w:hint="default" w:ascii="Cambria Math" w:hAnsi="Cambria Math" w:cs="Times New Roman"/>
                                          <w:i/>
                                          <w:color w:val="auto"/>
                                          <w:kern w:val="2"/>
                                          <w:sz w:val="21"/>
                                          <w:szCs w:val="21"/>
                                          <w:lang w:val="en-US" w:eastAsia="zh-CN"/>
                                        </w:rPr>
                                      </w:del>
                                    </m:ctrlPr>
                                  </m:sSubPr>
                                  <m:e>
                                    <w:del w:id="4267" w:author="Administrator" w:date="2023-01-14T22:02:35Z">
                                      <m:r>
                                        <m:rPr/>
                                        <w:rPr>
                                          <w:rFonts w:hint="default" w:ascii="Cambria Math" w:hAnsi="Cambria Math" w:cs="Times New Roman"/>
                                          <w:color w:val="auto"/>
                                          <w:kern w:val="2"/>
                                          <w:sz w:val="21"/>
                                          <w:szCs w:val="21"/>
                                          <w:lang w:val="en-US" w:eastAsia="zh-CN"/>
                                        </w:rPr>
                                        <m:t>s</m:t>
                                      </m:r>
                                    </w:del>
                                    <m:ctrlPr>
                                      <w:del w:id="4268" w:author="Administrator" w:date="2023-01-14T22:02:35Z">
                                        <w:rPr>
                                          <w:rFonts w:hint="default" w:ascii="Cambria Math" w:hAnsi="Cambria Math" w:cs="Times New Roman"/>
                                          <w:i/>
                                          <w:color w:val="auto"/>
                                          <w:kern w:val="2"/>
                                          <w:sz w:val="21"/>
                                          <w:szCs w:val="21"/>
                                          <w:lang w:val="en-US" w:eastAsia="zh-CN"/>
                                        </w:rPr>
                                      </w:del>
                                    </m:ctrlPr>
                                  </m:e>
                                  <m:sub>
                                    <w:del w:id="4269" w:author="Administrator" w:date="2023-01-14T22:02:35Z">
                                      <m:r>
                                        <m:rPr/>
                                        <w:rPr>
                                          <w:rFonts w:hint="default" w:ascii="Cambria Math" w:hAnsi="Cambria Math" w:cs="Times New Roman"/>
                                          <w:color w:val="auto"/>
                                          <w:kern w:val="2"/>
                                          <w:sz w:val="21"/>
                                          <w:szCs w:val="21"/>
                                          <w:lang w:val="en-US" w:eastAsia="zh-CN"/>
                                        </w:rPr>
                                        <m:t>j</m:t>
                                      </m:r>
                                    </w:del>
                                    <m:ctrlPr>
                                      <w:del w:id="4270" w:author="Administrator" w:date="2023-01-14T22:02:35Z">
                                        <w:rPr>
                                          <w:rFonts w:hint="default" w:ascii="Cambria Math" w:hAnsi="Cambria Math" w:cs="Times New Roman"/>
                                          <w:i/>
                                          <w:color w:val="auto"/>
                                          <w:kern w:val="2"/>
                                          <w:sz w:val="21"/>
                                          <w:szCs w:val="21"/>
                                          <w:lang w:val="en-US" w:eastAsia="zh-CN"/>
                                        </w:rPr>
                                      </w:del>
                                    </m:ctrlPr>
                                  </m:sub>
                                </m:sSub>
                                <m:ctrlPr>
                                  <w:del w:id="4271" w:author="Administrator" w:date="2023-01-14T22:02:35Z">
                                    <w:rPr>
                                      <w:rFonts w:hint="default" w:ascii="Cambria Math" w:hAnsi="Cambria Math" w:cs="Times New Roman"/>
                                      <w:i/>
                                      <w:color w:val="auto"/>
                                      <w:kern w:val="2"/>
                                      <w:sz w:val="21"/>
                                      <w:szCs w:val="21"/>
                                      <w:lang w:val="en-US" w:eastAsia="zh-CN"/>
                                    </w:rPr>
                                  </w:del>
                                </m:ctrlPr>
                              </m:e>
                            </m:d>
                            <m:ctrlPr>
                              <w:del w:id="4272" w:author="Administrator" w:date="2023-01-14T22:02:35Z">
                                <w:rPr>
                                  <w:rFonts w:hint="default" w:ascii="Cambria Math" w:hAnsi="Cambria Math" w:cs="Times New Roman"/>
                                  <w:i/>
                                  <w:color w:val="auto"/>
                                  <w:kern w:val="2"/>
                                  <w:sz w:val="21"/>
                                  <w:szCs w:val="21"/>
                                  <w:lang w:val="en-US" w:eastAsia="zh-CN"/>
                                </w:rPr>
                              </w:del>
                            </m:ctrlPr>
                          </m:e>
                          <m:sup>
                            <w:del w:id="4273" w:author="Administrator" w:date="2023-01-14T22:02:35Z">
                              <m:r>
                                <m:rPr/>
                                <w:rPr>
                                  <w:rFonts w:hint="default" w:ascii="Cambria Math" w:hAnsi="Cambria Math" w:cs="Times New Roman"/>
                                  <w:color w:val="auto"/>
                                  <w:kern w:val="2"/>
                                  <w:sz w:val="21"/>
                                  <w:szCs w:val="21"/>
                                  <w:lang w:val="en-US" w:eastAsia="zh-CN"/>
                                </w:rPr>
                                <m:t>2</m:t>
                              </m:r>
                            </w:del>
                            <m:ctrlPr>
                              <w:del w:id="4274" w:author="Administrator" w:date="2023-01-14T22:02:35Z">
                                <w:rPr>
                                  <w:rFonts w:hint="default" w:ascii="Cambria Math" w:hAnsi="Cambria Math" w:cs="Times New Roman"/>
                                  <w:i/>
                                  <w:color w:val="auto"/>
                                  <w:kern w:val="2"/>
                                  <w:sz w:val="21"/>
                                  <w:szCs w:val="21"/>
                                  <w:lang w:val="en-US" w:eastAsia="zh-CN"/>
                                </w:rPr>
                              </w:del>
                            </m:ctrlPr>
                          </m:sup>
                        </m:sSup>
                        <m:ctrlPr>
                          <w:del w:id="4275" w:author="Administrator" w:date="2023-01-14T22:02:35Z">
                            <w:rPr>
                              <w:rFonts w:hint="default" w:ascii="Cambria Math" w:hAnsi="Cambria Math" w:cs="Times New Roman"/>
                              <w:i/>
                              <w:color w:val="auto"/>
                              <w:kern w:val="2"/>
                              <w:sz w:val="21"/>
                              <w:szCs w:val="21"/>
                              <w:lang w:val="en-US" w:eastAsia="zh-CN"/>
                            </w:rPr>
                          </w:del>
                        </m:ctrlPr>
                      </m:e>
                    </m:nary>
                    <m:ctrlPr>
                      <w:del w:id="4276" w:author="Administrator" w:date="2023-01-14T22:02:35Z">
                        <w:rPr>
                          <w:rFonts w:hint="default" w:ascii="Cambria Math" w:hAnsi="Cambria Math" w:cs="Times New Roman"/>
                          <w:i/>
                          <w:color w:val="auto"/>
                          <w:kern w:val="2"/>
                          <w:sz w:val="21"/>
                          <w:szCs w:val="21"/>
                          <w:lang w:val="en-US" w:eastAsia="zh-CN"/>
                        </w:rPr>
                      </w:del>
                    </m:ctrlPr>
                  </m:e>
                </m:nary>
                <m:ctrlPr>
                  <w:del w:id="4277" w:author="Administrator" w:date="2023-01-14T22:02:35Z">
                    <w:rPr>
                      <w:rFonts w:hint="default" w:ascii="Cambria Math" w:hAnsi="Cambria Math" w:cs="Times New Roman"/>
                      <w:i/>
                      <w:color w:val="auto"/>
                      <w:kern w:val="2"/>
                      <w:sz w:val="21"/>
                      <w:szCs w:val="21"/>
                      <w:lang w:val="en-US" w:eastAsia="zh-CN"/>
                    </w:rPr>
                  </w:del>
                </m:ctrlPr>
              </m:num>
              <m:den>
                <w:del w:id="4278" w:author="Administrator" w:date="2023-01-14T22:02:35Z">
                  <m:r>
                    <m:rPr/>
                    <w:rPr>
                      <w:rFonts w:hint="default" w:ascii="Cambria Math" w:hAnsi="Cambria Math" w:cs="Times New Roman"/>
                      <w:color w:val="auto"/>
                      <w:kern w:val="2"/>
                      <w:sz w:val="21"/>
                      <w:szCs w:val="21"/>
                      <w:lang w:val="en-US" w:eastAsia="zh-CN"/>
                    </w:rPr>
                    <m:t>2</m:t>
                  </m:r>
                </w:del>
                <m:ctrlPr>
                  <w:del w:id="4279" w:author="Administrator" w:date="2023-01-14T22:02:35Z">
                    <w:rPr>
                      <w:rFonts w:hint="default" w:ascii="Cambria Math" w:hAnsi="Cambria Math" w:cs="Times New Roman"/>
                      <w:i/>
                      <w:color w:val="auto"/>
                      <w:kern w:val="2"/>
                      <w:sz w:val="21"/>
                      <w:szCs w:val="21"/>
                      <w:lang w:val="en-US" w:eastAsia="zh-CN"/>
                    </w:rPr>
                  </w:del>
                </m:ctrlPr>
              </m:den>
            </m:f>
            <m:ctrlPr>
              <w:del w:id="4280" w:author="Administrator" w:date="2023-01-14T22:02:35Z">
                <w:rPr>
                  <w:rFonts w:ascii="Cambria Math" w:hAnsi="Cambria Math" w:cs="Times New Roman"/>
                  <w:i/>
                  <w:color w:val="auto"/>
                  <w:kern w:val="2"/>
                  <w:sz w:val="21"/>
                  <w:szCs w:val="21"/>
                  <w:lang w:val="en-US"/>
                </w:rPr>
              </w:del>
            </m:ctrlPr>
          </m:e>
        </m:d>
      </m:oMath>
      <w:del w:id="4281" w:author="Administrator" w:date="2023-01-14T22:02:35Z">
        <w:r>
          <w:rPr>
            <w:rFonts w:hint="default" w:ascii="Times New Roman" w:hAnsi="Times New Roman" w:cs="Times New Roman"/>
            <w:i w:val="0"/>
            <w:color w:val="auto"/>
            <w:kern w:val="2"/>
            <w:sz w:val="21"/>
            <w:szCs w:val="21"/>
            <w:lang w:val="en-US" w:eastAsia="zh-CN"/>
          </w:rPr>
          <w:delText xml:space="preserve">       (4)</w:delText>
        </w:r>
      </w:del>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ins w:id="4283" w:author="Administrator" w:date="2023-01-14T22:03:00Z"/>
          <w:rFonts w:hint="default" w:ascii="Times New Roman" w:hAnsi="Times New Roman" w:cs="Times New Roman"/>
          <w:i w:val="0"/>
          <w:color w:val="auto"/>
          <w:kern w:val="2"/>
          <w:sz w:val="21"/>
          <w:szCs w:val="21"/>
          <w:lang w:val="en-US" w:eastAsia="zh-CN"/>
        </w:rPr>
        <w:pPrChange w:id="4282" w:author="CCCF" w:date="2023-01-10T20:59:18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r>
        <w:rPr>
          <w:rFonts w:hint="default"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ins w:id="4284" w:author="CCCF" w:date="2023-01-10T21:00:46Z">
        <w:r>
          <w:rPr>
            <w:rFonts w:hint="eastAsia" w:ascii="Times New Roman" w:hAnsi="Times New Roman" w:cs="Times New Roman"/>
            <w:i w:val="0"/>
            <w:color w:val="auto"/>
            <w:kern w:val="2"/>
            <w:sz w:val="21"/>
            <w:szCs w:val="21"/>
            <w:lang w:val="en-US" w:eastAsia="zh-CN"/>
          </w:rPr>
          <w:t>模型</w:t>
        </w:r>
      </w:ins>
      <w:r>
        <w:rPr>
          <w:rFonts w:hint="default" w:ascii="Times New Roman" w:hAnsi="Times New Roman" w:cs="Times New Roman"/>
          <w:i w:val="0"/>
          <w:color w:val="auto"/>
          <w:kern w:val="2"/>
          <w:sz w:val="21"/>
          <w:szCs w:val="21"/>
          <w:lang w:val="en-US" w:eastAsia="zh-CN"/>
        </w:rPr>
        <w:t>中</w:t>
      </w:r>
      <m:oMath>
        <w:ins w:id="4285" w:author="CCCF" w:date="2023-01-10T21:00:49Z">
          <m:r>
            <m:rPr>
              <m:sty m:val="p"/>
            </m:rPr>
            <w:rPr>
              <w:rFonts w:hint="eastAsia" w:ascii="Times New Roman" w:hAnsi="Times New Roman" w:cs="Times New Roman"/>
              <w:color w:val="auto"/>
              <w:kern w:val="2"/>
              <w:sz w:val="21"/>
              <w:szCs w:val="21"/>
              <w:lang w:val="en-US" w:eastAsia="zh-CN"/>
            </w:rPr>
            <m:t>隐变量</m:t>
          </m:r>
        </w:ins>
        <m:r>
          <m:rPr/>
          <w:rPr>
            <w:rFonts w:ascii="Cambria Math" w:hAnsi="Cambria Math" w:cs="Times New Roman"/>
            <w:color w:val="auto"/>
            <w:kern w:val="2"/>
            <w:sz w:val="21"/>
            <w:szCs w:val="21"/>
            <w:lang w:val="en-US"/>
          </w:rPr>
          <m:t>τ</m:t>
        </m:r>
      </m:oMath>
      <w:r>
        <w:rPr>
          <w:rFonts w:hint="default" w:ascii="Times New Roman" w:hAnsi="Times New Roman" w:cs="Times New Roman"/>
          <w:i w:val="0"/>
          <w:color w:val="auto"/>
          <w:kern w:val="2"/>
          <w:sz w:val="21"/>
          <w:szCs w:val="21"/>
          <w:lang w:val="en-US" w:eastAsia="zh-CN"/>
        </w:rPr>
        <w:t>的</w:t>
      </w:r>
      <w:ins w:id="4286" w:author="CCCF" w:date="2023-01-10T21:01:11Z">
        <w:r>
          <w:rPr>
            <w:rFonts w:hint="default" w:ascii="Times New Roman" w:hAnsi="Times New Roman" w:cs="Times New Roman"/>
            <w:i w:val="0"/>
            <w:color w:val="auto"/>
            <w:kern w:val="2"/>
            <w:sz w:val="21"/>
            <w:szCs w:val="21"/>
            <w:lang w:val="en-US" w:eastAsia="zh-CN"/>
          </w:rPr>
          <w:t>后验分布</w:t>
        </w:r>
      </w:ins>
      <w:ins w:id="4287" w:author="CCCF" w:date="2023-01-10T21:01:11Z">
        <w:r>
          <w:rPr>
            <w:rFonts w:hint="eastAsia" w:ascii="Times New Roman" w:hAnsi="Times New Roman" w:cs="Times New Roman"/>
            <w:i w:val="0"/>
            <w:color w:val="auto"/>
            <w:kern w:val="2"/>
            <w:sz w:val="21"/>
            <w:szCs w:val="21"/>
            <w:lang w:val="en-US" w:eastAsia="zh-CN"/>
          </w:rPr>
          <w:t>的</w:t>
        </w:r>
      </w:ins>
      <w:ins w:id="4288" w:author="CCCF" w:date="2023-01-10T21:01:11Z">
        <w:r>
          <w:rPr>
            <w:rFonts w:hint="default" w:ascii="Times New Roman" w:hAnsi="Times New Roman" w:cs="Times New Roman"/>
            <w:i w:val="0"/>
            <w:color w:val="auto"/>
            <w:kern w:val="2"/>
            <w:sz w:val="21"/>
            <w:szCs w:val="21"/>
            <w:lang w:val="en-US" w:eastAsia="zh-CN"/>
          </w:rPr>
          <w:t>推断结果如下</w:t>
        </w:r>
      </w:ins>
      <w:del w:id="4289" w:author="CCCF" w:date="2023-01-10T21:01:11Z">
        <w:r>
          <w:rPr>
            <w:rFonts w:hint="default" w:ascii="Times New Roman" w:hAnsi="Times New Roman" w:cs="Times New Roman"/>
            <w:i w:val="0"/>
            <w:color w:val="auto"/>
            <w:kern w:val="2"/>
            <w:sz w:val="21"/>
            <w:szCs w:val="21"/>
            <w:lang w:val="en-US" w:eastAsia="zh-CN"/>
          </w:rPr>
          <w:delText>隐含变量的后验分布推断结果如下</w:delText>
        </w:r>
      </w:del>
      <w:r>
        <w:rPr>
          <w:rFonts w:hint="default" w:ascii="Times New Roman" w:hAnsi="Times New Roman" w:cs="Times New Roman"/>
          <w:i w:val="0"/>
          <w:color w:val="auto"/>
          <w:kern w:val="2"/>
          <w:sz w:val="21"/>
          <w:szCs w:val="21"/>
          <w:lang w:val="en-US" w:eastAsia="zh-CN"/>
        </w:rPr>
        <w:t>：</w:t>
      </w:r>
    </w:p>
    <w:tbl>
      <w:tblPr>
        <w:tblStyle w:val="11"/>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4290" w:author="Administrator" w:date="2023-01-14T22:32:41Z">
          <w:tblPr>
            <w:tblStyle w:val="1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3768"/>
        <w:gridCol w:w="696"/>
        <w:tblGridChange w:id="4291">
          <w:tblGrid>
            <w:gridCol w:w="8345"/>
            <w:gridCol w:w="79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293" w:author="Administrator" w:date="2023-01-14T22:32:4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4292" w:author="Administrator" w:date="2023-01-14T22:03:07Z"/>
        </w:trPr>
        <w:tc>
          <w:tcPr>
            <w:tcW w:w="4220" w:type="pct"/>
            <w:tcBorders>
              <w:top w:val="nil"/>
              <w:left w:val="nil"/>
              <w:bottom w:val="nil"/>
              <w:right w:val="nil"/>
            </w:tcBorders>
            <w:tcPrChange w:id="4294" w:author="Administrator" w:date="2023-01-14T22:32:41Z">
              <w:tcPr>
                <w:tcW w:w="4564" w:type="pct"/>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ins w:id="4295" w:author="Administrator" w:date="2023-01-14T22:03:07Z"/>
                <w:rFonts w:hint="default" w:ascii="Times New Roman" w:hAnsi="Times New Roman" w:cs="Times New Roman"/>
                <w:color w:val="auto"/>
                <w:kern w:val="2"/>
                <w:sz w:val="21"/>
                <w:szCs w:val="21"/>
                <w:vertAlign w:val="baseline"/>
                <w:lang w:val="en-US" w:eastAsia="zh-CN"/>
              </w:rPr>
            </w:pPr>
            <m:oMath>
              <w:ins w:id="4296" w:author="Administrator" w:date="2023-01-14T22:03:12Z">
                <m:r>
                  <m:rPr/>
                  <w:rPr>
                    <w:rFonts w:ascii="Cambria Math" w:hAnsi="Cambria Math" w:cs="Times New Roman"/>
                    <w:color w:val="auto"/>
                    <w:kern w:val="2"/>
                    <w:sz w:val="21"/>
                    <w:szCs w:val="21"/>
                    <w:lang w:val="en-US"/>
                  </w:rPr>
                  <m:t>τ</m:t>
                </m:r>
              </w:ins>
              <w:ins w:id="4297" w:author="Administrator" w:date="2023-01-14T22:03:12Z">
                <m:r>
                  <m:rPr/>
                  <w:rPr>
                    <w:rFonts w:ascii="Cambria Math" w:hAnsi="Cambria Math" w:cs="Times New Roman"/>
                    <w:color w:val="auto"/>
                    <w:kern w:val="2"/>
                    <w:sz w:val="21"/>
                    <w:szCs w:val="21"/>
                    <w:lang w:val="en-US" w:bidi="ar-SA"/>
                  </w:rPr>
                  <m:t>∝</m:t>
                </m:r>
              </w:ins>
              <m:sSubSup>
                <m:sSubSupPr>
                  <m:ctrlPr>
                    <w:ins w:id="4298" w:author="Administrator" w:date="2023-01-14T22:03:12Z">
                      <w:rPr>
                        <w:rFonts w:ascii="Cambria Math" w:hAnsi="Cambria Math" w:cs="Times New Roman"/>
                        <w:i/>
                        <w:color w:val="auto"/>
                        <w:kern w:val="2"/>
                        <w:sz w:val="21"/>
                        <w:szCs w:val="21"/>
                        <w:lang w:val="en-US" w:bidi="ar-SA"/>
                      </w:rPr>
                    </w:ins>
                  </m:ctrlPr>
                </m:sSubSupPr>
                <m:e>
                  <w:ins w:id="4299" w:author="Administrator" w:date="2023-01-14T22:03:12Z">
                    <m:r>
                      <m:rPr/>
                      <w:rPr>
                        <w:rFonts w:ascii="Cambria Math" w:hAnsi="Cambria Math" w:cs="Times New Roman"/>
                        <w:color w:val="auto"/>
                        <w:kern w:val="2"/>
                        <w:sz w:val="21"/>
                        <w:szCs w:val="21"/>
                        <w:lang w:val="en-US"/>
                      </w:rPr>
                      <m:t>τ</m:t>
                    </m:r>
                  </w:ins>
                  <m:ctrlPr>
                    <w:ins w:id="4300" w:author="Administrator" w:date="2023-01-14T22:03:12Z">
                      <w:rPr>
                        <w:rFonts w:ascii="Cambria Math" w:hAnsi="Cambria Math" w:cs="Times New Roman"/>
                        <w:i/>
                        <w:color w:val="auto"/>
                        <w:kern w:val="2"/>
                        <w:sz w:val="21"/>
                        <w:szCs w:val="21"/>
                        <w:lang w:val="en-US" w:bidi="ar-SA"/>
                      </w:rPr>
                    </w:ins>
                  </m:ctrlPr>
                </m:e>
                <m:sub>
                  <w:ins w:id="4301" w:author="Administrator" w:date="2023-01-14T22:03:12Z">
                    <m:r>
                      <m:rPr/>
                      <w:rPr>
                        <w:rFonts w:hint="default" w:ascii="Cambria Math" w:hAnsi="Cambria Math" w:cs="Times New Roman"/>
                        <w:color w:val="auto"/>
                        <w:kern w:val="2"/>
                        <w:sz w:val="21"/>
                        <w:szCs w:val="21"/>
                        <w:lang w:val="en-US" w:eastAsia="zh-CN" w:bidi="ar-SA"/>
                      </w:rPr>
                      <m:t>i</m:t>
                    </m:r>
                  </w:ins>
                  <m:ctrlPr>
                    <w:ins w:id="4302" w:author="Administrator" w:date="2023-01-14T22:03:12Z">
                      <w:rPr>
                        <w:rFonts w:ascii="Cambria Math" w:hAnsi="Cambria Math" w:cs="Times New Roman"/>
                        <w:i/>
                        <w:color w:val="auto"/>
                        <w:kern w:val="2"/>
                        <w:sz w:val="21"/>
                        <w:szCs w:val="21"/>
                        <w:lang w:val="en-US" w:bidi="ar-SA"/>
                      </w:rPr>
                    </w:ins>
                  </m:ctrlPr>
                </m:sub>
                <m:sup>
                  <m:f>
                    <m:fPr>
                      <m:ctrlPr>
                        <w:ins w:id="4303" w:author="Administrator" w:date="2023-01-14T22:03:12Z">
                          <w:rPr>
                            <w:rFonts w:ascii="Cambria Math" w:hAnsi="Cambria Math" w:cs="Times New Roman"/>
                            <w:i/>
                            <w:color w:val="auto"/>
                            <w:kern w:val="2"/>
                            <w:sz w:val="21"/>
                            <w:szCs w:val="21"/>
                            <w:lang w:val="en-US" w:bidi="ar-SA"/>
                          </w:rPr>
                        </w:ins>
                      </m:ctrlPr>
                    </m:fPr>
                    <m:num>
                      <m:sSup>
                        <m:sSupPr>
                          <m:ctrlPr>
                            <w:ins w:id="4304" w:author="Administrator" w:date="2023-01-14T22:03:12Z">
                              <w:rPr>
                                <w:rFonts w:ascii="Cambria Math" w:hAnsi="Cambria Math" w:cs="Times New Roman"/>
                                <w:i/>
                                <w:color w:val="auto"/>
                                <w:kern w:val="2"/>
                                <w:sz w:val="21"/>
                                <w:szCs w:val="21"/>
                                <w:lang w:val="en-US" w:bidi="ar-SA"/>
                              </w:rPr>
                            </w:ins>
                          </m:ctrlPr>
                        </m:sSupPr>
                        <m:e>
                          <m:d>
                            <m:dPr>
                              <m:begChr m:val="|"/>
                              <m:endChr m:val="|"/>
                              <m:ctrlPr>
                                <w:ins w:id="4305" w:author="Administrator" w:date="2023-01-14T22:03:12Z">
                                  <w:rPr>
                                    <w:rFonts w:ascii="Cambria Math" w:hAnsi="Cambria Math" w:cs="Times New Roman"/>
                                    <w:i/>
                                    <w:color w:val="auto"/>
                                    <w:kern w:val="2"/>
                                    <w:sz w:val="21"/>
                                    <w:szCs w:val="21"/>
                                    <w:lang w:val="en-US" w:bidi="ar-SA"/>
                                  </w:rPr>
                                </w:ins>
                              </m:ctrlPr>
                            </m:dPr>
                            <m:e>
                              <m:sSub>
                                <m:sSubPr>
                                  <m:ctrlPr>
                                    <w:ins w:id="4306" w:author="Administrator" w:date="2023-01-14T22:03:12Z">
                                      <w:rPr>
                                        <w:rFonts w:ascii="Cambria Math" w:hAnsi="Cambria Math" w:cs="Times New Roman"/>
                                        <w:i/>
                                        <w:color w:val="auto"/>
                                        <w:kern w:val="2"/>
                                        <w:sz w:val="21"/>
                                        <w:szCs w:val="21"/>
                                        <w:lang w:val="en-US" w:bidi="ar-SA"/>
                                      </w:rPr>
                                    </w:ins>
                                  </m:ctrlPr>
                                </m:sSubPr>
                                <m:e>
                                  <w:ins w:id="4307" w:author="Administrator" w:date="2023-01-14T22:03:12Z">
                                    <m:r>
                                      <m:rPr/>
                                      <w:rPr>
                                        <w:rFonts w:hint="default" w:ascii="Cambria Math" w:hAnsi="Cambria Math" w:cs="Times New Roman"/>
                                        <w:color w:val="auto"/>
                                        <w:kern w:val="2"/>
                                        <w:sz w:val="21"/>
                                        <w:szCs w:val="21"/>
                                        <w:lang w:val="en-US" w:eastAsia="zh-CN" w:bidi="ar-SA"/>
                                      </w:rPr>
                                      <m:t>H</m:t>
                                    </m:r>
                                  </w:ins>
                                  <m:ctrlPr>
                                    <w:ins w:id="4308" w:author="Administrator" w:date="2023-01-14T22:03:12Z">
                                      <w:rPr>
                                        <w:rFonts w:ascii="Cambria Math" w:hAnsi="Cambria Math" w:cs="Times New Roman"/>
                                        <w:i/>
                                        <w:color w:val="auto"/>
                                        <w:kern w:val="2"/>
                                        <w:sz w:val="21"/>
                                        <w:szCs w:val="21"/>
                                        <w:lang w:val="en-US" w:bidi="ar-SA"/>
                                      </w:rPr>
                                    </w:ins>
                                  </m:ctrlPr>
                                </m:e>
                                <m:sub>
                                  <w:ins w:id="4309" w:author="Administrator" w:date="2023-01-14T22:03:12Z">
                                    <m:r>
                                      <m:rPr/>
                                      <w:rPr>
                                        <w:rFonts w:hint="default" w:ascii="Cambria Math" w:hAnsi="Cambria Math" w:cs="Times New Roman"/>
                                        <w:color w:val="auto"/>
                                        <w:kern w:val="2"/>
                                        <w:sz w:val="21"/>
                                        <w:szCs w:val="21"/>
                                        <w:lang w:val="en-US" w:eastAsia="zh-CN" w:bidi="ar-SA"/>
                                      </w:rPr>
                                      <m:t>v</m:t>
                                    </m:r>
                                  </w:ins>
                                  <m:ctrlPr>
                                    <w:ins w:id="4310" w:author="Administrator" w:date="2023-01-14T22:03:12Z">
                                      <w:rPr>
                                        <w:rFonts w:ascii="Cambria Math" w:hAnsi="Cambria Math" w:cs="Times New Roman"/>
                                        <w:i/>
                                        <w:color w:val="auto"/>
                                        <w:kern w:val="2"/>
                                        <w:sz w:val="21"/>
                                        <w:szCs w:val="21"/>
                                        <w:lang w:val="en-US" w:bidi="ar-SA"/>
                                      </w:rPr>
                                    </w:ins>
                                  </m:ctrlPr>
                                </m:sub>
                              </m:sSub>
                              <m:ctrlPr>
                                <w:ins w:id="4311" w:author="Administrator" w:date="2023-01-14T22:03:12Z">
                                  <w:rPr>
                                    <w:rFonts w:ascii="Cambria Math" w:hAnsi="Cambria Math" w:cs="Times New Roman"/>
                                    <w:i/>
                                    <w:color w:val="auto"/>
                                    <w:kern w:val="2"/>
                                    <w:sz w:val="21"/>
                                    <w:szCs w:val="21"/>
                                    <w:lang w:val="en-US" w:bidi="ar-SA"/>
                                  </w:rPr>
                                </w:ins>
                              </m:ctrlPr>
                            </m:e>
                          </m:d>
                          <m:ctrlPr>
                            <w:ins w:id="4312" w:author="Administrator" w:date="2023-01-14T22:03:12Z">
                              <w:rPr>
                                <w:rFonts w:ascii="Cambria Math" w:hAnsi="Cambria Math" w:cs="Times New Roman"/>
                                <w:i/>
                                <w:color w:val="auto"/>
                                <w:kern w:val="2"/>
                                <w:sz w:val="21"/>
                                <w:szCs w:val="21"/>
                                <w:lang w:val="en-US" w:bidi="ar-SA"/>
                              </w:rPr>
                            </w:ins>
                          </m:ctrlPr>
                        </m:e>
                        <m:sup>
                          <w:ins w:id="4313" w:author="Administrator" w:date="2023-01-14T22:03:12Z">
                            <m:r>
                              <m:rPr/>
                              <w:rPr>
                                <w:rFonts w:hint="default" w:ascii="Cambria Math" w:hAnsi="Cambria Math" w:cs="Times New Roman"/>
                                <w:color w:val="auto"/>
                                <w:kern w:val="2"/>
                                <w:sz w:val="21"/>
                                <w:szCs w:val="21"/>
                                <w:lang w:val="en-US" w:eastAsia="zh-CN" w:bidi="ar-SA"/>
                              </w:rPr>
                              <m:t>2</m:t>
                            </m:r>
                          </w:ins>
                          <m:ctrlPr>
                            <w:ins w:id="4314" w:author="Administrator" w:date="2023-01-14T22:03:12Z">
                              <w:rPr>
                                <w:rFonts w:ascii="Cambria Math" w:hAnsi="Cambria Math" w:cs="Times New Roman"/>
                                <w:i/>
                                <w:color w:val="auto"/>
                                <w:kern w:val="2"/>
                                <w:sz w:val="21"/>
                                <w:szCs w:val="21"/>
                                <w:lang w:val="en-US" w:bidi="ar-SA"/>
                              </w:rPr>
                            </w:ins>
                          </m:ctrlPr>
                        </m:sup>
                      </m:sSup>
                      <m:ctrlPr>
                        <w:ins w:id="4315" w:author="Administrator" w:date="2023-01-14T22:03:12Z">
                          <w:rPr>
                            <w:rFonts w:ascii="Cambria Math" w:hAnsi="Cambria Math" w:cs="Times New Roman"/>
                            <w:i/>
                            <w:color w:val="auto"/>
                            <w:kern w:val="2"/>
                            <w:sz w:val="21"/>
                            <w:szCs w:val="21"/>
                            <w:lang w:val="en-US" w:bidi="ar-SA"/>
                          </w:rPr>
                        </w:ins>
                      </m:ctrlPr>
                    </m:num>
                    <m:den>
                      <w:ins w:id="4316" w:author="Administrator" w:date="2023-01-14T22:03:12Z">
                        <m:r>
                          <m:rPr/>
                          <w:rPr>
                            <w:rFonts w:hint="default" w:ascii="Cambria Math" w:hAnsi="Cambria Math" w:cs="Times New Roman"/>
                            <w:color w:val="auto"/>
                            <w:kern w:val="2"/>
                            <w:sz w:val="21"/>
                            <w:szCs w:val="21"/>
                            <w:lang w:val="en-US" w:eastAsia="zh-CN" w:bidi="ar-SA"/>
                          </w:rPr>
                          <m:t>2</m:t>
                        </m:r>
                      </w:ins>
                      <m:ctrlPr>
                        <w:ins w:id="4317" w:author="Administrator" w:date="2023-01-14T22:03:12Z">
                          <w:rPr>
                            <w:rFonts w:ascii="Cambria Math" w:hAnsi="Cambria Math" w:cs="Times New Roman"/>
                            <w:i/>
                            <w:color w:val="auto"/>
                            <w:kern w:val="2"/>
                            <w:sz w:val="21"/>
                            <w:szCs w:val="21"/>
                            <w:lang w:val="en-US" w:bidi="ar-SA"/>
                          </w:rPr>
                        </w:ins>
                      </m:ctrlPr>
                    </m:den>
                  </m:f>
                  <m:ctrlPr>
                    <w:ins w:id="4318" w:author="Administrator" w:date="2023-01-14T22:03:12Z">
                      <w:rPr>
                        <w:rFonts w:ascii="Cambria Math" w:hAnsi="Cambria Math" w:cs="Times New Roman"/>
                        <w:i/>
                        <w:color w:val="auto"/>
                        <w:kern w:val="2"/>
                        <w:sz w:val="21"/>
                        <w:szCs w:val="21"/>
                        <w:lang w:val="en-US" w:bidi="ar-SA"/>
                      </w:rPr>
                    </w:ins>
                  </m:ctrlPr>
                </m:sup>
              </m:sSubSup>
              <w:ins w:id="4319" w:author="Administrator" w:date="2023-01-14T22:03:12Z">
                <m:r>
                  <m:rPr/>
                  <w:rPr>
                    <w:rFonts w:hint="default" w:ascii="Cambria Math" w:hAnsi="Cambria Math" w:cs="Times New Roman"/>
                    <w:color w:val="auto"/>
                    <w:kern w:val="2"/>
                    <w:sz w:val="21"/>
                    <w:szCs w:val="21"/>
                    <w:lang w:val="en-US" w:eastAsia="zh-CN" w:bidi="ar-SA"/>
                  </w:rPr>
                  <m:t>exp(−</m:t>
                </m:r>
              </w:ins>
              <m:f>
                <m:fPr>
                  <m:ctrlPr>
                    <w:ins w:id="4320" w:author="Administrator" w:date="2023-01-14T22:03:12Z">
                      <w:rPr>
                        <w:rFonts w:hint="default" w:ascii="Cambria Math" w:hAnsi="Cambria Math" w:cs="Times New Roman"/>
                        <w:i/>
                        <w:color w:val="auto"/>
                        <w:kern w:val="2"/>
                        <w:sz w:val="21"/>
                        <w:szCs w:val="21"/>
                        <w:lang w:val="en-US" w:eastAsia="zh-CN" w:bidi="ar-SA"/>
                      </w:rPr>
                    </w:ins>
                  </m:ctrlPr>
                </m:fPr>
                <m:num>
                  <w:ins w:id="4321" w:author="Administrator" w:date="2023-01-14T22:03:12Z">
                    <m:r>
                      <m:rPr/>
                      <w:rPr>
                        <w:rFonts w:ascii="Cambria Math" w:hAnsi="Cambria Math" w:cs="Times New Roman"/>
                        <w:color w:val="auto"/>
                        <w:kern w:val="2"/>
                        <w:sz w:val="21"/>
                        <w:szCs w:val="21"/>
                        <w:lang w:val="en-US" w:bidi="ar-SA"/>
                      </w:rPr>
                      <m:t>β</m:t>
                    </m:r>
                  </w:ins>
                  <m:ctrlPr>
                    <w:ins w:id="4322" w:author="Administrator" w:date="2023-01-14T22:03:12Z">
                      <w:rPr>
                        <w:rFonts w:hint="default" w:ascii="Cambria Math" w:hAnsi="Cambria Math" w:cs="Times New Roman"/>
                        <w:i/>
                        <w:color w:val="auto"/>
                        <w:kern w:val="2"/>
                        <w:sz w:val="21"/>
                        <w:szCs w:val="21"/>
                        <w:lang w:val="en-US" w:eastAsia="zh-CN" w:bidi="ar-SA"/>
                      </w:rPr>
                    </w:ins>
                  </m:ctrlPr>
                </m:num>
                <m:den>
                  <w:ins w:id="4323" w:author="Administrator" w:date="2023-01-14T22:03:12Z">
                    <m:r>
                      <m:rPr/>
                      <w:rPr>
                        <w:rFonts w:hint="default" w:ascii="Cambria Math" w:hAnsi="Cambria Math" w:cs="Times New Roman"/>
                        <w:color w:val="auto"/>
                        <w:kern w:val="2"/>
                        <w:sz w:val="21"/>
                        <w:szCs w:val="21"/>
                        <w:lang w:val="en-US" w:eastAsia="zh-CN" w:bidi="ar-SA"/>
                      </w:rPr>
                      <m:t>2</m:t>
                    </m:r>
                  </w:ins>
                  <m:ctrlPr>
                    <w:ins w:id="4324" w:author="Administrator" w:date="2023-01-14T22:03:12Z">
                      <w:rPr>
                        <w:rFonts w:hint="default" w:ascii="Cambria Math" w:hAnsi="Cambria Math" w:cs="Times New Roman"/>
                        <w:i/>
                        <w:color w:val="auto"/>
                        <w:kern w:val="2"/>
                        <w:sz w:val="21"/>
                        <w:szCs w:val="21"/>
                        <w:lang w:val="en-US" w:eastAsia="zh-CN" w:bidi="ar-SA"/>
                      </w:rPr>
                    </w:ins>
                  </m:ctrlPr>
                </m:den>
              </m:f>
              <w:ins w:id="4325" w:author="Administrator" w:date="2023-01-14T22:03:12Z">
                <m:r>
                  <m:rPr/>
                  <w:rPr>
                    <w:rFonts w:hint="default" w:ascii="Cambria Math" w:hAnsi="Cambria Math" w:cs="Times New Roman"/>
                    <w:color w:val="auto"/>
                    <w:kern w:val="2"/>
                    <w:sz w:val="21"/>
                    <w:szCs w:val="21"/>
                    <w:lang w:val="en-US" w:eastAsia="zh-CN" w:bidi="ar-SA"/>
                  </w:rPr>
                  <m:t>(</m:t>
                </m:r>
              </w:ins>
              <m:sSub>
                <m:sSubPr>
                  <m:ctrlPr>
                    <w:ins w:id="4326" w:author="Administrator" w:date="2023-01-14T22:03:12Z">
                      <w:rPr>
                        <w:rFonts w:hint="default" w:ascii="Cambria Math" w:hAnsi="Cambria Math" w:cs="Times New Roman"/>
                        <w:i/>
                        <w:color w:val="auto"/>
                        <w:kern w:val="2"/>
                        <w:sz w:val="21"/>
                        <w:szCs w:val="21"/>
                        <w:lang w:val="en-US" w:eastAsia="zh-CN" w:bidi="ar-SA"/>
                      </w:rPr>
                    </w:ins>
                  </m:ctrlPr>
                </m:sSubPr>
                <m:e>
                  <w:ins w:id="4327" w:author="Administrator" w:date="2023-01-14T22:03:12Z">
                    <m:r>
                      <m:rPr/>
                      <w:rPr>
                        <w:rFonts w:ascii="Cambria Math" w:hAnsi="Cambria Math" w:cs="Times New Roman"/>
                        <w:color w:val="auto"/>
                        <w:kern w:val="2"/>
                        <w:sz w:val="21"/>
                        <w:szCs w:val="21"/>
                        <w:lang w:val="en-US" w:bidi="ar-SA"/>
                      </w:rPr>
                      <m:t>τ</m:t>
                    </m:r>
                  </w:ins>
                  <m:ctrlPr>
                    <w:ins w:id="4328" w:author="Administrator" w:date="2023-01-14T22:03:12Z">
                      <w:rPr>
                        <w:rFonts w:hint="default" w:ascii="Cambria Math" w:hAnsi="Cambria Math" w:cs="Times New Roman"/>
                        <w:i/>
                        <w:color w:val="auto"/>
                        <w:kern w:val="2"/>
                        <w:sz w:val="21"/>
                        <w:szCs w:val="21"/>
                        <w:lang w:val="en-US" w:eastAsia="zh-CN" w:bidi="ar-SA"/>
                      </w:rPr>
                    </w:ins>
                  </m:ctrlPr>
                </m:e>
                <m:sub>
                  <w:ins w:id="4329" w:author="Administrator" w:date="2023-01-14T22:03:12Z">
                    <m:r>
                      <m:rPr/>
                      <w:rPr>
                        <w:rFonts w:hint="default" w:ascii="Cambria Math" w:hAnsi="Cambria Math" w:cs="Times New Roman"/>
                        <w:color w:val="auto"/>
                        <w:kern w:val="2"/>
                        <w:sz w:val="21"/>
                        <w:szCs w:val="21"/>
                        <w:lang w:val="en-US" w:eastAsia="zh-CN" w:bidi="ar-SA"/>
                      </w:rPr>
                      <m:t>v</m:t>
                    </m:r>
                  </w:ins>
                  <m:ctrlPr>
                    <w:ins w:id="4330" w:author="Administrator" w:date="2023-01-14T22:03:12Z">
                      <w:rPr>
                        <w:rFonts w:hint="default" w:ascii="Cambria Math" w:hAnsi="Cambria Math" w:cs="Times New Roman"/>
                        <w:i/>
                        <w:color w:val="auto"/>
                        <w:kern w:val="2"/>
                        <w:sz w:val="21"/>
                        <w:szCs w:val="21"/>
                        <w:lang w:val="en-US" w:eastAsia="zh-CN" w:bidi="ar-SA"/>
                      </w:rPr>
                    </w:ins>
                  </m:ctrlPr>
                </m:sub>
              </m:sSub>
              <w:ins w:id="4331" w:author="Administrator" w:date="2023-01-14T22:03:12Z">
                <m:r>
                  <m:rPr/>
                  <w:rPr>
                    <w:rFonts w:hint="default" w:ascii="Cambria Math" w:hAnsi="Cambria Math" w:cs="Times New Roman"/>
                    <w:color w:val="auto"/>
                    <w:kern w:val="2"/>
                    <w:sz w:val="21"/>
                    <w:szCs w:val="21"/>
                    <w:lang w:val="en-US" w:eastAsia="zh-CN" w:bidi="ar-SA"/>
                  </w:rPr>
                  <m:t>−(</m:t>
                </m:r>
              </w:ins>
              <w:ins w:id="4332" w:author="Administrator" w:date="2023-01-14T22:03:12Z">
                <m:r>
                  <m:rPr/>
                  <w:rPr>
                    <w:rFonts w:ascii="Cambria Math" w:hAnsi="Cambria Math" w:cs="Times New Roman"/>
                    <w:color w:val="auto"/>
                    <w:kern w:val="2"/>
                    <w:sz w:val="21"/>
                    <w:szCs w:val="21"/>
                    <w:lang w:val="en-US" w:bidi="ar-SA"/>
                  </w:rPr>
                  <m:t>α</m:t>
                </m:r>
              </w:ins>
              <w:ins w:id="4333" w:author="Administrator" w:date="2023-01-14T22:03:12Z">
                <m:r>
                  <m:rPr/>
                  <w:rPr>
                    <w:rFonts w:hint="default" w:ascii="Cambria Math" w:hAnsi="Cambria Math" w:cs="Times New Roman"/>
                    <w:color w:val="auto"/>
                    <w:kern w:val="2"/>
                    <w:sz w:val="21"/>
                    <w:szCs w:val="21"/>
                    <w:lang w:val="en-US" w:eastAsia="zh-CN" w:bidi="ar-SA"/>
                  </w:rPr>
                  <m:t>+</m:t>
                </m:r>
              </w:ins>
              <m:nary>
                <m:naryPr>
                  <m:chr m:val="∑"/>
                  <m:limLoc m:val="subSup"/>
                  <m:supHide m:val="1"/>
                  <m:ctrlPr>
                    <w:ins w:id="4334" w:author="Administrator" w:date="2023-01-14T22:03:12Z">
                      <w:rPr>
                        <w:rFonts w:hint="default" w:ascii="Cambria Math" w:hAnsi="Cambria Math" w:cs="Times New Roman"/>
                        <w:i/>
                        <w:color w:val="auto"/>
                        <w:kern w:val="2"/>
                        <w:sz w:val="21"/>
                        <w:szCs w:val="21"/>
                        <w:lang w:val="en-US" w:eastAsia="zh-CN" w:bidi="ar-SA"/>
                      </w:rPr>
                    </w:ins>
                  </m:ctrlPr>
                </m:naryPr>
                <m:sub>
                  <w:ins w:id="4335" w:author="Administrator" w:date="2023-01-14T22:03:12Z">
                    <m:r>
                      <m:rPr/>
                      <w:rPr>
                        <w:rFonts w:hint="default" w:ascii="Cambria Math" w:hAnsi="Cambria Math" w:cs="Times New Roman"/>
                        <w:color w:val="auto"/>
                        <w:kern w:val="2"/>
                        <w:sz w:val="21"/>
                        <w:szCs w:val="21"/>
                        <w:lang w:val="en-US" w:eastAsia="zh-CN" w:bidi="ar-SA"/>
                      </w:rPr>
                      <m:t>i</m:t>
                    </m:r>
                  </w:ins>
                  <w:ins w:id="4336" w:author="Administrator" w:date="2023-01-14T22:03:12Z">
                    <m:r>
                      <m:rPr/>
                      <w:rPr>
                        <w:rFonts w:ascii="Cambria Math" w:hAnsi="Cambria Math" w:cs="Times New Roman"/>
                        <w:color w:val="auto"/>
                        <w:kern w:val="2"/>
                        <w:sz w:val="21"/>
                        <w:szCs w:val="21"/>
                        <w:lang w:val="en-US" w:bidi="ar-SA"/>
                      </w:rPr>
                      <m:t>∈</m:t>
                    </m:r>
                  </w:ins>
                  <m:sSub>
                    <m:sSubPr>
                      <m:ctrlPr>
                        <w:ins w:id="4337" w:author="Administrator" w:date="2023-01-14T22:03:12Z">
                          <w:rPr>
                            <w:rFonts w:ascii="Cambria Math" w:hAnsi="Cambria Math" w:cs="Times New Roman"/>
                            <w:i/>
                            <w:color w:val="auto"/>
                            <w:kern w:val="2"/>
                            <w:sz w:val="21"/>
                            <w:szCs w:val="21"/>
                            <w:lang w:val="en-US" w:bidi="ar-SA"/>
                          </w:rPr>
                        </w:ins>
                      </m:ctrlPr>
                    </m:sSubPr>
                    <m:e>
                      <w:ins w:id="4338" w:author="Administrator" w:date="2023-01-14T22:03:12Z">
                        <m:r>
                          <m:rPr/>
                          <w:rPr>
                            <w:rFonts w:hint="default" w:ascii="Cambria Math" w:hAnsi="Cambria Math" w:cs="Times New Roman"/>
                            <w:color w:val="auto"/>
                            <w:kern w:val="2"/>
                            <w:sz w:val="21"/>
                            <w:szCs w:val="21"/>
                            <w:lang w:val="en-US" w:eastAsia="zh-CN" w:bidi="ar-SA"/>
                          </w:rPr>
                          <m:t>H</m:t>
                        </m:r>
                      </w:ins>
                      <m:ctrlPr>
                        <w:ins w:id="4339" w:author="Administrator" w:date="2023-01-14T22:03:12Z">
                          <w:rPr>
                            <w:rFonts w:ascii="Cambria Math" w:hAnsi="Cambria Math" w:cs="Times New Roman"/>
                            <w:i/>
                            <w:color w:val="auto"/>
                            <w:kern w:val="2"/>
                            <w:sz w:val="21"/>
                            <w:szCs w:val="21"/>
                            <w:lang w:val="en-US" w:bidi="ar-SA"/>
                          </w:rPr>
                        </w:ins>
                      </m:ctrlPr>
                    </m:e>
                    <m:sub>
                      <w:ins w:id="4340" w:author="Administrator" w:date="2023-01-14T22:03:12Z">
                        <m:r>
                          <m:rPr/>
                          <w:rPr>
                            <w:rFonts w:hint="default" w:ascii="Cambria Math" w:hAnsi="Cambria Math" w:cs="Times New Roman"/>
                            <w:color w:val="auto"/>
                            <w:kern w:val="2"/>
                            <w:sz w:val="21"/>
                            <w:szCs w:val="21"/>
                            <w:lang w:val="en-US" w:eastAsia="zh-CN" w:bidi="ar-SA"/>
                          </w:rPr>
                          <m:t>v</m:t>
                        </m:r>
                      </w:ins>
                      <m:ctrlPr>
                        <w:ins w:id="4341" w:author="Administrator" w:date="2023-01-14T22:03:12Z">
                          <w:rPr>
                            <w:rFonts w:ascii="Cambria Math" w:hAnsi="Cambria Math" w:cs="Times New Roman"/>
                            <w:i/>
                            <w:color w:val="auto"/>
                            <w:kern w:val="2"/>
                            <w:sz w:val="21"/>
                            <w:szCs w:val="21"/>
                            <w:lang w:val="en-US" w:bidi="ar-SA"/>
                          </w:rPr>
                        </w:ins>
                      </m:ctrlPr>
                    </m:sub>
                  </m:sSub>
                  <m:ctrlPr>
                    <w:ins w:id="4342" w:author="Administrator" w:date="2023-01-14T22:03:12Z">
                      <w:rPr>
                        <w:rFonts w:hint="default" w:ascii="Cambria Math" w:hAnsi="Cambria Math" w:cs="Times New Roman"/>
                        <w:i/>
                        <w:color w:val="auto"/>
                        <w:kern w:val="2"/>
                        <w:sz w:val="21"/>
                        <w:szCs w:val="21"/>
                        <w:lang w:val="en-US" w:eastAsia="zh-CN" w:bidi="ar-SA"/>
                      </w:rPr>
                    </w:ins>
                  </m:ctrlPr>
                </m:sub>
                <m:sup>
                  <m:ctrlPr>
                    <w:ins w:id="4343" w:author="Administrator" w:date="2023-01-14T22:03:12Z">
                      <w:rPr>
                        <w:rFonts w:hint="default" w:ascii="Cambria Math" w:hAnsi="Cambria Math" w:cs="Times New Roman"/>
                        <w:i/>
                        <w:color w:val="auto"/>
                        <w:kern w:val="2"/>
                        <w:sz w:val="21"/>
                        <w:szCs w:val="21"/>
                        <w:lang w:val="en-US" w:eastAsia="zh-CN" w:bidi="ar-SA"/>
                      </w:rPr>
                    </w:ins>
                  </m:ctrlPr>
                </m:sup>
                <m:e>
                  <m:f>
                    <m:fPr>
                      <m:ctrlPr>
                        <w:ins w:id="4344" w:author="Administrator" w:date="2023-01-14T22:03:12Z">
                          <w:rPr>
                            <w:rFonts w:hint="default" w:ascii="Cambria Math" w:hAnsi="Cambria Math" w:cs="Times New Roman"/>
                            <w:i/>
                            <w:color w:val="auto"/>
                            <w:kern w:val="2"/>
                            <w:sz w:val="21"/>
                            <w:szCs w:val="21"/>
                            <w:lang w:val="en-US" w:eastAsia="zh-CN" w:bidi="ar-SA"/>
                          </w:rPr>
                        </w:ins>
                      </m:ctrlPr>
                    </m:fPr>
                    <m:num>
                      <m:sSup>
                        <m:sSupPr>
                          <m:ctrlPr>
                            <w:ins w:id="4345" w:author="Administrator" w:date="2023-01-14T22:03:12Z">
                              <w:rPr>
                                <w:rFonts w:hint="default" w:ascii="Cambria Math" w:hAnsi="Cambria Math" w:cs="Times New Roman"/>
                                <w:i/>
                                <w:color w:val="auto"/>
                                <w:kern w:val="2"/>
                                <w:sz w:val="21"/>
                                <w:szCs w:val="21"/>
                                <w:lang w:val="en-US" w:eastAsia="zh-CN" w:bidi="ar-SA"/>
                              </w:rPr>
                            </w:ins>
                          </m:ctrlPr>
                        </m:sSupPr>
                        <m:e>
                          <w:ins w:id="4346" w:author="Administrator" w:date="2023-01-14T22:03:12Z">
                            <m:r>
                              <m:rPr/>
                              <w:rPr>
                                <w:rFonts w:hint="default" w:ascii="Cambria Math" w:hAnsi="Cambria Math" w:cs="Times New Roman"/>
                                <w:color w:val="auto"/>
                                <w:kern w:val="2"/>
                                <w:sz w:val="21"/>
                                <w:szCs w:val="21"/>
                                <w:lang w:val="en-US" w:eastAsia="zh-CN" w:bidi="ar-SA"/>
                              </w:rPr>
                              <m:t>(</m:t>
                            </m:r>
                          </w:ins>
                          <m:sSubSup>
                            <m:sSubSupPr>
                              <m:ctrlPr>
                                <w:ins w:id="4347" w:author="Administrator" w:date="2023-01-14T22:03:12Z">
                                  <w:rPr>
                                    <w:rFonts w:hint="default" w:ascii="Cambria Math" w:hAnsi="Cambria Math" w:cs="Times New Roman"/>
                                    <w:i/>
                                    <w:color w:val="auto"/>
                                    <w:kern w:val="2"/>
                                    <w:sz w:val="21"/>
                                    <w:szCs w:val="21"/>
                                    <w:lang w:val="en-US" w:eastAsia="zh-CN" w:bidi="ar-SA"/>
                                  </w:rPr>
                                </w:ins>
                              </m:ctrlPr>
                            </m:sSubSupPr>
                            <m:e>
                              <w:ins w:id="4348" w:author="Administrator" w:date="2023-01-14T22:03:12Z">
                                <m:r>
                                  <m:rPr/>
                                  <w:rPr>
                                    <w:rFonts w:hint="default" w:ascii="Cambria Math" w:hAnsi="Cambria Math" w:cs="Times New Roman"/>
                                    <w:color w:val="auto"/>
                                    <w:kern w:val="2"/>
                                    <w:sz w:val="21"/>
                                    <w:szCs w:val="21"/>
                                    <w:lang w:val="en-US" w:eastAsia="zh-CN" w:bidi="ar-SA"/>
                                  </w:rPr>
                                  <m:t>z</m:t>
                                </m:r>
                              </w:ins>
                              <m:ctrlPr>
                                <w:ins w:id="4349" w:author="Administrator" w:date="2023-01-14T22:03:12Z">
                                  <w:rPr>
                                    <w:rFonts w:hint="default" w:ascii="Cambria Math" w:hAnsi="Cambria Math" w:cs="Times New Roman"/>
                                    <w:i/>
                                    <w:color w:val="auto"/>
                                    <w:kern w:val="2"/>
                                    <w:sz w:val="21"/>
                                    <w:szCs w:val="21"/>
                                    <w:lang w:val="en-US" w:eastAsia="zh-CN" w:bidi="ar-SA"/>
                                  </w:rPr>
                                </w:ins>
                              </m:ctrlPr>
                            </m:e>
                            <m:sub>
                              <w:ins w:id="4350" w:author="Administrator" w:date="2023-01-14T22:03:12Z">
                                <m:r>
                                  <m:rPr/>
                                  <w:rPr>
                                    <w:rFonts w:hint="default" w:ascii="Cambria Math" w:hAnsi="Cambria Math" w:cs="Times New Roman"/>
                                    <w:color w:val="auto"/>
                                    <w:kern w:val="2"/>
                                    <w:sz w:val="21"/>
                                    <w:szCs w:val="21"/>
                                    <w:lang w:val="en-US" w:eastAsia="zh-CN" w:bidi="ar-SA"/>
                                  </w:rPr>
                                  <m:t>i</m:t>
                                </m:r>
                              </w:ins>
                              <m:ctrlPr>
                                <w:ins w:id="4351" w:author="Administrator" w:date="2023-01-14T22:03:12Z">
                                  <w:rPr>
                                    <w:rFonts w:hint="default" w:ascii="Cambria Math" w:hAnsi="Cambria Math" w:cs="Times New Roman"/>
                                    <w:i/>
                                    <w:color w:val="auto"/>
                                    <w:kern w:val="2"/>
                                    <w:sz w:val="21"/>
                                    <w:szCs w:val="21"/>
                                    <w:lang w:val="en-US" w:eastAsia="zh-CN" w:bidi="ar-SA"/>
                                  </w:rPr>
                                </w:ins>
                              </m:ctrlPr>
                            </m:sub>
                            <m:sup>
                              <w:ins w:id="4352" w:author="Administrator" w:date="2023-01-14T22:03:12Z">
                                <m:r>
                                  <m:rPr/>
                                  <w:rPr>
                                    <w:rFonts w:hint="default" w:ascii="Cambria Math" w:hAnsi="Cambria Math" w:cs="Times New Roman"/>
                                    <w:color w:val="auto"/>
                                    <w:kern w:val="2"/>
                                    <w:sz w:val="21"/>
                                    <w:szCs w:val="21"/>
                                    <w:lang w:val="en-US" w:eastAsia="zh-CN" w:bidi="ar-SA"/>
                                  </w:rPr>
                                  <m:t>v</m:t>
                                </m:r>
                              </w:ins>
                              <m:ctrlPr>
                                <w:ins w:id="4353" w:author="Administrator" w:date="2023-01-14T22:03:12Z">
                                  <w:rPr>
                                    <w:rFonts w:hint="default" w:ascii="Cambria Math" w:hAnsi="Cambria Math" w:cs="Times New Roman"/>
                                    <w:i/>
                                    <w:color w:val="auto"/>
                                    <w:kern w:val="2"/>
                                    <w:sz w:val="21"/>
                                    <w:szCs w:val="21"/>
                                    <w:lang w:val="en-US" w:eastAsia="zh-CN" w:bidi="ar-SA"/>
                                  </w:rPr>
                                </w:ins>
                              </m:ctrlPr>
                            </m:sup>
                          </m:sSubSup>
                          <w:ins w:id="4354" w:author="Administrator" w:date="2023-01-14T22:03:12Z">
                            <m:r>
                              <m:rPr/>
                              <w:rPr>
                                <w:rFonts w:hint="default" w:ascii="Cambria Math" w:hAnsi="Cambria Math" w:cs="Times New Roman"/>
                                <w:color w:val="auto"/>
                                <w:kern w:val="2"/>
                                <w:sz w:val="21"/>
                                <w:szCs w:val="21"/>
                                <w:lang w:val="en-US" w:eastAsia="zh-CN" w:bidi="ar-SA"/>
                              </w:rPr>
                              <m:t>−</m:t>
                            </m:r>
                          </w:ins>
                          <m:sSub>
                            <m:sSubPr>
                              <m:ctrlPr>
                                <w:ins w:id="4355" w:author="Administrator" w:date="2023-01-14T22:03:12Z">
                                  <w:rPr>
                                    <w:rFonts w:hint="default" w:ascii="Cambria Math" w:hAnsi="Cambria Math" w:cs="Times New Roman"/>
                                    <w:i/>
                                    <w:color w:val="auto"/>
                                    <w:kern w:val="2"/>
                                    <w:sz w:val="21"/>
                                    <w:szCs w:val="21"/>
                                    <w:lang w:val="en-US" w:eastAsia="zh-CN" w:bidi="ar-SA"/>
                                  </w:rPr>
                                </w:ins>
                              </m:ctrlPr>
                            </m:sSubPr>
                            <m:e>
                              <w:ins w:id="4356" w:author="Administrator" w:date="2023-01-14T22:03:12Z">
                                <m:r>
                                  <m:rPr/>
                                  <w:rPr>
                                    <w:rFonts w:hint="default" w:ascii="Cambria Math" w:hAnsi="Cambria Math" w:cs="Times New Roman"/>
                                    <w:color w:val="auto"/>
                                    <w:kern w:val="2"/>
                                    <w:sz w:val="21"/>
                                    <w:szCs w:val="21"/>
                                    <w:lang w:val="en-US" w:eastAsia="zh-CN" w:bidi="ar-SA"/>
                                  </w:rPr>
                                  <m:t>s</m:t>
                                </m:r>
                              </w:ins>
                              <m:ctrlPr>
                                <w:ins w:id="4357" w:author="Administrator" w:date="2023-01-14T22:03:12Z">
                                  <w:rPr>
                                    <w:rFonts w:hint="default" w:ascii="Cambria Math" w:hAnsi="Cambria Math" w:cs="Times New Roman"/>
                                    <w:i/>
                                    <w:color w:val="auto"/>
                                    <w:kern w:val="2"/>
                                    <w:sz w:val="21"/>
                                    <w:szCs w:val="21"/>
                                    <w:lang w:val="en-US" w:eastAsia="zh-CN" w:bidi="ar-SA"/>
                                  </w:rPr>
                                </w:ins>
                              </m:ctrlPr>
                            </m:e>
                            <m:sub>
                              <w:ins w:id="4358" w:author="Administrator" w:date="2023-01-14T22:03:12Z">
                                <m:r>
                                  <m:rPr/>
                                  <w:rPr>
                                    <w:rFonts w:hint="default" w:ascii="Cambria Math" w:hAnsi="Cambria Math" w:cs="Times New Roman"/>
                                    <w:color w:val="auto"/>
                                    <w:kern w:val="2"/>
                                    <w:sz w:val="21"/>
                                    <w:szCs w:val="21"/>
                                    <w:lang w:val="en-US" w:eastAsia="zh-CN" w:bidi="ar-SA"/>
                                  </w:rPr>
                                  <m:t>i</m:t>
                                </m:r>
                              </w:ins>
                              <m:ctrlPr>
                                <w:ins w:id="4359" w:author="Administrator" w:date="2023-01-14T22:03:12Z">
                                  <w:rPr>
                                    <w:rFonts w:hint="default" w:ascii="Cambria Math" w:hAnsi="Cambria Math" w:cs="Times New Roman"/>
                                    <w:i/>
                                    <w:color w:val="auto"/>
                                    <w:kern w:val="2"/>
                                    <w:sz w:val="21"/>
                                    <w:szCs w:val="21"/>
                                    <w:lang w:val="en-US" w:eastAsia="zh-CN" w:bidi="ar-SA"/>
                                  </w:rPr>
                                </w:ins>
                              </m:ctrlPr>
                            </m:sub>
                          </m:sSub>
                          <w:ins w:id="4360" w:author="Administrator" w:date="2023-01-14T22:03:12Z">
                            <m:r>
                              <m:rPr/>
                              <w:rPr>
                                <w:rFonts w:hint="default" w:ascii="Cambria Math" w:hAnsi="Cambria Math" w:cs="Times New Roman"/>
                                <w:color w:val="auto"/>
                                <w:kern w:val="2"/>
                                <w:sz w:val="21"/>
                                <w:szCs w:val="21"/>
                                <w:lang w:val="en-US" w:eastAsia="zh-CN" w:bidi="ar-SA"/>
                              </w:rPr>
                              <m:t>−</m:t>
                            </m:r>
                          </w:ins>
                          <m:sSub>
                            <m:sSubPr>
                              <m:ctrlPr>
                                <w:ins w:id="4361" w:author="Administrator" w:date="2023-01-14T22:03:12Z">
                                  <w:rPr>
                                    <w:rFonts w:hint="default" w:ascii="Cambria Math" w:hAnsi="Cambria Math" w:cs="Times New Roman"/>
                                    <w:i/>
                                    <w:color w:val="auto"/>
                                    <w:kern w:val="2"/>
                                    <w:sz w:val="21"/>
                                    <w:szCs w:val="21"/>
                                    <w:lang w:val="en-US" w:eastAsia="zh-CN" w:bidi="ar-SA"/>
                                  </w:rPr>
                                </w:ins>
                              </m:ctrlPr>
                            </m:sSubPr>
                            <m:e>
                              <w:ins w:id="4362" w:author="Administrator" w:date="2023-01-14T22:03:12Z">
                                <m:r>
                                  <m:rPr/>
                                  <w:rPr>
                                    <w:rFonts w:hint="default" w:ascii="Cambria Math" w:hAnsi="Cambria Math" w:cs="Times New Roman"/>
                                    <w:color w:val="auto"/>
                                    <w:kern w:val="2"/>
                                    <w:sz w:val="21"/>
                                    <w:szCs w:val="21"/>
                                    <w:lang w:val="en-US" w:eastAsia="zh-CN" w:bidi="ar-SA"/>
                                  </w:rPr>
                                  <m:t>b</m:t>
                                </m:r>
                              </w:ins>
                              <m:ctrlPr>
                                <w:ins w:id="4363" w:author="Administrator" w:date="2023-01-14T22:03:12Z">
                                  <w:rPr>
                                    <w:rFonts w:hint="default" w:ascii="Cambria Math" w:hAnsi="Cambria Math" w:cs="Times New Roman"/>
                                    <w:i/>
                                    <w:color w:val="auto"/>
                                    <w:kern w:val="2"/>
                                    <w:sz w:val="21"/>
                                    <w:szCs w:val="21"/>
                                    <w:lang w:val="en-US" w:eastAsia="zh-CN" w:bidi="ar-SA"/>
                                  </w:rPr>
                                </w:ins>
                              </m:ctrlPr>
                            </m:e>
                            <m:sub>
                              <w:ins w:id="4364" w:author="Administrator" w:date="2023-01-14T22:03:12Z">
                                <m:r>
                                  <m:rPr/>
                                  <w:rPr>
                                    <w:rFonts w:hint="default" w:ascii="Cambria Math" w:hAnsi="Cambria Math" w:cs="Times New Roman"/>
                                    <w:color w:val="auto"/>
                                    <w:kern w:val="2"/>
                                    <w:sz w:val="21"/>
                                    <w:szCs w:val="21"/>
                                    <w:lang w:val="en-US" w:eastAsia="zh-CN" w:bidi="ar-SA"/>
                                  </w:rPr>
                                  <m:t>v</m:t>
                                </m:r>
                              </w:ins>
                              <m:ctrlPr>
                                <w:ins w:id="4365" w:author="Administrator" w:date="2023-01-14T22:03:12Z">
                                  <w:rPr>
                                    <w:rFonts w:hint="default" w:ascii="Cambria Math" w:hAnsi="Cambria Math" w:cs="Times New Roman"/>
                                    <w:i/>
                                    <w:color w:val="auto"/>
                                    <w:kern w:val="2"/>
                                    <w:sz w:val="21"/>
                                    <w:szCs w:val="21"/>
                                    <w:lang w:val="en-US" w:eastAsia="zh-CN" w:bidi="ar-SA"/>
                                  </w:rPr>
                                </w:ins>
                              </m:ctrlPr>
                            </m:sub>
                          </m:sSub>
                          <w:ins w:id="4366" w:author="Administrator" w:date="2023-01-14T22:03:12Z">
                            <m:r>
                              <m:rPr/>
                              <w:rPr>
                                <w:rFonts w:hint="default" w:ascii="Cambria Math" w:hAnsi="Cambria Math" w:cs="Times New Roman"/>
                                <w:color w:val="auto"/>
                                <w:kern w:val="2"/>
                                <w:sz w:val="21"/>
                                <w:szCs w:val="21"/>
                                <w:lang w:val="en-US" w:eastAsia="zh-CN" w:bidi="ar-SA"/>
                              </w:rPr>
                              <m:t>)</m:t>
                            </m:r>
                          </w:ins>
                          <m:ctrlPr>
                            <w:ins w:id="4367" w:author="Administrator" w:date="2023-01-14T22:03:12Z">
                              <w:rPr>
                                <w:rFonts w:hint="default" w:ascii="Cambria Math" w:hAnsi="Cambria Math" w:cs="Times New Roman"/>
                                <w:i/>
                                <w:color w:val="auto"/>
                                <w:kern w:val="2"/>
                                <w:sz w:val="21"/>
                                <w:szCs w:val="21"/>
                                <w:lang w:val="en-US" w:eastAsia="zh-CN" w:bidi="ar-SA"/>
                              </w:rPr>
                            </w:ins>
                          </m:ctrlPr>
                        </m:e>
                        <m:sup>
                          <w:ins w:id="4368" w:author="Administrator" w:date="2023-01-14T22:03:12Z">
                            <m:r>
                              <m:rPr/>
                              <w:rPr>
                                <w:rFonts w:hint="default" w:ascii="Cambria Math" w:hAnsi="Cambria Math" w:cs="Times New Roman"/>
                                <w:color w:val="auto"/>
                                <w:kern w:val="2"/>
                                <w:sz w:val="21"/>
                                <w:szCs w:val="21"/>
                                <w:lang w:val="en-US" w:eastAsia="zh-CN" w:bidi="ar-SA"/>
                              </w:rPr>
                              <m:t>2</m:t>
                            </m:r>
                          </w:ins>
                          <m:ctrlPr>
                            <w:ins w:id="4369" w:author="Administrator" w:date="2023-01-14T22:03:12Z">
                              <w:rPr>
                                <w:rFonts w:hint="default" w:ascii="Cambria Math" w:hAnsi="Cambria Math" w:cs="Times New Roman"/>
                                <w:i/>
                                <w:color w:val="auto"/>
                                <w:kern w:val="2"/>
                                <w:sz w:val="21"/>
                                <w:szCs w:val="21"/>
                                <w:lang w:val="en-US" w:eastAsia="zh-CN" w:bidi="ar-SA"/>
                              </w:rPr>
                            </w:ins>
                          </m:ctrlPr>
                        </m:sup>
                      </m:sSup>
                      <m:ctrlPr>
                        <w:ins w:id="4370" w:author="Administrator" w:date="2023-01-14T22:03:12Z">
                          <w:rPr>
                            <w:rFonts w:hint="default" w:ascii="Cambria Math" w:hAnsi="Cambria Math" w:cs="Times New Roman"/>
                            <w:i/>
                            <w:color w:val="auto"/>
                            <w:kern w:val="2"/>
                            <w:sz w:val="21"/>
                            <w:szCs w:val="21"/>
                            <w:lang w:val="en-US" w:eastAsia="zh-CN" w:bidi="ar-SA"/>
                          </w:rPr>
                        </w:ins>
                      </m:ctrlPr>
                    </m:num>
                    <m:den>
                      <w:ins w:id="4371" w:author="Administrator" w:date="2023-01-14T22:03:12Z">
                        <m:r>
                          <m:rPr/>
                          <w:rPr>
                            <w:rFonts w:ascii="Cambria Math" w:hAnsi="Cambria Math" w:cs="Times New Roman"/>
                            <w:color w:val="auto"/>
                            <w:kern w:val="2"/>
                            <w:sz w:val="21"/>
                            <w:szCs w:val="21"/>
                            <w:lang w:val="en-US" w:bidi="ar-SA"/>
                          </w:rPr>
                          <m:t>β</m:t>
                        </m:r>
                      </w:ins>
                      <m:ctrlPr>
                        <w:ins w:id="4372" w:author="Administrator" w:date="2023-01-14T22:03:12Z">
                          <w:rPr>
                            <w:rFonts w:hint="default" w:ascii="Cambria Math" w:hAnsi="Cambria Math" w:cs="Times New Roman"/>
                            <w:i/>
                            <w:color w:val="auto"/>
                            <w:kern w:val="2"/>
                            <w:sz w:val="21"/>
                            <w:szCs w:val="21"/>
                            <w:lang w:val="en-US" w:eastAsia="zh-CN" w:bidi="ar-SA"/>
                          </w:rPr>
                        </w:ins>
                      </m:ctrlPr>
                    </m:den>
                  </m:f>
                  <m:ctrlPr>
                    <w:ins w:id="4373" w:author="Administrator" w:date="2023-01-14T22:03:12Z">
                      <w:rPr>
                        <w:rFonts w:hint="default" w:ascii="Cambria Math" w:hAnsi="Cambria Math" w:cs="Times New Roman"/>
                        <w:i/>
                        <w:color w:val="auto"/>
                        <w:kern w:val="2"/>
                        <w:sz w:val="21"/>
                        <w:szCs w:val="21"/>
                        <w:lang w:val="en-US" w:eastAsia="zh-CN" w:bidi="ar-SA"/>
                      </w:rPr>
                    </w:ins>
                  </m:ctrlPr>
                </m:e>
              </m:nary>
              <w:ins w:id="4374" w:author="Administrator" w:date="2023-01-14T22:03:12Z">
                <m:r>
                  <m:rPr/>
                  <w:rPr>
                    <w:rFonts w:hint="default" w:ascii="Cambria Math" w:hAnsi="Cambria Math" w:cs="Times New Roman"/>
                    <w:color w:val="auto"/>
                    <w:kern w:val="2"/>
                    <w:sz w:val="21"/>
                    <w:szCs w:val="21"/>
                    <w:lang w:val="en-US" w:eastAsia="zh-CN" w:bidi="ar-SA"/>
                  </w:rPr>
                  <m:t>+</m:t>
                </m:r>
              </w:ins>
              <m:nary>
                <m:naryPr>
                  <m:chr m:val="∑"/>
                  <m:limLoc m:val="subSup"/>
                  <m:supHide m:val="1"/>
                  <m:ctrlPr>
                    <w:ins w:id="4375" w:author="Administrator" w:date="2023-01-14T22:03:12Z">
                      <w:rPr>
                        <w:rFonts w:hint="default" w:ascii="Cambria Math" w:hAnsi="Cambria Math" w:cs="Times New Roman"/>
                        <w:i/>
                        <w:color w:val="auto"/>
                        <w:kern w:val="2"/>
                        <w:sz w:val="21"/>
                        <w:szCs w:val="21"/>
                        <w:lang w:val="en-US" w:eastAsia="zh-CN" w:bidi="ar-SA"/>
                      </w:rPr>
                    </w:ins>
                  </m:ctrlPr>
                </m:naryPr>
                <m:sub>
                  <w:ins w:id="4376" w:author="Administrator" w:date="2023-01-14T22:03:12Z">
                    <m:r>
                      <m:rPr/>
                      <w:rPr>
                        <w:rFonts w:hint="default" w:ascii="Cambria Math" w:hAnsi="Cambria Math" w:cs="Times New Roman"/>
                        <w:color w:val="auto"/>
                        <w:kern w:val="2"/>
                        <w:sz w:val="21"/>
                        <w:szCs w:val="21"/>
                        <w:lang w:val="en-US" w:eastAsia="zh-CN" w:bidi="ar-SA"/>
                      </w:rPr>
                      <m:t>i,j</m:t>
                    </m:r>
                  </w:ins>
                  <w:ins w:id="4377" w:author="Administrator" w:date="2023-01-14T22:03:12Z">
                    <m:r>
                      <m:rPr/>
                      <w:rPr>
                        <w:rFonts w:ascii="Cambria Math" w:hAnsi="Cambria Math" w:cs="Times New Roman"/>
                        <w:color w:val="auto"/>
                        <w:kern w:val="2"/>
                        <w:sz w:val="21"/>
                        <w:szCs w:val="21"/>
                        <w:lang w:val="en-US" w:bidi="ar-SA"/>
                      </w:rPr>
                      <m:t>∈</m:t>
                    </m:r>
                  </w:ins>
                  <m:sSub>
                    <m:sSubPr>
                      <m:ctrlPr>
                        <w:ins w:id="4378" w:author="Administrator" w:date="2023-01-14T22:03:12Z">
                          <w:rPr>
                            <w:rFonts w:ascii="Cambria Math" w:hAnsi="Cambria Math" w:cs="Times New Roman"/>
                            <w:i/>
                            <w:color w:val="auto"/>
                            <w:kern w:val="2"/>
                            <w:sz w:val="21"/>
                            <w:szCs w:val="21"/>
                            <w:lang w:val="en-US" w:bidi="ar-SA"/>
                          </w:rPr>
                        </w:ins>
                      </m:ctrlPr>
                    </m:sSubPr>
                    <m:e>
                      <w:ins w:id="4379" w:author="Administrator" w:date="2023-01-14T22:03:12Z">
                        <m:r>
                          <m:rPr/>
                          <w:rPr>
                            <w:rFonts w:hint="default" w:ascii="Cambria Math" w:hAnsi="Cambria Math" w:cs="Times New Roman"/>
                            <w:color w:val="auto"/>
                            <w:kern w:val="2"/>
                            <w:sz w:val="21"/>
                            <w:szCs w:val="21"/>
                            <w:lang w:val="en-US" w:eastAsia="zh-CN" w:bidi="ar-SA"/>
                          </w:rPr>
                          <m:t>H</m:t>
                        </m:r>
                      </w:ins>
                      <m:ctrlPr>
                        <w:ins w:id="4380" w:author="Administrator" w:date="2023-01-14T22:03:12Z">
                          <w:rPr>
                            <w:rFonts w:ascii="Cambria Math" w:hAnsi="Cambria Math" w:cs="Times New Roman"/>
                            <w:i/>
                            <w:color w:val="auto"/>
                            <w:kern w:val="2"/>
                            <w:sz w:val="21"/>
                            <w:szCs w:val="21"/>
                            <w:lang w:val="en-US" w:bidi="ar-SA"/>
                          </w:rPr>
                        </w:ins>
                      </m:ctrlPr>
                    </m:e>
                    <m:sub>
                      <w:ins w:id="4381" w:author="Administrator" w:date="2023-01-14T22:03:12Z">
                        <m:r>
                          <m:rPr/>
                          <w:rPr>
                            <w:rFonts w:hint="default" w:ascii="Cambria Math" w:hAnsi="Cambria Math" w:cs="Times New Roman"/>
                            <w:color w:val="auto"/>
                            <w:kern w:val="2"/>
                            <w:sz w:val="21"/>
                            <w:szCs w:val="21"/>
                            <w:lang w:val="en-US" w:eastAsia="zh-CN" w:bidi="ar-SA"/>
                          </w:rPr>
                          <m:t>v</m:t>
                        </m:r>
                      </w:ins>
                      <m:ctrlPr>
                        <w:ins w:id="4382" w:author="Administrator" w:date="2023-01-14T22:03:12Z">
                          <w:rPr>
                            <w:rFonts w:ascii="Cambria Math" w:hAnsi="Cambria Math" w:cs="Times New Roman"/>
                            <w:i/>
                            <w:color w:val="auto"/>
                            <w:kern w:val="2"/>
                            <w:sz w:val="21"/>
                            <w:szCs w:val="21"/>
                            <w:lang w:val="en-US" w:bidi="ar-SA"/>
                          </w:rPr>
                        </w:ins>
                      </m:ctrlPr>
                    </m:sub>
                  </m:sSub>
                  <m:ctrlPr>
                    <w:ins w:id="4383" w:author="Administrator" w:date="2023-01-14T22:03:12Z">
                      <w:rPr>
                        <w:rFonts w:hint="default" w:ascii="Cambria Math" w:hAnsi="Cambria Math" w:cs="Times New Roman"/>
                        <w:i/>
                        <w:color w:val="auto"/>
                        <w:kern w:val="2"/>
                        <w:sz w:val="21"/>
                        <w:szCs w:val="21"/>
                        <w:lang w:val="en-US" w:eastAsia="zh-CN" w:bidi="ar-SA"/>
                      </w:rPr>
                    </w:ins>
                  </m:ctrlPr>
                </m:sub>
                <m:sup>
                  <m:ctrlPr>
                    <w:ins w:id="4384" w:author="Administrator" w:date="2023-01-14T22:03:12Z">
                      <w:rPr>
                        <w:rFonts w:hint="default" w:ascii="Cambria Math" w:hAnsi="Cambria Math" w:cs="Times New Roman"/>
                        <w:i/>
                        <w:color w:val="auto"/>
                        <w:kern w:val="2"/>
                        <w:sz w:val="21"/>
                        <w:szCs w:val="21"/>
                        <w:lang w:val="en-US" w:eastAsia="zh-CN" w:bidi="ar-SA"/>
                      </w:rPr>
                    </w:ins>
                  </m:ctrlPr>
                </m:sup>
                <m:e>
                  <m:f>
                    <m:fPr>
                      <m:ctrlPr>
                        <w:ins w:id="4385" w:author="Administrator" w:date="2023-01-14T22:03:12Z">
                          <w:rPr>
                            <w:rFonts w:hint="default" w:ascii="Cambria Math" w:hAnsi="Cambria Math" w:cs="Times New Roman"/>
                            <w:i/>
                            <w:color w:val="auto"/>
                            <w:kern w:val="2"/>
                            <w:sz w:val="21"/>
                            <w:szCs w:val="21"/>
                            <w:lang w:val="en-US" w:eastAsia="zh-CN" w:bidi="ar-SA"/>
                          </w:rPr>
                        </w:ins>
                      </m:ctrlPr>
                    </m:fPr>
                    <m:num>
                      <m:sSup>
                        <m:sSupPr>
                          <m:ctrlPr>
                            <w:ins w:id="4386" w:author="Administrator" w:date="2023-01-14T22:03:12Z">
                              <w:rPr>
                                <w:rFonts w:hint="default" w:ascii="Cambria Math" w:hAnsi="Cambria Math" w:cs="Times New Roman"/>
                                <w:i/>
                                <w:color w:val="auto"/>
                                <w:kern w:val="2"/>
                                <w:sz w:val="21"/>
                                <w:szCs w:val="21"/>
                                <w:lang w:val="en-US" w:eastAsia="zh-CN" w:bidi="ar-SA"/>
                              </w:rPr>
                            </w:ins>
                          </m:ctrlPr>
                        </m:sSupPr>
                        <m:e>
                          <w:ins w:id="4387" w:author="Administrator" w:date="2023-01-14T22:03:12Z">
                            <m:r>
                              <m:rPr/>
                              <w:rPr>
                                <w:rFonts w:hint="default" w:ascii="Cambria Math" w:hAnsi="Cambria Math" w:cs="Times New Roman"/>
                                <w:color w:val="auto"/>
                                <w:kern w:val="2"/>
                                <w:sz w:val="21"/>
                                <w:szCs w:val="21"/>
                                <w:lang w:val="en-US" w:eastAsia="zh-CN" w:bidi="ar-SA"/>
                              </w:rPr>
                              <m:t>(</m:t>
                            </m:r>
                          </w:ins>
                          <m:sSubSup>
                            <m:sSubSupPr>
                              <m:ctrlPr>
                                <w:ins w:id="4388" w:author="Administrator" w:date="2023-01-14T22:03:12Z">
                                  <w:rPr>
                                    <w:rFonts w:hint="default" w:ascii="Cambria Math" w:hAnsi="Cambria Math" w:cs="Times New Roman"/>
                                    <w:i/>
                                    <w:color w:val="auto"/>
                                    <w:kern w:val="2"/>
                                    <w:sz w:val="21"/>
                                    <w:szCs w:val="21"/>
                                    <w:lang w:val="en-US" w:eastAsia="zh-CN" w:bidi="ar-SA"/>
                                  </w:rPr>
                                </w:ins>
                              </m:ctrlPr>
                            </m:sSubSupPr>
                            <m:e>
                              <w:ins w:id="4389" w:author="Administrator" w:date="2023-01-14T22:03:12Z">
                                <m:r>
                                  <m:rPr/>
                                  <w:rPr>
                                    <w:rFonts w:hint="default" w:ascii="Cambria Math" w:hAnsi="Cambria Math" w:cs="Times New Roman"/>
                                    <w:color w:val="auto"/>
                                    <w:kern w:val="2"/>
                                    <w:sz w:val="21"/>
                                    <w:szCs w:val="21"/>
                                    <w:lang w:val="en-US" w:eastAsia="zh-CN" w:bidi="ar-SA"/>
                                  </w:rPr>
                                  <m:t>d</m:t>
                                </m:r>
                              </w:ins>
                              <m:ctrlPr>
                                <w:ins w:id="4390" w:author="Administrator" w:date="2023-01-14T22:03:12Z">
                                  <w:rPr>
                                    <w:rFonts w:hint="default" w:ascii="Cambria Math" w:hAnsi="Cambria Math" w:cs="Times New Roman"/>
                                    <w:i/>
                                    <w:color w:val="auto"/>
                                    <w:kern w:val="2"/>
                                    <w:sz w:val="21"/>
                                    <w:szCs w:val="21"/>
                                    <w:lang w:val="en-US" w:eastAsia="zh-CN" w:bidi="ar-SA"/>
                                  </w:rPr>
                                </w:ins>
                              </m:ctrlPr>
                            </m:e>
                            <m:sub>
                              <w:ins w:id="4391" w:author="Administrator" w:date="2023-01-14T22:03:12Z">
                                <m:r>
                                  <m:rPr/>
                                  <w:rPr>
                                    <w:rFonts w:hint="default" w:ascii="Cambria Math" w:hAnsi="Cambria Math" w:cs="Times New Roman"/>
                                    <w:color w:val="auto"/>
                                    <w:kern w:val="2"/>
                                    <w:sz w:val="21"/>
                                    <w:szCs w:val="21"/>
                                    <w:lang w:val="en-US" w:eastAsia="zh-CN" w:bidi="ar-SA"/>
                                  </w:rPr>
                                  <m:t>ij</m:t>
                                </m:r>
                              </w:ins>
                              <m:ctrlPr>
                                <w:ins w:id="4392" w:author="Administrator" w:date="2023-01-14T22:03:12Z">
                                  <w:rPr>
                                    <w:rFonts w:hint="default" w:ascii="Cambria Math" w:hAnsi="Cambria Math" w:cs="Times New Roman"/>
                                    <w:i/>
                                    <w:color w:val="auto"/>
                                    <w:kern w:val="2"/>
                                    <w:sz w:val="21"/>
                                    <w:szCs w:val="21"/>
                                    <w:lang w:val="en-US" w:eastAsia="zh-CN" w:bidi="ar-SA"/>
                                  </w:rPr>
                                </w:ins>
                              </m:ctrlPr>
                            </m:sub>
                            <m:sup>
                              <w:ins w:id="4393" w:author="Administrator" w:date="2023-01-14T22:03:12Z">
                                <m:r>
                                  <m:rPr/>
                                  <w:rPr>
                                    <w:rFonts w:hint="default" w:ascii="Cambria Math" w:hAnsi="Cambria Math" w:cs="Times New Roman"/>
                                    <w:color w:val="auto"/>
                                    <w:kern w:val="2"/>
                                    <w:sz w:val="21"/>
                                    <w:szCs w:val="21"/>
                                    <w:lang w:val="en-US" w:eastAsia="zh-CN" w:bidi="ar-SA"/>
                                  </w:rPr>
                                  <m:t>v</m:t>
                                </m:r>
                              </w:ins>
                              <m:ctrlPr>
                                <w:ins w:id="4394" w:author="Administrator" w:date="2023-01-14T22:03:12Z">
                                  <w:rPr>
                                    <w:rFonts w:hint="default" w:ascii="Cambria Math" w:hAnsi="Cambria Math" w:cs="Times New Roman"/>
                                    <w:i/>
                                    <w:color w:val="auto"/>
                                    <w:kern w:val="2"/>
                                    <w:sz w:val="21"/>
                                    <w:szCs w:val="21"/>
                                    <w:lang w:val="en-US" w:eastAsia="zh-CN" w:bidi="ar-SA"/>
                                  </w:rPr>
                                </w:ins>
                              </m:ctrlPr>
                            </m:sup>
                          </m:sSubSup>
                          <w:ins w:id="4395" w:author="Administrator" w:date="2023-01-14T22:03:12Z">
                            <m:r>
                              <m:rPr/>
                              <w:rPr>
                                <w:rFonts w:hint="default" w:ascii="Cambria Math" w:hAnsi="Cambria Math" w:cs="Times New Roman"/>
                                <w:color w:val="auto"/>
                                <w:kern w:val="2"/>
                                <w:sz w:val="21"/>
                                <w:szCs w:val="21"/>
                                <w:lang w:val="en-US" w:eastAsia="zh-CN" w:bidi="ar-SA"/>
                              </w:rPr>
                              <m:t>−</m:t>
                            </m:r>
                          </w:ins>
                          <m:sSub>
                            <m:sSubPr>
                              <m:ctrlPr>
                                <w:ins w:id="4396" w:author="Administrator" w:date="2023-01-14T22:03:12Z">
                                  <w:rPr>
                                    <w:rFonts w:hint="default" w:ascii="Cambria Math" w:hAnsi="Cambria Math" w:cs="Times New Roman"/>
                                    <w:i/>
                                    <w:color w:val="auto"/>
                                    <w:kern w:val="2"/>
                                    <w:sz w:val="21"/>
                                    <w:szCs w:val="21"/>
                                    <w:lang w:val="en-US" w:eastAsia="zh-CN" w:bidi="ar-SA"/>
                                  </w:rPr>
                                </w:ins>
                              </m:ctrlPr>
                            </m:sSubPr>
                            <m:e>
                              <w:ins w:id="4397" w:author="Administrator" w:date="2023-01-14T22:03:12Z">
                                <m:r>
                                  <m:rPr/>
                                  <w:rPr>
                                    <w:rFonts w:hint="default" w:ascii="Cambria Math" w:hAnsi="Cambria Math" w:cs="Times New Roman"/>
                                    <w:color w:val="auto"/>
                                    <w:kern w:val="2"/>
                                    <w:sz w:val="21"/>
                                    <w:szCs w:val="21"/>
                                    <w:lang w:val="en-US" w:eastAsia="zh-CN" w:bidi="ar-SA"/>
                                  </w:rPr>
                                  <m:t>s</m:t>
                                </m:r>
                              </w:ins>
                              <m:ctrlPr>
                                <w:ins w:id="4398" w:author="Administrator" w:date="2023-01-14T22:03:12Z">
                                  <w:rPr>
                                    <w:rFonts w:hint="default" w:ascii="Cambria Math" w:hAnsi="Cambria Math" w:cs="Times New Roman"/>
                                    <w:i/>
                                    <w:color w:val="auto"/>
                                    <w:kern w:val="2"/>
                                    <w:sz w:val="21"/>
                                    <w:szCs w:val="21"/>
                                    <w:lang w:val="en-US" w:eastAsia="zh-CN" w:bidi="ar-SA"/>
                                  </w:rPr>
                                </w:ins>
                              </m:ctrlPr>
                            </m:e>
                            <m:sub>
                              <w:ins w:id="4399" w:author="Administrator" w:date="2023-01-14T22:03:12Z">
                                <m:r>
                                  <m:rPr/>
                                  <w:rPr>
                                    <w:rFonts w:hint="default" w:ascii="Cambria Math" w:hAnsi="Cambria Math" w:cs="Times New Roman"/>
                                    <w:color w:val="auto"/>
                                    <w:kern w:val="2"/>
                                    <w:sz w:val="21"/>
                                    <w:szCs w:val="21"/>
                                    <w:lang w:val="en-US" w:eastAsia="zh-CN" w:bidi="ar-SA"/>
                                  </w:rPr>
                                  <m:t>i</m:t>
                                </m:r>
                              </w:ins>
                              <m:ctrlPr>
                                <w:ins w:id="4400" w:author="Administrator" w:date="2023-01-14T22:03:12Z">
                                  <w:rPr>
                                    <w:rFonts w:hint="default" w:ascii="Cambria Math" w:hAnsi="Cambria Math" w:cs="Times New Roman"/>
                                    <w:i/>
                                    <w:color w:val="auto"/>
                                    <w:kern w:val="2"/>
                                    <w:sz w:val="21"/>
                                    <w:szCs w:val="21"/>
                                    <w:lang w:val="en-US" w:eastAsia="zh-CN" w:bidi="ar-SA"/>
                                  </w:rPr>
                                </w:ins>
                              </m:ctrlPr>
                            </m:sub>
                          </m:sSub>
                          <w:ins w:id="4401" w:author="Administrator" w:date="2023-01-14T22:03:12Z">
                            <m:r>
                              <m:rPr/>
                              <w:rPr>
                                <w:rFonts w:hint="default" w:ascii="Cambria Math" w:hAnsi="Cambria Math" w:cs="Times New Roman"/>
                                <w:color w:val="auto"/>
                                <w:kern w:val="2"/>
                                <w:sz w:val="21"/>
                                <w:szCs w:val="21"/>
                                <w:lang w:val="en-US" w:eastAsia="zh-CN" w:bidi="ar-SA"/>
                              </w:rPr>
                              <m:t>+</m:t>
                            </m:r>
                          </w:ins>
                          <m:sSub>
                            <m:sSubPr>
                              <m:ctrlPr>
                                <w:ins w:id="4402" w:author="Administrator" w:date="2023-01-14T22:03:12Z">
                                  <w:rPr>
                                    <w:rFonts w:hint="default" w:ascii="Cambria Math" w:hAnsi="Cambria Math" w:cs="Times New Roman"/>
                                    <w:i/>
                                    <w:color w:val="auto"/>
                                    <w:kern w:val="2"/>
                                    <w:sz w:val="21"/>
                                    <w:szCs w:val="21"/>
                                    <w:lang w:val="en-US" w:eastAsia="zh-CN" w:bidi="ar-SA"/>
                                  </w:rPr>
                                </w:ins>
                              </m:ctrlPr>
                            </m:sSubPr>
                            <m:e>
                              <w:ins w:id="4403" w:author="Administrator" w:date="2023-01-14T22:03:12Z">
                                <m:r>
                                  <m:rPr/>
                                  <w:rPr>
                                    <w:rFonts w:hint="default" w:ascii="Cambria Math" w:hAnsi="Cambria Math" w:cs="Times New Roman"/>
                                    <w:color w:val="auto"/>
                                    <w:kern w:val="2"/>
                                    <w:sz w:val="21"/>
                                    <w:szCs w:val="21"/>
                                    <w:lang w:val="en-US" w:eastAsia="zh-CN" w:bidi="ar-SA"/>
                                  </w:rPr>
                                  <m:t>s</m:t>
                                </m:r>
                              </w:ins>
                              <m:ctrlPr>
                                <w:ins w:id="4404" w:author="Administrator" w:date="2023-01-14T22:03:12Z">
                                  <w:rPr>
                                    <w:rFonts w:hint="default" w:ascii="Cambria Math" w:hAnsi="Cambria Math" w:cs="Times New Roman"/>
                                    <w:i/>
                                    <w:color w:val="auto"/>
                                    <w:kern w:val="2"/>
                                    <w:sz w:val="21"/>
                                    <w:szCs w:val="21"/>
                                    <w:lang w:val="en-US" w:eastAsia="zh-CN" w:bidi="ar-SA"/>
                                  </w:rPr>
                                </w:ins>
                              </m:ctrlPr>
                            </m:e>
                            <m:sub>
                              <w:ins w:id="4405" w:author="Administrator" w:date="2023-01-14T22:03:12Z">
                                <m:r>
                                  <m:rPr/>
                                  <w:rPr>
                                    <w:rFonts w:hint="default" w:ascii="Cambria Math" w:hAnsi="Cambria Math" w:cs="Times New Roman"/>
                                    <w:color w:val="auto"/>
                                    <w:kern w:val="2"/>
                                    <w:sz w:val="21"/>
                                    <w:szCs w:val="21"/>
                                    <w:lang w:val="en-US" w:eastAsia="zh-CN" w:bidi="ar-SA"/>
                                  </w:rPr>
                                  <m:t>j</m:t>
                                </m:r>
                              </w:ins>
                              <m:ctrlPr>
                                <w:ins w:id="4406" w:author="Administrator" w:date="2023-01-14T22:03:12Z">
                                  <w:rPr>
                                    <w:rFonts w:hint="default" w:ascii="Cambria Math" w:hAnsi="Cambria Math" w:cs="Times New Roman"/>
                                    <w:i/>
                                    <w:color w:val="auto"/>
                                    <w:kern w:val="2"/>
                                    <w:sz w:val="21"/>
                                    <w:szCs w:val="21"/>
                                    <w:lang w:val="en-US" w:eastAsia="zh-CN" w:bidi="ar-SA"/>
                                  </w:rPr>
                                </w:ins>
                              </m:ctrlPr>
                            </m:sub>
                          </m:sSub>
                          <w:ins w:id="4407" w:author="Administrator" w:date="2023-01-14T22:03:12Z">
                            <m:r>
                              <m:rPr/>
                              <w:rPr>
                                <w:rFonts w:hint="default" w:ascii="Cambria Math" w:hAnsi="Cambria Math" w:cs="Times New Roman"/>
                                <w:color w:val="auto"/>
                                <w:kern w:val="2"/>
                                <w:sz w:val="21"/>
                                <w:szCs w:val="21"/>
                                <w:lang w:val="en-US" w:eastAsia="zh-CN" w:bidi="ar-SA"/>
                              </w:rPr>
                              <m:t>)</m:t>
                            </m:r>
                          </w:ins>
                          <m:ctrlPr>
                            <w:ins w:id="4408" w:author="Administrator" w:date="2023-01-14T22:03:12Z">
                              <w:rPr>
                                <w:rFonts w:hint="default" w:ascii="Cambria Math" w:hAnsi="Cambria Math" w:cs="Times New Roman"/>
                                <w:i/>
                                <w:color w:val="auto"/>
                                <w:kern w:val="2"/>
                                <w:sz w:val="21"/>
                                <w:szCs w:val="21"/>
                                <w:lang w:val="en-US" w:eastAsia="zh-CN" w:bidi="ar-SA"/>
                              </w:rPr>
                            </w:ins>
                          </m:ctrlPr>
                        </m:e>
                        <m:sup>
                          <w:ins w:id="4409" w:author="Administrator" w:date="2023-01-14T22:03:12Z">
                            <m:r>
                              <m:rPr/>
                              <w:rPr>
                                <w:rFonts w:hint="default" w:ascii="Cambria Math" w:hAnsi="Cambria Math" w:cs="Times New Roman"/>
                                <w:color w:val="auto"/>
                                <w:kern w:val="2"/>
                                <w:sz w:val="21"/>
                                <w:szCs w:val="21"/>
                                <w:lang w:val="en-US" w:eastAsia="zh-CN" w:bidi="ar-SA"/>
                              </w:rPr>
                              <m:t>2</m:t>
                            </m:r>
                          </w:ins>
                          <m:ctrlPr>
                            <w:ins w:id="4410" w:author="Administrator" w:date="2023-01-14T22:03:12Z">
                              <w:rPr>
                                <w:rFonts w:hint="default" w:ascii="Cambria Math" w:hAnsi="Cambria Math" w:cs="Times New Roman"/>
                                <w:i/>
                                <w:color w:val="auto"/>
                                <w:kern w:val="2"/>
                                <w:sz w:val="21"/>
                                <w:szCs w:val="21"/>
                                <w:lang w:val="en-US" w:eastAsia="zh-CN" w:bidi="ar-SA"/>
                              </w:rPr>
                            </w:ins>
                          </m:ctrlPr>
                        </m:sup>
                      </m:sSup>
                      <m:ctrlPr>
                        <w:ins w:id="4411" w:author="Administrator" w:date="2023-01-14T22:03:12Z">
                          <w:rPr>
                            <w:rFonts w:hint="default" w:ascii="Cambria Math" w:hAnsi="Cambria Math" w:cs="Times New Roman"/>
                            <w:i/>
                            <w:color w:val="auto"/>
                            <w:kern w:val="2"/>
                            <w:sz w:val="21"/>
                            <w:szCs w:val="21"/>
                            <w:lang w:val="en-US" w:eastAsia="zh-CN" w:bidi="ar-SA"/>
                          </w:rPr>
                        </w:ins>
                      </m:ctrlPr>
                    </m:num>
                    <m:den>
                      <w:ins w:id="4412" w:author="Administrator" w:date="2023-01-14T22:03:12Z">
                        <m:r>
                          <m:rPr/>
                          <w:rPr>
                            <w:rFonts w:hint="default" w:ascii="Cambria Math" w:hAnsi="Cambria Math" w:cs="Times New Roman"/>
                            <w:color w:val="auto"/>
                            <w:kern w:val="2"/>
                            <w:sz w:val="21"/>
                            <w:szCs w:val="21"/>
                            <w:lang w:val="en-US" w:eastAsia="zh-CN" w:bidi="ar-SA"/>
                          </w:rPr>
                          <m:t>2</m:t>
                        </m:r>
                      </w:ins>
                      <w:ins w:id="4413" w:author="Administrator" w:date="2023-01-14T22:03:12Z">
                        <m:r>
                          <m:rPr/>
                          <w:rPr>
                            <w:rFonts w:ascii="Cambria Math" w:hAnsi="Cambria Math" w:cs="Times New Roman"/>
                            <w:color w:val="auto"/>
                            <w:kern w:val="2"/>
                            <w:sz w:val="21"/>
                            <w:szCs w:val="21"/>
                            <w:lang w:val="en-US" w:bidi="ar-SA"/>
                          </w:rPr>
                          <m:t>β</m:t>
                        </m:r>
                      </w:ins>
                      <m:ctrlPr>
                        <w:ins w:id="4414" w:author="Administrator" w:date="2023-01-14T22:03:12Z">
                          <w:rPr>
                            <w:rFonts w:hint="default" w:ascii="Cambria Math" w:hAnsi="Cambria Math" w:cs="Times New Roman"/>
                            <w:i/>
                            <w:color w:val="auto"/>
                            <w:kern w:val="2"/>
                            <w:sz w:val="21"/>
                            <w:szCs w:val="21"/>
                            <w:lang w:val="en-US" w:eastAsia="zh-CN" w:bidi="ar-SA"/>
                          </w:rPr>
                        </w:ins>
                      </m:ctrlPr>
                    </m:den>
                  </m:f>
                  <m:ctrlPr>
                    <w:ins w:id="4415" w:author="Administrator" w:date="2023-01-14T22:03:12Z">
                      <w:rPr>
                        <w:rFonts w:hint="default" w:ascii="Cambria Math" w:hAnsi="Cambria Math" w:cs="Times New Roman"/>
                        <w:i/>
                        <w:color w:val="auto"/>
                        <w:kern w:val="2"/>
                        <w:sz w:val="21"/>
                        <w:szCs w:val="21"/>
                        <w:lang w:val="en-US" w:eastAsia="zh-CN" w:bidi="ar-SA"/>
                      </w:rPr>
                    </w:ins>
                  </m:ctrlPr>
                </m:e>
              </m:nary>
              <w:ins w:id="4416" w:author="Administrator" w:date="2023-01-14T22:03:12Z">
                <m:r>
                  <m:rPr/>
                  <w:rPr>
                    <w:rFonts w:hint="default" w:ascii="Cambria Math" w:hAnsi="Cambria Math" w:cs="Times New Roman"/>
                    <w:color w:val="auto"/>
                    <w:kern w:val="2"/>
                    <w:sz w:val="21"/>
                    <w:szCs w:val="21"/>
                    <w:lang w:val="en-US" w:eastAsia="zh-CN" w:bidi="ar-SA"/>
                  </w:rPr>
                  <m:t>)))</m:t>
                </m:r>
              </w:ins>
            </m:oMath>
            <w:ins w:id="4417" w:author="Administrator" w:date="2023-01-14T22:03:12Z">
              <w:r>
                <w:rPr>
                  <w:rFonts w:hint="default" w:ascii="Cambria Math" w:hAnsi="Cambria Math" w:cs="Times New Roman"/>
                  <w:i/>
                  <w:color w:val="auto"/>
                  <w:kern w:val="2"/>
                  <w:sz w:val="21"/>
                  <w:szCs w:val="21"/>
                  <w:lang w:val="en-US" w:eastAsia="zh-CN" w:bidi="ar-SA"/>
                </w:rPr>
                <w:t xml:space="preserve"> </w:t>
              </w:r>
            </w:ins>
          </w:p>
        </w:tc>
        <w:tc>
          <w:tcPr>
            <w:tcW w:w="779" w:type="pct"/>
            <w:tcBorders>
              <w:top w:val="nil"/>
              <w:left w:val="nil"/>
              <w:bottom w:val="nil"/>
              <w:right w:val="nil"/>
            </w:tcBorders>
            <w:vAlign w:val="center"/>
            <w:tcPrChange w:id="4418" w:author="Administrator" w:date="2023-01-14T22:32:41Z">
              <w:tcPr>
                <w:tcW w:w="435" w:type="pct"/>
                <w:tcBorders>
                  <w:top w:val="nil"/>
                  <w:left w:val="nil"/>
                  <w:bottom w:val="nil"/>
                  <w:right w:val="nil"/>
                </w:tcBorders>
                <w:vAlign w:val="center"/>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right"/>
              <w:textAlignment w:val="auto"/>
              <w:rPr>
                <w:ins w:id="4419" w:author="Administrator" w:date="2023-01-14T22:03:07Z"/>
                <w:rFonts w:hint="default" w:ascii="Times New Roman" w:hAnsi="Times New Roman" w:cs="Times New Roman"/>
                <w:color w:val="auto"/>
                <w:kern w:val="2"/>
                <w:sz w:val="21"/>
                <w:szCs w:val="21"/>
                <w:vertAlign w:val="baseline"/>
                <w:lang w:val="en-US" w:eastAsia="zh-CN"/>
              </w:rPr>
            </w:pPr>
            <w:ins w:id="4420" w:author="Administrator" w:date="2023-01-14T22:03:07Z">
              <w:r>
                <w:rPr>
                  <w:rFonts w:hint="eastAsia" w:ascii="Times New Roman" w:hAnsi="Times New Roman" w:cs="Times New Roman"/>
                  <w:color w:val="auto"/>
                  <w:kern w:val="2"/>
                  <w:sz w:val="21"/>
                  <w:szCs w:val="21"/>
                  <w:highlight w:val="none"/>
                  <w:lang w:val="en-US" w:eastAsia="zh-CN"/>
                </w:rPr>
                <w:t>（</w:t>
              </w:r>
            </w:ins>
            <w:ins w:id="4421" w:author="Administrator" w:date="2023-01-14T22:03:15Z">
              <w:r>
                <w:rPr>
                  <w:rFonts w:hint="eastAsia" w:ascii="Times New Roman" w:hAnsi="Times New Roman" w:cs="Times New Roman"/>
                  <w:color w:val="auto"/>
                  <w:kern w:val="2"/>
                  <w:sz w:val="21"/>
                  <w:szCs w:val="21"/>
                  <w:highlight w:val="none"/>
                  <w:lang w:val="en-US" w:eastAsia="zh-CN"/>
                </w:rPr>
                <w:t>7</w:t>
              </w:r>
            </w:ins>
            <w:ins w:id="4422" w:author="Administrator" w:date="2023-01-14T22:03:07Z">
              <w:r>
                <w:rPr>
                  <w:rFonts w:hint="eastAsia" w:ascii="Times New Roman" w:hAnsi="Times New Roman" w:cs="Times New Roman"/>
                  <w:color w:val="auto"/>
                  <w:kern w:val="2"/>
                  <w:sz w:val="21"/>
                  <w:szCs w:val="21"/>
                  <w:lang w:val="en-US" w:eastAsia="zh-CN"/>
                </w:rPr>
                <w:t>）</w:t>
              </w:r>
            </w:ins>
          </w:p>
        </w:tc>
      </w:tr>
    </w:tbl>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del w:id="4424" w:author="Administrator" w:date="2023-01-14T22:03:22Z"/>
          <w:rFonts w:hint="default" w:ascii="Times New Roman" w:hAnsi="Times New Roman" w:cs="Times New Roman"/>
          <w:i w:val="0"/>
          <w:color w:val="auto"/>
          <w:kern w:val="2"/>
          <w:sz w:val="21"/>
          <w:szCs w:val="21"/>
          <w:lang w:val="en-US" w:eastAsia="zh-CN"/>
        </w:rPr>
        <w:pPrChange w:id="4423" w:author="CCCF" w:date="2023-01-10T20:59:18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rPr>
          <w:del w:id="4426" w:author="Administrator" w:date="2023-01-14T22:03:18Z"/>
          <w:rFonts w:hint="default" w:ascii="Times New Roman" w:hAnsi="Times New Roman" w:cs="Times New Roman"/>
          <w:i w:val="0"/>
          <w:color w:val="auto"/>
          <w:kern w:val="2"/>
          <w:sz w:val="21"/>
          <w:szCs w:val="21"/>
          <w:lang w:val="en-US" w:eastAsia="zh-CN" w:bidi="ar-SA"/>
        </w:rPr>
        <w:pPrChange w:id="4425" w:author="Administrator" w:date="2023-01-14T22:03:20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m:oMath>
        <w:del w:id="4427" w:author="Administrator" w:date="2023-01-14T22:03:18Z">
          <m:r>
            <m:rPr/>
            <w:rPr>
              <w:rFonts w:ascii="Cambria Math" w:hAnsi="Cambria Math" w:cs="Times New Roman"/>
              <w:color w:val="auto"/>
              <w:kern w:val="2"/>
              <w:sz w:val="21"/>
              <w:szCs w:val="21"/>
              <w:lang w:val="en-US"/>
            </w:rPr>
            <m:t>τ</m:t>
          </m:r>
        </w:del>
        <w:del w:id="4428" w:author="Administrator" w:date="2023-01-14T22:03:18Z">
          <m:r>
            <m:rPr/>
            <w:rPr>
              <w:rFonts w:ascii="Cambria Math" w:hAnsi="Cambria Math" w:cs="Times New Roman"/>
              <w:color w:val="auto"/>
              <w:kern w:val="2"/>
              <w:sz w:val="21"/>
              <w:szCs w:val="21"/>
              <w:lang w:val="en-US" w:bidi="ar-SA"/>
            </w:rPr>
            <m:t>∝</m:t>
          </m:r>
        </w:del>
        <m:sSubSup>
          <m:sSubSupPr>
            <m:ctrlPr>
              <w:del w:id="4429" w:author="Administrator" w:date="2023-01-14T22:03:18Z">
                <w:rPr>
                  <w:rFonts w:ascii="Cambria Math" w:hAnsi="Cambria Math" w:cs="Times New Roman"/>
                  <w:i/>
                  <w:color w:val="auto"/>
                  <w:kern w:val="2"/>
                  <w:sz w:val="21"/>
                  <w:szCs w:val="21"/>
                  <w:lang w:val="en-US" w:bidi="ar-SA"/>
                </w:rPr>
              </w:del>
            </m:ctrlPr>
          </m:sSubSupPr>
          <m:e>
            <w:del w:id="4430" w:author="Administrator" w:date="2023-01-14T22:03:18Z">
              <m:r>
                <m:rPr/>
                <w:rPr>
                  <w:rFonts w:ascii="Cambria Math" w:hAnsi="Cambria Math" w:cs="Times New Roman"/>
                  <w:color w:val="auto"/>
                  <w:kern w:val="2"/>
                  <w:sz w:val="21"/>
                  <w:szCs w:val="21"/>
                  <w:lang w:val="en-US"/>
                </w:rPr>
                <m:t>τ</m:t>
              </m:r>
            </w:del>
            <m:ctrlPr>
              <w:del w:id="4431" w:author="Administrator" w:date="2023-01-14T22:03:18Z">
                <w:rPr>
                  <w:rFonts w:ascii="Cambria Math" w:hAnsi="Cambria Math" w:cs="Times New Roman"/>
                  <w:i/>
                  <w:color w:val="auto"/>
                  <w:kern w:val="2"/>
                  <w:sz w:val="21"/>
                  <w:szCs w:val="21"/>
                  <w:lang w:val="en-US" w:bidi="ar-SA"/>
                </w:rPr>
              </w:del>
            </m:ctrlPr>
          </m:e>
          <m:sub>
            <w:del w:id="4432" w:author="Administrator" w:date="2023-01-14T22:03:18Z">
              <m:r>
                <m:rPr/>
                <w:rPr>
                  <w:rFonts w:hint="default" w:ascii="Cambria Math" w:hAnsi="Cambria Math" w:cs="Times New Roman"/>
                  <w:color w:val="auto"/>
                  <w:kern w:val="2"/>
                  <w:sz w:val="21"/>
                  <w:szCs w:val="21"/>
                  <w:lang w:val="en-US" w:eastAsia="zh-CN" w:bidi="ar-SA"/>
                </w:rPr>
                <m:t>i</m:t>
              </m:r>
            </w:del>
            <m:ctrlPr>
              <w:del w:id="4433" w:author="Administrator" w:date="2023-01-14T22:03:18Z">
                <w:rPr>
                  <w:rFonts w:ascii="Cambria Math" w:hAnsi="Cambria Math" w:cs="Times New Roman"/>
                  <w:i/>
                  <w:color w:val="auto"/>
                  <w:kern w:val="2"/>
                  <w:sz w:val="21"/>
                  <w:szCs w:val="21"/>
                  <w:lang w:val="en-US" w:bidi="ar-SA"/>
                </w:rPr>
              </w:del>
            </m:ctrlPr>
          </m:sub>
          <m:sup>
            <m:f>
              <m:fPr>
                <m:ctrlPr>
                  <w:del w:id="4434" w:author="Administrator" w:date="2023-01-14T22:03:18Z">
                    <w:rPr>
                      <w:rFonts w:ascii="Cambria Math" w:hAnsi="Cambria Math" w:cs="Times New Roman"/>
                      <w:i/>
                      <w:color w:val="auto"/>
                      <w:kern w:val="2"/>
                      <w:sz w:val="21"/>
                      <w:szCs w:val="21"/>
                      <w:lang w:val="en-US" w:bidi="ar-SA"/>
                    </w:rPr>
                  </w:del>
                </m:ctrlPr>
              </m:fPr>
              <m:num>
                <m:sSup>
                  <m:sSupPr>
                    <m:ctrlPr>
                      <w:del w:id="4435" w:author="Administrator" w:date="2023-01-14T22:03:18Z">
                        <w:rPr>
                          <w:rFonts w:ascii="Cambria Math" w:hAnsi="Cambria Math" w:cs="Times New Roman"/>
                          <w:i/>
                          <w:color w:val="auto"/>
                          <w:kern w:val="2"/>
                          <w:sz w:val="21"/>
                          <w:szCs w:val="21"/>
                          <w:lang w:val="en-US" w:bidi="ar-SA"/>
                        </w:rPr>
                      </w:del>
                    </m:ctrlPr>
                  </m:sSupPr>
                  <m:e>
                    <m:d>
                      <m:dPr>
                        <m:begChr m:val="|"/>
                        <m:endChr m:val="|"/>
                        <m:ctrlPr>
                          <w:del w:id="4436" w:author="Administrator" w:date="2023-01-14T22:03:18Z">
                            <w:rPr>
                              <w:rFonts w:ascii="Cambria Math" w:hAnsi="Cambria Math" w:cs="Times New Roman"/>
                              <w:i/>
                              <w:color w:val="auto"/>
                              <w:kern w:val="2"/>
                              <w:sz w:val="21"/>
                              <w:szCs w:val="21"/>
                              <w:lang w:val="en-US" w:bidi="ar-SA"/>
                            </w:rPr>
                          </w:del>
                        </m:ctrlPr>
                      </m:dPr>
                      <m:e>
                        <m:sSub>
                          <m:sSubPr>
                            <m:ctrlPr>
                              <w:del w:id="4437" w:author="Administrator" w:date="2023-01-14T22:03:18Z">
                                <w:rPr>
                                  <w:rFonts w:ascii="Cambria Math" w:hAnsi="Cambria Math" w:cs="Times New Roman"/>
                                  <w:i/>
                                  <w:color w:val="auto"/>
                                  <w:kern w:val="2"/>
                                  <w:sz w:val="21"/>
                                  <w:szCs w:val="21"/>
                                  <w:lang w:val="en-US" w:bidi="ar-SA"/>
                                </w:rPr>
                              </w:del>
                            </m:ctrlPr>
                          </m:sSubPr>
                          <m:e>
                            <w:del w:id="4438" w:author="Administrator" w:date="2023-01-14T22:03:18Z">
                              <m:r>
                                <m:rPr/>
                                <w:rPr>
                                  <w:rFonts w:hint="default" w:ascii="Cambria Math" w:hAnsi="Cambria Math" w:cs="Times New Roman"/>
                                  <w:color w:val="auto"/>
                                  <w:kern w:val="2"/>
                                  <w:sz w:val="21"/>
                                  <w:szCs w:val="21"/>
                                  <w:lang w:val="en-US" w:eastAsia="zh-CN" w:bidi="ar-SA"/>
                                </w:rPr>
                                <m:t>H</m:t>
                              </m:r>
                            </w:del>
                            <m:ctrlPr>
                              <w:del w:id="4439" w:author="Administrator" w:date="2023-01-14T22:03:18Z">
                                <w:rPr>
                                  <w:rFonts w:ascii="Cambria Math" w:hAnsi="Cambria Math" w:cs="Times New Roman"/>
                                  <w:i/>
                                  <w:color w:val="auto"/>
                                  <w:kern w:val="2"/>
                                  <w:sz w:val="21"/>
                                  <w:szCs w:val="21"/>
                                  <w:lang w:val="en-US" w:bidi="ar-SA"/>
                                </w:rPr>
                              </w:del>
                            </m:ctrlPr>
                          </m:e>
                          <m:sub>
                            <w:del w:id="4440" w:author="Administrator" w:date="2023-01-14T22:03:18Z">
                              <m:r>
                                <m:rPr/>
                                <w:rPr>
                                  <w:rFonts w:hint="default" w:ascii="Cambria Math" w:hAnsi="Cambria Math" w:cs="Times New Roman"/>
                                  <w:color w:val="auto"/>
                                  <w:kern w:val="2"/>
                                  <w:sz w:val="21"/>
                                  <w:szCs w:val="21"/>
                                  <w:lang w:val="en-US" w:eastAsia="zh-CN" w:bidi="ar-SA"/>
                                </w:rPr>
                                <m:t>v</m:t>
                              </m:r>
                            </w:del>
                            <m:ctrlPr>
                              <w:del w:id="4441" w:author="Administrator" w:date="2023-01-14T22:03:18Z">
                                <w:rPr>
                                  <w:rFonts w:ascii="Cambria Math" w:hAnsi="Cambria Math" w:cs="Times New Roman"/>
                                  <w:i/>
                                  <w:color w:val="auto"/>
                                  <w:kern w:val="2"/>
                                  <w:sz w:val="21"/>
                                  <w:szCs w:val="21"/>
                                  <w:lang w:val="en-US" w:bidi="ar-SA"/>
                                </w:rPr>
                              </w:del>
                            </m:ctrlPr>
                          </m:sub>
                        </m:sSub>
                        <m:ctrlPr>
                          <w:del w:id="4442" w:author="Administrator" w:date="2023-01-14T22:03:18Z">
                            <w:rPr>
                              <w:rFonts w:ascii="Cambria Math" w:hAnsi="Cambria Math" w:cs="Times New Roman"/>
                              <w:i/>
                              <w:color w:val="auto"/>
                              <w:kern w:val="2"/>
                              <w:sz w:val="21"/>
                              <w:szCs w:val="21"/>
                              <w:lang w:val="en-US" w:bidi="ar-SA"/>
                            </w:rPr>
                          </w:del>
                        </m:ctrlPr>
                      </m:e>
                    </m:d>
                    <m:ctrlPr>
                      <w:del w:id="4443" w:author="Administrator" w:date="2023-01-14T22:03:18Z">
                        <w:rPr>
                          <w:rFonts w:ascii="Cambria Math" w:hAnsi="Cambria Math" w:cs="Times New Roman"/>
                          <w:i/>
                          <w:color w:val="auto"/>
                          <w:kern w:val="2"/>
                          <w:sz w:val="21"/>
                          <w:szCs w:val="21"/>
                          <w:lang w:val="en-US" w:bidi="ar-SA"/>
                        </w:rPr>
                      </w:del>
                    </m:ctrlPr>
                  </m:e>
                  <m:sup>
                    <w:del w:id="4444" w:author="Administrator" w:date="2023-01-14T22:03:18Z">
                      <m:r>
                        <m:rPr/>
                        <w:rPr>
                          <w:rFonts w:hint="default" w:ascii="Cambria Math" w:hAnsi="Cambria Math" w:cs="Times New Roman"/>
                          <w:color w:val="auto"/>
                          <w:kern w:val="2"/>
                          <w:sz w:val="21"/>
                          <w:szCs w:val="21"/>
                          <w:lang w:val="en-US" w:eastAsia="zh-CN" w:bidi="ar-SA"/>
                        </w:rPr>
                        <m:t>2</m:t>
                      </m:r>
                    </w:del>
                    <m:ctrlPr>
                      <w:del w:id="4445" w:author="Administrator" w:date="2023-01-14T22:03:18Z">
                        <w:rPr>
                          <w:rFonts w:ascii="Cambria Math" w:hAnsi="Cambria Math" w:cs="Times New Roman"/>
                          <w:i/>
                          <w:color w:val="auto"/>
                          <w:kern w:val="2"/>
                          <w:sz w:val="21"/>
                          <w:szCs w:val="21"/>
                          <w:lang w:val="en-US" w:bidi="ar-SA"/>
                        </w:rPr>
                      </w:del>
                    </m:ctrlPr>
                  </m:sup>
                </m:sSup>
                <m:ctrlPr>
                  <w:del w:id="4446" w:author="Administrator" w:date="2023-01-14T22:03:18Z">
                    <w:rPr>
                      <w:rFonts w:ascii="Cambria Math" w:hAnsi="Cambria Math" w:cs="Times New Roman"/>
                      <w:i/>
                      <w:color w:val="auto"/>
                      <w:kern w:val="2"/>
                      <w:sz w:val="21"/>
                      <w:szCs w:val="21"/>
                      <w:lang w:val="en-US" w:bidi="ar-SA"/>
                    </w:rPr>
                  </w:del>
                </m:ctrlPr>
              </m:num>
              <m:den>
                <w:del w:id="4447" w:author="Administrator" w:date="2023-01-14T22:03:18Z">
                  <m:r>
                    <m:rPr/>
                    <w:rPr>
                      <w:rFonts w:hint="default" w:ascii="Cambria Math" w:hAnsi="Cambria Math" w:cs="Times New Roman"/>
                      <w:color w:val="auto"/>
                      <w:kern w:val="2"/>
                      <w:sz w:val="21"/>
                      <w:szCs w:val="21"/>
                      <w:lang w:val="en-US" w:eastAsia="zh-CN" w:bidi="ar-SA"/>
                    </w:rPr>
                    <m:t>2</m:t>
                  </m:r>
                </w:del>
                <m:ctrlPr>
                  <w:del w:id="4448" w:author="Administrator" w:date="2023-01-14T22:03:18Z">
                    <w:rPr>
                      <w:rFonts w:ascii="Cambria Math" w:hAnsi="Cambria Math" w:cs="Times New Roman"/>
                      <w:i/>
                      <w:color w:val="auto"/>
                      <w:kern w:val="2"/>
                      <w:sz w:val="21"/>
                      <w:szCs w:val="21"/>
                      <w:lang w:val="en-US" w:bidi="ar-SA"/>
                    </w:rPr>
                  </w:del>
                </m:ctrlPr>
              </m:den>
            </m:f>
            <m:ctrlPr>
              <w:del w:id="4449" w:author="Administrator" w:date="2023-01-14T22:03:18Z">
                <w:rPr>
                  <w:rFonts w:ascii="Cambria Math" w:hAnsi="Cambria Math" w:cs="Times New Roman"/>
                  <w:i/>
                  <w:color w:val="auto"/>
                  <w:kern w:val="2"/>
                  <w:sz w:val="21"/>
                  <w:szCs w:val="21"/>
                  <w:lang w:val="en-US" w:bidi="ar-SA"/>
                </w:rPr>
              </w:del>
            </m:ctrlPr>
          </m:sup>
        </m:sSubSup>
        <w:del w:id="4450" w:author="Administrator" w:date="2023-01-14T22:03:18Z">
          <m:r>
            <m:rPr/>
            <w:rPr>
              <w:rFonts w:hint="default" w:ascii="Cambria Math" w:hAnsi="Cambria Math" w:cs="Times New Roman"/>
              <w:color w:val="auto"/>
              <w:kern w:val="2"/>
              <w:sz w:val="21"/>
              <w:szCs w:val="21"/>
              <w:lang w:val="en-US" w:eastAsia="zh-CN" w:bidi="ar-SA"/>
            </w:rPr>
            <m:t>exp(−</m:t>
          </m:r>
        </w:del>
        <m:f>
          <m:fPr>
            <m:ctrlPr>
              <w:del w:id="4451" w:author="Administrator" w:date="2023-01-14T22:03:18Z">
                <w:rPr>
                  <w:rFonts w:hint="default" w:ascii="Cambria Math" w:hAnsi="Cambria Math" w:cs="Times New Roman"/>
                  <w:i/>
                  <w:color w:val="auto"/>
                  <w:kern w:val="2"/>
                  <w:sz w:val="21"/>
                  <w:szCs w:val="21"/>
                  <w:lang w:val="en-US" w:eastAsia="zh-CN" w:bidi="ar-SA"/>
                </w:rPr>
              </w:del>
            </m:ctrlPr>
          </m:fPr>
          <m:num>
            <w:del w:id="4452" w:author="Administrator" w:date="2023-01-14T22:03:18Z">
              <m:r>
                <m:rPr/>
                <w:rPr>
                  <w:rFonts w:ascii="Cambria Math" w:hAnsi="Cambria Math" w:cs="Times New Roman"/>
                  <w:color w:val="auto"/>
                  <w:kern w:val="2"/>
                  <w:sz w:val="21"/>
                  <w:szCs w:val="21"/>
                  <w:lang w:val="en-US" w:bidi="ar-SA"/>
                </w:rPr>
                <m:t>β</m:t>
              </m:r>
            </w:del>
            <m:ctrlPr>
              <w:del w:id="4453" w:author="Administrator" w:date="2023-01-14T22:03:18Z">
                <w:rPr>
                  <w:rFonts w:hint="default" w:ascii="Cambria Math" w:hAnsi="Cambria Math" w:cs="Times New Roman"/>
                  <w:i/>
                  <w:color w:val="auto"/>
                  <w:kern w:val="2"/>
                  <w:sz w:val="21"/>
                  <w:szCs w:val="21"/>
                  <w:lang w:val="en-US" w:eastAsia="zh-CN" w:bidi="ar-SA"/>
                </w:rPr>
              </w:del>
            </m:ctrlPr>
          </m:num>
          <m:den>
            <w:del w:id="4454" w:author="Administrator" w:date="2023-01-14T22:03:18Z">
              <m:r>
                <m:rPr/>
                <w:rPr>
                  <w:rFonts w:hint="default" w:ascii="Cambria Math" w:hAnsi="Cambria Math" w:cs="Times New Roman"/>
                  <w:color w:val="auto"/>
                  <w:kern w:val="2"/>
                  <w:sz w:val="21"/>
                  <w:szCs w:val="21"/>
                  <w:lang w:val="en-US" w:eastAsia="zh-CN" w:bidi="ar-SA"/>
                </w:rPr>
                <m:t>2</m:t>
              </m:r>
            </w:del>
            <m:ctrlPr>
              <w:del w:id="4455" w:author="Administrator" w:date="2023-01-14T22:03:18Z">
                <w:rPr>
                  <w:rFonts w:hint="default" w:ascii="Cambria Math" w:hAnsi="Cambria Math" w:cs="Times New Roman"/>
                  <w:i/>
                  <w:color w:val="auto"/>
                  <w:kern w:val="2"/>
                  <w:sz w:val="21"/>
                  <w:szCs w:val="21"/>
                  <w:lang w:val="en-US" w:eastAsia="zh-CN" w:bidi="ar-SA"/>
                </w:rPr>
              </w:del>
            </m:ctrlPr>
          </m:den>
        </m:f>
        <w:del w:id="4456" w:author="Administrator" w:date="2023-01-14T22:03:18Z">
          <m:r>
            <m:rPr/>
            <w:rPr>
              <w:rFonts w:hint="default" w:ascii="Cambria Math" w:hAnsi="Cambria Math" w:cs="Times New Roman"/>
              <w:color w:val="auto"/>
              <w:kern w:val="2"/>
              <w:sz w:val="21"/>
              <w:szCs w:val="21"/>
              <w:lang w:val="en-US" w:eastAsia="zh-CN" w:bidi="ar-SA"/>
            </w:rPr>
            <m:t>(</m:t>
          </m:r>
        </w:del>
        <m:sSub>
          <m:sSubPr>
            <m:ctrlPr>
              <w:del w:id="4457" w:author="Administrator" w:date="2023-01-14T22:03:18Z">
                <w:rPr>
                  <w:rFonts w:hint="default" w:ascii="Cambria Math" w:hAnsi="Cambria Math" w:cs="Times New Roman"/>
                  <w:i/>
                  <w:color w:val="auto"/>
                  <w:kern w:val="2"/>
                  <w:sz w:val="21"/>
                  <w:szCs w:val="21"/>
                  <w:lang w:val="en-US" w:eastAsia="zh-CN" w:bidi="ar-SA"/>
                </w:rPr>
              </w:del>
            </m:ctrlPr>
          </m:sSubPr>
          <m:e>
            <w:del w:id="4458" w:author="Administrator" w:date="2023-01-14T22:03:18Z">
              <m:r>
                <m:rPr/>
                <w:rPr>
                  <w:rFonts w:ascii="Cambria Math" w:hAnsi="Cambria Math" w:cs="Times New Roman"/>
                  <w:color w:val="auto"/>
                  <w:kern w:val="2"/>
                  <w:sz w:val="21"/>
                  <w:szCs w:val="21"/>
                  <w:lang w:val="en-US" w:bidi="ar-SA"/>
                </w:rPr>
                <m:t>τ</m:t>
              </m:r>
            </w:del>
            <m:ctrlPr>
              <w:del w:id="4459" w:author="Administrator" w:date="2023-01-14T22:03:18Z">
                <w:rPr>
                  <w:rFonts w:hint="default" w:ascii="Cambria Math" w:hAnsi="Cambria Math" w:cs="Times New Roman"/>
                  <w:i/>
                  <w:color w:val="auto"/>
                  <w:kern w:val="2"/>
                  <w:sz w:val="21"/>
                  <w:szCs w:val="21"/>
                  <w:lang w:val="en-US" w:eastAsia="zh-CN" w:bidi="ar-SA"/>
                </w:rPr>
              </w:del>
            </m:ctrlPr>
          </m:e>
          <m:sub>
            <w:del w:id="4460" w:author="Administrator" w:date="2023-01-14T22:03:18Z">
              <m:r>
                <m:rPr/>
                <w:rPr>
                  <w:rFonts w:hint="default" w:ascii="Cambria Math" w:hAnsi="Cambria Math" w:cs="Times New Roman"/>
                  <w:color w:val="auto"/>
                  <w:kern w:val="2"/>
                  <w:sz w:val="21"/>
                  <w:szCs w:val="21"/>
                  <w:lang w:val="en-US" w:eastAsia="zh-CN" w:bidi="ar-SA"/>
                </w:rPr>
                <m:t>v</m:t>
              </m:r>
            </w:del>
            <m:ctrlPr>
              <w:del w:id="4461" w:author="Administrator" w:date="2023-01-14T22:03:18Z">
                <w:rPr>
                  <w:rFonts w:hint="default" w:ascii="Cambria Math" w:hAnsi="Cambria Math" w:cs="Times New Roman"/>
                  <w:i/>
                  <w:color w:val="auto"/>
                  <w:kern w:val="2"/>
                  <w:sz w:val="21"/>
                  <w:szCs w:val="21"/>
                  <w:lang w:val="en-US" w:eastAsia="zh-CN" w:bidi="ar-SA"/>
                </w:rPr>
              </w:del>
            </m:ctrlPr>
          </m:sub>
        </m:sSub>
        <w:del w:id="4462" w:author="Administrator" w:date="2023-01-14T22:03:18Z">
          <m:r>
            <m:rPr/>
            <w:rPr>
              <w:rFonts w:hint="default" w:ascii="Cambria Math" w:hAnsi="Cambria Math" w:cs="Times New Roman"/>
              <w:color w:val="auto"/>
              <w:kern w:val="2"/>
              <w:sz w:val="21"/>
              <w:szCs w:val="21"/>
              <w:lang w:val="en-US" w:eastAsia="zh-CN" w:bidi="ar-SA"/>
            </w:rPr>
            <m:t>−(</m:t>
          </m:r>
        </w:del>
        <w:del w:id="4463" w:author="Administrator" w:date="2023-01-14T22:03:18Z">
          <m:r>
            <m:rPr/>
            <w:rPr>
              <w:rFonts w:ascii="Cambria Math" w:hAnsi="Cambria Math" w:cs="Times New Roman"/>
              <w:color w:val="auto"/>
              <w:kern w:val="2"/>
              <w:sz w:val="21"/>
              <w:szCs w:val="21"/>
              <w:lang w:val="en-US" w:bidi="ar-SA"/>
            </w:rPr>
            <m:t>α</m:t>
          </m:r>
        </w:del>
        <w:del w:id="4464" w:author="Administrator" w:date="2023-01-14T22:03:18Z">
          <m:r>
            <m:rPr/>
            <w:rPr>
              <w:rFonts w:hint="default" w:ascii="Cambria Math" w:hAnsi="Cambria Math" w:cs="Times New Roman"/>
              <w:color w:val="auto"/>
              <w:kern w:val="2"/>
              <w:sz w:val="21"/>
              <w:szCs w:val="21"/>
              <w:lang w:val="en-US" w:eastAsia="zh-CN" w:bidi="ar-SA"/>
            </w:rPr>
            <m:t>+</m:t>
          </m:r>
        </w:del>
        <m:nary>
          <m:naryPr>
            <m:chr m:val="∑"/>
            <m:limLoc m:val="subSup"/>
            <m:supHide m:val="1"/>
            <m:ctrlPr>
              <w:del w:id="4465" w:author="Administrator" w:date="2023-01-14T22:03:18Z">
                <w:rPr>
                  <w:rFonts w:hint="default" w:ascii="Cambria Math" w:hAnsi="Cambria Math" w:cs="Times New Roman"/>
                  <w:i/>
                  <w:color w:val="auto"/>
                  <w:kern w:val="2"/>
                  <w:sz w:val="21"/>
                  <w:szCs w:val="21"/>
                  <w:lang w:val="en-US" w:eastAsia="zh-CN" w:bidi="ar-SA"/>
                </w:rPr>
              </w:del>
            </m:ctrlPr>
          </m:naryPr>
          <m:sub>
            <w:del w:id="4466" w:author="Administrator" w:date="2023-01-14T22:03:18Z">
              <m:r>
                <m:rPr/>
                <w:rPr>
                  <w:rFonts w:hint="default" w:ascii="Cambria Math" w:hAnsi="Cambria Math" w:cs="Times New Roman"/>
                  <w:color w:val="auto"/>
                  <w:kern w:val="2"/>
                  <w:sz w:val="21"/>
                  <w:szCs w:val="21"/>
                  <w:lang w:val="en-US" w:eastAsia="zh-CN" w:bidi="ar-SA"/>
                </w:rPr>
                <m:t>i</m:t>
              </m:r>
            </w:del>
            <w:del w:id="4467" w:author="Administrator" w:date="2023-01-14T22:03:18Z">
              <m:r>
                <m:rPr/>
                <w:rPr>
                  <w:rFonts w:ascii="Cambria Math" w:hAnsi="Cambria Math" w:cs="Times New Roman"/>
                  <w:color w:val="auto"/>
                  <w:kern w:val="2"/>
                  <w:sz w:val="21"/>
                  <w:szCs w:val="21"/>
                  <w:lang w:val="en-US" w:bidi="ar-SA"/>
                </w:rPr>
                <m:t>∈</m:t>
              </m:r>
            </w:del>
            <m:sSub>
              <m:sSubPr>
                <m:ctrlPr>
                  <w:del w:id="4468" w:author="Administrator" w:date="2023-01-14T22:03:18Z">
                    <w:rPr>
                      <w:rFonts w:ascii="Cambria Math" w:hAnsi="Cambria Math" w:cs="Times New Roman"/>
                      <w:i/>
                      <w:color w:val="auto"/>
                      <w:kern w:val="2"/>
                      <w:sz w:val="21"/>
                      <w:szCs w:val="21"/>
                      <w:lang w:val="en-US" w:bidi="ar-SA"/>
                    </w:rPr>
                  </w:del>
                </m:ctrlPr>
              </m:sSubPr>
              <m:e>
                <w:del w:id="4469" w:author="Administrator" w:date="2023-01-14T22:03:18Z">
                  <m:r>
                    <m:rPr/>
                    <w:rPr>
                      <w:rFonts w:hint="default" w:ascii="Cambria Math" w:hAnsi="Cambria Math" w:cs="Times New Roman"/>
                      <w:color w:val="auto"/>
                      <w:kern w:val="2"/>
                      <w:sz w:val="21"/>
                      <w:szCs w:val="21"/>
                      <w:lang w:val="en-US" w:eastAsia="zh-CN" w:bidi="ar-SA"/>
                    </w:rPr>
                    <m:t>H</m:t>
                  </m:r>
                </w:del>
                <m:ctrlPr>
                  <w:del w:id="4470" w:author="Administrator" w:date="2023-01-14T22:03:18Z">
                    <w:rPr>
                      <w:rFonts w:ascii="Cambria Math" w:hAnsi="Cambria Math" w:cs="Times New Roman"/>
                      <w:i/>
                      <w:color w:val="auto"/>
                      <w:kern w:val="2"/>
                      <w:sz w:val="21"/>
                      <w:szCs w:val="21"/>
                      <w:lang w:val="en-US" w:bidi="ar-SA"/>
                    </w:rPr>
                  </w:del>
                </m:ctrlPr>
              </m:e>
              <m:sub>
                <w:del w:id="4471" w:author="Administrator" w:date="2023-01-14T22:03:18Z">
                  <m:r>
                    <m:rPr/>
                    <w:rPr>
                      <w:rFonts w:hint="default" w:ascii="Cambria Math" w:hAnsi="Cambria Math" w:cs="Times New Roman"/>
                      <w:color w:val="auto"/>
                      <w:kern w:val="2"/>
                      <w:sz w:val="21"/>
                      <w:szCs w:val="21"/>
                      <w:lang w:val="en-US" w:eastAsia="zh-CN" w:bidi="ar-SA"/>
                    </w:rPr>
                    <m:t>v</m:t>
                  </m:r>
                </w:del>
                <m:ctrlPr>
                  <w:del w:id="4472" w:author="Administrator" w:date="2023-01-14T22:03:18Z">
                    <w:rPr>
                      <w:rFonts w:ascii="Cambria Math" w:hAnsi="Cambria Math" w:cs="Times New Roman"/>
                      <w:i/>
                      <w:color w:val="auto"/>
                      <w:kern w:val="2"/>
                      <w:sz w:val="21"/>
                      <w:szCs w:val="21"/>
                      <w:lang w:val="en-US" w:bidi="ar-SA"/>
                    </w:rPr>
                  </w:del>
                </m:ctrlPr>
              </m:sub>
            </m:sSub>
            <m:ctrlPr>
              <w:del w:id="4473" w:author="Administrator" w:date="2023-01-14T22:03:18Z">
                <w:rPr>
                  <w:rFonts w:hint="default" w:ascii="Cambria Math" w:hAnsi="Cambria Math" w:cs="Times New Roman"/>
                  <w:i/>
                  <w:color w:val="auto"/>
                  <w:kern w:val="2"/>
                  <w:sz w:val="21"/>
                  <w:szCs w:val="21"/>
                  <w:lang w:val="en-US" w:eastAsia="zh-CN" w:bidi="ar-SA"/>
                </w:rPr>
              </w:del>
            </m:ctrlPr>
          </m:sub>
          <m:sup>
            <m:ctrlPr>
              <w:del w:id="4474" w:author="Administrator" w:date="2023-01-14T22:03:18Z">
                <w:rPr>
                  <w:rFonts w:hint="default" w:ascii="Cambria Math" w:hAnsi="Cambria Math" w:cs="Times New Roman"/>
                  <w:i/>
                  <w:color w:val="auto"/>
                  <w:kern w:val="2"/>
                  <w:sz w:val="21"/>
                  <w:szCs w:val="21"/>
                  <w:lang w:val="en-US" w:eastAsia="zh-CN" w:bidi="ar-SA"/>
                </w:rPr>
              </w:del>
            </m:ctrlPr>
          </m:sup>
          <m:e>
            <m:f>
              <m:fPr>
                <m:ctrlPr>
                  <w:del w:id="4475" w:author="Administrator" w:date="2023-01-14T22:03:18Z">
                    <w:rPr>
                      <w:rFonts w:hint="default" w:ascii="Cambria Math" w:hAnsi="Cambria Math" w:cs="Times New Roman"/>
                      <w:i/>
                      <w:color w:val="auto"/>
                      <w:kern w:val="2"/>
                      <w:sz w:val="21"/>
                      <w:szCs w:val="21"/>
                      <w:lang w:val="en-US" w:eastAsia="zh-CN" w:bidi="ar-SA"/>
                    </w:rPr>
                  </w:del>
                </m:ctrlPr>
              </m:fPr>
              <m:num>
                <m:sSup>
                  <m:sSupPr>
                    <m:ctrlPr>
                      <w:del w:id="4476" w:author="Administrator" w:date="2023-01-14T22:03:18Z">
                        <w:rPr>
                          <w:rFonts w:hint="default" w:ascii="Cambria Math" w:hAnsi="Cambria Math" w:cs="Times New Roman"/>
                          <w:i/>
                          <w:color w:val="auto"/>
                          <w:kern w:val="2"/>
                          <w:sz w:val="21"/>
                          <w:szCs w:val="21"/>
                          <w:lang w:val="en-US" w:eastAsia="zh-CN" w:bidi="ar-SA"/>
                        </w:rPr>
                      </w:del>
                    </m:ctrlPr>
                  </m:sSupPr>
                  <m:e>
                    <w:del w:id="4477" w:author="Administrator" w:date="2023-01-14T22:03:18Z">
                      <m:r>
                        <m:rPr/>
                        <w:rPr>
                          <w:rFonts w:hint="default" w:ascii="Cambria Math" w:hAnsi="Cambria Math" w:cs="Times New Roman"/>
                          <w:color w:val="auto"/>
                          <w:kern w:val="2"/>
                          <w:sz w:val="21"/>
                          <w:szCs w:val="21"/>
                          <w:lang w:val="en-US" w:eastAsia="zh-CN" w:bidi="ar-SA"/>
                        </w:rPr>
                        <m:t>(</m:t>
                      </m:r>
                    </w:del>
                    <m:sSubSup>
                      <m:sSubSupPr>
                        <m:ctrlPr>
                          <w:del w:id="4478" w:author="Administrator" w:date="2023-01-14T22:03:18Z">
                            <w:rPr>
                              <w:rFonts w:hint="default" w:ascii="Cambria Math" w:hAnsi="Cambria Math" w:cs="Times New Roman"/>
                              <w:i/>
                              <w:color w:val="auto"/>
                              <w:kern w:val="2"/>
                              <w:sz w:val="21"/>
                              <w:szCs w:val="21"/>
                              <w:lang w:val="en-US" w:eastAsia="zh-CN" w:bidi="ar-SA"/>
                            </w:rPr>
                          </w:del>
                        </m:ctrlPr>
                      </m:sSubSupPr>
                      <m:e>
                        <w:del w:id="4479" w:author="Administrator" w:date="2023-01-14T22:03:18Z">
                          <m:r>
                            <m:rPr/>
                            <w:rPr>
                              <w:rFonts w:hint="default" w:ascii="Cambria Math" w:hAnsi="Cambria Math" w:cs="Times New Roman"/>
                              <w:color w:val="auto"/>
                              <w:kern w:val="2"/>
                              <w:sz w:val="21"/>
                              <w:szCs w:val="21"/>
                              <w:lang w:val="en-US" w:eastAsia="zh-CN" w:bidi="ar-SA"/>
                            </w:rPr>
                            <m:t>z</m:t>
                          </m:r>
                        </w:del>
                        <m:ctrlPr>
                          <w:del w:id="4480" w:author="Administrator" w:date="2023-01-14T22:03:18Z">
                            <w:rPr>
                              <w:rFonts w:hint="default" w:ascii="Cambria Math" w:hAnsi="Cambria Math" w:cs="Times New Roman"/>
                              <w:i/>
                              <w:color w:val="auto"/>
                              <w:kern w:val="2"/>
                              <w:sz w:val="21"/>
                              <w:szCs w:val="21"/>
                              <w:lang w:val="en-US" w:eastAsia="zh-CN" w:bidi="ar-SA"/>
                            </w:rPr>
                          </w:del>
                        </m:ctrlPr>
                      </m:e>
                      <m:sub>
                        <w:del w:id="4481" w:author="Administrator" w:date="2023-01-14T22:03:18Z">
                          <m:r>
                            <m:rPr/>
                            <w:rPr>
                              <w:rFonts w:hint="default" w:ascii="Cambria Math" w:hAnsi="Cambria Math" w:cs="Times New Roman"/>
                              <w:color w:val="auto"/>
                              <w:kern w:val="2"/>
                              <w:sz w:val="21"/>
                              <w:szCs w:val="21"/>
                              <w:lang w:val="en-US" w:eastAsia="zh-CN" w:bidi="ar-SA"/>
                            </w:rPr>
                            <m:t>i</m:t>
                          </m:r>
                        </w:del>
                        <m:ctrlPr>
                          <w:del w:id="4482" w:author="Administrator" w:date="2023-01-14T22:03:18Z">
                            <w:rPr>
                              <w:rFonts w:hint="default" w:ascii="Cambria Math" w:hAnsi="Cambria Math" w:cs="Times New Roman"/>
                              <w:i/>
                              <w:color w:val="auto"/>
                              <w:kern w:val="2"/>
                              <w:sz w:val="21"/>
                              <w:szCs w:val="21"/>
                              <w:lang w:val="en-US" w:eastAsia="zh-CN" w:bidi="ar-SA"/>
                            </w:rPr>
                          </w:del>
                        </m:ctrlPr>
                      </m:sub>
                      <m:sup>
                        <w:del w:id="4483" w:author="Administrator" w:date="2023-01-14T22:03:18Z">
                          <m:r>
                            <m:rPr/>
                            <w:rPr>
                              <w:rFonts w:hint="default" w:ascii="Cambria Math" w:hAnsi="Cambria Math" w:cs="Times New Roman"/>
                              <w:color w:val="auto"/>
                              <w:kern w:val="2"/>
                              <w:sz w:val="21"/>
                              <w:szCs w:val="21"/>
                              <w:lang w:val="en-US" w:eastAsia="zh-CN" w:bidi="ar-SA"/>
                            </w:rPr>
                            <m:t>v</m:t>
                          </m:r>
                        </w:del>
                        <m:ctrlPr>
                          <w:del w:id="4484" w:author="Administrator" w:date="2023-01-14T22:03:18Z">
                            <w:rPr>
                              <w:rFonts w:hint="default" w:ascii="Cambria Math" w:hAnsi="Cambria Math" w:cs="Times New Roman"/>
                              <w:i/>
                              <w:color w:val="auto"/>
                              <w:kern w:val="2"/>
                              <w:sz w:val="21"/>
                              <w:szCs w:val="21"/>
                              <w:lang w:val="en-US" w:eastAsia="zh-CN" w:bidi="ar-SA"/>
                            </w:rPr>
                          </w:del>
                        </m:ctrlPr>
                      </m:sup>
                    </m:sSubSup>
                    <w:del w:id="4485" w:author="Administrator" w:date="2023-01-14T22:03:18Z">
                      <m:r>
                        <m:rPr/>
                        <w:rPr>
                          <w:rFonts w:hint="default" w:ascii="Cambria Math" w:hAnsi="Cambria Math" w:cs="Times New Roman"/>
                          <w:color w:val="auto"/>
                          <w:kern w:val="2"/>
                          <w:sz w:val="21"/>
                          <w:szCs w:val="21"/>
                          <w:lang w:val="en-US" w:eastAsia="zh-CN" w:bidi="ar-SA"/>
                        </w:rPr>
                        <m:t>−</m:t>
                      </m:r>
                    </w:del>
                    <m:sSub>
                      <m:sSubPr>
                        <m:ctrlPr>
                          <w:del w:id="4486" w:author="Administrator" w:date="2023-01-14T22:03:18Z">
                            <w:rPr>
                              <w:rFonts w:hint="default" w:ascii="Cambria Math" w:hAnsi="Cambria Math" w:cs="Times New Roman"/>
                              <w:i/>
                              <w:color w:val="auto"/>
                              <w:kern w:val="2"/>
                              <w:sz w:val="21"/>
                              <w:szCs w:val="21"/>
                              <w:lang w:val="en-US" w:eastAsia="zh-CN" w:bidi="ar-SA"/>
                            </w:rPr>
                          </w:del>
                        </m:ctrlPr>
                      </m:sSubPr>
                      <m:e>
                        <w:del w:id="4487" w:author="Administrator" w:date="2023-01-14T22:03:18Z">
                          <m:r>
                            <m:rPr/>
                            <w:rPr>
                              <w:rFonts w:hint="default" w:ascii="Cambria Math" w:hAnsi="Cambria Math" w:cs="Times New Roman"/>
                              <w:color w:val="auto"/>
                              <w:kern w:val="2"/>
                              <w:sz w:val="21"/>
                              <w:szCs w:val="21"/>
                              <w:lang w:val="en-US" w:eastAsia="zh-CN" w:bidi="ar-SA"/>
                            </w:rPr>
                            <m:t>s</m:t>
                          </m:r>
                        </w:del>
                        <m:ctrlPr>
                          <w:del w:id="4488" w:author="Administrator" w:date="2023-01-14T22:03:18Z">
                            <w:rPr>
                              <w:rFonts w:hint="default" w:ascii="Cambria Math" w:hAnsi="Cambria Math" w:cs="Times New Roman"/>
                              <w:i/>
                              <w:color w:val="auto"/>
                              <w:kern w:val="2"/>
                              <w:sz w:val="21"/>
                              <w:szCs w:val="21"/>
                              <w:lang w:val="en-US" w:eastAsia="zh-CN" w:bidi="ar-SA"/>
                            </w:rPr>
                          </w:del>
                        </m:ctrlPr>
                      </m:e>
                      <m:sub>
                        <w:del w:id="4489" w:author="Administrator" w:date="2023-01-14T22:03:18Z">
                          <m:r>
                            <m:rPr/>
                            <w:rPr>
                              <w:rFonts w:hint="default" w:ascii="Cambria Math" w:hAnsi="Cambria Math" w:cs="Times New Roman"/>
                              <w:color w:val="auto"/>
                              <w:kern w:val="2"/>
                              <w:sz w:val="21"/>
                              <w:szCs w:val="21"/>
                              <w:lang w:val="en-US" w:eastAsia="zh-CN" w:bidi="ar-SA"/>
                            </w:rPr>
                            <m:t>i</m:t>
                          </m:r>
                        </w:del>
                        <m:ctrlPr>
                          <w:del w:id="4490" w:author="Administrator" w:date="2023-01-14T22:03:18Z">
                            <w:rPr>
                              <w:rFonts w:hint="default" w:ascii="Cambria Math" w:hAnsi="Cambria Math" w:cs="Times New Roman"/>
                              <w:i/>
                              <w:color w:val="auto"/>
                              <w:kern w:val="2"/>
                              <w:sz w:val="21"/>
                              <w:szCs w:val="21"/>
                              <w:lang w:val="en-US" w:eastAsia="zh-CN" w:bidi="ar-SA"/>
                            </w:rPr>
                          </w:del>
                        </m:ctrlPr>
                      </m:sub>
                    </m:sSub>
                    <w:del w:id="4491" w:author="Administrator" w:date="2023-01-14T22:03:18Z">
                      <m:r>
                        <m:rPr/>
                        <w:rPr>
                          <w:rFonts w:hint="default" w:ascii="Cambria Math" w:hAnsi="Cambria Math" w:cs="Times New Roman"/>
                          <w:color w:val="auto"/>
                          <w:kern w:val="2"/>
                          <w:sz w:val="21"/>
                          <w:szCs w:val="21"/>
                          <w:lang w:val="en-US" w:eastAsia="zh-CN" w:bidi="ar-SA"/>
                        </w:rPr>
                        <m:t>−</m:t>
                      </m:r>
                    </w:del>
                    <m:sSub>
                      <m:sSubPr>
                        <m:ctrlPr>
                          <w:del w:id="4492" w:author="Administrator" w:date="2023-01-14T22:03:18Z">
                            <w:rPr>
                              <w:rFonts w:hint="default" w:ascii="Cambria Math" w:hAnsi="Cambria Math" w:cs="Times New Roman"/>
                              <w:i/>
                              <w:color w:val="auto"/>
                              <w:kern w:val="2"/>
                              <w:sz w:val="21"/>
                              <w:szCs w:val="21"/>
                              <w:lang w:val="en-US" w:eastAsia="zh-CN" w:bidi="ar-SA"/>
                            </w:rPr>
                          </w:del>
                        </m:ctrlPr>
                      </m:sSubPr>
                      <m:e>
                        <w:del w:id="4493" w:author="Administrator" w:date="2023-01-14T22:03:18Z">
                          <m:r>
                            <m:rPr/>
                            <w:rPr>
                              <w:rFonts w:hint="default" w:ascii="Cambria Math" w:hAnsi="Cambria Math" w:cs="Times New Roman"/>
                              <w:color w:val="auto"/>
                              <w:kern w:val="2"/>
                              <w:sz w:val="21"/>
                              <w:szCs w:val="21"/>
                              <w:lang w:val="en-US" w:eastAsia="zh-CN" w:bidi="ar-SA"/>
                            </w:rPr>
                            <m:t>b</m:t>
                          </m:r>
                        </w:del>
                        <m:ctrlPr>
                          <w:del w:id="4494" w:author="Administrator" w:date="2023-01-14T22:03:18Z">
                            <w:rPr>
                              <w:rFonts w:hint="default" w:ascii="Cambria Math" w:hAnsi="Cambria Math" w:cs="Times New Roman"/>
                              <w:i/>
                              <w:color w:val="auto"/>
                              <w:kern w:val="2"/>
                              <w:sz w:val="21"/>
                              <w:szCs w:val="21"/>
                              <w:lang w:val="en-US" w:eastAsia="zh-CN" w:bidi="ar-SA"/>
                            </w:rPr>
                          </w:del>
                        </m:ctrlPr>
                      </m:e>
                      <m:sub>
                        <w:del w:id="4495" w:author="Administrator" w:date="2023-01-14T22:03:18Z">
                          <m:r>
                            <m:rPr/>
                            <w:rPr>
                              <w:rFonts w:hint="default" w:ascii="Cambria Math" w:hAnsi="Cambria Math" w:cs="Times New Roman"/>
                              <w:color w:val="auto"/>
                              <w:kern w:val="2"/>
                              <w:sz w:val="21"/>
                              <w:szCs w:val="21"/>
                              <w:lang w:val="en-US" w:eastAsia="zh-CN" w:bidi="ar-SA"/>
                            </w:rPr>
                            <m:t>v</m:t>
                          </m:r>
                        </w:del>
                        <m:ctrlPr>
                          <w:del w:id="4496" w:author="Administrator" w:date="2023-01-14T22:03:18Z">
                            <w:rPr>
                              <w:rFonts w:hint="default" w:ascii="Cambria Math" w:hAnsi="Cambria Math" w:cs="Times New Roman"/>
                              <w:i/>
                              <w:color w:val="auto"/>
                              <w:kern w:val="2"/>
                              <w:sz w:val="21"/>
                              <w:szCs w:val="21"/>
                              <w:lang w:val="en-US" w:eastAsia="zh-CN" w:bidi="ar-SA"/>
                            </w:rPr>
                          </w:del>
                        </m:ctrlPr>
                      </m:sub>
                    </m:sSub>
                    <w:del w:id="4497" w:author="Administrator" w:date="2023-01-14T22:03:18Z">
                      <m:r>
                        <m:rPr/>
                        <w:rPr>
                          <w:rFonts w:hint="default" w:ascii="Cambria Math" w:hAnsi="Cambria Math" w:cs="Times New Roman"/>
                          <w:color w:val="auto"/>
                          <w:kern w:val="2"/>
                          <w:sz w:val="21"/>
                          <w:szCs w:val="21"/>
                          <w:lang w:val="en-US" w:eastAsia="zh-CN" w:bidi="ar-SA"/>
                        </w:rPr>
                        <m:t>)</m:t>
                      </m:r>
                    </w:del>
                    <m:ctrlPr>
                      <w:del w:id="4498" w:author="Administrator" w:date="2023-01-14T22:03:18Z">
                        <w:rPr>
                          <w:rFonts w:hint="default" w:ascii="Cambria Math" w:hAnsi="Cambria Math" w:cs="Times New Roman"/>
                          <w:i/>
                          <w:color w:val="auto"/>
                          <w:kern w:val="2"/>
                          <w:sz w:val="21"/>
                          <w:szCs w:val="21"/>
                          <w:lang w:val="en-US" w:eastAsia="zh-CN" w:bidi="ar-SA"/>
                        </w:rPr>
                      </w:del>
                    </m:ctrlPr>
                  </m:e>
                  <m:sup>
                    <w:del w:id="4499" w:author="Administrator" w:date="2023-01-14T22:03:18Z">
                      <m:r>
                        <m:rPr/>
                        <w:rPr>
                          <w:rFonts w:hint="default" w:ascii="Cambria Math" w:hAnsi="Cambria Math" w:cs="Times New Roman"/>
                          <w:color w:val="auto"/>
                          <w:kern w:val="2"/>
                          <w:sz w:val="21"/>
                          <w:szCs w:val="21"/>
                          <w:lang w:val="en-US" w:eastAsia="zh-CN" w:bidi="ar-SA"/>
                        </w:rPr>
                        <m:t>2</m:t>
                      </m:r>
                    </w:del>
                    <m:ctrlPr>
                      <w:del w:id="4500" w:author="Administrator" w:date="2023-01-14T22:03:18Z">
                        <w:rPr>
                          <w:rFonts w:hint="default" w:ascii="Cambria Math" w:hAnsi="Cambria Math" w:cs="Times New Roman"/>
                          <w:i/>
                          <w:color w:val="auto"/>
                          <w:kern w:val="2"/>
                          <w:sz w:val="21"/>
                          <w:szCs w:val="21"/>
                          <w:lang w:val="en-US" w:eastAsia="zh-CN" w:bidi="ar-SA"/>
                        </w:rPr>
                      </w:del>
                    </m:ctrlPr>
                  </m:sup>
                </m:sSup>
                <m:ctrlPr>
                  <w:del w:id="4501" w:author="Administrator" w:date="2023-01-14T22:03:18Z">
                    <w:rPr>
                      <w:rFonts w:hint="default" w:ascii="Cambria Math" w:hAnsi="Cambria Math" w:cs="Times New Roman"/>
                      <w:i/>
                      <w:color w:val="auto"/>
                      <w:kern w:val="2"/>
                      <w:sz w:val="21"/>
                      <w:szCs w:val="21"/>
                      <w:lang w:val="en-US" w:eastAsia="zh-CN" w:bidi="ar-SA"/>
                    </w:rPr>
                  </w:del>
                </m:ctrlPr>
              </m:num>
              <m:den>
                <w:del w:id="4502" w:author="Administrator" w:date="2023-01-14T22:03:18Z">
                  <m:r>
                    <m:rPr/>
                    <w:rPr>
                      <w:rFonts w:ascii="Cambria Math" w:hAnsi="Cambria Math" w:cs="Times New Roman"/>
                      <w:color w:val="auto"/>
                      <w:kern w:val="2"/>
                      <w:sz w:val="21"/>
                      <w:szCs w:val="21"/>
                      <w:lang w:val="en-US" w:bidi="ar-SA"/>
                    </w:rPr>
                    <m:t>β</m:t>
                  </m:r>
                </w:del>
                <m:ctrlPr>
                  <w:del w:id="4503" w:author="Administrator" w:date="2023-01-14T22:03:18Z">
                    <w:rPr>
                      <w:rFonts w:hint="default" w:ascii="Cambria Math" w:hAnsi="Cambria Math" w:cs="Times New Roman"/>
                      <w:i/>
                      <w:color w:val="auto"/>
                      <w:kern w:val="2"/>
                      <w:sz w:val="21"/>
                      <w:szCs w:val="21"/>
                      <w:lang w:val="en-US" w:eastAsia="zh-CN" w:bidi="ar-SA"/>
                    </w:rPr>
                  </w:del>
                </m:ctrlPr>
              </m:den>
            </m:f>
            <m:ctrlPr>
              <w:del w:id="4504" w:author="Administrator" w:date="2023-01-14T22:03:18Z">
                <w:rPr>
                  <w:rFonts w:hint="default" w:ascii="Cambria Math" w:hAnsi="Cambria Math" w:cs="Times New Roman"/>
                  <w:i/>
                  <w:color w:val="auto"/>
                  <w:kern w:val="2"/>
                  <w:sz w:val="21"/>
                  <w:szCs w:val="21"/>
                  <w:lang w:val="en-US" w:eastAsia="zh-CN" w:bidi="ar-SA"/>
                </w:rPr>
              </w:del>
            </m:ctrlPr>
          </m:e>
        </m:nary>
        <w:del w:id="4505" w:author="Administrator" w:date="2023-01-14T22:03:18Z">
          <m:r>
            <m:rPr/>
            <w:rPr>
              <w:rFonts w:hint="default" w:ascii="Cambria Math" w:hAnsi="Cambria Math" w:cs="Times New Roman"/>
              <w:color w:val="auto"/>
              <w:kern w:val="2"/>
              <w:sz w:val="21"/>
              <w:szCs w:val="21"/>
              <w:lang w:val="en-US" w:eastAsia="zh-CN" w:bidi="ar-SA"/>
            </w:rPr>
            <m:t>+</m:t>
          </m:r>
        </w:del>
        <m:nary>
          <m:naryPr>
            <m:chr m:val="∑"/>
            <m:limLoc m:val="subSup"/>
            <m:supHide m:val="1"/>
            <m:ctrlPr>
              <w:del w:id="4506" w:author="Administrator" w:date="2023-01-14T22:03:18Z">
                <w:rPr>
                  <w:rFonts w:hint="default" w:ascii="Cambria Math" w:hAnsi="Cambria Math" w:cs="Times New Roman"/>
                  <w:i/>
                  <w:color w:val="auto"/>
                  <w:kern w:val="2"/>
                  <w:sz w:val="21"/>
                  <w:szCs w:val="21"/>
                  <w:lang w:val="en-US" w:eastAsia="zh-CN" w:bidi="ar-SA"/>
                </w:rPr>
              </w:del>
            </m:ctrlPr>
          </m:naryPr>
          <m:sub>
            <w:del w:id="4507" w:author="Administrator" w:date="2023-01-14T22:03:18Z">
              <m:r>
                <m:rPr/>
                <w:rPr>
                  <w:rFonts w:hint="default" w:ascii="Cambria Math" w:hAnsi="Cambria Math" w:cs="Times New Roman"/>
                  <w:color w:val="auto"/>
                  <w:kern w:val="2"/>
                  <w:sz w:val="21"/>
                  <w:szCs w:val="21"/>
                  <w:lang w:val="en-US" w:eastAsia="zh-CN" w:bidi="ar-SA"/>
                </w:rPr>
                <m:t>i,j</m:t>
              </m:r>
            </w:del>
            <w:del w:id="4508" w:author="Administrator" w:date="2023-01-14T22:03:18Z">
              <m:r>
                <m:rPr/>
                <w:rPr>
                  <w:rFonts w:ascii="Cambria Math" w:hAnsi="Cambria Math" w:cs="Times New Roman"/>
                  <w:color w:val="auto"/>
                  <w:kern w:val="2"/>
                  <w:sz w:val="21"/>
                  <w:szCs w:val="21"/>
                  <w:lang w:val="en-US" w:bidi="ar-SA"/>
                </w:rPr>
                <m:t>∈</m:t>
              </m:r>
            </w:del>
            <m:sSub>
              <m:sSubPr>
                <m:ctrlPr>
                  <w:del w:id="4509" w:author="Administrator" w:date="2023-01-14T22:03:18Z">
                    <w:rPr>
                      <w:rFonts w:ascii="Cambria Math" w:hAnsi="Cambria Math" w:cs="Times New Roman"/>
                      <w:i/>
                      <w:color w:val="auto"/>
                      <w:kern w:val="2"/>
                      <w:sz w:val="21"/>
                      <w:szCs w:val="21"/>
                      <w:lang w:val="en-US" w:bidi="ar-SA"/>
                    </w:rPr>
                  </w:del>
                </m:ctrlPr>
              </m:sSubPr>
              <m:e>
                <w:del w:id="4510" w:author="Administrator" w:date="2023-01-14T22:03:18Z">
                  <m:r>
                    <m:rPr/>
                    <w:rPr>
                      <w:rFonts w:hint="default" w:ascii="Cambria Math" w:hAnsi="Cambria Math" w:cs="Times New Roman"/>
                      <w:color w:val="auto"/>
                      <w:kern w:val="2"/>
                      <w:sz w:val="21"/>
                      <w:szCs w:val="21"/>
                      <w:lang w:val="en-US" w:eastAsia="zh-CN" w:bidi="ar-SA"/>
                    </w:rPr>
                    <m:t>H</m:t>
                  </m:r>
                </w:del>
                <m:ctrlPr>
                  <w:del w:id="4511" w:author="Administrator" w:date="2023-01-14T22:03:18Z">
                    <w:rPr>
                      <w:rFonts w:ascii="Cambria Math" w:hAnsi="Cambria Math" w:cs="Times New Roman"/>
                      <w:i/>
                      <w:color w:val="auto"/>
                      <w:kern w:val="2"/>
                      <w:sz w:val="21"/>
                      <w:szCs w:val="21"/>
                      <w:lang w:val="en-US" w:bidi="ar-SA"/>
                    </w:rPr>
                  </w:del>
                </m:ctrlPr>
              </m:e>
              <m:sub>
                <w:del w:id="4512" w:author="Administrator" w:date="2023-01-14T22:03:18Z">
                  <m:r>
                    <m:rPr/>
                    <w:rPr>
                      <w:rFonts w:hint="default" w:ascii="Cambria Math" w:hAnsi="Cambria Math" w:cs="Times New Roman"/>
                      <w:color w:val="auto"/>
                      <w:kern w:val="2"/>
                      <w:sz w:val="21"/>
                      <w:szCs w:val="21"/>
                      <w:lang w:val="en-US" w:eastAsia="zh-CN" w:bidi="ar-SA"/>
                    </w:rPr>
                    <m:t>v</m:t>
                  </m:r>
                </w:del>
                <m:ctrlPr>
                  <w:del w:id="4513" w:author="Administrator" w:date="2023-01-14T22:03:18Z">
                    <w:rPr>
                      <w:rFonts w:ascii="Cambria Math" w:hAnsi="Cambria Math" w:cs="Times New Roman"/>
                      <w:i/>
                      <w:color w:val="auto"/>
                      <w:kern w:val="2"/>
                      <w:sz w:val="21"/>
                      <w:szCs w:val="21"/>
                      <w:lang w:val="en-US" w:bidi="ar-SA"/>
                    </w:rPr>
                  </w:del>
                </m:ctrlPr>
              </m:sub>
            </m:sSub>
            <m:ctrlPr>
              <w:del w:id="4514" w:author="Administrator" w:date="2023-01-14T22:03:18Z">
                <w:rPr>
                  <w:rFonts w:hint="default" w:ascii="Cambria Math" w:hAnsi="Cambria Math" w:cs="Times New Roman"/>
                  <w:i/>
                  <w:color w:val="auto"/>
                  <w:kern w:val="2"/>
                  <w:sz w:val="21"/>
                  <w:szCs w:val="21"/>
                  <w:lang w:val="en-US" w:eastAsia="zh-CN" w:bidi="ar-SA"/>
                </w:rPr>
              </w:del>
            </m:ctrlPr>
          </m:sub>
          <m:sup>
            <m:ctrlPr>
              <w:del w:id="4515" w:author="Administrator" w:date="2023-01-14T22:03:18Z">
                <w:rPr>
                  <w:rFonts w:hint="default" w:ascii="Cambria Math" w:hAnsi="Cambria Math" w:cs="Times New Roman"/>
                  <w:i/>
                  <w:color w:val="auto"/>
                  <w:kern w:val="2"/>
                  <w:sz w:val="21"/>
                  <w:szCs w:val="21"/>
                  <w:lang w:val="en-US" w:eastAsia="zh-CN" w:bidi="ar-SA"/>
                </w:rPr>
              </w:del>
            </m:ctrlPr>
          </m:sup>
          <m:e>
            <m:f>
              <m:fPr>
                <m:ctrlPr>
                  <w:del w:id="4516" w:author="Administrator" w:date="2023-01-14T22:03:18Z">
                    <w:rPr>
                      <w:rFonts w:hint="default" w:ascii="Cambria Math" w:hAnsi="Cambria Math" w:cs="Times New Roman"/>
                      <w:i/>
                      <w:color w:val="auto"/>
                      <w:kern w:val="2"/>
                      <w:sz w:val="21"/>
                      <w:szCs w:val="21"/>
                      <w:lang w:val="en-US" w:eastAsia="zh-CN" w:bidi="ar-SA"/>
                    </w:rPr>
                  </w:del>
                </m:ctrlPr>
              </m:fPr>
              <m:num>
                <m:sSup>
                  <m:sSupPr>
                    <m:ctrlPr>
                      <w:del w:id="4517" w:author="Administrator" w:date="2023-01-14T22:03:18Z">
                        <w:rPr>
                          <w:rFonts w:hint="default" w:ascii="Cambria Math" w:hAnsi="Cambria Math" w:cs="Times New Roman"/>
                          <w:i/>
                          <w:color w:val="auto"/>
                          <w:kern w:val="2"/>
                          <w:sz w:val="21"/>
                          <w:szCs w:val="21"/>
                          <w:lang w:val="en-US" w:eastAsia="zh-CN" w:bidi="ar-SA"/>
                        </w:rPr>
                      </w:del>
                    </m:ctrlPr>
                  </m:sSupPr>
                  <m:e>
                    <w:del w:id="4518" w:author="Administrator" w:date="2023-01-14T22:03:18Z">
                      <m:r>
                        <m:rPr/>
                        <w:rPr>
                          <w:rFonts w:hint="default" w:ascii="Cambria Math" w:hAnsi="Cambria Math" w:cs="Times New Roman"/>
                          <w:color w:val="auto"/>
                          <w:kern w:val="2"/>
                          <w:sz w:val="21"/>
                          <w:szCs w:val="21"/>
                          <w:lang w:val="en-US" w:eastAsia="zh-CN" w:bidi="ar-SA"/>
                        </w:rPr>
                        <m:t>(</m:t>
                      </m:r>
                    </w:del>
                    <m:sSubSup>
                      <m:sSubSupPr>
                        <m:ctrlPr>
                          <w:del w:id="4519" w:author="Administrator" w:date="2023-01-14T22:03:18Z">
                            <w:rPr>
                              <w:rFonts w:hint="default" w:ascii="Cambria Math" w:hAnsi="Cambria Math" w:cs="Times New Roman"/>
                              <w:i/>
                              <w:color w:val="auto"/>
                              <w:kern w:val="2"/>
                              <w:sz w:val="21"/>
                              <w:szCs w:val="21"/>
                              <w:lang w:val="en-US" w:eastAsia="zh-CN" w:bidi="ar-SA"/>
                            </w:rPr>
                          </w:del>
                        </m:ctrlPr>
                      </m:sSubSupPr>
                      <m:e>
                        <w:del w:id="4520" w:author="Administrator" w:date="2023-01-14T22:03:18Z">
                          <m:r>
                            <m:rPr/>
                            <w:rPr>
                              <w:rFonts w:hint="default" w:ascii="Cambria Math" w:hAnsi="Cambria Math" w:cs="Times New Roman"/>
                              <w:color w:val="auto"/>
                              <w:kern w:val="2"/>
                              <w:sz w:val="21"/>
                              <w:szCs w:val="21"/>
                              <w:lang w:val="en-US" w:eastAsia="zh-CN" w:bidi="ar-SA"/>
                            </w:rPr>
                            <m:t>d</m:t>
                          </m:r>
                        </w:del>
                        <m:ctrlPr>
                          <w:del w:id="4521" w:author="Administrator" w:date="2023-01-14T22:03:18Z">
                            <w:rPr>
                              <w:rFonts w:hint="default" w:ascii="Cambria Math" w:hAnsi="Cambria Math" w:cs="Times New Roman"/>
                              <w:i/>
                              <w:color w:val="auto"/>
                              <w:kern w:val="2"/>
                              <w:sz w:val="21"/>
                              <w:szCs w:val="21"/>
                              <w:lang w:val="en-US" w:eastAsia="zh-CN" w:bidi="ar-SA"/>
                            </w:rPr>
                          </w:del>
                        </m:ctrlPr>
                      </m:e>
                      <m:sub>
                        <w:del w:id="4522" w:author="Administrator" w:date="2023-01-14T22:03:18Z">
                          <m:r>
                            <m:rPr/>
                            <w:rPr>
                              <w:rFonts w:hint="default" w:ascii="Cambria Math" w:hAnsi="Cambria Math" w:cs="Times New Roman"/>
                              <w:color w:val="auto"/>
                              <w:kern w:val="2"/>
                              <w:sz w:val="21"/>
                              <w:szCs w:val="21"/>
                              <w:lang w:val="en-US" w:eastAsia="zh-CN" w:bidi="ar-SA"/>
                            </w:rPr>
                            <m:t>ij</m:t>
                          </m:r>
                        </w:del>
                        <m:ctrlPr>
                          <w:del w:id="4523" w:author="Administrator" w:date="2023-01-14T22:03:18Z">
                            <w:rPr>
                              <w:rFonts w:hint="default" w:ascii="Cambria Math" w:hAnsi="Cambria Math" w:cs="Times New Roman"/>
                              <w:i/>
                              <w:color w:val="auto"/>
                              <w:kern w:val="2"/>
                              <w:sz w:val="21"/>
                              <w:szCs w:val="21"/>
                              <w:lang w:val="en-US" w:eastAsia="zh-CN" w:bidi="ar-SA"/>
                            </w:rPr>
                          </w:del>
                        </m:ctrlPr>
                      </m:sub>
                      <m:sup>
                        <w:del w:id="4524" w:author="Administrator" w:date="2023-01-14T22:03:18Z">
                          <m:r>
                            <m:rPr/>
                            <w:rPr>
                              <w:rFonts w:hint="default" w:ascii="Cambria Math" w:hAnsi="Cambria Math" w:cs="Times New Roman"/>
                              <w:color w:val="auto"/>
                              <w:kern w:val="2"/>
                              <w:sz w:val="21"/>
                              <w:szCs w:val="21"/>
                              <w:lang w:val="en-US" w:eastAsia="zh-CN" w:bidi="ar-SA"/>
                            </w:rPr>
                            <m:t>v</m:t>
                          </m:r>
                        </w:del>
                        <m:ctrlPr>
                          <w:del w:id="4525" w:author="Administrator" w:date="2023-01-14T22:03:18Z">
                            <w:rPr>
                              <w:rFonts w:hint="default" w:ascii="Cambria Math" w:hAnsi="Cambria Math" w:cs="Times New Roman"/>
                              <w:i/>
                              <w:color w:val="auto"/>
                              <w:kern w:val="2"/>
                              <w:sz w:val="21"/>
                              <w:szCs w:val="21"/>
                              <w:lang w:val="en-US" w:eastAsia="zh-CN" w:bidi="ar-SA"/>
                            </w:rPr>
                          </w:del>
                        </m:ctrlPr>
                      </m:sup>
                    </m:sSubSup>
                    <w:del w:id="4526" w:author="Administrator" w:date="2023-01-14T22:03:18Z">
                      <m:r>
                        <m:rPr/>
                        <w:rPr>
                          <w:rFonts w:hint="default" w:ascii="Cambria Math" w:hAnsi="Cambria Math" w:cs="Times New Roman"/>
                          <w:color w:val="auto"/>
                          <w:kern w:val="2"/>
                          <w:sz w:val="21"/>
                          <w:szCs w:val="21"/>
                          <w:lang w:val="en-US" w:eastAsia="zh-CN" w:bidi="ar-SA"/>
                        </w:rPr>
                        <m:t>−</m:t>
                      </m:r>
                    </w:del>
                    <m:sSub>
                      <m:sSubPr>
                        <m:ctrlPr>
                          <w:del w:id="4527" w:author="Administrator" w:date="2023-01-14T22:03:18Z">
                            <w:rPr>
                              <w:rFonts w:hint="default" w:ascii="Cambria Math" w:hAnsi="Cambria Math" w:cs="Times New Roman"/>
                              <w:i/>
                              <w:color w:val="auto"/>
                              <w:kern w:val="2"/>
                              <w:sz w:val="21"/>
                              <w:szCs w:val="21"/>
                              <w:lang w:val="en-US" w:eastAsia="zh-CN" w:bidi="ar-SA"/>
                            </w:rPr>
                          </w:del>
                        </m:ctrlPr>
                      </m:sSubPr>
                      <m:e>
                        <w:del w:id="4528" w:author="Administrator" w:date="2023-01-14T22:03:18Z">
                          <m:r>
                            <m:rPr/>
                            <w:rPr>
                              <w:rFonts w:hint="default" w:ascii="Cambria Math" w:hAnsi="Cambria Math" w:cs="Times New Roman"/>
                              <w:color w:val="auto"/>
                              <w:kern w:val="2"/>
                              <w:sz w:val="21"/>
                              <w:szCs w:val="21"/>
                              <w:lang w:val="en-US" w:eastAsia="zh-CN" w:bidi="ar-SA"/>
                            </w:rPr>
                            <m:t>s</m:t>
                          </m:r>
                        </w:del>
                        <m:ctrlPr>
                          <w:del w:id="4529" w:author="Administrator" w:date="2023-01-14T22:03:18Z">
                            <w:rPr>
                              <w:rFonts w:hint="default" w:ascii="Cambria Math" w:hAnsi="Cambria Math" w:cs="Times New Roman"/>
                              <w:i/>
                              <w:color w:val="auto"/>
                              <w:kern w:val="2"/>
                              <w:sz w:val="21"/>
                              <w:szCs w:val="21"/>
                              <w:lang w:val="en-US" w:eastAsia="zh-CN" w:bidi="ar-SA"/>
                            </w:rPr>
                          </w:del>
                        </m:ctrlPr>
                      </m:e>
                      <m:sub>
                        <w:del w:id="4530" w:author="Administrator" w:date="2023-01-14T22:03:18Z">
                          <m:r>
                            <m:rPr/>
                            <w:rPr>
                              <w:rFonts w:hint="default" w:ascii="Cambria Math" w:hAnsi="Cambria Math" w:cs="Times New Roman"/>
                              <w:color w:val="auto"/>
                              <w:kern w:val="2"/>
                              <w:sz w:val="21"/>
                              <w:szCs w:val="21"/>
                              <w:lang w:val="en-US" w:eastAsia="zh-CN" w:bidi="ar-SA"/>
                            </w:rPr>
                            <m:t>i</m:t>
                          </m:r>
                        </w:del>
                        <m:ctrlPr>
                          <w:del w:id="4531" w:author="Administrator" w:date="2023-01-14T22:03:18Z">
                            <w:rPr>
                              <w:rFonts w:hint="default" w:ascii="Cambria Math" w:hAnsi="Cambria Math" w:cs="Times New Roman"/>
                              <w:i/>
                              <w:color w:val="auto"/>
                              <w:kern w:val="2"/>
                              <w:sz w:val="21"/>
                              <w:szCs w:val="21"/>
                              <w:lang w:val="en-US" w:eastAsia="zh-CN" w:bidi="ar-SA"/>
                            </w:rPr>
                          </w:del>
                        </m:ctrlPr>
                      </m:sub>
                    </m:sSub>
                    <w:del w:id="4532" w:author="Administrator" w:date="2023-01-14T22:03:18Z">
                      <m:r>
                        <m:rPr/>
                        <w:rPr>
                          <w:rFonts w:hint="default" w:ascii="Cambria Math" w:hAnsi="Cambria Math" w:cs="Times New Roman"/>
                          <w:color w:val="auto"/>
                          <w:kern w:val="2"/>
                          <w:sz w:val="21"/>
                          <w:szCs w:val="21"/>
                          <w:lang w:val="en-US" w:eastAsia="zh-CN" w:bidi="ar-SA"/>
                        </w:rPr>
                        <m:t>+</m:t>
                      </m:r>
                    </w:del>
                    <m:sSub>
                      <m:sSubPr>
                        <m:ctrlPr>
                          <w:del w:id="4533" w:author="Administrator" w:date="2023-01-14T22:03:18Z">
                            <w:rPr>
                              <w:rFonts w:hint="default" w:ascii="Cambria Math" w:hAnsi="Cambria Math" w:cs="Times New Roman"/>
                              <w:i/>
                              <w:color w:val="auto"/>
                              <w:kern w:val="2"/>
                              <w:sz w:val="21"/>
                              <w:szCs w:val="21"/>
                              <w:lang w:val="en-US" w:eastAsia="zh-CN" w:bidi="ar-SA"/>
                            </w:rPr>
                          </w:del>
                        </m:ctrlPr>
                      </m:sSubPr>
                      <m:e>
                        <w:del w:id="4534" w:author="Administrator" w:date="2023-01-14T22:03:18Z">
                          <m:r>
                            <m:rPr/>
                            <w:rPr>
                              <w:rFonts w:hint="default" w:ascii="Cambria Math" w:hAnsi="Cambria Math" w:cs="Times New Roman"/>
                              <w:color w:val="auto"/>
                              <w:kern w:val="2"/>
                              <w:sz w:val="21"/>
                              <w:szCs w:val="21"/>
                              <w:lang w:val="en-US" w:eastAsia="zh-CN" w:bidi="ar-SA"/>
                            </w:rPr>
                            <m:t>s</m:t>
                          </m:r>
                        </w:del>
                        <m:ctrlPr>
                          <w:del w:id="4535" w:author="Administrator" w:date="2023-01-14T22:03:18Z">
                            <w:rPr>
                              <w:rFonts w:hint="default" w:ascii="Cambria Math" w:hAnsi="Cambria Math" w:cs="Times New Roman"/>
                              <w:i/>
                              <w:color w:val="auto"/>
                              <w:kern w:val="2"/>
                              <w:sz w:val="21"/>
                              <w:szCs w:val="21"/>
                              <w:lang w:val="en-US" w:eastAsia="zh-CN" w:bidi="ar-SA"/>
                            </w:rPr>
                          </w:del>
                        </m:ctrlPr>
                      </m:e>
                      <m:sub>
                        <w:del w:id="4536" w:author="Administrator" w:date="2023-01-14T22:03:18Z">
                          <m:r>
                            <m:rPr/>
                            <w:rPr>
                              <w:rFonts w:hint="default" w:ascii="Cambria Math" w:hAnsi="Cambria Math" w:cs="Times New Roman"/>
                              <w:color w:val="auto"/>
                              <w:kern w:val="2"/>
                              <w:sz w:val="21"/>
                              <w:szCs w:val="21"/>
                              <w:lang w:val="en-US" w:eastAsia="zh-CN" w:bidi="ar-SA"/>
                            </w:rPr>
                            <m:t>j</m:t>
                          </m:r>
                        </w:del>
                        <m:ctrlPr>
                          <w:del w:id="4537" w:author="Administrator" w:date="2023-01-14T22:03:18Z">
                            <w:rPr>
                              <w:rFonts w:hint="default" w:ascii="Cambria Math" w:hAnsi="Cambria Math" w:cs="Times New Roman"/>
                              <w:i/>
                              <w:color w:val="auto"/>
                              <w:kern w:val="2"/>
                              <w:sz w:val="21"/>
                              <w:szCs w:val="21"/>
                              <w:lang w:val="en-US" w:eastAsia="zh-CN" w:bidi="ar-SA"/>
                            </w:rPr>
                          </w:del>
                        </m:ctrlPr>
                      </m:sub>
                    </m:sSub>
                    <w:del w:id="4538" w:author="Administrator" w:date="2023-01-14T22:03:18Z">
                      <m:r>
                        <m:rPr/>
                        <w:rPr>
                          <w:rFonts w:hint="default" w:ascii="Cambria Math" w:hAnsi="Cambria Math" w:cs="Times New Roman"/>
                          <w:color w:val="auto"/>
                          <w:kern w:val="2"/>
                          <w:sz w:val="21"/>
                          <w:szCs w:val="21"/>
                          <w:lang w:val="en-US" w:eastAsia="zh-CN" w:bidi="ar-SA"/>
                        </w:rPr>
                        <m:t>)</m:t>
                      </m:r>
                    </w:del>
                    <m:ctrlPr>
                      <w:del w:id="4539" w:author="Administrator" w:date="2023-01-14T22:03:18Z">
                        <w:rPr>
                          <w:rFonts w:hint="default" w:ascii="Cambria Math" w:hAnsi="Cambria Math" w:cs="Times New Roman"/>
                          <w:i/>
                          <w:color w:val="auto"/>
                          <w:kern w:val="2"/>
                          <w:sz w:val="21"/>
                          <w:szCs w:val="21"/>
                          <w:lang w:val="en-US" w:eastAsia="zh-CN" w:bidi="ar-SA"/>
                        </w:rPr>
                      </w:del>
                    </m:ctrlPr>
                  </m:e>
                  <m:sup>
                    <w:del w:id="4540" w:author="Administrator" w:date="2023-01-14T22:03:18Z">
                      <m:r>
                        <m:rPr/>
                        <w:rPr>
                          <w:rFonts w:hint="default" w:ascii="Cambria Math" w:hAnsi="Cambria Math" w:cs="Times New Roman"/>
                          <w:color w:val="auto"/>
                          <w:kern w:val="2"/>
                          <w:sz w:val="21"/>
                          <w:szCs w:val="21"/>
                          <w:lang w:val="en-US" w:eastAsia="zh-CN" w:bidi="ar-SA"/>
                        </w:rPr>
                        <m:t>2</m:t>
                      </m:r>
                    </w:del>
                    <m:ctrlPr>
                      <w:del w:id="4541" w:author="Administrator" w:date="2023-01-14T22:03:18Z">
                        <w:rPr>
                          <w:rFonts w:hint="default" w:ascii="Cambria Math" w:hAnsi="Cambria Math" w:cs="Times New Roman"/>
                          <w:i/>
                          <w:color w:val="auto"/>
                          <w:kern w:val="2"/>
                          <w:sz w:val="21"/>
                          <w:szCs w:val="21"/>
                          <w:lang w:val="en-US" w:eastAsia="zh-CN" w:bidi="ar-SA"/>
                        </w:rPr>
                      </w:del>
                    </m:ctrlPr>
                  </m:sup>
                </m:sSup>
                <m:ctrlPr>
                  <w:del w:id="4542" w:author="Administrator" w:date="2023-01-14T22:03:18Z">
                    <w:rPr>
                      <w:rFonts w:hint="default" w:ascii="Cambria Math" w:hAnsi="Cambria Math" w:cs="Times New Roman"/>
                      <w:i/>
                      <w:color w:val="auto"/>
                      <w:kern w:val="2"/>
                      <w:sz w:val="21"/>
                      <w:szCs w:val="21"/>
                      <w:lang w:val="en-US" w:eastAsia="zh-CN" w:bidi="ar-SA"/>
                    </w:rPr>
                  </w:del>
                </m:ctrlPr>
              </m:num>
              <m:den>
                <w:del w:id="4543" w:author="Administrator" w:date="2023-01-14T22:03:18Z">
                  <m:r>
                    <m:rPr/>
                    <w:rPr>
                      <w:rFonts w:hint="default" w:ascii="Cambria Math" w:hAnsi="Cambria Math" w:cs="Times New Roman"/>
                      <w:color w:val="auto"/>
                      <w:kern w:val="2"/>
                      <w:sz w:val="21"/>
                      <w:szCs w:val="21"/>
                      <w:lang w:val="en-US" w:eastAsia="zh-CN" w:bidi="ar-SA"/>
                    </w:rPr>
                    <m:t>2</m:t>
                  </m:r>
                </w:del>
                <w:del w:id="4544" w:author="Administrator" w:date="2023-01-14T22:03:18Z">
                  <m:r>
                    <m:rPr/>
                    <w:rPr>
                      <w:rFonts w:ascii="Cambria Math" w:hAnsi="Cambria Math" w:cs="Times New Roman"/>
                      <w:color w:val="auto"/>
                      <w:kern w:val="2"/>
                      <w:sz w:val="21"/>
                      <w:szCs w:val="21"/>
                      <w:lang w:val="en-US" w:bidi="ar-SA"/>
                    </w:rPr>
                    <m:t>β</m:t>
                  </m:r>
                </w:del>
                <m:ctrlPr>
                  <w:del w:id="4545" w:author="Administrator" w:date="2023-01-14T22:03:18Z">
                    <w:rPr>
                      <w:rFonts w:hint="default" w:ascii="Cambria Math" w:hAnsi="Cambria Math" w:cs="Times New Roman"/>
                      <w:i/>
                      <w:color w:val="auto"/>
                      <w:kern w:val="2"/>
                      <w:sz w:val="21"/>
                      <w:szCs w:val="21"/>
                      <w:lang w:val="en-US" w:eastAsia="zh-CN" w:bidi="ar-SA"/>
                    </w:rPr>
                  </w:del>
                </m:ctrlPr>
              </m:den>
            </m:f>
            <m:ctrlPr>
              <w:del w:id="4546" w:author="Administrator" w:date="2023-01-14T22:03:18Z">
                <w:rPr>
                  <w:rFonts w:hint="default" w:ascii="Cambria Math" w:hAnsi="Cambria Math" w:cs="Times New Roman"/>
                  <w:i/>
                  <w:color w:val="auto"/>
                  <w:kern w:val="2"/>
                  <w:sz w:val="21"/>
                  <w:szCs w:val="21"/>
                  <w:lang w:val="en-US" w:eastAsia="zh-CN" w:bidi="ar-SA"/>
                </w:rPr>
              </w:del>
            </m:ctrlPr>
          </m:e>
        </m:nary>
        <w:del w:id="4547" w:author="Administrator" w:date="2023-01-14T22:03:18Z">
          <m:r>
            <m:rPr/>
            <w:rPr>
              <w:rFonts w:hint="default" w:ascii="Cambria Math" w:hAnsi="Cambria Math" w:cs="Times New Roman"/>
              <w:color w:val="auto"/>
              <w:kern w:val="2"/>
              <w:sz w:val="21"/>
              <w:szCs w:val="21"/>
              <w:lang w:val="en-US" w:eastAsia="zh-CN" w:bidi="ar-SA"/>
            </w:rPr>
            <m:t>)))</m:t>
          </m:r>
        </w:del>
      </m:oMath>
      <w:del w:id="4548" w:author="Administrator" w:date="2023-01-14T22:03:18Z">
        <w:r>
          <w:rPr>
            <w:rFonts w:hint="default" w:ascii="Times New Roman" w:hAnsi="Times New Roman" w:cs="Times New Roman"/>
            <w:i w:val="0"/>
            <w:color w:val="auto"/>
            <w:kern w:val="2"/>
            <w:sz w:val="21"/>
            <w:szCs w:val="21"/>
            <w:lang w:val="en-US" w:eastAsia="zh-CN" w:bidi="ar-SA"/>
          </w:rPr>
          <w:delText xml:space="preserve">   (5)</w:delText>
        </w:r>
      </w:del>
    </w:p>
    <w:p>
      <w:pPr>
        <w:pStyle w:val="30"/>
        <w:keepNext w:val="0"/>
        <w:keepLines w:val="0"/>
        <w:pageBreakBefore w:val="0"/>
        <w:widowControl/>
        <w:kinsoku/>
        <w:wordWrap/>
        <w:overflowPunct/>
        <w:topLinePunct w:val="0"/>
        <w:autoSpaceDE/>
        <w:autoSpaceDN/>
        <w:bidi w:val="0"/>
        <w:adjustRightInd/>
        <w:snapToGrid/>
        <w:spacing w:before="157" w:beforeLines="50" w:beforeAutospacing="0" w:after="0" w:afterAutospacing="0"/>
        <w:ind w:firstLine="420" w:firstLineChars="200"/>
        <w:jc w:val="both"/>
        <w:textAlignment w:val="auto"/>
        <w:rPr>
          <w:rFonts w:hint="default" w:ascii="Times New Roman" w:hAnsi="Times New Roman" w:cs="Times New Roman"/>
          <w:color w:val="auto"/>
          <w:kern w:val="2"/>
          <w:sz w:val="21"/>
          <w:szCs w:val="21"/>
          <w:lang w:val="en-US" w:eastAsia="zh-CN"/>
        </w:rPr>
        <w:pPrChange w:id="4549" w:author="CCCF" w:date="2023-01-10T20:42:32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r>
        <w:rPr>
          <w:rFonts w:hint="default" w:ascii="Times New Roman" w:hAnsi="Times New Roman" w:cs="Times New Roman"/>
          <w:color w:val="auto"/>
          <w:kern w:val="2"/>
          <w:sz w:val="21"/>
          <w:szCs w:val="21"/>
          <w:lang w:val="en-US" w:eastAsia="zh-CN"/>
        </w:rPr>
        <w:t>为了</w:t>
      </w:r>
      <w:ins w:id="4550" w:author="CCCF" w:date="2023-01-10T21:06:27Z">
        <w:r>
          <w:rPr>
            <w:rFonts w:hint="eastAsia" w:ascii="Times New Roman" w:hAnsi="Times New Roman" w:cs="Times New Roman"/>
            <w:color w:val="auto"/>
            <w:kern w:val="2"/>
            <w:sz w:val="21"/>
            <w:szCs w:val="21"/>
            <w:lang w:val="en-US" w:eastAsia="zh-CN"/>
          </w:rPr>
          <w:t>推断</w:t>
        </w:r>
      </w:ins>
      <w:ins w:id="4551" w:author="CCCF" w:date="2023-01-10T21:09:34Z">
        <w:r>
          <w:rPr>
            <w:rFonts w:hint="eastAsia" w:ascii="Times New Roman" w:hAnsi="Times New Roman" w:cs="Times New Roman"/>
            <w:color w:val="auto"/>
            <w:kern w:val="2"/>
            <w:sz w:val="21"/>
            <w:szCs w:val="21"/>
            <w:lang w:val="en-US" w:eastAsia="zh-CN"/>
          </w:rPr>
          <w:t>这些</w:t>
        </w:r>
      </w:ins>
      <w:del w:id="4552" w:author="CCCF" w:date="2023-01-10T21:06:25Z">
        <w:r>
          <w:rPr>
            <w:rFonts w:hint="default" w:ascii="Times New Roman" w:hAnsi="Times New Roman" w:cs="Times New Roman"/>
            <w:color w:val="auto"/>
            <w:kern w:val="2"/>
            <w:sz w:val="21"/>
            <w:szCs w:val="21"/>
            <w:lang w:val="en-US" w:eastAsia="zh-CN"/>
          </w:rPr>
          <w:delText>确定</w:delText>
        </w:r>
      </w:del>
      <w:r>
        <w:rPr>
          <w:rFonts w:hint="default" w:ascii="Times New Roman" w:hAnsi="Times New Roman" w:cs="Times New Roman"/>
          <w:color w:val="auto"/>
          <w:kern w:val="2"/>
          <w:sz w:val="21"/>
          <w:szCs w:val="21"/>
          <w:lang w:val="en-US" w:eastAsia="zh-CN"/>
        </w:rPr>
        <w:t>隐变量的值，</w:t>
      </w:r>
      <w:ins w:id="4553" w:author="CCCF" w:date="2023-01-10T21:09:43Z">
        <w:r>
          <w:rPr>
            <w:rFonts w:hint="default" w:ascii="Times New Roman" w:hAnsi="Times New Roman" w:cs="Times New Roman"/>
            <w:i/>
            <w:iCs/>
            <w:color w:val="auto"/>
            <w:kern w:val="2"/>
            <w:sz w:val="21"/>
            <w:szCs w:val="21"/>
            <w:lang w:val="en-US" w:eastAsia="zh-CN"/>
          </w:rPr>
          <w:t>RPG</w:t>
        </w:r>
      </w:ins>
      <w:ins w:id="4554" w:author="CCCF" w:date="2023-01-10T21:09:43Z">
        <w:r>
          <w:rPr>
            <w:rFonts w:hint="default" w:ascii="Times New Roman" w:hAnsi="Times New Roman" w:cs="Times New Roman"/>
            <w:i w:val="0"/>
            <w:color w:val="auto"/>
            <w:kern w:val="2"/>
            <w:sz w:val="21"/>
            <w:szCs w:val="21"/>
            <w:vertAlign w:val="subscript"/>
            <w:lang w:val="en-US" w:eastAsia="zh-CN"/>
          </w:rPr>
          <w:t>6</w:t>
        </w:r>
      </w:ins>
      <w:ins w:id="4555" w:author="CCCF" w:date="2023-01-10T21:09:42Z">
        <w:r>
          <w:rPr>
            <w:rFonts w:hint="eastAsia" w:ascii="Times New Roman" w:hAnsi="Times New Roman" w:cs="Times New Roman"/>
            <w:color w:val="auto"/>
            <w:kern w:val="2"/>
            <w:sz w:val="21"/>
            <w:szCs w:val="21"/>
            <w:lang w:val="en-US" w:eastAsia="zh-CN"/>
          </w:rPr>
          <w:t>和</w:t>
        </w:r>
      </w:ins>
      <w:ins w:id="4556" w:author="CCCF" w:date="2023-01-10T21:09:45Z">
        <w:r>
          <w:rPr>
            <w:rFonts w:hint="default" w:ascii="Times New Roman" w:hAnsi="Times New Roman" w:cs="Times New Roman"/>
            <w:i/>
            <w:iCs/>
            <w:color w:val="auto"/>
            <w:kern w:val="2"/>
            <w:sz w:val="21"/>
            <w:szCs w:val="21"/>
            <w:lang w:val="en-US" w:eastAsia="zh-CN"/>
          </w:rPr>
          <w:t>RPG</w:t>
        </w:r>
      </w:ins>
      <w:ins w:id="4557" w:author="CCCF" w:date="2023-01-10T21:09:46Z">
        <w:r>
          <w:rPr>
            <w:rFonts w:hint="eastAsia" w:ascii="Times New Roman" w:hAnsi="Times New Roman" w:cs="Times New Roman"/>
            <w:i w:val="0"/>
            <w:color w:val="auto"/>
            <w:kern w:val="2"/>
            <w:sz w:val="21"/>
            <w:szCs w:val="21"/>
            <w:vertAlign w:val="subscript"/>
            <w:lang w:val="en-US" w:eastAsia="zh-CN"/>
          </w:rPr>
          <w:t>7</w:t>
        </w:r>
      </w:ins>
      <w:ins w:id="4558" w:author="CCCF" w:date="2023-01-10T20:55:25Z">
        <w:r>
          <w:rPr>
            <w:rFonts w:hint="eastAsia" w:ascii="Times New Roman" w:hAnsi="Times New Roman" w:cs="Times New Roman"/>
            <w:color w:val="auto"/>
            <w:kern w:val="2"/>
            <w:sz w:val="21"/>
            <w:szCs w:val="21"/>
            <w:lang w:val="en-US" w:eastAsia="zh-CN"/>
          </w:rPr>
          <w:t>模型</w:t>
        </w:r>
      </w:ins>
      <w:ins w:id="4559" w:author="CCCF" w:date="2023-01-10T21:10:03Z">
        <w:r>
          <w:rPr>
            <w:rFonts w:hint="eastAsia" w:ascii="Times New Roman" w:hAnsi="Times New Roman" w:cs="Times New Roman"/>
            <w:color w:val="auto"/>
            <w:kern w:val="2"/>
            <w:sz w:val="21"/>
            <w:szCs w:val="21"/>
            <w:lang w:val="en-US" w:eastAsia="zh-CN"/>
          </w:rPr>
          <w:t>采用</w:t>
        </w:r>
      </w:ins>
      <w:ins w:id="4560" w:author="CCCF" w:date="2023-01-10T21:10:08Z">
        <w:r>
          <w:rPr>
            <w:rFonts w:hint="default" w:ascii="Times New Roman" w:hAnsi="Times New Roman" w:cs="Times New Roman"/>
            <w:i/>
            <w:iCs/>
            <w:color w:val="auto"/>
            <w:kern w:val="2"/>
            <w:sz w:val="21"/>
            <w:szCs w:val="21"/>
            <w:lang w:val="en-US" w:eastAsia="zh-CN"/>
          </w:rPr>
          <w:t>Gibbs</w:t>
        </w:r>
      </w:ins>
      <w:ins w:id="4561" w:author="CCCF" w:date="2023-01-10T21:10:08Z">
        <w:r>
          <w:rPr>
            <w:rFonts w:hint="default" w:ascii="Times New Roman" w:hAnsi="Times New Roman" w:cs="Times New Roman"/>
            <w:color w:val="auto"/>
            <w:kern w:val="2"/>
            <w:sz w:val="21"/>
            <w:szCs w:val="21"/>
            <w:lang w:val="en-US" w:eastAsia="zh-CN"/>
          </w:rPr>
          <w:t>采样技术</w:t>
        </w:r>
      </w:ins>
      <w:del w:id="4562" w:author="CCCF" w:date="2023-01-10T20:55:20Z">
        <w:r>
          <w:rPr>
            <w:rFonts w:hint="default" w:ascii="Times New Roman" w:hAnsi="Times New Roman" w:cs="Times New Roman"/>
            <w:color w:val="auto"/>
            <w:kern w:val="2"/>
            <w:sz w:val="21"/>
            <w:szCs w:val="21"/>
            <w:lang w:val="en-US" w:eastAsia="zh-CN"/>
          </w:rPr>
          <w:delText>我们</w:delText>
        </w:r>
      </w:del>
      <w:r>
        <w:rPr>
          <w:rFonts w:hint="default" w:ascii="Times New Roman" w:hAnsi="Times New Roman" w:cs="Times New Roman"/>
          <w:color w:val="auto"/>
          <w:kern w:val="2"/>
          <w:sz w:val="21"/>
          <w:szCs w:val="21"/>
          <w:lang w:val="en-US" w:eastAsia="zh-CN"/>
        </w:rPr>
        <w:t>对每个隐变量的后验分布</w:t>
      </w:r>
      <w:del w:id="4563" w:author="CCCF" w:date="2023-01-10T21:10:48Z">
        <w:r>
          <w:rPr>
            <w:rFonts w:hint="default" w:ascii="Times New Roman" w:hAnsi="Times New Roman" w:cs="Times New Roman"/>
            <w:color w:val="auto"/>
            <w:kern w:val="2"/>
            <w:sz w:val="21"/>
            <w:szCs w:val="21"/>
            <w:lang w:val="en-US" w:eastAsia="zh-CN"/>
          </w:rPr>
          <w:delText>信息</w:delText>
        </w:r>
      </w:del>
      <w:r>
        <w:rPr>
          <w:rFonts w:hint="default" w:ascii="Times New Roman" w:hAnsi="Times New Roman" w:cs="Times New Roman"/>
          <w:color w:val="auto"/>
          <w:kern w:val="2"/>
          <w:sz w:val="21"/>
          <w:szCs w:val="21"/>
          <w:lang w:val="en-US" w:eastAsia="zh-CN"/>
        </w:rPr>
        <w:t>进行了采样</w:t>
      </w:r>
      <w:ins w:id="4564" w:author="CCCF" w:date="2023-01-10T20:55:15Z">
        <w:r>
          <w:rPr>
            <w:rFonts w:hint="eastAsia" w:ascii="Times New Roman" w:hAnsi="Times New Roman" w:cs="Times New Roman"/>
            <w:color w:val="auto"/>
            <w:kern w:val="2"/>
            <w:sz w:val="21"/>
            <w:szCs w:val="21"/>
            <w:lang w:val="en-US" w:eastAsia="zh-CN"/>
          </w:rPr>
          <w:t>。</w:t>
        </w:r>
      </w:ins>
      <w:ins w:id="4565" w:author="CCCF" w:date="2023-01-10T21:10:59Z">
        <w:r>
          <w:rPr>
            <w:rFonts w:hint="eastAsia" w:ascii="Times New Roman" w:hAnsi="Times New Roman" w:cs="Times New Roman"/>
            <w:color w:val="auto"/>
            <w:kern w:val="2"/>
            <w:sz w:val="21"/>
            <w:szCs w:val="21"/>
            <w:lang w:val="en-US" w:eastAsia="zh-CN"/>
          </w:rPr>
          <w:t>然后</w:t>
        </w:r>
      </w:ins>
      <w:del w:id="4566" w:author="CCCF" w:date="2023-01-10T21:10:56Z">
        <w:r>
          <w:rPr>
            <w:rFonts w:hint="default" w:ascii="Times New Roman" w:hAnsi="Times New Roman" w:cs="Times New Roman"/>
            <w:color w:val="auto"/>
            <w:kern w:val="2"/>
            <w:sz w:val="21"/>
            <w:szCs w:val="21"/>
            <w:lang w:val="en-US" w:eastAsia="zh-CN"/>
          </w:rPr>
          <w:delText>。我们使用了</w:delText>
        </w:r>
      </w:del>
      <w:del w:id="4567" w:author="CCCF" w:date="2023-01-10T21:10:56Z">
        <w:r>
          <w:rPr>
            <w:rFonts w:hint="default" w:ascii="Times New Roman" w:hAnsi="Times New Roman" w:cs="Times New Roman"/>
            <w:i/>
            <w:iCs/>
            <w:color w:val="auto"/>
            <w:kern w:val="2"/>
            <w:sz w:val="21"/>
            <w:szCs w:val="21"/>
            <w:lang w:val="en-US" w:eastAsia="zh-CN"/>
          </w:rPr>
          <w:delText>Gibbs</w:delText>
        </w:r>
      </w:del>
      <w:del w:id="4568" w:author="CCCF" w:date="2023-01-10T21:10:56Z">
        <w:r>
          <w:rPr>
            <w:rFonts w:hint="default" w:ascii="Times New Roman" w:hAnsi="Times New Roman" w:cs="Times New Roman"/>
            <w:color w:val="auto"/>
            <w:kern w:val="2"/>
            <w:sz w:val="21"/>
            <w:szCs w:val="21"/>
            <w:lang w:val="en-US" w:eastAsia="zh-CN"/>
          </w:rPr>
          <w:delText>采样技术。</w:delText>
        </w:r>
      </w:del>
      <w:r>
        <w:rPr>
          <w:rFonts w:hint="default" w:ascii="Times New Roman" w:hAnsi="Times New Roman" w:cs="Times New Roman"/>
          <w:color w:val="auto"/>
          <w:kern w:val="2"/>
          <w:sz w:val="21"/>
          <w:szCs w:val="21"/>
          <w:lang w:val="en-US" w:eastAsia="zh-CN"/>
        </w:rPr>
        <w:t>对于每个隐变量，通过可观测变量和</w:t>
      </w:r>
      <w:ins w:id="4569" w:author="CCCF" w:date="2023-01-10T21:11:16Z">
        <w:r>
          <w:rPr>
            <w:rFonts w:hint="eastAsia" w:ascii="Times New Roman" w:hAnsi="Times New Roman" w:cs="Times New Roman"/>
            <w:color w:val="auto"/>
            <w:kern w:val="2"/>
            <w:sz w:val="21"/>
            <w:szCs w:val="21"/>
            <w:lang w:val="en-US" w:eastAsia="zh-CN"/>
          </w:rPr>
          <w:t>其它</w:t>
        </w:r>
      </w:ins>
      <w:del w:id="4570" w:author="CCCF" w:date="2023-01-10T21:11:14Z">
        <w:r>
          <w:rPr>
            <w:rFonts w:hint="default" w:ascii="Times New Roman" w:hAnsi="Times New Roman" w:cs="Times New Roman"/>
            <w:color w:val="auto"/>
            <w:kern w:val="2"/>
            <w:sz w:val="21"/>
            <w:szCs w:val="21"/>
            <w:lang w:val="en-US" w:eastAsia="zh-CN"/>
          </w:rPr>
          <w:delText>其他</w:delText>
        </w:r>
      </w:del>
      <w:r>
        <w:rPr>
          <w:rFonts w:hint="default" w:ascii="Times New Roman" w:hAnsi="Times New Roman" w:cs="Times New Roman"/>
          <w:color w:val="auto"/>
          <w:kern w:val="2"/>
          <w:sz w:val="21"/>
          <w:szCs w:val="21"/>
          <w:lang w:val="en-US" w:eastAsia="zh-CN"/>
        </w:rPr>
        <w:t>隐变量的</w:t>
      </w:r>
      <w:ins w:id="4571" w:author="Administrator" w:date="2023-01-12T19:50:19Z">
        <w:r>
          <w:rPr>
            <w:rFonts w:hint="eastAsia" w:ascii="Times New Roman" w:hAnsi="Times New Roman" w:cs="Times New Roman"/>
            <w:color w:val="auto"/>
            <w:kern w:val="2"/>
            <w:sz w:val="21"/>
            <w:szCs w:val="21"/>
            <w:lang w:val="en-US" w:eastAsia="zh-CN"/>
          </w:rPr>
          <w:t>近似</w:t>
        </w:r>
      </w:ins>
      <w:r>
        <w:rPr>
          <w:rFonts w:hint="default" w:ascii="Times New Roman" w:hAnsi="Times New Roman" w:cs="Times New Roman"/>
          <w:color w:val="auto"/>
          <w:kern w:val="2"/>
          <w:sz w:val="21"/>
          <w:szCs w:val="21"/>
          <w:lang w:val="en-US" w:eastAsia="zh-CN"/>
        </w:rPr>
        <w:t>后验分布</w:t>
      </w:r>
      <w:commentRangeStart w:id="8"/>
      <w:r>
        <w:rPr>
          <w:rFonts w:hint="default" w:ascii="Times New Roman" w:hAnsi="Times New Roman" w:cs="Times New Roman"/>
          <w:color w:val="auto"/>
          <w:kern w:val="2"/>
          <w:sz w:val="21"/>
          <w:szCs w:val="21"/>
          <w:lang w:val="en-US" w:eastAsia="zh-CN"/>
        </w:rPr>
        <w:t>进行</w:t>
      </w:r>
      <w:del w:id="4572" w:author="Administrator" w:date="2023-01-12T19:50:27Z">
        <w:r>
          <w:rPr>
            <w:rFonts w:hint="default" w:ascii="Times New Roman" w:hAnsi="Times New Roman" w:cs="Times New Roman"/>
            <w:color w:val="auto"/>
            <w:kern w:val="2"/>
            <w:sz w:val="21"/>
            <w:szCs w:val="21"/>
            <w:lang w:val="en-US" w:eastAsia="zh-CN"/>
          </w:rPr>
          <w:delText>计算</w:delText>
        </w:r>
        <w:commentRangeEnd w:id="8"/>
      </w:del>
      <w:r>
        <w:commentReference w:id="8"/>
      </w:r>
      <w:ins w:id="4573" w:author="Administrator" w:date="2023-01-12T19:50:28Z">
        <w:r>
          <w:rPr>
            <w:rFonts w:hint="eastAsia" w:ascii="Times New Roman" w:hAnsi="Times New Roman" w:cs="Times New Roman"/>
            <w:color w:val="auto"/>
            <w:kern w:val="2"/>
            <w:sz w:val="21"/>
            <w:szCs w:val="21"/>
            <w:lang w:val="en-US" w:eastAsia="zh-CN"/>
          </w:rPr>
          <w:t>采样</w:t>
        </w:r>
      </w:ins>
      <w:r>
        <w:rPr>
          <w:rFonts w:hint="default" w:ascii="Times New Roman" w:hAnsi="Times New Roman" w:cs="Times New Roman"/>
          <w:color w:val="auto"/>
          <w:kern w:val="2"/>
          <w:sz w:val="21"/>
          <w:szCs w:val="21"/>
          <w:lang w:val="en-US" w:eastAsia="zh-CN"/>
        </w:rPr>
        <w:t>。</w:t>
      </w:r>
      <w:ins w:id="4574" w:author="CCCF" w:date="2023-01-10T21:17:43Z">
        <w:r>
          <w:rPr>
            <w:rFonts w:hint="eastAsia" w:ascii="Times New Roman" w:hAnsi="Times New Roman" w:cs="Times New Roman"/>
            <w:color w:val="auto"/>
            <w:kern w:val="2"/>
            <w:sz w:val="21"/>
            <w:szCs w:val="21"/>
            <w:lang w:val="en-US" w:eastAsia="zh-CN"/>
          </w:rPr>
          <w:t>当</w:t>
        </w:r>
      </w:ins>
      <w:del w:id="4575" w:author="CCCF" w:date="2023-01-10T21:17:42Z">
        <w:r>
          <w:rPr>
            <w:rFonts w:hint="default" w:ascii="Times New Roman" w:hAnsi="Times New Roman" w:cs="Times New Roman"/>
            <w:color w:val="auto"/>
            <w:kern w:val="2"/>
            <w:sz w:val="21"/>
            <w:szCs w:val="21"/>
            <w:lang w:val="en-US" w:eastAsia="zh-CN"/>
          </w:rPr>
          <w:delText>在</w:delText>
        </w:r>
      </w:del>
      <w:ins w:id="4576" w:author="CCCF" w:date="2023-01-10T21:14:47Z">
        <w:r>
          <w:rPr>
            <w:rFonts w:hint="eastAsia" w:ascii="Times New Roman" w:hAnsi="Times New Roman" w:cs="Times New Roman"/>
            <w:color w:val="auto"/>
            <w:kern w:val="2"/>
            <w:sz w:val="21"/>
            <w:szCs w:val="21"/>
            <w:lang w:val="en-US" w:eastAsia="zh-CN"/>
          </w:rPr>
          <w:t>模型</w:t>
        </w:r>
      </w:ins>
      <w:ins w:id="4577" w:author="CCCF" w:date="2023-01-10T21:14:49Z">
        <w:r>
          <w:rPr>
            <w:rFonts w:hint="eastAsia" w:ascii="Times New Roman" w:hAnsi="Times New Roman" w:cs="Times New Roman"/>
            <w:color w:val="auto"/>
            <w:kern w:val="2"/>
            <w:sz w:val="21"/>
            <w:szCs w:val="21"/>
            <w:lang w:val="en-US" w:eastAsia="zh-CN"/>
          </w:rPr>
          <w:t>迭代</w:t>
        </w:r>
      </w:ins>
      <w:r>
        <w:rPr>
          <w:rFonts w:hint="default" w:ascii="Times New Roman" w:hAnsi="Times New Roman" w:cs="Times New Roman"/>
          <w:color w:val="auto"/>
          <w:kern w:val="2"/>
          <w:sz w:val="21"/>
          <w:szCs w:val="21"/>
          <w:lang w:val="en-US" w:eastAsia="zh-CN"/>
        </w:rPr>
        <w:t>计算若干次之后，</w:t>
      </w:r>
      <w:del w:id="4578" w:author="CCCF" w:date="2023-01-10T21:15:14Z">
        <w:commentRangeStart w:id="9"/>
        <w:r>
          <w:rPr>
            <w:rFonts w:hint="default" w:ascii="Times New Roman" w:hAnsi="Times New Roman" w:cs="Times New Roman"/>
            <w:color w:val="auto"/>
            <w:kern w:val="2"/>
            <w:sz w:val="21"/>
            <w:szCs w:val="21"/>
            <w:lang w:val="en-US" w:eastAsia="zh-CN"/>
          </w:rPr>
          <w:delText>我</w:delText>
        </w:r>
      </w:del>
      <w:del w:id="4579" w:author="CCCF" w:date="2023-01-10T21:15:16Z">
        <w:r>
          <w:rPr>
            <w:rFonts w:hint="default" w:ascii="Times New Roman" w:hAnsi="Times New Roman" w:cs="Times New Roman"/>
            <w:color w:val="auto"/>
            <w:kern w:val="2"/>
            <w:sz w:val="21"/>
            <w:szCs w:val="21"/>
            <w:lang w:val="en-US" w:eastAsia="zh-CN"/>
          </w:rPr>
          <w:delText>们</w:delText>
        </w:r>
        <w:commentRangeEnd w:id="9"/>
      </w:del>
      <w:del w:id="4580" w:author="CCCF" w:date="2023-01-10T21:15:16Z">
        <w:r>
          <w:rPr>
            <w:rFonts w:ascii="Times New Roman" w:hAnsi="Times New Roman" w:cs="Times New Roman"/>
            <w:color w:val="auto"/>
            <w:kern w:val="2"/>
            <w:sz w:val="21"/>
            <w:szCs w:val="21"/>
            <w:rPrChange w:id="4581" w:author="CCCF" w:date="2023-01-10T21:12:16Z">
              <w:rPr/>
            </w:rPrChange>
          </w:rPr>
          <w:commentReference w:id="9"/>
        </w:r>
      </w:del>
      <w:r>
        <w:rPr>
          <w:rFonts w:hint="default" w:ascii="Times New Roman" w:hAnsi="Times New Roman" w:cs="Times New Roman"/>
          <w:color w:val="auto"/>
          <w:kern w:val="2"/>
          <w:sz w:val="21"/>
          <w:szCs w:val="21"/>
          <w:lang w:val="en-US" w:eastAsia="zh-CN"/>
        </w:rPr>
        <w:t>将</w:t>
      </w:r>
      <w:ins w:id="4583" w:author="CCCF" w:date="2023-01-10T21:16:11Z">
        <w:r>
          <w:rPr>
            <w:rFonts w:hint="eastAsia" w:ascii="Times New Roman" w:hAnsi="Times New Roman" w:cs="Times New Roman"/>
            <w:color w:val="auto"/>
            <w:kern w:val="2"/>
            <w:sz w:val="21"/>
            <w:szCs w:val="21"/>
            <w:lang w:val="en-US" w:eastAsia="zh-CN"/>
          </w:rPr>
          <w:t>所</w:t>
        </w:r>
      </w:ins>
      <w:del w:id="4584" w:author="CCCF" w:date="2023-01-10T21:15:27Z">
        <w:r>
          <w:rPr>
            <w:rFonts w:hint="default" w:ascii="Times New Roman" w:hAnsi="Times New Roman" w:cs="Times New Roman"/>
            <w:color w:val="auto"/>
            <w:kern w:val="2"/>
            <w:sz w:val="21"/>
            <w:szCs w:val="21"/>
            <w:lang w:val="en-US" w:eastAsia="zh-CN"/>
          </w:rPr>
          <w:delText>生成</w:delText>
        </w:r>
      </w:del>
      <w:ins w:id="4585" w:author="CCCF" w:date="2023-01-10T21:15:28Z">
        <w:r>
          <w:rPr>
            <w:rFonts w:hint="eastAsia" w:ascii="Times New Roman" w:hAnsi="Times New Roman" w:cs="Times New Roman"/>
            <w:color w:val="auto"/>
            <w:kern w:val="2"/>
            <w:sz w:val="21"/>
            <w:szCs w:val="21"/>
            <w:lang w:val="en-US" w:eastAsia="zh-CN"/>
          </w:rPr>
          <w:t>得到的</w:t>
        </w:r>
      </w:ins>
      <w:del w:id="4586" w:author="CCCF" w:date="2023-01-10T21:16:41Z">
        <w:r>
          <w:rPr>
            <w:rFonts w:hint="default" w:ascii="Times New Roman" w:hAnsi="Times New Roman" w:cs="Times New Roman"/>
            <w:color w:val="auto"/>
            <w:kern w:val="2"/>
            <w:sz w:val="21"/>
            <w:szCs w:val="21"/>
            <w:lang w:val="en-US" w:eastAsia="zh-CN"/>
          </w:rPr>
          <w:delText>的</w:delText>
        </w:r>
      </w:del>
      <w:r>
        <w:rPr>
          <w:rFonts w:hint="default" w:ascii="Times New Roman" w:hAnsi="Times New Roman" w:cs="Times New Roman"/>
          <w:color w:val="auto"/>
          <w:kern w:val="2"/>
          <w:sz w:val="21"/>
          <w:szCs w:val="21"/>
          <w:lang w:val="en-US" w:eastAsia="zh-CN"/>
        </w:rPr>
        <w:t>若干</w:t>
      </w:r>
      <w:del w:id="4587" w:author="CCCF" w:date="2023-01-10T21:27:42Z">
        <w:r>
          <w:rPr>
            <w:rFonts w:hint="default" w:ascii="Times New Roman" w:hAnsi="Times New Roman" w:cs="Times New Roman"/>
            <w:color w:val="auto"/>
            <w:kern w:val="2"/>
            <w:sz w:val="21"/>
            <w:szCs w:val="21"/>
            <w:lang w:val="en-US" w:eastAsia="zh-CN"/>
          </w:rPr>
          <w:delText>组</w:delText>
        </w:r>
      </w:del>
      <w:r>
        <w:rPr>
          <w:rFonts w:hint="default" w:ascii="Times New Roman" w:hAnsi="Times New Roman" w:cs="Times New Roman"/>
          <w:color w:val="auto"/>
          <w:kern w:val="2"/>
          <w:sz w:val="21"/>
          <w:szCs w:val="21"/>
          <w:lang w:val="en-US" w:eastAsia="zh-CN"/>
        </w:rPr>
        <w:t>隐变量</w:t>
      </w:r>
      <w:ins w:id="4588" w:author="CCCF" w:date="2023-01-10T21:27:43Z">
        <w:r>
          <w:rPr>
            <w:rFonts w:hint="default" w:ascii="Times New Roman" w:hAnsi="Times New Roman" w:cs="Times New Roman"/>
            <w:color w:val="auto"/>
            <w:kern w:val="2"/>
            <w:sz w:val="21"/>
            <w:szCs w:val="21"/>
            <w:lang w:val="en-US" w:eastAsia="zh-CN"/>
          </w:rPr>
          <w:t>组</w:t>
        </w:r>
      </w:ins>
      <w:ins w:id="4589" w:author="CCCF" w:date="2023-01-10T21:27:44Z">
        <w:r>
          <w:rPr>
            <w:rFonts w:hint="eastAsia" w:ascii="Times New Roman" w:hAnsi="Times New Roman" w:cs="Times New Roman"/>
            <w:color w:val="auto"/>
            <w:kern w:val="2"/>
            <w:sz w:val="21"/>
            <w:szCs w:val="21"/>
            <w:lang w:val="en-US" w:eastAsia="zh-CN"/>
          </w:rPr>
          <w:t>的</w:t>
        </w:r>
      </w:ins>
      <w:ins w:id="4590" w:author="CCCF" w:date="2023-01-10T21:15:35Z">
        <w:r>
          <w:rPr>
            <w:rFonts w:hint="eastAsia" w:ascii="Times New Roman" w:hAnsi="Times New Roman" w:cs="Times New Roman"/>
            <w:color w:val="auto"/>
            <w:kern w:val="2"/>
            <w:sz w:val="21"/>
            <w:szCs w:val="21"/>
            <w:lang w:val="en-US" w:eastAsia="zh-CN"/>
          </w:rPr>
          <w:t>取值</w:t>
        </w:r>
      </w:ins>
      <w:r>
        <w:rPr>
          <w:rFonts w:hint="default" w:ascii="Times New Roman" w:hAnsi="Times New Roman" w:cs="Times New Roman"/>
          <w:color w:val="auto"/>
          <w:kern w:val="2"/>
          <w:sz w:val="21"/>
          <w:szCs w:val="21"/>
          <w:lang w:val="en-US" w:eastAsia="zh-CN"/>
        </w:rPr>
        <w:t>的均值作为</w:t>
      </w:r>
      <w:del w:id="4591" w:author="CCCF" w:date="2023-01-10T21:27:47Z">
        <w:r>
          <w:rPr>
            <w:rFonts w:hint="default" w:ascii="Times New Roman" w:hAnsi="Times New Roman" w:cs="Times New Roman"/>
            <w:color w:val="auto"/>
            <w:kern w:val="2"/>
            <w:sz w:val="21"/>
            <w:szCs w:val="21"/>
            <w:lang w:val="en-US" w:eastAsia="zh-CN"/>
          </w:rPr>
          <w:delText>其</w:delText>
        </w:r>
      </w:del>
      <w:ins w:id="4592" w:author="CCCF" w:date="2023-01-10T21:27:48Z">
        <w:r>
          <w:rPr>
            <w:rFonts w:hint="eastAsia" w:ascii="Times New Roman" w:hAnsi="Times New Roman" w:cs="Times New Roman"/>
            <w:color w:val="auto"/>
            <w:kern w:val="2"/>
            <w:sz w:val="21"/>
            <w:szCs w:val="21"/>
            <w:lang w:val="en-US" w:eastAsia="zh-CN"/>
          </w:rPr>
          <w:t>这些</w:t>
        </w:r>
      </w:ins>
      <w:ins w:id="4593" w:author="CCCF" w:date="2023-01-10T21:27:50Z">
        <w:r>
          <w:rPr>
            <w:rFonts w:hint="eastAsia" w:ascii="Times New Roman" w:hAnsi="Times New Roman" w:cs="Times New Roman"/>
            <w:color w:val="auto"/>
            <w:kern w:val="2"/>
            <w:sz w:val="21"/>
            <w:szCs w:val="21"/>
            <w:lang w:val="en-US" w:eastAsia="zh-CN"/>
          </w:rPr>
          <w:t>隐变量</w:t>
        </w:r>
      </w:ins>
      <w:ins w:id="4594" w:author="CCCF" w:date="2023-01-10T21:27:52Z">
        <w:r>
          <w:rPr>
            <w:rFonts w:hint="eastAsia" w:ascii="Times New Roman" w:hAnsi="Times New Roman" w:cs="Times New Roman"/>
            <w:color w:val="auto"/>
            <w:kern w:val="2"/>
            <w:sz w:val="21"/>
            <w:szCs w:val="21"/>
            <w:lang w:val="en-US" w:eastAsia="zh-CN"/>
          </w:rPr>
          <w:t>的</w:t>
        </w:r>
      </w:ins>
      <w:r>
        <w:rPr>
          <w:rFonts w:hint="default" w:ascii="Times New Roman" w:hAnsi="Times New Roman" w:cs="Times New Roman"/>
          <w:color w:val="auto"/>
          <w:kern w:val="2"/>
          <w:sz w:val="21"/>
          <w:szCs w:val="21"/>
          <w:lang w:val="en-US" w:eastAsia="zh-CN"/>
        </w:rPr>
        <w:t>最终</w:t>
      </w:r>
      <w:ins w:id="4595" w:author="CCCF" w:date="2023-01-10T21:15:45Z">
        <w:r>
          <w:rPr>
            <w:rFonts w:hint="eastAsia" w:ascii="Times New Roman" w:hAnsi="Times New Roman" w:cs="Times New Roman"/>
            <w:color w:val="auto"/>
            <w:kern w:val="2"/>
            <w:sz w:val="21"/>
            <w:szCs w:val="21"/>
            <w:lang w:val="en-US" w:eastAsia="zh-CN"/>
          </w:rPr>
          <w:t>的</w:t>
        </w:r>
      </w:ins>
      <w:ins w:id="4596" w:author="CCCF" w:date="2023-01-10T21:15:51Z">
        <w:r>
          <w:rPr>
            <w:rFonts w:hint="eastAsia" w:ascii="Times New Roman" w:hAnsi="Times New Roman" w:cs="Times New Roman"/>
            <w:color w:val="auto"/>
            <w:kern w:val="2"/>
            <w:sz w:val="21"/>
            <w:szCs w:val="21"/>
            <w:lang w:val="en-US" w:eastAsia="zh-CN"/>
          </w:rPr>
          <w:t>推断</w:t>
        </w:r>
      </w:ins>
      <w:r>
        <w:rPr>
          <w:rFonts w:hint="default" w:ascii="Times New Roman" w:hAnsi="Times New Roman" w:cs="Times New Roman"/>
          <w:color w:val="auto"/>
          <w:kern w:val="2"/>
          <w:sz w:val="21"/>
          <w:szCs w:val="21"/>
          <w:lang w:val="en-US" w:eastAsia="zh-CN"/>
        </w:rPr>
        <w:t>值。</w:t>
      </w:r>
      <w:ins w:id="4597" w:author="CCCF" w:date="2023-01-10T21:19:30Z">
        <w:r>
          <w:rPr>
            <w:rFonts w:hint="eastAsia" w:ascii="Times New Roman" w:hAnsi="Times New Roman" w:cs="Times New Roman"/>
            <w:color w:val="auto"/>
            <w:kern w:val="2"/>
            <w:sz w:val="21"/>
            <w:szCs w:val="21"/>
            <w:lang w:val="en-US" w:eastAsia="zh-CN"/>
          </w:rPr>
          <w:t>特别</w:t>
        </w:r>
      </w:ins>
      <w:ins w:id="4598" w:author="CCCF" w:date="2023-01-10T21:19:32Z">
        <w:r>
          <w:rPr>
            <w:rFonts w:hint="eastAsia" w:ascii="Times New Roman" w:hAnsi="Times New Roman" w:cs="Times New Roman"/>
            <w:color w:val="auto"/>
            <w:kern w:val="2"/>
            <w:sz w:val="21"/>
            <w:szCs w:val="21"/>
            <w:lang w:val="en-US" w:eastAsia="zh-CN"/>
          </w:rPr>
          <w:t>地，</w:t>
        </w:r>
      </w:ins>
      <w:r>
        <w:rPr>
          <w:rFonts w:hint="default" w:ascii="Times New Roman" w:hAnsi="Times New Roman" w:cs="Times New Roman"/>
          <w:color w:val="auto"/>
          <w:kern w:val="2"/>
          <w:sz w:val="21"/>
          <w:szCs w:val="21"/>
          <w:lang w:val="en-US" w:eastAsia="zh-CN"/>
        </w:rPr>
        <w:t>对于</w:t>
      </w:r>
      <w:del w:id="4599" w:author="CCCF" w:date="2023-01-10T21:28:05Z">
        <w:commentRangeStart w:id="10"/>
        <w:r>
          <w:rPr>
            <w:rFonts w:hint="default" w:ascii="Times New Roman" w:hAnsi="Times New Roman" w:cs="Times New Roman"/>
            <w:color w:val="auto"/>
            <w:kern w:val="2"/>
            <w:sz w:val="21"/>
            <w:szCs w:val="21"/>
            <w:lang w:val="en-US" w:eastAsia="zh-CN"/>
          </w:rPr>
          <w:delText>一组</w:delText>
        </w:r>
      </w:del>
      <w:ins w:id="4600" w:author="CCCF" w:date="2023-01-10T21:28:07Z">
        <w:r>
          <w:rPr>
            <w:rFonts w:hint="eastAsia" w:ascii="Times New Roman" w:hAnsi="Times New Roman" w:cs="Times New Roman"/>
            <w:color w:val="auto"/>
            <w:kern w:val="2"/>
            <w:sz w:val="21"/>
            <w:szCs w:val="21"/>
            <w:lang w:val="en-US" w:eastAsia="zh-CN"/>
          </w:rPr>
          <w:t>每</w:t>
        </w:r>
      </w:ins>
      <w:ins w:id="4601" w:author="CCCF" w:date="2023-01-10T21:28:07Z">
        <w:del w:id="4602" w:author="Administrator" w:date="2023-01-12T19:51:29Z">
          <w:r>
            <w:rPr>
              <w:rFonts w:hint="default" w:ascii="Times New Roman" w:hAnsi="Times New Roman" w:cs="Times New Roman"/>
              <w:color w:val="auto"/>
              <w:kern w:val="2"/>
              <w:sz w:val="21"/>
              <w:szCs w:val="21"/>
              <w:lang w:val="en-US" w:eastAsia="zh-CN"/>
            </w:rPr>
            <w:delText>组</w:delText>
          </w:r>
        </w:del>
      </w:ins>
      <w:ins w:id="4603" w:author="Administrator" w:date="2023-01-12T19:51:30Z">
        <w:r>
          <w:rPr>
            <w:rFonts w:hint="eastAsia" w:ascii="Times New Roman" w:hAnsi="Times New Roman" w:cs="Times New Roman"/>
            <w:color w:val="auto"/>
            <w:kern w:val="2"/>
            <w:sz w:val="21"/>
            <w:szCs w:val="21"/>
            <w:lang w:val="en-US" w:eastAsia="zh-CN"/>
          </w:rPr>
          <w:t>一组</w:t>
        </w:r>
      </w:ins>
      <w:r>
        <w:rPr>
          <w:rFonts w:hint="default" w:ascii="Times New Roman" w:hAnsi="Times New Roman" w:cs="Times New Roman"/>
          <w:color w:val="auto"/>
          <w:kern w:val="2"/>
          <w:sz w:val="21"/>
          <w:szCs w:val="21"/>
          <w:lang w:val="en-US" w:eastAsia="zh-CN"/>
        </w:rPr>
        <w:t>隐变量</w:t>
      </w:r>
      <w:commentRangeEnd w:id="10"/>
      <w:r>
        <w:commentReference w:id="10"/>
      </w:r>
      <w:del w:id="4604" w:author="CCCF" w:date="2023-01-10T21:17:49Z">
        <w:r>
          <w:rPr>
            <w:rFonts w:hint="default" w:ascii="Times New Roman" w:hAnsi="Times New Roman" w:cs="Times New Roman"/>
            <w:color w:val="auto"/>
            <w:kern w:val="2"/>
            <w:sz w:val="21"/>
            <w:szCs w:val="21"/>
            <w:lang w:val="en-US" w:eastAsia="zh-CN"/>
          </w:rPr>
          <w:delText>。</w:delText>
        </w:r>
      </w:del>
      <w:ins w:id="4605" w:author="CCCF" w:date="2023-01-10T21:17:49Z">
        <w:r>
          <w:rPr>
            <w:rFonts w:hint="eastAsia" w:ascii="Times New Roman" w:hAnsi="Times New Roman" w:cs="Times New Roman"/>
            <w:color w:val="auto"/>
            <w:kern w:val="2"/>
            <w:sz w:val="21"/>
            <w:szCs w:val="21"/>
            <w:lang w:val="en-US" w:eastAsia="zh-CN"/>
          </w:rPr>
          <w:t>，</w:t>
        </w:r>
      </w:ins>
      <w:ins w:id="4606" w:author="CCCF" w:date="2023-01-10T21:19:13Z">
        <w:r>
          <w:rPr>
            <w:rFonts w:hint="eastAsia" w:ascii="Times New Roman" w:hAnsi="Times New Roman" w:cs="Times New Roman"/>
            <w:color w:val="auto"/>
            <w:kern w:val="2"/>
            <w:sz w:val="21"/>
            <w:szCs w:val="21"/>
            <w:lang w:val="en-US" w:eastAsia="zh-CN"/>
          </w:rPr>
          <w:t>模型</w:t>
        </w:r>
      </w:ins>
      <w:ins w:id="4607" w:author="CCCF" w:date="2023-01-10T21:19:15Z">
        <w:r>
          <w:rPr>
            <w:rFonts w:hint="eastAsia" w:ascii="Times New Roman" w:hAnsi="Times New Roman" w:cs="Times New Roman"/>
            <w:color w:val="auto"/>
            <w:kern w:val="2"/>
            <w:sz w:val="21"/>
            <w:szCs w:val="21"/>
            <w:lang w:val="en-US" w:eastAsia="zh-CN"/>
          </w:rPr>
          <w:t>都</w:t>
        </w:r>
      </w:ins>
      <w:del w:id="4608" w:author="CCCF" w:date="2023-01-10T21:19:12Z">
        <w:r>
          <w:rPr>
            <w:rFonts w:hint="default" w:ascii="Times New Roman" w:hAnsi="Times New Roman" w:cs="Times New Roman"/>
            <w:color w:val="auto"/>
            <w:kern w:val="2"/>
            <w:sz w:val="21"/>
            <w:szCs w:val="21"/>
            <w:lang w:val="en-US" w:eastAsia="zh-CN"/>
          </w:rPr>
          <w:delText>我们</w:delText>
        </w:r>
      </w:del>
      <w:r>
        <w:rPr>
          <w:rFonts w:hint="default" w:ascii="Times New Roman" w:hAnsi="Times New Roman" w:cs="Times New Roman"/>
          <w:color w:val="auto"/>
          <w:kern w:val="2"/>
          <w:sz w:val="21"/>
          <w:szCs w:val="21"/>
          <w:lang w:val="en-US" w:eastAsia="zh-CN"/>
        </w:rPr>
        <w:t>进行</w:t>
      </w:r>
      <w:del w:id="4609" w:author="Administrator" w:date="2023-01-12T19:58:22Z">
        <w:r>
          <w:rPr>
            <w:rFonts w:hint="default" w:ascii="Times New Roman" w:hAnsi="Times New Roman" w:cs="Times New Roman"/>
            <w:i/>
            <w:iCs/>
            <w:color w:val="auto"/>
            <w:kern w:val="2"/>
            <w:sz w:val="21"/>
            <w:szCs w:val="21"/>
            <w:lang w:val="en-US" w:eastAsia="zh-CN"/>
            <w:rPrChange w:id="4610" w:author="Administrator" w:date="2023-01-12T19:58:27Z">
              <w:rPr>
                <w:rFonts w:hint="default" w:ascii="Times New Roman" w:hAnsi="Times New Roman" w:cs="Times New Roman"/>
                <w:color w:val="auto"/>
                <w:kern w:val="2"/>
                <w:sz w:val="21"/>
                <w:szCs w:val="21"/>
                <w:lang w:val="en-US" w:eastAsia="zh-CN"/>
              </w:rPr>
            </w:rPrChange>
          </w:rPr>
          <w:delText>了600</w:delText>
        </w:r>
      </w:del>
      <w:ins w:id="4612" w:author="Administrator" w:date="2023-01-12T19:58:24Z">
        <w:r>
          <w:rPr>
            <w:rFonts w:hint="eastAsia" w:ascii="Times New Roman" w:hAnsi="Times New Roman" w:cs="Times New Roman"/>
            <w:i/>
            <w:iCs/>
            <w:color w:val="auto"/>
            <w:kern w:val="2"/>
            <w:sz w:val="21"/>
            <w:szCs w:val="21"/>
            <w:lang w:val="en-US" w:eastAsia="zh-CN"/>
            <w:rPrChange w:id="4613" w:author="Administrator" w:date="2023-01-12T19:58:27Z">
              <w:rPr>
                <w:rFonts w:hint="eastAsia" w:ascii="Times New Roman" w:hAnsi="Times New Roman" w:cs="Times New Roman"/>
                <w:color w:val="auto"/>
                <w:kern w:val="2"/>
                <w:sz w:val="21"/>
                <w:szCs w:val="21"/>
                <w:lang w:val="en-US" w:eastAsia="zh-CN"/>
              </w:rPr>
            </w:rPrChange>
          </w:rPr>
          <w:t>T</w:t>
        </w:r>
      </w:ins>
      <w:r>
        <w:rPr>
          <w:rFonts w:hint="default" w:ascii="Times New Roman" w:hAnsi="Times New Roman" w:cs="Times New Roman"/>
          <w:color w:val="auto"/>
          <w:kern w:val="2"/>
          <w:sz w:val="21"/>
          <w:szCs w:val="21"/>
          <w:lang w:val="en-US" w:eastAsia="zh-CN"/>
        </w:rPr>
        <w:t>次</w:t>
      </w:r>
      <w:ins w:id="4615" w:author="CCCF" w:date="2023-01-10T21:19:25Z">
        <w:r>
          <w:rPr>
            <w:rFonts w:hint="default" w:ascii="Times New Roman" w:hAnsi="Times New Roman" w:cs="Times New Roman"/>
            <w:i/>
            <w:iCs/>
            <w:color w:val="auto"/>
            <w:kern w:val="2"/>
            <w:sz w:val="21"/>
            <w:szCs w:val="21"/>
            <w:lang w:val="en-US" w:eastAsia="zh-CN"/>
          </w:rPr>
          <w:t>Gibbs</w:t>
        </w:r>
      </w:ins>
      <w:del w:id="4616" w:author="CCCF" w:date="2023-01-10T21:19:25Z">
        <w:r>
          <w:rPr>
            <w:rFonts w:hint="default" w:ascii="Times New Roman" w:hAnsi="Times New Roman" w:cs="Times New Roman"/>
            <w:color w:val="auto"/>
            <w:kern w:val="2"/>
            <w:sz w:val="21"/>
            <w:szCs w:val="21"/>
            <w:lang w:val="en-US" w:eastAsia="zh-CN"/>
          </w:rPr>
          <w:delText>吉布斯</w:delText>
        </w:r>
      </w:del>
      <w:r>
        <w:rPr>
          <w:rFonts w:hint="default" w:ascii="Times New Roman" w:hAnsi="Times New Roman" w:cs="Times New Roman"/>
          <w:color w:val="auto"/>
          <w:kern w:val="2"/>
          <w:sz w:val="21"/>
          <w:szCs w:val="21"/>
          <w:lang w:val="en-US" w:eastAsia="zh-CN"/>
        </w:rPr>
        <w:t>采样，</w:t>
      </w:r>
      <w:ins w:id="4617" w:author="CCCF" w:date="2023-01-10T21:19:37Z">
        <w:r>
          <w:rPr>
            <w:rFonts w:hint="eastAsia" w:ascii="Times New Roman" w:hAnsi="Times New Roman" w:cs="Times New Roman"/>
            <w:color w:val="auto"/>
            <w:kern w:val="2"/>
            <w:sz w:val="21"/>
            <w:szCs w:val="21"/>
            <w:lang w:val="en-US" w:eastAsia="zh-CN"/>
          </w:rPr>
          <w:t>且</w:t>
        </w:r>
      </w:ins>
      <w:r>
        <w:rPr>
          <w:rFonts w:hint="default" w:ascii="Times New Roman" w:hAnsi="Times New Roman" w:cs="Times New Roman"/>
          <w:color w:val="auto"/>
          <w:kern w:val="2"/>
          <w:sz w:val="21"/>
          <w:szCs w:val="21"/>
          <w:lang w:val="en-US" w:eastAsia="zh-CN"/>
        </w:rPr>
        <w:t>在计算</w:t>
      </w:r>
      <w:ins w:id="4618" w:author="CCCF" w:date="2023-01-10T21:28:14Z">
        <w:r>
          <w:rPr>
            <w:rFonts w:hint="eastAsia" w:ascii="Times New Roman" w:hAnsi="Times New Roman" w:cs="Times New Roman"/>
            <w:color w:val="auto"/>
            <w:kern w:val="2"/>
            <w:sz w:val="21"/>
            <w:szCs w:val="21"/>
            <w:lang w:val="en-US" w:eastAsia="zh-CN"/>
          </w:rPr>
          <w:t>它们</w:t>
        </w:r>
      </w:ins>
      <w:r>
        <w:rPr>
          <w:rFonts w:hint="default" w:ascii="Times New Roman" w:hAnsi="Times New Roman" w:cs="Times New Roman"/>
          <w:color w:val="auto"/>
          <w:kern w:val="2"/>
          <w:sz w:val="21"/>
          <w:szCs w:val="21"/>
          <w:lang w:val="en-US" w:eastAsia="zh-CN"/>
        </w:rPr>
        <w:t>均值时</w:t>
      </w:r>
      <w:ins w:id="4619" w:author="CCCF" w:date="2023-01-10T21:19:42Z">
        <w:r>
          <w:rPr>
            <w:rFonts w:hint="eastAsia" w:ascii="Times New Roman" w:hAnsi="Times New Roman" w:cs="Times New Roman"/>
            <w:color w:val="auto"/>
            <w:kern w:val="2"/>
            <w:sz w:val="21"/>
            <w:szCs w:val="21"/>
            <w:lang w:val="en-US" w:eastAsia="zh-CN"/>
          </w:rPr>
          <w:t>模型</w:t>
        </w:r>
      </w:ins>
      <w:del w:id="4620" w:author="CCCF" w:date="2023-01-10T21:19:41Z">
        <w:r>
          <w:rPr>
            <w:rFonts w:hint="default" w:ascii="Times New Roman" w:hAnsi="Times New Roman" w:cs="Times New Roman"/>
            <w:color w:val="auto"/>
            <w:kern w:val="2"/>
            <w:sz w:val="21"/>
            <w:szCs w:val="21"/>
            <w:lang w:val="en-US" w:eastAsia="zh-CN"/>
          </w:rPr>
          <w:delText>，</w:delText>
        </w:r>
      </w:del>
      <w:del w:id="4621" w:author="CCCF" w:date="2023-01-10T21:19:42Z">
        <w:r>
          <w:rPr>
            <w:rFonts w:hint="default" w:ascii="Times New Roman" w:hAnsi="Times New Roman" w:cs="Times New Roman"/>
            <w:color w:val="auto"/>
            <w:kern w:val="2"/>
            <w:sz w:val="21"/>
            <w:szCs w:val="21"/>
            <w:lang w:val="en-US" w:eastAsia="zh-CN"/>
          </w:rPr>
          <w:delText>我们</w:delText>
        </w:r>
      </w:del>
      <w:r>
        <w:rPr>
          <w:rFonts w:hint="default" w:ascii="Times New Roman" w:hAnsi="Times New Roman" w:cs="Times New Roman"/>
          <w:color w:val="auto"/>
          <w:kern w:val="2"/>
          <w:sz w:val="21"/>
          <w:szCs w:val="21"/>
          <w:lang w:val="en-US" w:eastAsia="zh-CN"/>
        </w:rPr>
        <w:t>去除了前</w:t>
      </w:r>
      <w:del w:id="4622" w:author="Administrator" w:date="2023-01-12T19:58:31Z">
        <w:r>
          <w:rPr>
            <w:rFonts w:hint="default" w:ascii="Times New Roman" w:hAnsi="Times New Roman" w:cs="Times New Roman"/>
            <w:i/>
            <w:iCs/>
            <w:color w:val="auto"/>
            <w:kern w:val="2"/>
            <w:sz w:val="21"/>
            <w:szCs w:val="21"/>
            <w:lang w:val="en-US" w:eastAsia="zh-CN"/>
            <w:rPrChange w:id="4623" w:author="Administrator" w:date="2023-01-12T19:58:34Z">
              <w:rPr>
                <w:rFonts w:hint="default" w:ascii="Times New Roman" w:hAnsi="Times New Roman" w:cs="Times New Roman"/>
                <w:color w:val="auto"/>
                <w:kern w:val="2"/>
                <w:sz w:val="21"/>
                <w:szCs w:val="21"/>
                <w:lang w:val="en-US" w:eastAsia="zh-CN"/>
              </w:rPr>
            </w:rPrChange>
          </w:rPr>
          <w:delText>60</w:delText>
        </w:r>
      </w:del>
      <w:ins w:id="4625" w:author="Administrator" w:date="2023-01-12T19:58:31Z">
        <w:r>
          <w:rPr>
            <w:rFonts w:hint="eastAsia" w:ascii="Times New Roman" w:hAnsi="Times New Roman" w:cs="Times New Roman"/>
            <w:i/>
            <w:iCs/>
            <w:color w:val="auto"/>
            <w:kern w:val="2"/>
            <w:sz w:val="21"/>
            <w:szCs w:val="21"/>
            <w:lang w:val="en-US" w:eastAsia="zh-CN"/>
            <w:rPrChange w:id="4626" w:author="Administrator" w:date="2023-01-12T19:58:34Z">
              <w:rPr>
                <w:rFonts w:hint="eastAsia" w:ascii="Times New Roman" w:hAnsi="Times New Roman" w:cs="Times New Roman"/>
                <w:color w:val="auto"/>
                <w:kern w:val="2"/>
                <w:sz w:val="21"/>
                <w:szCs w:val="21"/>
                <w:lang w:val="en-US" w:eastAsia="zh-CN"/>
              </w:rPr>
            </w:rPrChange>
          </w:rPr>
          <w:t>B</w:t>
        </w:r>
      </w:ins>
      <w:r>
        <w:rPr>
          <w:rFonts w:hint="default" w:ascii="Times New Roman" w:hAnsi="Times New Roman" w:cs="Times New Roman"/>
          <w:color w:val="auto"/>
          <w:kern w:val="2"/>
          <w:sz w:val="21"/>
          <w:szCs w:val="21"/>
          <w:lang w:val="en-US" w:eastAsia="zh-CN"/>
        </w:rPr>
        <w:t>次的老化采样结果，使得最终</w:t>
      </w:r>
      <w:ins w:id="4628" w:author="CCCF" w:date="2023-01-10T21:19:56Z">
        <w:r>
          <w:rPr>
            <w:rFonts w:hint="eastAsia" w:ascii="Times New Roman" w:hAnsi="Times New Roman" w:cs="Times New Roman"/>
            <w:color w:val="auto"/>
            <w:kern w:val="2"/>
            <w:sz w:val="21"/>
            <w:szCs w:val="21"/>
            <w:lang w:val="en-US" w:eastAsia="zh-CN"/>
          </w:rPr>
          <w:t>得到的</w:t>
        </w:r>
      </w:ins>
      <w:ins w:id="4629" w:author="CCCF" w:date="2023-01-10T21:28:30Z">
        <w:r>
          <w:rPr>
            <w:rFonts w:hint="eastAsia" w:ascii="Times New Roman" w:hAnsi="Times New Roman" w:cs="Times New Roman"/>
            <w:color w:val="auto"/>
            <w:kern w:val="2"/>
            <w:sz w:val="21"/>
            <w:szCs w:val="21"/>
            <w:lang w:val="en-US" w:eastAsia="zh-CN"/>
          </w:rPr>
          <w:t>隐变量</w:t>
        </w:r>
      </w:ins>
      <w:ins w:id="4630" w:author="CCCF" w:date="2023-01-10T21:20:01Z">
        <w:r>
          <w:rPr>
            <w:rFonts w:hint="eastAsia" w:ascii="Times New Roman" w:hAnsi="Times New Roman" w:cs="Times New Roman"/>
            <w:color w:val="auto"/>
            <w:kern w:val="2"/>
            <w:sz w:val="21"/>
            <w:szCs w:val="21"/>
            <w:lang w:val="en-US" w:eastAsia="zh-CN"/>
          </w:rPr>
          <w:t>推断值</w:t>
        </w:r>
      </w:ins>
      <w:del w:id="4631" w:author="CCCF" w:date="2023-01-10T21:20:01Z">
        <w:r>
          <w:rPr>
            <w:rFonts w:hint="default" w:ascii="Times New Roman" w:hAnsi="Times New Roman" w:cs="Times New Roman"/>
            <w:color w:val="auto"/>
            <w:kern w:val="2"/>
            <w:sz w:val="21"/>
            <w:szCs w:val="21"/>
            <w:lang w:val="en-US" w:eastAsia="zh-CN"/>
          </w:rPr>
          <w:delText>的</w:delText>
        </w:r>
      </w:del>
      <w:del w:id="4632" w:author="CCCF" w:date="2023-01-10T21:20:02Z">
        <w:r>
          <w:rPr>
            <w:rFonts w:hint="default" w:ascii="Times New Roman" w:hAnsi="Times New Roman" w:cs="Times New Roman"/>
            <w:color w:val="auto"/>
            <w:kern w:val="2"/>
            <w:sz w:val="21"/>
            <w:szCs w:val="21"/>
            <w:lang w:val="en-US" w:eastAsia="zh-CN"/>
          </w:rPr>
          <w:delText>结</w:delText>
        </w:r>
      </w:del>
      <w:del w:id="4633" w:author="CCCF" w:date="2023-01-10T21:20:03Z">
        <w:r>
          <w:rPr>
            <w:rFonts w:hint="default" w:ascii="Times New Roman" w:hAnsi="Times New Roman" w:cs="Times New Roman"/>
            <w:color w:val="auto"/>
            <w:kern w:val="2"/>
            <w:sz w:val="21"/>
            <w:szCs w:val="21"/>
            <w:lang w:val="en-US" w:eastAsia="zh-CN"/>
          </w:rPr>
          <w:delText>果</w:delText>
        </w:r>
      </w:del>
      <w:r>
        <w:rPr>
          <w:rFonts w:hint="default" w:ascii="Times New Roman" w:hAnsi="Times New Roman" w:cs="Times New Roman"/>
          <w:color w:val="auto"/>
          <w:kern w:val="2"/>
          <w:sz w:val="21"/>
          <w:szCs w:val="21"/>
          <w:lang w:val="en-US" w:eastAsia="zh-CN"/>
        </w:rPr>
        <w:t>更加准确。</w:t>
      </w:r>
    </w:p>
    <w:p>
      <w:pPr>
        <w:pStyle w:val="30"/>
        <w:keepNext w:val="0"/>
        <w:keepLines w:val="0"/>
        <w:pageBreakBefore w:val="0"/>
        <w:widowControl/>
        <w:kinsoku/>
        <w:wordWrap/>
        <w:overflowPunct/>
        <w:topLinePunct w:val="0"/>
        <w:autoSpaceDE/>
        <w:autoSpaceDN/>
        <w:bidi w:val="0"/>
        <w:adjustRightInd/>
        <w:snapToGrid/>
        <w:spacing w:before="0" w:beforeAutospacing="0" w:after="157" w:afterLines="50" w:afterAutospacing="0"/>
        <w:ind w:firstLine="420" w:firstLineChars="200"/>
        <w:jc w:val="both"/>
        <w:textAlignment w:val="auto"/>
        <w:rPr>
          <w:rFonts w:hint="default" w:ascii="Times New Roman" w:hAnsi="Times New Roman" w:cs="Times New Roman"/>
          <w:color w:val="auto"/>
          <w:kern w:val="2"/>
          <w:sz w:val="21"/>
          <w:szCs w:val="21"/>
          <w:lang w:val="en-US" w:eastAsia="zh-CN"/>
        </w:rPr>
        <w:pPrChange w:id="4634" w:author="CCCF" w:date="2023-01-10T20:42:42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pPr>
        </w:pPrChange>
      </w:pPr>
      <w:r>
        <w:rPr>
          <w:rFonts w:hint="default" w:ascii="Times New Roman" w:hAnsi="Times New Roman" w:cs="Times New Roman"/>
          <w:i/>
          <w:iCs/>
          <w:color w:val="auto"/>
          <w:kern w:val="2"/>
          <w:sz w:val="21"/>
          <w:szCs w:val="21"/>
          <w:vertAlign w:val="baseline"/>
          <w:lang w:val="en-US" w:eastAsia="zh-CN"/>
        </w:rPr>
        <w:t>RPG</w:t>
      </w:r>
      <w:r>
        <w:rPr>
          <w:rFonts w:hint="eastAsia" w:ascii="Times New Roman" w:hAnsi="Times New Roman" w:cs="Times New Roman"/>
          <w:i w:val="0"/>
          <w:iCs w:val="0"/>
          <w:color w:val="auto"/>
          <w:kern w:val="2"/>
          <w:sz w:val="21"/>
          <w:szCs w:val="21"/>
          <w:vertAlign w:val="subscript"/>
          <w:lang w:val="en-US" w:eastAsia="zh-CN"/>
        </w:rPr>
        <w:t>6</w:t>
      </w:r>
      <w:ins w:id="4635" w:author="CCCF" w:date="2023-01-10T21:20:16Z">
        <w:r>
          <w:rPr>
            <w:rFonts w:hint="eastAsia" w:ascii="Times New Roman" w:hAnsi="Times New Roman" w:cs="Times New Roman"/>
            <w:color w:val="auto"/>
            <w:kern w:val="2"/>
            <w:sz w:val="21"/>
            <w:szCs w:val="21"/>
            <w:lang w:val="en-US" w:eastAsia="zh-CN"/>
          </w:rPr>
          <w:t>模型</w:t>
        </w:r>
      </w:ins>
      <w:ins w:id="4636" w:author="CCCF" w:date="2023-01-10T21:20:17Z">
        <w:r>
          <w:rPr>
            <w:rFonts w:hint="eastAsia" w:ascii="Times New Roman" w:hAnsi="Times New Roman" w:cs="Times New Roman"/>
            <w:color w:val="auto"/>
            <w:kern w:val="2"/>
            <w:sz w:val="21"/>
            <w:szCs w:val="21"/>
            <w:lang w:val="en-US" w:eastAsia="zh-CN"/>
          </w:rPr>
          <w:t>的</w:t>
        </w:r>
      </w:ins>
      <w:del w:id="4637" w:author="CCCF" w:date="2023-01-10T21:20:17Z">
        <w:r>
          <w:rPr>
            <w:rFonts w:hint="default" w:ascii="Times New Roman" w:hAnsi="Times New Roman" w:cs="Times New Roman"/>
            <w:color w:val="auto"/>
            <w:kern w:val="2"/>
            <w:sz w:val="21"/>
            <w:szCs w:val="21"/>
            <w:lang w:val="en-US" w:eastAsia="zh-CN"/>
          </w:rPr>
          <w:delText>具</w:delText>
        </w:r>
      </w:del>
      <w:del w:id="4638" w:author="CCCF" w:date="2023-01-10T21:20:18Z">
        <w:r>
          <w:rPr>
            <w:rFonts w:hint="default" w:ascii="Times New Roman" w:hAnsi="Times New Roman" w:cs="Times New Roman"/>
            <w:color w:val="auto"/>
            <w:kern w:val="2"/>
            <w:sz w:val="21"/>
            <w:szCs w:val="21"/>
            <w:lang w:val="en-US" w:eastAsia="zh-CN"/>
          </w:rPr>
          <w:delText>体</w:delText>
        </w:r>
      </w:del>
      <w:ins w:id="4639" w:author="CCCF" w:date="2023-01-10T21:20:20Z">
        <w:r>
          <w:rPr>
            <w:rFonts w:hint="eastAsia" w:ascii="Times New Roman" w:hAnsi="Times New Roman" w:cs="Times New Roman"/>
            <w:color w:val="auto"/>
            <w:kern w:val="2"/>
            <w:sz w:val="21"/>
            <w:szCs w:val="21"/>
            <w:lang w:val="en-US" w:eastAsia="zh-CN"/>
          </w:rPr>
          <w:t>推断</w:t>
        </w:r>
      </w:ins>
      <w:del w:id="4640" w:author="CCCF" w:date="2023-01-10T21:20:21Z">
        <w:r>
          <w:rPr>
            <w:rFonts w:hint="default" w:ascii="Times New Roman" w:hAnsi="Times New Roman" w:cs="Times New Roman"/>
            <w:color w:val="auto"/>
            <w:kern w:val="2"/>
            <w:sz w:val="21"/>
            <w:szCs w:val="21"/>
            <w:lang w:val="en-US" w:eastAsia="zh-CN"/>
          </w:rPr>
          <w:delText>的</w:delText>
        </w:r>
      </w:del>
      <w:r>
        <w:rPr>
          <w:rFonts w:hint="default" w:ascii="Times New Roman" w:hAnsi="Times New Roman" w:cs="Times New Roman"/>
          <w:color w:val="auto"/>
          <w:kern w:val="2"/>
          <w:sz w:val="21"/>
          <w:szCs w:val="21"/>
          <w:lang w:val="en-US" w:eastAsia="zh-CN"/>
        </w:rPr>
        <w:t>算法</w:t>
      </w:r>
      <w:ins w:id="4641" w:author="CCCF" w:date="2023-01-10T21:27:13Z">
        <w:r>
          <w:rPr>
            <w:rFonts w:hint="eastAsia" w:ascii="Times New Roman" w:hAnsi="Times New Roman" w:cs="Times New Roman"/>
            <w:color w:val="auto"/>
            <w:kern w:val="2"/>
            <w:sz w:val="21"/>
            <w:szCs w:val="21"/>
            <w:lang w:val="en-US" w:eastAsia="zh-CN"/>
          </w:rPr>
          <w:t>的</w:t>
        </w:r>
      </w:ins>
      <w:del w:id="4642" w:author="CCCF" w:date="2023-01-10T21:27:10Z">
        <w:r>
          <w:rPr>
            <w:rFonts w:hint="default" w:ascii="Times New Roman" w:hAnsi="Times New Roman" w:cs="Times New Roman"/>
            <w:color w:val="auto"/>
            <w:kern w:val="2"/>
            <w:sz w:val="21"/>
            <w:szCs w:val="21"/>
            <w:lang w:val="en-US" w:eastAsia="zh-CN"/>
          </w:rPr>
          <w:delText>流程</w:delText>
        </w:r>
      </w:del>
      <w:ins w:id="4643" w:author="CCCF" w:date="2023-01-10T21:27:05Z">
        <w:r>
          <w:rPr>
            <w:rFonts w:hint="eastAsia" w:ascii="Times New Roman" w:hAnsi="Times New Roman" w:cs="Times New Roman"/>
            <w:color w:val="auto"/>
            <w:kern w:val="2"/>
            <w:sz w:val="21"/>
            <w:szCs w:val="21"/>
            <w:lang w:val="en-US" w:eastAsia="zh-CN"/>
          </w:rPr>
          <w:t>伪代码</w:t>
        </w:r>
      </w:ins>
      <w:r>
        <w:rPr>
          <w:rFonts w:hint="default" w:ascii="Times New Roman" w:hAnsi="Times New Roman" w:cs="Times New Roman"/>
          <w:color w:val="auto"/>
          <w:kern w:val="2"/>
          <w:sz w:val="21"/>
          <w:szCs w:val="21"/>
          <w:lang w:val="en-US" w:eastAsia="zh-CN"/>
        </w:rPr>
        <w:t>如</w:t>
      </w:r>
      <w:ins w:id="4644" w:author="CCCF" w:date="2023-01-10T21:20:32Z">
        <w:r>
          <w:rPr>
            <w:rFonts w:hint="eastAsia" w:ascii="Times New Roman" w:hAnsi="Times New Roman" w:cs="Times New Roman"/>
            <w:color w:val="auto"/>
            <w:kern w:val="2"/>
            <w:sz w:val="21"/>
            <w:szCs w:val="21"/>
            <w:lang w:val="en-US" w:eastAsia="zh-CN"/>
          </w:rPr>
          <w:t>算法</w:t>
        </w:r>
      </w:ins>
      <w:ins w:id="4645" w:author="CCCF" w:date="2023-01-10T21:20:33Z">
        <w:r>
          <w:rPr>
            <w:rFonts w:hint="eastAsia" w:ascii="Times New Roman" w:hAnsi="Times New Roman" w:cs="Times New Roman"/>
            <w:color w:val="auto"/>
            <w:kern w:val="2"/>
            <w:sz w:val="21"/>
            <w:szCs w:val="21"/>
            <w:lang w:val="en-US" w:eastAsia="zh-CN"/>
          </w:rPr>
          <w:t>1</w:t>
        </w:r>
      </w:ins>
      <w:ins w:id="4646" w:author="CCCF" w:date="2023-01-10T21:20:35Z">
        <w:r>
          <w:rPr>
            <w:rFonts w:hint="eastAsia" w:ascii="Times New Roman" w:hAnsi="Times New Roman" w:cs="Times New Roman"/>
            <w:color w:val="auto"/>
            <w:kern w:val="2"/>
            <w:sz w:val="21"/>
            <w:szCs w:val="21"/>
            <w:lang w:val="en-US" w:eastAsia="zh-CN"/>
          </w:rPr>
          <w:t>所示</w:t>
        </w:r>
      </w:ins>
      <w:ins w:id="4647" w:author="CCCF" w:date="2023-01-10T21:20:36Z">
        <w:r>
          <w:rPr>
            <w:rFonts w:hint="eastAsia" w:ascii="Times New Roman" w:hAnsi="Times New Roman" w:cs="Times New Roman"/>
            <w:color w:val="auto"/>
            <w:kern w:val="2"/>
            <w:sz w:val="21"/>
            <w:szCs w:val="21"/>
            <w:lang w:val="en-US" w:eastAsia="zh-CN"/>
          </w:rPr>
          <w:t>。</w:t>
        </w:r>
      </w:ins>
      <w:del w:id="4648" w:author="CCCF" w:date="2023-01-10T21:20:31Z">
        <w:r>
          <w:rPr>
            <w:rFonts w:hint="default" w:ascii="Times New Roman" w:hAnsi="Times New Roman" w:cs="Times New Roman"/>
            <w:color w:val="auto"/>
            <w:kern w:val="2"/>
            <w:sz w:val="21"/>
            <w:szCs w:val="21"/>
            <w:lang w:val="en-US" w:eastAsia="zh-CN"/>
          </w:rPr>
          <w:delText>下</w:delText>
        </w:r>
      </w:del>
      <w:del w:id="4649" w:author="CCCF" w:date="2023-01-10T21:20:37Z">
        <w:r>
          <w:rPr>
            <w:rFonts w:hint="default" w:ascii="Times New Roman" w:hAnsi="Times New Roman" w:cs="Times New Roman"/>
            <w:color w:val="auto"/>
            <w:kern w:val="2"/>
            <w:sz w:val="21"/>
            <w:szCs w:val="21"/>
            <w:lang w:val="en-US" w:eastAsia="zh-CN"/>
          </w:rPr>
          <w:delText>,</w:delText>
        </w:r>
      </w:del>
      <w:del w:id="4650" w:author="CCCF" w:date="2023-01-10T21:20:40Z">
        <w:r>
          <w:rPr>
            <w:rFonts w:hint="default" w:ascii="Times New Roman" w:hAnsi="Times New Roman" w:cs="Times New Roman"/>
            <w:color w:val="auto"/>
            <w:kern w:val="2"/>
            <w:sz w:val="21"/>
            <w:szCs w:val="21"/>
            <w:lang w:val="en-US" w:eastAsia="zh-CN"/>
          </w:rPr>
          <w:delText>而</w:delText>
        </w:r>
      </w:del>
      <w:r>
        <w:rPr>
          <w:rFonts w:hint="default" w:ascii="Times New Roman" w:hAnsi="Times New Roman" w:cs="Times New Roman"/>
          <w:i/>
          <w:iCs/>
          <w:color w:val="auto"/>
          <w:kern w:val="2"/>
          <w:sz w:val="21"/>
          <w:szCs w:val="21"/>
          <w:vertAlign w:val="baseline"/>
          <w:lang w:val="en-US" w:eastAsia="zh-CN"/>
        </w:rPr>
        <w:t>RPG</w:t>
      </w:r>
      <w:r>
        <w:rPr>
          <w:rFonts w:hint="eastAsia" w:ascii="Times New Roman" w:hAnsi="Times New Roman" w:cs="Times New Roman"/>
          <w:i w:val="0"/>
          <w:iCs w:val="0"/>
          <w:color w:val="auto"/>
          <w:kern w:val="2"/>
          <w:sz w:val="21"/>
          <w:szCs w:val="21"/>
          <w:vertAlign w:val="subscript"/>
          <w:lang w:val="en-US" w:eastAsia="zh-CN"/>
        </w:rPr>
        <w:t>7</w:t>
      </w:r>
      <w:ins w:id="4651" w:author="CCCF" w:date="2023-01-10T21:20:44Z">
        <w:r>
          <w:rPr>
            <w:rFonts w:hint="eastAsia" w:ascii="Times New Roman" w:hAnsi="Times New Roman" w:cs="Times New Roman"/>
            <w:color w:val="auto"/>
            <w:kern w:val="2"/>
            <w:sz w:val="21"/>
            <w:szCs w:val="21"/>
            <w:lang w:val="en-US" w:eastAsia="zh-CN"/>
          </w:rPr>
          <w:t>模型</w:t>
        </w:r>
      </w:ins>
      <w:r>
        <w:rPr>
          <w:rFonts w:hint="eastAsia" w:ascii="Times New Roman" w:hAnsi="Times New Roman" w:cs="Times New Roman"/>
          <w:i w:val="0"/>
          <w:iCs w:val="0"/>
          <w:color w:val="auto"/>
          <w:kern w:val="2"/>
          <w:sz w:val="21"/>
          <w:szCs w:val="21"/>
          <w:vertAlign w:val="baseline"/>
          <w:lang w:val="en-US" w:eastAsia="zh-CN"/>
        </w:rPr>
        <w:t>的</w:t>
      </w:r>
      <w:ins w:id="4652" w:author="CCCF" w:date="2023-01-10T21:20:51Z">
        <w:r>
          <w:rPr>
            <w:rFonts w:hint="eastAsia" w:ascii="Times New Roman" w:hAnsi="Times New Roman" w:cs="Times New Roman"/>
            <w:color w:val="auto"/>
            <w:kern w:val="2"/>
            <w:sz w:val="21"/>
            <w:szCs w:val="21"/>
            <w:lang w:val="en-US" w:eastAsia="zh-CN"/>
          </w:rPr>
          <w:t>推断</w:t>
        </w:r>
      </w:ins>
      <w:ins w:id="4653" w:author="CCCF" w:date="2023-01-10T21:20:51Z">
        <w:r>
          <w:rPr>
            <w:rFonts w:hint="default" w:ascii="Times New Roman" w:hAnsi="Times New Roman" w:cs="Times New Roman"/>
            <w:color w:val="auto"/>
            <w:kern w:val="2"/>
            <w:sz w:val="21"/>
            <w:szCs w:val="21"/>
            <w:lang w:val="en-US" w:eastAsia="zh-CN"/>
          </w:rPr>
          <w:t>算法流程</w:t>
        </w:r>
      </w:ins>
      <w:del w:id="4654" w:author="CCCF" w:date="2023-01-10T21:20:51Z">
        <w:r>
          <w:rPr>
            <w:rFonts w:hint="eastAsia" w:ascii="Times New Roman" w:hAnsi="Times New Roman" w:cs="Times New Roman"/>
            <w:i w:val="0"/>
            <w:iCs w:val="0"/>
            <w:color w:val="auto"/>
            <w:kern w:val="2"/>
            <w:sz w:val="21"/>
            <w:szCs w:val="21"/>
            <w:vertAlign w:val="baseline"/>
            <w:lang w:val="en-US" w:eastAsia="zh-CN"/>
          </w:rPr>
          <w:delText>算法流程</w:delText>
        </w:r>
      </w:del>
      <w:ins w:id="4655" w:author="CCCF" w:date="2023-01-10T21:20:52Z">
        <w:r>
          <w:rPr>
            <w:rFonts w:hint="eastAsia" w:ascii="Times New Roman" w:hAnsi="Times New Roman" w:cs="Times New Roman"/>
            <w:i w:val="0"/>
            <w:iCs w:val="0"/>
            <w:color w:val="auto"/>
            <w:kern w:val="2"/>
            <w:sz w:val="21"/>
            <w:szCs w:val="21"/>
            <w:vertAlign w:val="baseline"/>
            <w:lang w:val="en-US" w:eastAsia="zh-CN"/>
          </w:rPr>
          <w:t>与</w:t>
        </w:r>
      </w:ins>
      <w:ins w:id="4656" w:author="CCCF" w:date="2023-01-10T21:21:00Z">
        <w:r>
          <w:rPr>
            <w:rFonts w:hint="default" w:ascii="Times New Roman" w:hAnsi="Times New Roman" w:cs="Times New Roman"/>
            <w:i/>
            <w:iCs/>
            <w:color w:val="auto"/>
            <w:kern w:val="2"/>
            <w:sz w:val="21"/>
            <w:szCs w:val="21"/>
            <w:vertAlign w:val="baseline"/>
            <w:lang w:val="en-US" w:eastAsia="zh-CN"/>
          </w:rPr>
          <w:t>RPG</w:t>
        </w:r>
      </w:ins>
      <w:ins w:id="4657" w:author="CCCF" w:date="2023-01-10T21:21:00Z">
        <w:r>
          <w:rPr>
            <w:rFonts w:hint="eastAsia" w:ascii="Times New Roman" w:hAnsi="Times New Roman" w:cs="Times New Roman"/>
            <w:i w:val="0"/>
            <w:iCs w:val="0"/>
            <w:color w:val="auto"/>
            <w:kern w:val="2"/>
            <w:sz w:val="21"/>
            <w:szCs w:val="21"/>
            <w:vertAlign w:val="subscript"/>
            <w:lang w:val="en-US" w:eastAsia="zh-CN"/>
          </w:rPr>
          <w:t>6</w:t>
        </w:r>
      </w:ins>
      <w:ins w:id="4658" w:author="CCCF" w:date="2023-01-10T21:21:00Z">
        <w:r>
          <w:rPr>
            <w:rFonts w:hint="eastAsia" w:ascii="Times New Roman" w:hAnsi="Times New Roman" w:cs="Times New Roman"/>
            <w:color w:val="auto"/>
            <w:kern w:val="2"/>
            <w:sz w:val="21"/>
            <w:szCs w:val="21"/>
            <w:lang w:val="en-US" w:eastAsia="zh-CN"/>
          </w:rPr>
          <w:t>模型</w:t>
        </w:r>
      </w:ins>
      <w:r>
        <w:rPr>
          <w:rFonts w:hint="eastAsia" w:ascii="Times New Roman" w:hAnsi="Times New Roman" w:cs="Times New Roman"/>
          <w:i w:val="0"/>
          <w:iCs w:val="0"/>
          <w:color w:val="auto"/>
          <w:kern w:val="2"/>
          <w:sz w:val="21"/>
          <w:szCs w:val="21"/>
          <w:vertAlign w:val="baseline"/>
          <w:lang w:val="en-US" w:eastAsia="zh-CN"/>
        </w:rPr>
        <w:t>类似</w:t>
      </w:r>
      <w:del w:id="4659" w:author="CCCF" w:date="2023-01-10T21:29:01Z">
        <w:r>
          <w:rPr>
            <w:rFonts w:hint="default" w:ascii="Times New Roman" w:hAnsi="Times New Roman" w:cs="Times New Roman"/>
            <w:color w:val="auto"/>
            <w:kern w:val="2"/>
            <w:sz w:val="21"/>
            <w:szCs w:val="21"/>
            <w:lang w:val="en-US" w:eastAsia="zh-CN"/>
          </w:rPr>
          <w:delText>：</w:delText>
        </w:r>
      </w:del>
      <w:ins w:id="4660" w:author="CCCF" w:date="2023-01-10T21:29:01Z">
        <w:r>
          <w:rPr>
            <w:rFonts w:hint="eastAsia" w:ascii="Times New Roman" w:hAnsi="Times New Roman" w:cs="Times New Roman"/>
            <w:color w:val="auto"/>
            <w:kern w:val="2"/>
            <w:sz w:val="21"/>
            <w:szCs w:val="21"/>
            <w:lang w:val="en-US" w:eastAsia="zh-CN"/>
          </w:rPr>
          <w:t>。</w:t>
        </w:r>
      </w:ins>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Change w:id="4661" w:author="CCCF" w:date="2023-01-10T20:56:21Z">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4468"/>
        <w:tblGridChange w:id="4662">
          <w:tblGrid>
            <w:gridCol w:w="4468"/>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663"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single" w:color="auto" w:sz="4" w:space="0"/>
              <w:left w:val="nil"/>
              <w:bottom w:val="single" w:color="auto" w:sz="4" w:space="0"/>
              <w:right w:val="nil"/>
            </w:tcBorders>
            <w:tcPrChange w:id="4664" w:author="CCCF" w:date="2023-01-10T20:56:21Z">
              <w:tcPr>
                <w:tcW w:w="4468" w:type="dxa"/>
                <w:tcBorders>
                  <w:top w:val="single" w:color="auto" w:sz="4" w:space="0"/>
                  <w:left w:val="nil"/>
                  <w:bottom w:val="single" w:color="auto" w:sz="4" w:space="0"/>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textAlignment w:val="auto"/>
              <w:rPr>
                <w:rFonts w:hint="default" w:ascii="Times New Roman" w:hAnsi="Times New Roman" w:cs="Times New Roman"/>
                <w:color w:val="auto"/>
                <w:kern w:val="2"/>
                <w:sz w:val="21"/>
                <w:szCs w:val="21"/>
                <w:vertAlign w:val="baseline"/>
                <w:lang w:val="en-US" w:eastAsia="zh-CN"/>
              </w:rPr>
              <w:pPrChange w:id="4665"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w:r>
              <w:rPr>
                <w:rFonts w:hint="default" w:ascii="Times New Roman" w:hAnsi="Times New Roman" w:cs="Times New Roman"/>
                <w:color w:val="auto"/>
                <w:kern w:val="2"/>
                <w:sz w:val="21"/>
                <w:szCs w:val="21"/>
                <w:vertAlign w:val="baseline"/>
                <w:lang w:val="en-US" w:eastAsia="zh-CN"/>
              </w:rPr>
              <w:t>算法</w:t>
            </w:r>
            <w:ins w:id="4666" w:author="CCCF" w:date="2023-01-10T21:20:29Z">
              <w:r>
                <w:rPr>
                  <w:rFonts w:hint="eastAsia" w:ascii="Times New Roman" w:hAnsi="Times New Roman" w:cs="Times New Roman"/>
                  <w:color w:val="auto"/>
                  <w:kern w:val="2"/>
                  <w:sz w:val="21"/>
                  <w:szCs w:val="21"/>
                  <w:vertAlign w:val="baseline"/>
                  <w:lang w:val="en-US" w:eastAsia="zh-CN"/>
                </w:rPr>
                <w:t>1</w:t>
              </w:r>
            </w:ins>
            <w:r>
              <w:rPr>
                <w:rFonts w:hint="default" w:ascii="Times New Roman" w:hAnsi="Times New Roman" w:cs="Times New Roman"/>
                <w:color w:val="auto"/>
                <w:kern w:val="2"/>
                <w:sz w:val="21"/>
                <w:szCs w:val="21"/>
                <w:vertAlign w:val="baseline"/>
                <w:lang w:val="en-US" w:eastAsia="zh-CN"/>
              </w:rPr>
              <w:t>：</w:t>
            </w:r>
            <w:r>
              <w:rPr>
                <w:rFonts w:hint="default" w:ascii="Times New Roman" w:hAnsi="Times New Roman" w:cs="Times New Roman"/>
                <w:i/>
                <w:iCs/>
                <w:color w:val="auto"/>
                <w:kern w:val="2"/>
                <w:sz w:val="21"/>
                <w:szCs w:val="21"/>
                <w:vertAlign w:val="baseline"/>
                <w:lang w:val="en-US" w:eastAsia="zh-CN"/>
              </w:rPr>
              <w:t>RPG</w:t>
            </w:r>
            <w:r>
              <w:rPr>
                <w:rFonts w:hint="eastAsia" w:ascii="Times New Roman" w:hAnsi="Times New Roman" w:cs="Times New Roman"/>
                <w:i w:val="0"/>
                <w:iCs w:val="0"/>
                <w:color w:val="auto"/>
                <w:kern w:val="2"/>
                <w:sz w:val="21"/>
                <w:szCs w:val="21"/>
                <w:vertAlign w:val="subscript"/>
                <w:lang w:val="en-US" w:eastAsia="zh-CN"/>
              </w:rPr>
              <w:t>6</w:t>
            </w:r>
            <w:r>
              <w:rPr>
                <w:rFonts w:hint="default" w:ascii="Times New Roman" w:hAnsi="Times New Roman" w:cs="Times New Roman"/>
                <w:color w:val="auto"/>
                <w:kern w:val="2"/>
                <w:sz w:val="21"/>
                <w:szCs w:val="21"/>
                <w:vertAlign w:val="baseline"/>
                <w:lang w:val="en-US" w:eastAsia="zh-CN"/>
              </w:rPr>
              <w:t>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667"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single" w:color="auto" w:sz="4" w:space="0"/>
              <w:left w:val="nil"/>
              <w:bottom w:val="nil"/>
              <w:right w:val="nil"/>
            </w:tcBorders>
            <w:tcPrChange w:id="4668" w:author="CCCF" w:date="2023-01-10T20:56:21Z">
              <w:tcPr>
                <w:tcW w:w="4468" w:type="dxa"/>
                <w:tcBorders>
                  <w:top w:val="single" w:color="auto" w:sz="4" w:space="0"/>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textAlignment w:val="auto"/>
              <w:rPr>
                <w:rFonts w:hint="default" w:ascii="Times New Roman" w:hAnsi="Times New Roman" w:eastAsia="宋体" w:cs="Times New Roman"/>
                <w:color w:val="auto"/>
                <w:kern w:val="2"/>
                <w:sz w:val="21"/>
                <w:szCs w:val="21"/>
                <w:vertAlign w:val="baseline"/>
                <w:lang w:val="en-US" w:eastAsia="zh-CN"/>
              </w:rPr>
              <w:pPrChange w:id="4669"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w:r>
              <w:rPr>
                <w:rFonts w:hint="default" w:ascii="Times New Roman" w:hAnsi="Times New Roman" w:cs="Times New Roman"/>
                <w:color w:val="auto"/>
                <w:kern w:val="2"/>
                <w:sz w:val="21"/>
                <w:szCs w:val="21"/>
                <w:vertAlign w:val="baseline"/>
                <w:lang w:val="en-US" w:eastAsia="zh-CN"/>
              </w:rPr>
              <w:t>输入：</w:t>
            </w:r>
            <w:r>
              <w:rPr>
                <w:rFonts w:hint="default" w:ascii="Times New Roman" w:hAnsi="Times New Roman" w:cs="Times New Roman"/>
                <w:i/>
                <w:iCs/>
                <w:color w:val="auto"/>
                <w:kern w:val="2"/>
                <w:sz w:val="21"/>
                <w:szCs w:val="21"/>
                <w:vertAlign w:val="baseline"/>
                <w:lang w:val="en-US" w:eastAsia="zh-CN"/>
                <w:rPrChange w:id="4670" w:author="CCCF" w:date="2023-01-10T21:23:53Z">
                  <w:rPr>
                    <w:rFonts w:hint="default" w:ascii="Times New Roman" w:hAnsi="Times New Roman" w:cs="Times New Roman"/>
                    <w:color w:val="auto"/>
                    <w:kern w:val="2"/>
                    <w:sz w:val="21"/>
                    <w:szCs w:val="21"/>
                    <w:vertAlign w:val="baseline"/>
                    <w:lang w:val="en-US" w:eastAsia="zh-CN"/>
                  </w:rPr>
                </w:rPrChange>
              </w:rPr>
              <w:t>Z</w:t>
            </w:r>
            <w:r>
              <w:rPr>
                <w:rFonts w:hint="default" w:ascii="Times New Roman" w:hAnsi="Times New Roman" w:cs="Times New Roman"/>
                <w:color w:val="auto"/>
                <w:kern w:val="2"/>
                <w:sz w:val="21"/>
                <w:szCs w:val="21"/>
                <w:vertAlign w:val="baseline"/>
                <w:lang w:val="en-US" w:eastAsia="zh-CN"/>
              </w:rPr>
              <w:t>,</w:t>
            </w:r>
            <w:ins w:id="4671" w:author="CCCF" w:date="2023-01-10T21:01:27Z">
              <w:r>
                <w:rPr>
                  <w:rFonts w:hint="eastAsia" w:ascii="Times New Roman" w:hAnsi="Times New Roman" w:cs="Times New Roman"/>
                  <w:color w:val="auto"/>
                  <w:kern w:val="2"/>
                  <w:sz w:val="21"/>
                  <w:szCs w:val="21"/>
                  <w:vertAlign w:val="baseline"/>
                  <w:lang w:val="en-US" w:eastAsia="zh-CN"/>
                </w:rPr>
                <w:t xml:space="preserve"> </w:t>
              </w:r>
            </w:ins>
            <w:r>
              <w:rPr>
                <w:rFonts w:hint="default" w:ascii="Times New Roman" w:hAnsi="Times New Roman" w:cs="Times New Roman"/>
                <w:i/>
                <w:iCs/>
                <w:color w:val="auto"/>
                <w:kern w:val="2"/>
                <w:sz w:val="21"/>
                <w:szCs w:val="21"/>
                <w:vertAlign w:val="baseline"/>
                <w:lang w:val="en-US" w:eastAsia="zh-CN"/>
                <w:rPrChange w:id="4672" w:author="CCCF" w:date="2023-01-10T21:23:57Z">
                  <w:rPr>
                    <w:rFonts w:hint="default" w:ascii="Times New Roman" w:hAnsi="Times New Roman" w:cs="Times New Roman"/>
                    <w:color w:val="auto"/>
                    <w:kern w:val="2"/>
                    <w:sz w:val="21"/>
                    <w:szCs w:val="21"/>
                    <w:vertAlign w:val="baseline"/>
                    <w:lang w:val="en-US" w:eastAsia="zh-CN"/>
                  </w:rPr>
                </w:rPrChange>
              </w:rPr>
              <w:t>D</w:t>
            </w:r>
            <w:r>
              <w:rPr>
                <w:rFonts w:hint="default" w:ascii="Times New Roman" w:hAnsi="Times New Roman" w:cs="Times New Roman"/>
                <w:color w:val="auto"/>
                <w:kern w:val="2"/>
                <w:sz w:val="21"/>
                <w:szCs w:val="21"/>
                <w:vertAlign w:val="baseline"/>
                <w:lang w:val="en-US" w:eastAsia="zh-CN"/>
              </w:rPr>
              <w:t>,</w:t>
            </w:r>
            <w:ins w:id="4673" w:author="CCCF" w:date="2023-01-10T21:01:28Z">
              <w:r>
                <w:rPr>
                  <w:rFonts w:hint="eastAsia" w:ascii="Times New Roman" w:hAnsi="Times New Roman" w:cs="Times New Roman"/>
                  <w:color w:val="auto"/>
                  <w:kern w:val="2"/>
                  <w:sz w:val="21"/>
                  <w:szCs w:val="21"/>
                  <w:vertAlign w:val="baseline"/>
                  <w:lang w:val="en-US" w:eastAsia="zh-CN"/>
                </w:rPr>
                <w:t xml:space="preserve"> </w:t>
              </w:r>
            </w:ins>
            <w:r>
              <w:rPr>
                <w:rFonts w:hint="eastAsia" w:ascii="Times New Roman" w:hAnsi="Times New Roman" w:cs="Times New Roman"/>
                <w:i/>
                <w:iCs/>
                <w:color w:val="auto"/>
                <w:kern w:val="2"/>
                <w:sz w:val="21"/>
                <w:szCs w:val="21"/>
                <w:vertAlign w:val="baseline"/>
                <w:lang w:val="en-US" w:eastAsia="zh-CN"/>
                <w:rPrChange w:id="4674" w:author="CCCF" w:date="2023-01-10T21:23:59Z">
                  <w:rPr>
                    <w:rFonts w:hint="eastAsia" w:ascii="Times New Roman" w:hAnsi="Times New Roman" w:cs="Times New Roman"/>
                    <w:color w:val="auto"/>
                    <w:kern w:val="2"/>
                    <w:sz w:val="21"/>
                    <w:szCs w:val="21"/>
                    <w:vertAlign w:val="baseline"/>
                    <w:lang w:val="en-US" w:eastAsia="zh-CN"/>
                  </w:rPr>
                </w:rPrChange>
              </w:rPr>
              <w:t>R</w:t>
            </w:r>
            <w:r>
              <w:rPr>
                <w:rFonts w:hint="default" w:ascii="Times New Roman" w:hAnsi="Times New Roman" w:cs="Times New Roman"/>
                <w:color w:val="auto"/>
                <w:kern w:val="2"/>
                <w:sz w:val="21"/>
                <w:szCs w:val="21"/>
                <w:vertAlign w:val="baseline"/>
                <w:lang w:val="en-US" w:eastAsia="zh-CN"/>
              </w:rPr>
              <w:t>,</w:t>
            </w:r>
            <w:ins w:id="4675" w:author="CCCF" w:date="2023-01-10T21:01:29Z">
              <w:r>
                <w:rPr>
                  <w:rFonts w:hint="eastAsia" w:ascii="Times New Roman" w:hAnsi="Times New Roman" w:cs="Times New Roman"/>
                  <w:color w:val="auto"/>
                  <w:kern w:val="2"/>
                  <w:sz w:val="21"/>
                  <w:szCs w:val="21"/>
                  <w:vertAlign w:val="baseline"/>
                  <w:lang w:val="en-US" w:eastAsia="zh-CN"/>
                </w:rPr>
                <w:t xml:space="preserve"> </w:t>
              </w:r>
            </w:ins>
            <w:commentRangeStart w:id="11"/>
            <w:r>
              <w:rPr>
                <w:rFonts w:hint="eastAsia" w:ascii="Times New Roman" w:hAnsi="Times New Roman" w:cs="Times New Roman"/>
                <w:i/>
                <w:iCs/>
                <w:color w:val="auto"/>
                <w:kern w:val="2"/>
                <w:sz w:val="21"/>
                <w:szCs w:val="21"/>
                <w:vertAlign w:val="baseline"/>
                <w:lang w:val="en-US" w:eastAsia="zh-CN"/>
                <w:rPrChange w:id="4676" w:author="CCCF" w:date="2023-01-10T21:24:55Z">
                  <w:rPr>
                    <w:rFonts w:hint="eastAsia" w:ascii="Times New Roman" w:hAnsi="Times New Roman" w:cs="Times New Roman"/>
                    <w:color w:val="auto"/>
                    <w:kern w:val="2"/>
                    <w:sz w:val="21"/>
                    <w:szCs w:val="21"/>
                    <w:vertAlign w:val="baseline"/>
                    <w:lang w:val="en-US" w:eastAsia="zh-CN"/>
                  </w:rPr>
                </w:rPrChange>
              </w:rPr>
              <w:t>V</w:t>
            </w:r>
            <w:r>
              <w:rPr>
                <w:rFonts w:hint="eastAsia" w:ascii="Times New Roman" w:hAnsi="Times New Roman" w:cs="Times New Roman"/>
                <w:color w:val="auto"/>
                <w:kern w:val="2"/>
                <w:sz w:val="21"/>
                <w:szCs w:val="21"/>
                <w:vertAlign w:val="baseline"/>
                <w:lang w:val="en-US" w:eastAsia="zh-CN"/>
              </w:rPr>
              <w:t>,</w:t>
            </w:r>
            <w:ins w:id="4677" w:author="CCCF" w:date="2023-01-10T21:01:30Z">
              <w:r>
                <w:rPr>
                  <w:rFonts w:hint="eastAsia" w:ascii="Times New Roman" w:hAnsi="Times New Roman" w:cs="Times New Roman"/>
                  <w:color w:val="auto"/>
                  <w:kern w:val="2"/>
                  <w:sz w:val="21"/>
                  <w:szCs w:val="21"/>
                  <w:vertAlign w:val="baseline"/>
                  <w:lang w:val="en-US" w:eastAsia="zh-CN"/>
                </w:rPr>
                <w:t xml:space="preserve"> </w:t>
              </w:r>
            </w:ins>
            <w:r>
              <w:rPr>
                <w:rFonts w:hint="eastAsia" w:ascii="Times New Roman" w:hAnsi="Times New Roman" w:cs="Times New Roman"/>
                <w:i/>
                <w:iCs/>
                <w:color w:val="auto"/>
                <w:kern w:val="2"/>
                <w:sz w:val="21"/>
                <w:szCs w:val="21"/>
                <w:vertAlign w:val="baseline"/>
                <w:lang w:val="en-US" w:eastAsia="zh-CN"/>
                <w:rPrChange w:id="4678" w:author="CCCF" w:date="2023-01-10T21:25:00Z">
                  <w:rPr>
                    <w:rFonts w:hint="eastAsia" w:ascii="Times New Roman" w:hAnsi="Times New Roman" w:cs="Times New Roman"/>
                    <w:color w:val="auto"/>
                    <w:kern w:val="2"/>
                    <w:sz w:val="21"/>
                    <w:szCs w:val="21"/>
                    <w:vertAlign w:val="baseline"/>
                    <w:lang w:val="en-US" w:eastAsia="zh-CN"/>
                  </w:rPr>
                </w:rPrChange>
              </w:rPr>
              <w:t>T</w:t>
            </w:r>
            <w:r>
              <w:rPr>
                <w:rFonts w:hint="default" w:ascii="Times New Roman" w:hAnsi="Times New Roman" w:cs="Times New Roman"/>
                <w:color w:val="auto"/>
                <w:kern w:val="2"/>
                <w:sz w:val="21"/>
                <w:szCs w:val="21"/>
                <w:vertAlign w:val="baseline"/>
                <w:lang w:val="en-US" w:eastAsia="zh-CN"/>
              </w:rPr>
              <w:t>,</w:t>
            </w:r>
            <w:ins w:id="4679" w:author="CCCF" w:date="2023-01-10T21:01:32Z">
              <w:r>
                <w:rPr>
                  <w:rFonts w:hint="eastAsia" w:ascii="Times New Roman" w:hAnsi="Times New Roman" w:cs="Times New Roman"/>
                  <w:color w:val="auto"/>
                  <w:kern w:val="2"/>
                  <w:sz w:val="21"/>
                  <w:szCs w:val="21"/>
                  <w:vertAlign w:val="baseline"/>
                  <w:lang w:val="en-US" w:eastAsia="zh-CN"/>
                </w:rPr>
                <w:t xml:space="preserve"> </w:t>
              </w:r>
            </w:ins>
            <w:r>
              <w:rPr>
                <w:rFonts w:hint="default" w:ascii="Times New Roman" w:hAnsi="Times New Roman" w:cs="Times New Roman"/>
                <w:i/>
                <w:iCs/>
                <w:color w:val="auto"/>
                <w:kern w:val="2"/>
                <w:sz w:val="21"/>
                <w:szCs w:val="21"/>
                <w:vertAlign w:val="baseline"/>
                <w:lang w:val="en-US" w:eastAsia="zh-CN"/>
                <w:rPrChange w:id="4680" w:author="CCCF" w:date="2023-01-10T21:25:04Z">
                  <w:rPr>
                    <w:rFonts w:hint="default" w:ascii="Times New Roman" w:hAnsi="Times New Roman" w:cs="Times New Roman"/>
                    <w:color w:val="auto"/>
                    <w:kern w:val="2"/>
                    <w:sz w:val="21"/>
                    <w:szCs w:val="21"/>
                    <w:vertAlign w:val="baseline"/>
                    <w:lang w:val="en-US" w:eastAsia="zh-CN"/>
                  </w:rPr>
                </w:rPrChange>
              </w:rPr>
              <w:t>B</w:t>
            </w:r>
            <w:r>
              <w:rPr>
                <w:rFonts w:hint="default" w:ascii="Times New Roman" w:hAnsi="Times New Roman" w:cs="Times New Roman"/>
                <w:color w:val="auto"/>
                <w:kern w:val="2"/>
                <w:sz w:val="21"/>
                <w:szCs w:val="21"/>
                <w:vertAlign w:val="baseline"/>
                <w:lang w:val="en-US" w:eastAsia="zh-CN"/>
              </w:rPr>
              <w:t>,</w:t>
            </w:r>
            <w:commentRangeEnd w:id="11"/>
            <w:r>
              <w:commentReference w:id="11"/>
            </w:r>
            <w:ins w:id="4681" w:author="CCCF" w:date="2023-01-10T21:01:33Z">
              <w:r>
                <w:rPr>
                  <w:rFonts w:hint="eastAsia" w:ascii="Times New Roman" w:hAnsi="Times New Roman" w:cs="Times New Roman"/>
                  <w:color w:val="auto"/>
                  <w:kern w:val="2"/>
                  <w:sz w:val="21"/>
                  <w:szCs w:val="21"/>
                  <w:vertAlign w:val="baseline"/>
                  <w:lang w:val="en-US" w:eastAsia="zh-CN"/>
                </w:rPr>
                <w:t xml:space="preserve"> </w:t>
              </w:r>
            </w:ins>
            <m:oMath>
              <m:r>
                <m:rPr/>
                <w:rPr>
                  <w:rFonts w:hint="default" w:ascii="Cambria Math" w:hAnsi="Cambria Math" w:cs="Times New Roman"/>
                  <w:color w:val="auto"/>
                  <w:kern w:val="2"/>
                  <w:sz w:val="21"/>
                  <w:szCs w:val="21"/>
                  <w:vertAlign w:val="baseline"/>
                  <w:lang w:val="en-US"/>
                </w:rPr>
                <m:t>α</m:t>
              </m:r>
            </m:oMath>
            <w:r>
              <w:rPr>
                <w:rFonts w:hint="default" w:ascii="Times New Roman" w:hAnsi="Times New Roman" w:cs="Times New Roman"/>
                <w:i w:val="0"/>
                <w:color w:val="auto"/>
                <w:kern w:val="2"/>
                <w:sz w:val="21"/>
                <w:szCs w:val="21"/>
                <w:vertAlign w:val="baseline"/>
                <w:lang w:val="en-US" w:eastAsia="zh-CN"/>
              </w:rPr>
              <w:t>,</w:t>
            </w:r>
            <m:oMath>
              <w:ins w:id="4682" w:author="CCCF" w:date="2023-01-10T21:01:35Z">
                <m:r>
                  <m:rPr/>
                  <w:rPr>
                    <w:rFonts w:hint="default" w:ascii="Cambria Math" w:hAnsi="Times New Roman" w:cs="Times New Roman"/>
                    <w:color w:val="auto"/>
                    <w:kern w:val="2"/>
                    <w:sz w:val="21"/>
                    <w:szCs w:val="21"/>
                    <w:vertAlign w:val="baseline"/>
                    <w:lang w:val="en-US" w:eastAsia="zh-CN"/>
                  </w:rPr>
                  <m:t xml:space="preserve"> </m:t>
                </m:r>
              </w:ins>
              <m:r>
                <m:rPr/>
                <w:rPr>
                  <w:rFonts w:ascii="Cambria Math" w:hAnsi="Cambria Math" w:cs="Times New Roman"/>
                  <w:color w:val="auto"/>
                  <w:kern w:val="2"/>
                  <w:sz w:val="21"/>
                  <w:szCs w:val="21"/>
                  <w:vertAlign w:val="baseline"/>
                  <w:lang w:val="en-US"/>
                </w:rPr>
                <m:t>β</m:t>
              </m:r>
            </m:oMath>
            <w:r>
              <w:rPr>
                <w:rFonts w:hint="default" w:ascii="Times New Roman" w:hAnsi="Times New Roman" w:cs="Times New Roman"/>
                <w:i w:val="0"/>
                <w:color w:val="auto"/>
                <w:kern w:val="2"/>
                <w:sz w:val="21"/>
                <w:szCs w:val="21"/>
                <w:vertAlign w:val="baseline"/>
                <w:lang w:val="en-US" w:eastAsia="zh-CN"/>
              </w:rPr>
              <w:t>,</w:t>
            </w:r>
            <m:oMath>
              <w:ins w:id="4683" w:author="CCCF" w:date="2023-01-10T21:01:37Z">
                <m:r>
                  <m:rPr/>
                  <w:rPr>
                    <w:rFonts w:hint="default" w:ascii="Cambria Math" w:hAnsi="Times New Roman" w:cs="Times New Roman"/>
                    <w:color w:val="auto"/>
                    <w:kern w:val="2"/>
                    <w:sz w:val="21"/>
                    <w:szCs w:val="21"/>
                    <w:vertAlign w:val="baseline"/>
                    <w:lang w:val="en-US" w:eastAsia="zh-CN"/>
                  </w:rPr>
                  <m:t xml:space="preserve"> </m:t>
                </m:r>
              </w:ins>
              <m:r>
                <m:rPr/>
                <w:rPr>
                  <w:rFonts w:ascii="Cambria Math" w:hAnsi="Cambria Math" w:cs="Times New Roman"/>
                  <w:color w:val="auto"/>
                  <w:kern w:val="2"/>
                  <w:sz w:val="21"/>
                  <w:szCs w:val="21"/>
                  <w:vertAlign w:val="baseline"/>
                  <w:lang w:val="en-US"/>
                </w:rPr>
                <m:t>γ</m:t>
              </m:r>
            </m:oMath>
            <w:r>
              <w:rPr>
                <w:rFonts w:hint="default" w:ascii="Times New Roman" w:hAnsi="Times New Roman" w:cs="Times New Roman"/>
                <w:i w:val="0"/>
                <w:color w:val="auto"/>
                <w:kern w:val="2"/>
                <w:sz w:val="21"/>
                <w:szCs w:val="21"/>
                <w:vertAlign w:val="baseline"/>
                <w:lang w:val="en-US" w:eastAsia="zh-CN"/>
              </w:rPr>
              <w:t>,</w:t>
            </w:r>
            <m:oMath>
              <w:ins w:id="4684" w:author="CCCF" w:date="2023-01-10T21:01:39Z">
                <m:r>
                  <m:rPr/>
                  <w:rPr>
                    <w:rFonts w:hint="default" w:ascii="Cambria Math" w:hAnsi="Times New Roman" w:cs="Times New Roman"/>
                    <w:color w:val="auto"/>
                    <w:kern w:val="2"/>
                    <w:sz w:val="21"/>
                    <w:szCs w:val="21"/>
                    <w:vertAlign w:val="baseline"/>
                    <w:lang w:val="en-US" w:eastAsia="zh-CN"/>
                  </w:rPr>
                  <m:t xml:space="preserve"> </m:t>
                </m:r>
              </w:ins>
              <m:r>
                <m:rPr/>
                <w:rPr>
                  <w:rFonts w:ascii="Cambria Math" w:hAnsi="Cambria Math" w:cs="Times New Roman"/>
                  <w:color w:val="auto"/>
                  <w:kern w:val="2"/>
                  <w:sz w:val="21"/>
                  <w:szCs w:val="21"/>
                  <w:lang w:val="en-US"/>
                </w:rPr>
                <m:t>η</m:t>
              </m:r>
            </m:oMath>
            <w:del w:id="4685" w:author="CCCF" w:date="2023-01-10T21:01:42Z">
              <w:r>
                <w:rPr>
                  <w:rFonts w:hint="default" w:ascii="Times New Roman" w:hAnsi="Times New Roman" w:cs="Times New Roman"/>
                  <w:i w:val="0"/>
                  <w:color w:val="auto"/>
                  <w:kern w:val="2"/>
                  <w:sz w:val="21"/>
                  <w:szCs w:val="21"/>
                  <w:vertAlign w:val="baseline"/>
                  <w:lang w:val="en-US" w:eastAsia="zh-CN"/>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686"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687" w:author="CCCF" w:date="2023-01-10T20:56:21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textAlignment w:val="auto"/>
              <w:rPr>
                <w:rFonts w:hint="default" w:ascii="Times New Roman" w:hAnsi="Times New Roman" w:eastAsia="宋体" w:cs="Times New Roman"/>
                <w:color w:val="auto"/>
                <w:kern w:val="2"/>
                <w:sz w:val="21"/>
                <w:szCs w:val="21"/>
                <w:vertAlign w:val="baseline"/>
                <w:lang w:val="en-US" w:eastAsia="zh-CN"/>
              </w:rPr>
              <w:pPrChange w:id="4688"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w:r>
              <w:rPr>
                <w:rFonts w:hint="default" w:ascii="Times New Roman" w:hAnsi="Times New Roman" w:cs="Times New Roman"/>
                <w:color w:val="auto"/>
                <w:kern w:val="2"/>
                <w:sz w:val="21"/>
                <w:szCs w:val="21"/>
                <w:vertAlign w:val="baseline"/>
                <w:lang w:val="en-US" w:eastAsia="zh-CN"/>
              </w:rPr>
              <w:t>输出：(</w:t>
            </w:r>
            <m:oMath>
              <m:sSub>
                <m:sSubPr>
                  <m:ctrlPr>
                    <w:rPr>
                      <w:rFonts w:ascii="Cambria Math" w:hAnsi="Cambria Math" w:cs="Times New Roman"/>
                      <w:i/>
                      <w:color w:val="auto"/>
                      <w:kern w:val="2"/>
                      <w:sz w:val="21"/>
                      <w:szCs w:val="21"/>
                      <w:vertAlign w:val="baseline"/>
                      <w:lang w:val="en-US"/>
                    </w:rPr>
                  </m:ctrlPr>
                </m:sSubPr>
                <m:e>
                  <m:r>
                    <m:rPr/>
                    <w:rPr>
                      <w:rFonts w:hint="default" w:ascii="Cambria Math" w:hAnsi="Cambria Math" w:cs="Times New Roman"/>
                      <w:color w:val="auto"/>
                      <w:kern w:val="2"/>
                      <w:sz w:val="21"/>
                      <w:szCs w:val="21"/>
                      <w:vertAlign w:val="baseline"/>
                      <w:lang w:val="en-US" w:eastAsia="zh-CN"/>
                    </w:rPr>
                    <m:t>s</m:t>
                  </m:r>
                  <m:ctrlPr>
                    <w:rPr>
                      <w:rFonts w:ascii="Cambria Math" w:hAnsi="Cambria Math" w:cs="Times New Roman"/>
                      <w:i/>
                      <w:color w:val="auto"/>
                      <w:kern w:val="2"/>
                      <w:sz w:val="21"/>
                      <w:szCs w:val="21"/>
                      <w:vertAlign w:val="baseline"/>
                      <w:lang w:val="en-US"/>
                    </w:rPr>
                  </m:ctrlPr>
                </m:e>
                <m:sub>
                  <m:r>
                    <m:rPr/>
                    <w:rPr>
                      <w:rFonts w:hint="default" w:ascii="Cambria Math" w:hAnsi="Cambria Math" w:cs="Times New Roman"/>
                      <w:color w:val="auto"/>
                      <w:kern w:val="2"/>
                      <w:sz w:val="21"/>
                      <w:szCs w:val="21"/>
                      <w:vertAlign w:val="baseline"/>
                      <w:lang w:val="en-US" w:eastAsia="zh-CN"/>
                    </w:rPr>
                    <m:t>i</m:t>
                  </m:r>
                  <m:ctrlPr>
                    <w:rPr>
                      <w:rFonts w:ascii="Cambria Math" w:hAnsi="Cambria Math" w:cs="Times New Roman"/>
                      <w:i/>
                      <w:color w:val="auto"/>
                      <w:kern w:val="2"/>
                      <w:sz w:val="21"/>
                      <w:szCs w:val="21"/>
                      <w:vertAlign w:val="baseline"/>
                      <w:lang w:val="en-US"/>
                    </w:rPr>
                  </m:ctrlPr>
                </m:sub>
              </m:sSub>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vertAlign w:val="baseline"/>
                      <w:lang w:val="en-US"/>
                    </w:rPr>
                    <m:t>τ</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vertAlign w:val="baseline"/>
                      <w:lang w:val="en-US" w:eastAsia="zh-CN"/>
                    </w:rPr>
                    <m:t>b</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oMath>
            <w:r>
              <w:rPr>
                <w:rFonts w:hint="default" w:ascii="Times New Roman" w:hAnsi="Times New Roman" w:cs="Times New Roman"/>
                <w:color w:val="auto"/>
                <w:kern w:val="2"/>
                <w:sz w:val="21"/>
                <w:szCs w:val="21"/>
                <w:vertAlign w:val="baseline"/>
                <w:lang w:val="en-US" w:eastAsia="zh-CN"/>
              </w:rPr>
              <w:t xml:space="preserve">) for all </w:t>
            </w:r>
            <m:oMath>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vertAlign w:val="baseline"/>
                      <w:lang w:val="en-US" w:eastAsia="zh-CN"/>
                    </w:rPr>
                    <m:t>u</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i</m:t>
                  </m:r>
                  <m:ctrlPr>
                    <w:rPr>
                      <w:rFonts w:hint="default" w:ascii="Cambria Math" w:hAns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U,v</m:t>
              </m:r>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V</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689"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690" w:author="CCCF" w:date="2023-01-10T20:56:21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jc w:val="both"/>
              <w:textAlignment w:val="auto"/>
              <w:rPr>
                <w:rFonts w:hint="default" w:ascii="Times New Roman" w:hAnsi="Times New Roman" w:cs="Times New Roman"/>
                <w:color w:val="auto"/>
                <w:kern w:val="2"/>
                <w:sz w:val="21"/>
                <w:szCs w:val="21"/>
                <w:vertAlign w:val="baseline"/>
                <w:lang w:val="en-US" w:eastAsia="zh-CN"/>
              </w:rPr>
              <w:pPrChange w:id="4691"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pPr>
              </w:pPrChange>
            </w:pPr>
            <m:oMathPara>
              <m:oMathParaPr>
                <m:jc m:val="left"/>
              </m:oMathParaP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692"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693" w:author="CCCF" w:date="2023-01-10T20:56:21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jc w:val="both"/>
              <w:textAlignment w:val="auto"/>
              <w:rPr>
                <w:rFonts w:hint="default" w:ascii="Times New Roman" w:hAnsi="Times New Roman" w:cs="Times New Roman"/>
                <w:color w:val="auto"/>
                <w:kern w:val="2"/>
                <w:sz w:val="21"/>
                <w:szCs w:val="21"/>
                <w:vertAlign w:val="baseline"/>
                <w:lang w:val="en-US" w:eastAsia="zh-CN"/>
              </w:rPr>
              <w:pPrChange w:id="4694"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pPr>
              </w:pPrChange>
            </w:pPr>
            <m:oMathPara>
              <m:oMathParaPr>
                <m:jc m:val="left"/>
              </m:oMathPara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695"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696" w:author="CCCF" w:date="2023-01-10T20:56:21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jc w:val="both"/>
              <w:textAlignment w:val="auto"/>
              <w:rPr>
                <w:rFonts w:hint="default" w:ascii="Times New Roman" w:hAnsi="Times New Roman" w:cs="Times New Roman"/>
                <w:color w:val="auto"/>
                <w:kern w:val="2"/>
                <w:sz w:val="21"/>
                <w:szCs w:val="21"/>
                <w:vertAlign w:val="baseline"/>
                <w:lang w:val="en-US" w:eastAsia="zh-CN"/>
              </w:rPr>
              <w:pPrChange w:id="4697"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pPr>
              </w:pPrChange>
            </w:pPr>
            <m:oMathPara>
              <m:oMathParaPr>
                <m:jc m:val="left"/>
              </m:oMathPara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698"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699" w:author="CCCF" w:date="2023-01-10T20:56:21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jc w:val="both"/>
              <w:textAlignment w:val="auto"/>
              <w:rPr>
                <w:rFonts w:hint="default" w:ascii="Times New Roman" w:hAnsi="Times New Roman" w:cs="Times New Roman"/>
                <w:color w:val="auto"/>
                <w:kern w:val="2"/>
                <w:sz w:val="21"/>
                <w:szCs w:val="21"/>
                <w:vertAlign w:val="baseline"/>
                <w:lang w:val="en-US" w:eastAsia="zh-CN"/>
              </w:rPr>
              <w:pPrChange w:id="4700"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both"/>
                  <w:textAlignment w:val="auto"/>
                </w:pPr>
              </w:pPrChange>
            </w:pPr>
            <m:oMathPara>
              <m:oMathParaPr>
                <m:jc m:val="left"/>
              </m:oMathParaPr>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01"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702" w:author="CCCF" w:date="2023-01-10T20:56:21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ind w:firstLine="420" w:firstLineChars="200"/>
              <w:jc w:val="both"/>
              <w:textAlignment w:val="auto"/>
              <w:rPr>
                <w:rFonts w:hint="default" w:ascii="Times New Roman" w:hAnsi="Times New Roman" w:cs="Times New Roman"/>
                <w:color w:val="auto"/>
                <w:kern w:val="2"/>
                <w:sz w:val="21"/>
                <w:szCs w:val="21"/>
                <w:vertAlign w:val="baseline"/>
                <w:lang w:val="en-US" w:eastAsia="zh-CN"/>
              </w:rPr>
              <w:pPrChange w:id="4703"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both"/>
                  <w:textAlignment w:val="auto"/>
                </w:pPr>
              </w:pPrChange>
            </w:pPr>
            <m:oMathPara>
              <m:oMathParaPr>
                <m:jc m:val="left"/>
              </m:oMathParaPr>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04"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705" w:author="CCCF" w:date="2023-01-10T20:56:21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textAlignment w:val="auto"/>
              <w:rPr>
                <w:rFonts w:hint="default" w:ascii="Times New Roman" w:hAnsi="Times New Roman" w:cs="Times New Roman"/>
                <w:color w:val="auto"/>
                <w:kern w:val="2"/>
                <w:sz w:val="21"/>
                <w:szCs w:val="21"/>
                <w:vertAlign w:val="baseline"/>
                <w:lang w:val="en-US" w:eastAsia="zh-CN"/>
              </w:rPr>
              <w:pPrChange w:id="4706"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w:r>
              <w:rPr>
                <w:rFonts w:hint="default" w:ascii="Times New Roman" w:hAnsi="Times New Roman" w:cs="Times New Roman"/>
                <w:b/>
                <w:bCs/>
                <w:color w:val="auto"/>
                <w:kern w:val="2"/>
                <w:sz w:val="21"/>
                <w:szCs w:val="21"/>
                <w:vertAlign w:val="baseline"/>
                <w:lang w:val="en-US" w:eastAsia="zh-CN"/>
              </w:rPr>
              <w:t>for</w:t>
            </w:r>
            <w:r>
              <w:rPr>
                <w:rFonts w:hint="default" w:ascii="Times New Roman" w:hAnsi="Times New Roman" w:cs="Times New Roman"/>
                <w:color w:val="auto"/>
                <w:kern w:val="2"/>
                <w:sz w:val="21"/>
                <w:szCs w:val="21"/>
                <w:vertAlign w:val="baseline"/>
                <w:lang w:val="en-US" w:eastAsia="zh-CN"/>
              </w:rPr>
              <w:t xml:space="preserve"> </w:t>
            </w:r>
            <m:oMath>
              <m:r>
                <m:rPr/>
                <w:rPr>
                  <w:rFonts w:hint="default" w:ascii="Cambria Math" w:hAnsi="Cambria Math" w:cs="Times New Roman"/>
                  <w:color w:val="auto"/>
                  <w:kern w:val="2"/>
                  <w:sz w:val="21"/>
                  <w:szCs w:val="21"/>
                  <w:vertAlign w:val="baseline"/>
                  <w:lang w:val="en-US" w:eastAsia="zh-CN" w:bidi="ar-SA"/>
                </w:rPr>
                <m:t>t</m:t>
              </m:r>
              <m:r>
                <m:rPr>
                  <m:sty m:val="p"/>
                </m:rPr>
                <w:rPr>
                  <w:rFonts w:hint="default" w:ascii="Cambria Math" w:hAnsi="Cambria Math" w:cs="Times New Roman"/>
                  <w:color w:val="auto"/>
                  <w:kern w:val="2"/>
                  <w:sz w:val="21"/>
                  <w:szCs w:val="21"/>
                  <w:vertAlign w:val="baseline"/>
                  <w:lang w:val="en-US" w:eastAsia="zh-CN" w:bidi="ar-SA"/>
                </w:rPr>
                <m:t>=1</m:t>
              </m:r>
              <m:r>
                <m:rPr>
                  <m:sty m:val="p"/>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T</m:t>
              </m:r>
            </m:oMath>
            <w:r>
              <w:rPr>
                <w:rFonts w:hint="default" w:ascii="Times New Roman" w:hAnsi="Times New Roman" w:cs="Times New Roman"/>
                <w:color w:val="auto"/>
                <w:kern w:val="2"/>
                <w:sz w:val="21"/>
                <w:szCs w:val="21"/>
                <w:vertAlign w:val="baseline"/>
                <w:lang w:val="en-US" w:eastAsia="zh-CN"/>
              </w:rPr>
              <w:t xml:space="preserve"> </w:t>
            </w:r>
            <w:r>
              <w:rPr>
                <w:rFonts w:hint="default" w:ascii="Times New Roman" w:hAnsi="Times New Roman" w:cs="Times New Roman"/>
                <w:b/>
                <w:bCs/>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07"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708" w:author="CCCF" w:date="2023-01-10T20:56:21Z">
              <w:tcPr>
                <w:tcW w:w="4468" w:type="dxa"/>
                <w:tcBorders>
                  <w:top w:val="nil"/>
                  <w:left w:val="nil"/>
                  <w:bottom w:val="nil"/>
                  <w:right w:val="nil"/>
                </w:tcBorders>
              </w:tcPr>
            </w:tcPrChange>
          </w:tcPr>
          <w:p>
            <w:pPr>
              <w:pStyle w:val="30"/>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0" w:lineRule="atLeast"/>
              <w:textAlignment w:val="auto"/>
              <w:rPr>
                <w:rFonts w:hint="default" w:ascii="Times New Roman" w:hAnsi="Times New Roman" w:cs="Times New Roman"/>
                <w:color w:val="auto"/>
                <w:kern w:val="2"/>
                <w:sz w:val="21"/>
                <w:szCs w:val="21"/>
                <w:vertAlign w:val="baseline"/>
                <w:lang w:val="en-US" w:eastAsia="zh-CN"/>
              </w:rPr>
              <w:pPrChange w:id="4709" w:author="CCCF" w:date="2023-01-07T10:55:02Z">
                <w:pPr>
                  <w:pStyle w:val="30"/>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textAlignment w:val="auto"/>
                </w:pPr>
              </w:pPrChange>
            </w:pPr>
            <w:r>
              <w:rPr>
                <w:rFonts w:hint="default" w:ascii="Times New Roman" w:hAnsi="Times New Roman" w:cs="Times New Roman"/>
                <w:color w:val="auto"/>
                <w:kern w:val="2"/>
                <w:sz w:val="21"/>
                <w:szCs w:val="21"/>
                <w:vertAlign w:val="baseline"/>
                <w:lang w:val="en-US" w:eastAsia="zh-CN"/>
              </w:rPr>
              <w:t xml:space="preserve">  </w:t>
            </w:r>
            <w:r>
              <w:rPr>
                <w:rFonts w:hint="default" w:ascii="Times New Roman" w:hAnsi="Times New Roman" w:cs="Times New Roman"/>
                <w:b/>
                <w:bCs/>
                <w:color w:val="auto"/>
                <w:kern w:val="2"/>
                <w:sz w:val="21"/>
                <w:szCs w:val="21"/>
                <w:vertAlign w:val="baseline"/>
                <w:lang w:val="en-US" w:eastAsia="zh-CN"/>
              </w:rPr>
              <w:t>for</w:t>
            </w:r>
            <w:r>
              <w:rPr>
                <w:rFonts w:hint="default" w:ascii="Times New Roman" w:hAnsi="Times New Roman" w:cs="Times New Roman"/>
                <w:color w:val="auto"/>
                <w:kern w:val="2"/>
                <w:sz w:val="21"/>
                <w:szCs w:val="21"/>
                <w:vertAlign w:val="baseline"/>
                <w:lang w:val="en-US" w:eastAsia="zh-CN"/>
              </w:rPr>
              <w:t xml:space="preserve"> each </w:t>
            </w:r>
            <m:oMath>
              <m:r>
                <m:rPr/>
                <w:rPr>
                  <w:rFonts w:hint="default" w:ascii="Cambria Math" w:hAnsi="Cambria Math" w:cs="Times New Roman"/>
                  <w:color w:val="auto"/>
                  <w:kern w:val="2"/>
                  <w:sz w:val="21"/>
                  <w:szCs w:val="21"/>
                  <w:vertAlign w:val="baseline"/>
                  <w:lang w:val="en-US" w:eastAsia="zh-CN" w:bidi="ar-SA"/>
                </w:rPr>
                <m:t>s</m:t>
              </m:r>
            </m:oMath>
            <w:r>
              <w:rPr>
                <w:rFonts w:hint="default" w:ascii="Times New Roman" w:hAnsi="Times New Roman" w:cs="Times New Roman"/>
                <w:color w:val="auto"/>
                <w:kern w:val="2"/>
                <w:sz w:val="21"/>
                <w:szCs w:val="21"/>
                <w:vertAlign w:val="baseline"/>
                <w:lang w:val="en-US" w:eastAsia="zh-CN"/>
              </w:rPr>
              <w:t xml:space="preserve"> with </w:t>
            </w:r>
            <m:oMath>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vertAlign w:val="baseline"/>
                      <w:lang w:val="en-US" w:eastAsia="zh-CN"/>
                    </w:rPr>
                    <m:t>u</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i</m:t>
                  </m:r>
                  <m:ctrlPr>
                    <w:rPr>
                      <w:rFonts w:hint="default" w:ascii="Cambria Math" w:hAns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U</m:t>
              </m:r>
            </m:oMath>
            <w:r>
              <w:rPr>
                <w:rFonts w:hint="default" w:ascii="Times New Roman" w:hAnsi="Times New Roman" w:cs="Times New Roman"/>
                <w:i w:val="0"/>
                <w:color w:val="auto"/>
                <w:kern w:val="2"/>
                <w:sz w:val="21"/>
                <w:szCs w:val="21"/>
                <w:vertAlign w:val="baseline"/>
                <w:lang w:val="en-US" w:eastAsia="zh-CN"/>
              </w:rPr>
              <w:t xml:space="preserve"> </w:t>
            </w:r>
            <w:r>
              <w:rPr>
                <w:rFonts w:hint="default" w:ascii="Times New Roman" w:hAnsi="Times New Roman" w:cs="Times New Roman"/>
                <w:b/>
                <w:bCs/>
                <w:i w:val="0"/>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10"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711" w:author="CCCF" w:date="2023-01-10T20:56:21Z">
              <w:tcPr>
                <w:tcW w:w="4468" w:type="dxa"/>
                <w:tcBorders>
                  <w:top w:val="nil"/>
                  <w:left w:val="nil"/>
                  <w:bottom w:val="nil"/>
                  <w:right w:val="nil"/>
                </w:tcBorders>
              </w:tcPr>
            </w:tcPrChange>
          </w:tcPr>
          <w:p>
            <w:pPr>
              <w:pStyle w:val="30"/>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0" w:lineRule="atLeast"/>
              <w:ind w:leftChars="0"/>
              <w:textAlignment w:val="auto"/>
              <w:rPr>
                <w:rFonts w:hint="default" w:ascii="Times New Roman" w:hAnsi="Times New Roman" w:cs="Times New Roman"/>
                <w:color w:val="auto"/>
                <w:kern w:val="2"/>
                <w:sz w:val="21"/>
                <w:szCs w:val="21"/>
                <w:vertAlign w:val="baseline"/>
                <w:lang w:val="en-US" w:eastAsia="zh-CN"/>
              </w:rPr>
              <w:pPrChange w:id="4712" w:author="CCCF" w:date="2023-01-07T10:55:02Z">
                <w:pPr>
                  <w:pStyle w:val="30"/>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textAlignment w:val="auto"/>
                </w:pPr>
              </w:pPrChange>
            </w:pPr>
            <w:r>
              <w:rPr>
                <w:rFonts w:hint="default" w:ascii="Times New Roman" w:hAnsi="Times New Roman" w:cs="Times New Roman"/>
                <w:color w:val="auto"/>
                <w:kern w:val="2"/>
                <w:sz w:val="21"/>
                <w:szCs w:val="21"/>
                <w:vertAlign w:val="baseline"/>
                <w:lang w:val="en-US" w:eastAsia="zh-CN"/>
              </w:rPr>
              <w:t xml:space="preserve">    </w:t>
            </w:r>
            <w:del w:id="4713" w:author="CCCF" w:date="2023-01-10T21:29:16Z">
              <w:r>
                <w:rPr>
                  <w:rFonts w:hint="default" w:ascii="Times New Roman" w:hAnsi="Times New Roman" w:cs="Times New Roman"/>
                  <w:color w:val="auto"/>
                  <w:kern w:val="2"/>
                  <w:sz w:val="21"/>
                  <w:szCs w:val="21"/>
                  <w:vertAlign w:val="baseline"/>
                  <w:lang w:val="en-US" w:eastAsia="zh-CN"/>
                </w:rPr>
                <w:delText xml:space="preserve">Sample </w:delText>
              </w:r>
            </w:del>
            <w:ins w:id="4714" w:author="CCCF" w:date="2023-01-10T21:29:18Z">
              <w:r>
                <w:rPr>
                  <w:rFonts w:hint="eastAsia" w:ascii="Times New Roman" w:hAnsi="Times New Roman" w:cs="Times New Roman"/>
                  <w:color w:val="auto"/>
                  <w:kern w:val="2"/>
                  <w:sz w:val="21"/>
                  <w:szCs w:val="21"/>
                  <w:vertAlign w:val="baseline"/>
                  <w:lang w:val="en-US" w:eastAsia="zh-CN"/>
                </w:rPr>
                <w:t>基于</w:t>
              </w:r>
            </w:ins>
            <w:ins w:id="4715" w:author="CCCF" w:date="2023-01-10T21:29:20Z">
              <w:r>
                <w:rPr>
                  <w:rFonts w:hint="eastAsia" w:ascii="Times New Roman" w:hAnsi="Times New Roman" w:cs="Times New Roman"/>
                  <w:color w:val="auto"/>
                  <w:kern w:val="2"/>
                  <w:sz w:val="21"/>
                  <w:szCs w:val="21"/>
                  <w:vertAlign w:val="baseline"/>
                  <w:lang w:val="en-US" w:eastAsia="zh-CN"/>
                </w:rPr>
                <w:t>公式</w:t>
              </w:r>
            </w:ins>
            <w:ins w:id="4716" w:author="CCCF" w:date="2023-01-10T21:29:21Z">
              <w:r>
                <w:rPr>
                  <w:rFonts w:hint="eastAsia" w:ascii="Times New Roman" w:hAnsi="Times New Roman" w:cs="Times New Roman"/>
                  <w:color w:val="auto"/>
                  <w:kern w:val="2"/>
                  <w:sz w:val="21"/>
                  <w:szCs w:val="21"/>
                  <w:vertAlign w:val="baseline"/>
                  <w:lang w:val="en-US" w:eastAsia="zh-CN"/>
                </w:rPr>
                <w:t>（</w:t>
              </w:r>
            </w:ins>
            <w:ins w:id="4717" w:author="CCCF" w:date="2023-01-10T21:29:23Z">
              <w:del w:id="4718" w:author="Administrator" w:date="2023-01-14T22:04:27Z">
                <w:r>
                  <w:rPr>
                    <w:rFonts w:hint="default" w:ascii="Times New Roman" w:hAnsi="Times New Roman" w:cs="Times New Roman"/>
                    <w:color w:val="auto"/>
                    <w:kern w:val="2"/>
                    <w:sz w:val="21"/>
                    <w:szCs w:val="21"/>
                    <w:vertAlign w:val="baseline"/>
                    <w:lang w:val="en-US" w:eastAsia="zh-CN"/>
                  </w:rPr>
                  <w:delText>2</w:delText>
                </w:r>
              </w:del>
            </w:ins>
            <w:ins w:id="4719" w:author="Administrator" w:date="2023-01-14T22:04:27Z">
              <w:r>
                <w:rPr>
                  <w:rFonts w:hint="eastAsia" w:ascii="Times New Roman" w:hAnsi="Times New Roman" w:cs="Times New Roman"/>
                  <w:color w:val="auto"/>
                  <w:kern w:val="2"/>
                  <w:sz w:val="21"/>
                  <w:szCs w:val="21"/>
                  <w:vertAlign w:val="baseline"/>
                  <w:lang w:val="en-US" w:eastAsia="zh-CN"/>
                </w:rPr>
                <w:t>4</w:t>
              </w:r>
            </w:ins>
            <w:ins w:id="4720" w:author="CCCF" w:date="2023-01-10T21:29:22Z">
              <w:r>
                <w:rPr>
                  <w:rFonts w:hint="eastAsia" w:ascii="Times New Roman" w:hAnsi="Times New Roman" w:cs="Times New Roman"/>
                  <w:color w:val="auto"/>
                  <w:kern w:val="2"/>
                  <w:sz w:val="21"/>
                  <w:szCs w:val="21"/>
                  <w:vertAlign w:val="baseline"/>
                  <w:lang w:val="en-US" w:eastAsia="zh-CN"/>
                </w:rPr>
                <w:t>）</w:t>
              </w:r>
            </w:ins>
            <w:ins w:id="4721" w:author="CCCF" w:date="2023-01-10T21:29:26Z">
              <w:r>
                <w:rPr>
                  <w:rFonts w:hint="eastAsia" w:ascii="Times New Roman" w:hAnsi="Times New Roman" w:cs="Times New Roman"/>
                  <w:color w:val="auto"/>
                  <w:kern w:val="2"/>
                  <w:sz w:val="21"/>
                  <w:szCs w:val="21"/>
                  <w:vertAlign w:val="baseline"/>
                  <w:lang w:val="en-US" w:eastAsia="zh-CN"/>
                </w:rPr>
                <w:t>对</w:t>
              </w:r>
            </w:ins>
            <m:oMath>
              <m:r>
                <m:rPr/>
                <w:rPr>
                  <w:rFonts w:hint="default" w:ascii="Cambria Math" w:hAnsi="Cambria Math" w:cs="Times New Roman"/>
                  <w:color w:val="auto"/>
                  <w:kern w:val="2"/>
                  <w:sz w:val="21"/>
                  <w:szCs w:val="21"/>
                  <w:vertAlign w:val="baseline"/>
                  <w:lang w:val="en-US" w:eastAsia="zh-CN" w:bidi="ar-SA"/>
                </w:rPr>
                <m:t>s</m:t>
              </m:r>
            </m:oMath>
            <w:r>
              <w:rPr>
                <w:rFonts w:hint="default" w:ascii="Times New Roman" w:hAnsi="Times New Roman" w:cs="Times New Roman"/>
                <w:color w:val="auto"/>
                <w:kern w:val="2"/>
                <w:sz w:val="21"/>
                <w:szCs w:val="21"/>
                <w:vertAlign w:val="baseline"/>
                <w:lang w:val="en-US" w:eastAsia="zh-CN"/>
              </w:rPr>
              <w:t xml:space="preserve"> </w:t>
            </w:r>
            <w:del w:id="4722" w:author="CCCF" w:date="2023-01-10T21:29:29Z">
              <w:r>
                <w:rPr>
                  <w:rFonts w:hint="default" w:ascii="Times New Roman" w:hAnsi="Times New Roman" w:cs="Times New Roman"/>
                  <w:color w:val="auto"/>
                  <w:kern w:val="2"/>
                  <w:sz w:val="21"/>
                  <w:szCs w:val="21"/>
                  <w:vertAlign w:val="baseline"/>
                  <w:lang w:val="en-US" w:eastAsia="zh-CN"/>
                </w:rPr>
                <w:delText>according to (2)</w:delText>
              </w:r>
            </w:del>
            <w:ins w:id="4723" w:author="CCCF" w:date="2023-01-10T21:29:30Z">
              <w:r>
                <w:rPr>
                  <w:rFonts w:hint="eastAsia" w:ascii="Times New Roman" w:hAnsi="Times New Roman" w:cs="Times New Roman"/>
                  <w:color w:val="auto"/>
                  <w:kern w:val="2"/>
                  <w:sz w:val="21"/>
                  <w:szCs w:val="21"/>
                  <w:vertAlign w:val="baseline"/>
                  <w:lang w:val="en-US" w:eastAsia="zh-CN"/>
                </w:rPr>
                <w:t>进行</w:t>
              </w:r>
            </w:ins>
            <w:ins w:id="4724" w:author="CCCF" w:date="2023-01-10T21:29:47Z">
              <w:r>
                <w:rPr>
                  <w:rFonts w:hint="eastAsia" w:ascii="Times New Roman" w:hAnsi="Times New Roman" w:cs="Times New Roman"/>
                  <w:color w:val="auto"/>
                  <w:kern w:val="2"/>
                  <w:sz w:val="21"/>
                  <w:szCs w:val="21"/>
                  <w:vertAlign w:val="baseline"/>
                  <w:lang w:val="en-US" w:eastAsia="zh-CN"/>
                </w:rPr>
                <w:t>采样</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25"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726" w:author="CCCF" w:date="2023-01-10T20:56:21Z">
              <w:tcPr>
                <w:tcW w:w="4468" w:type="dxa"/>
                <w:tcBorders>
                  <w:top w:val="nil"/>
                  <w:left w:val="nil"/>
                  <w:bottom w:val="nil"/>
                  <w:right w:val="nil"/>
                </w:tcBorders>
              </w:tcPr>
            </w:tcPrChange>
          </w:tcPr>
          <w:p>
            <w:pPr>
              <w:pStyle w:val="30"/>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0" w:lineRule="atLeast"/>
              <w:ind w:leftChars="0"/>
              <w:textAlignment w:val="auto"/>
              <w:rPr>
                <w:rFonts w:hint="default" w:ascii="Times New Roman" w:hAnsi="Times New Roman" w:cs="Times New Roman"/>
                <w:color w:val="auto"/>
                <w:kern w:val="2"/>
                <w:sz w:val="21"/>
                <w:szCs w:val="21"/>
                <w:vertAlign w:val="baseline"/>
                <w:lang w:val="en-US" w:eastAsia="zh-CN"/>
              </w:rPr>
              <w:pPrChange w:id="4727" w:author="CCCF" w:date="2023-01-07T10:55:02Z">
                <w:pPr>
                  <w:pStyle w:val="30"/>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textAlignment w:val="auto"/>
                </w:pPr>
              </w:pPrChange>
            </w:pPr>
            <w:r>
              <w:rPr>
                <w:rFonts w:hint="default" w:ascii="Times New Roman" w:hAnsi="Times New Roman" w:cs="Times New Roman"/>
                <w:color w:val="auto"/>
                <w:kern w:val="2"/>
                <w:sz w:val="21"/>
                <w:szCs w:val="21"/>
                <w:vertAlign w:val="baseline"/>
                <w:lang w:val="en-US" w:eastAsia="zh-CN"/>
              </w:rPr>
              <w:t xml:space="preserve">    </w:t>
            </w:r>
            <m:oMath>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vertAlign w:val="baseline"/>
                      <w:lang w:val="en-US" w:eastAsia="zh-CN"/>
                    </w:rPr>
                    <m:t>s</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i</m:t>
                  </m:r>
                  <m:ctrlPr>
                    <w:rPr>
                      <w:rFonts w:hint="default" w:ascii="Cambria Math" w:hAns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bidi="ar-SA"/>
                </w:rPr>
                <m:t>s</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29"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del w:id="4728" w:author="CCCF" w:date="2023-01-10T20:56:41Z"/>
        </w:trPr>
        <w:tc>
          <w:tcPr>
            <w:tcW w:w="4468" w:type="dxa"/>
            <w:tcBorders>
              <w:top w:val="nil"/>
              <w:left w:val="nil"/>
              <w:bottom w:val="nil"/>
              <w:right w:val="nil"/>
            </w:tcBorders>
            <w:tcPrChange w:id="4730" w:author="CCCF" w:date="2023-01-10T20:56:21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textAlignment w:val="auto"/>
              <w:rPr>
                <w:del w:id="4732" w:author="CCCF" w:date="2023-01-10T20:56:41Z"/>
                <w:rFonts w:hint="default" w:ascii="Times New Roman" w:hAnsi="Times New Roman" w:cs="Times New Roman"/>
                <w:color w:val="auto"/>
                <w:kern w:val="2"/>
                <w:sz w:val="21"/>
                <w:szCs w:val="21"/>
                <w:vertAlign w:val="baseline"/>
                <w:lang w:val="en-US" w:eastAsia="zh-CN"/>
              </w:rPr>
              <w:pPrChange w:id="4731"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w:del w:id="4733" w:author="CCCF" w:date="2023-01-10T20:56:41Z">
              <w:r>
                <w:rPr>
                  <w:rFonts w:hint="default" w:ascii="Times New Roman" w:hAnsi="Times New Roman" w:cs="Times New Roman"/>
                  <w:color w:val="auto"/>
                  <w:kern w:val="2"/>
                  <w:sz w:val="21"/>
                  <w:szCs w:val="21"/>
                  <w:vertAlign w:val="baseline"/>
                  <w:lang w:val="en-US" w:eastAsia="zh-CN"/>
                </w:rPr>
                <w:delText xml:space="preserve">  </w:delText>
              </w:r>
            </w:del>
            <w:del w:id="4734" w:author="CCCF" w:date="2023-01-10T20:56:41Z">
              <w:r>
                <w:rPr>
                  <w:rFonts w:hint="default" w:ascii="Times New Roman" w:hAnsi="Times New Roman" w:cs="Times New Roman"/>
                  <w:b/>
                  <w:bCs/>
                  <w:color w:val="auto"/>
                  <w:kern w:val="2"/>
                  <w:sz w:val="21"/>
                  <w:szCs w:val="21"/>
                  <w:vertAlign w:val="baseline"/>
                  <w:lang w:val="en-US" w:eastAsia="zh-CN"/>
                </w:rPr>
                <w:delText>end for</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35" w:author="CCCF" w:date="2023-01-10T21:31:4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90" w:hRule="atLeast"/>
          <w:jc w:val="center"/>
        </w:trPr>
        <w:tc>
          <w:tcPr>
            <w:tcW w:w="4468" w:type="dxa"/>
            <w:tcBorders>
              <w:top w:val="nil"/>
              <w:left w:val="nil"/>
              <w:bottom w:val="nil"/>
              <w:right w:val="nil"/>
            </w:tcBorders>
            <w:tcPrChange w:id="4736" w:author="CCCF" w:date="2023-01-10T21:31:45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textAlignment w:val="auto"/>
              <w:rPr>
                <w:rFonts w:hint="default" w:ascii="Times New Roman" w:hAnsi="Times New Roman" w:eastAsia="宋体" w:cs="Times New Roman"/>
                <w:color w:val="auto"/>
                <w:kern w:val="2"/>
                <w:sz w:val="21"/>
                <w:szCs w:val="21"/>
                <w:vertAlign w:val="baseline"/>
                <w:lang w:val="en-US" w:eastAsia="zh-CN"/>
              </w:rPr>
              <w:pPrChange w:id="4737"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w:r>
              <w:rPr>
                <w:rFonts w:hint="default" w:ascii="Times New Roman" w:hAnsi="Times New Roman" w:cs="Times New Roman"/>
                <w:color w:val="auto"/>
                <w:kern w:val="2"/>
                <w:sz w:val="21"/>
                <w:szCs w:val="21"/>
                <w:vertAlign w:val="baseline"/>
                <w:lang w:val="en-US" w:eastAsia="zh-CN"/>
              </w:rPr>
              <w:t xml:space="preserve">  </w:t>
            </w:r>
            <w:r>
              <w:rPr>
                <w:rFonts w:hint="default" w:ascii="Times New Roman" w:hAnsi="Times New Roman" w:cs="Times New Roman"/>
                <w:b/>
                <w:bCs/>
                <w:color w:val="auto"/>
                <w:kern w:val="2"/>
                <w:sz w:val="21"/>
                <w:szCs w:val="21"/>
                <w:vertAlign w:val="baseline"/>
                <w:lang w:val="en-US" w:eastAsia="zh-CN"/>
              </w:rPr>
              <w:t>for</w:t>
            </w:r>
            <w:r>
              <w:rPr>
                <w:rFonts w:hint="default" w:ascii="Times New Roman" w:hAnsi="Times New Roman" w:cs="Times New Roman"/>
                <w:color w:val="auto"/>
                <w:kern w:val="2"/>
                <w:sz w:val="21"/>
                <w:szCs w:val="21"/>
                <w:vertAlign w:val="baseline"/>
                <w:lang w:val="en-US" w:eastAsia="zh-CN"/>
              </w:rPr>
              <w:t xml:space="preserve"> each </w:t>
            </w:r>
            <m:oMath>
              <m:r>
                <m:rPr/>
                <w:rPr>
                  <w:rFonts w:ascii="Cambria Math" w:hAnsi="Cambria Math" w:cs="Times New Roman"/>
                  <w:color w:val="auto"/>
                  <w:kern w:val="2"/>
                  <w:sz w:val="21"/>
                  <w:szCs w:val="21"/>
                  <w:lang w:val="en-US"/>
                </w:rPr>
                <m:t>τ</m:t>
              </m:r>
            </m:oMath>
            <w:r>
              <w:rPr>
                <w:rFonts w:hint="default" w:ascii="Times New Roman" w:hAnsi="Times New Roman" w:cs="Times New Roman"/>
                <w:i w:val="0"/>
                <w:color w:val="auto"/>
                <w:kern w:val="2"/>
                <w:sz w:val="21"/>
                <w:szCs w:val="21"/>
                <w:lang w:val="en-US" w:eastAsia="zh-CN"/>
              </w:rPr>
              <w:t xml:space="preserve"> with </w:t>
            </w:r>
            <m:oMath>
              <m:r>
                <m:rPr/>
                <w:rPr>
                  <w:rFonts w:hint="default" w:ascii="Cambria Math" w:hAns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r>
              <w:rPr>
                <w:rFonts w:hint="default" w:ascii="Times New Roman" w:hAnsi="Times New Roman" w:cs="Times New Roman"/>
                <w:i w:val="0"/>
                <w:color w:val="auto"/>
                <w:kern w:val="2"/>
                <w:sz w:val="21"/>
                <w:szCs w:val="21"/>
                <w:vertAlign w:val="baseline"/>
                <w:lang w:val="en-US" w:eastAsia="zh-CN"/>
              </w:rPr>
              <w:t xml:space="preserve"> </w:t>
            </w:r>
            <w:r>
              <w:rPr>
                <w:rFonts w:hint="default" w:ascii="Times New Roman" w:hAnsi="Times New Roman" w:cs="Times New Roman"/>
                <w:b/>
                <w:bCs/>
                <w:i w:val="0"/>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38"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739" w:author="CCCF" w:date="2023-01-10T20:56:21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textAlignment w:val="auto"/>
              <w:rPr>
                <w:rFonts w:hint="default" w:ascii="Times New Roman" w:hAnsi="Times New Roman" w:cs="Times New Roman"/>
                <w:color w:val="auto"/>
                <w:kern w:val="2"/>
                <w:sz w:val="21"/>
                <w:szCs w:val="21"/>
                <w:vertAlign w:val="baseline"/>
                <w:lang w:val="en-US" w:eastAsia="zh-CN"/>
              </w:rPr>
              <w:pPrChange w:id="4740"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w:r>
              <w:rPr>
                <w:rFonts w:hint="default" w:ascii="Times New Roman" w:hAnsi="Times New Roman" w:cs="Times New Roman"/>
                <w:color w:val="auto"/>
                <w:kern w:val="2"/>
                <w:sz w:val="21"/>
                <w:szCs w:val="21"/>
                <w:vertAlign w:val="baseline"/>
                <w:lang w:val="en-US" w:eastAsia="zh-CN"/>
              </w:rPr>
              <w:t xml:space="preserve">    </w:t>
            </w:r>
            <w:del w:id="4741" w:author="CCCF" w:date="2023-01-10T21:31:47Z">
              <w:r>
                <w:rPr>
                  <w:rFonts w:hint="default" w:ascii="Times New Roman" w:hAnsi="Times New Roman" w:cs="Times New Roman"/>
                  <w:color w:val="auto"/>
                  <w:kern w:val="2"/>
                  <w:sz w:val="21"/>
                  <w:szCs w:val="21"/>
                  <w:vertAlign w:val="baseline"/>
                  <w:lang w:val="en-US" w:eastAsia="zh-CN"/>
                </w:rPr>
                <w:delText xml:space="preserve">Sample </w:delText>
              </w:r>
            </w:del>
            <w:ins w:id="4742" w:author="CCCF" w:date="2023-01-10T21:31:48Z">
              <w:r>
                <w:rPr>
                  <w:rFonts w:hint="eastAsia" w:ascii="Times New Roman" w:hAnsi="Times New Roman" w:cs="Times New Roman"/>
                  <w:color w:val="auto"/>
                  <w:kern w:val="2"/>
                  <w:sz w:val="21"/>
                  <w:szCs w:val="21"/>
                  <w:vertAlign w:val="baseline"/>
                  <w:lang w:val="en-US" w:eastAsia="zh-CN"/>
                </w:rPr>
                <w:t>基于</w:t>
              </w:r>
            </w:ins>
            <w:ins w:id="4743" w:author="CCCF" w:date="2023-01-10T21:31:50Z">
              <w:r>
                <w:rPr>
                  <w:rFonts w:hint="eastAsia" w:ascii="Times New Roman" w:hAnsi="Times New Roman" w:cs="Times New Roman"/>
                  <w:color w:val="auto"/>
                  <w:kern w:val="2"/>
                  <w:sz w:val="21"/>
                  <w:szCs w:val="21"/>
                  <w:vertAlign w:val="baseline"/>
                  <w:lang w:val="en-US" w:eastAsia="zh-CN"/>
                </w:rPr>
                <w:t>公式</w:t>
              </w:r>
            </w:ins>
            <w:ins w:id="4744" w:author="CCCF" w:date="2023-01-10T21:31:51Z">
              <w:r>
                <w:rPr>
                  <w:rFonts w:hint="eastAsia" w:ascii="Times New Roman" w:hAnsi="Times New Roman" w:cs="Times New Roman"/>
                  <w:color w:val="auto"/>
                  <w:kern w:val="2"/>
                  <w:sz w:val="21"/>
                  <w:szCs w:val="21"/>
                  <w:vertAlign w:val="baseline"/>
                  <w:lang w:val="en-US" w:eastAsia="zh-CN"/>
                </w:rPr>
                <w:t>（</w:t>
              </w:r>
            </w:ins>
            <w:ins w:id="4745" w:author="CCCF" w:date="2023-01-10T21:31:53Z">
              <w:del w:id="4746" w:author="Administrator" w:date="2023-01-14T22:04:29Z">
                <w:r>
                  <w:rPr>
                    <w:rFonts w:hint="default" w:ascii="Times New Roman" w:hAnsi="Times New Roman" w:cs="Times New Roman"/>
                    <w:color w:val="auto"/>
                    <w:kern w:val="2"/>
                    <w:sz w:val="21"/>
                    <w:szCs w:val="21"/>
                    <w:vertAlign w:val="baseline"/>
                    <w:lang w:val="en-US" w:eastAsia="zh-CN"/>
                  </w:rPr>
                  <w:delText>4</w:delText>
                </w:r>
              </w:del>
            </w:ins>
            <w:ins w:id="4747" w:author="Administrator" w:date="2023-01-14T22:04:29Z">
              <w:r>
                <w:rPr>
                  <w:rFonts w:hint="eastAsia" w:ascii="Times New Roman" w:hAnsi="Times New Roman" w:cs="Times New Roman"/>
                  <w:color w:val="auto"/>
                  <w:kern w:val="2"/>
                  <w:sz w:val="21"/>
                  <w:szCs w:val="21"/>
                  <w:vertAlign w:val="baseline"/>
                  <w:lang w:val="en-US" w:eastAsia="zh-CN"/>
                </w:rPr>
                <w:t>5</w:t>
              </w:r>
            </w:ins>
            <w:ins w:id="4748" w:author="CCCF" w:date="2023-01-10T21:31:51Z">
              <w:r>
                <w:rPr>
                  <w:rFonts w:hint="eastAsia" w:ascii="Times New Roman" w:hAnsi="Times New Roman" w:cs="Times New Roman"/>
                  <w:color w:val="auto"/>
                  <w:kern w:val="2"/>
                  <w:sz w:val="21"/>
                  <w:szCs w:val="21"/>
                  <w:vertAlign w:val="baseline"/>
                  <w:lang w:val="en-US" w:eastAsia="zh-CN"/>
                </w:rPr>
                <w:t>）</w:t>
              </w:r>
            </w:ins>
            <w:ins w:id="4749" w:author="CCCF" w:date="2023-01-10T21:31:55Z">
              <w:r>
                <w:rPr>
                  <w:rFonts w:hint="eastAsia" w:ascii="Times New Roman" w:hAnsi="Times New Roman" w:cs="Times New Roman"/>
                  <w:color w:val="auto"/>
                  <w:kern w:val="2"/>
                  <w:sz w:val="21"/>
                  <w:szCs w:val="21"/>
                  <w:vertAlign w:val="baseline"/>
                  <w:lang w:val="en-US" w:eastAsia="zh-CN"/>
                </w:rPr>
                <w:t>对</w:t>
              </w:r>
            </w:ins>
            <m:oMath>
              <m:r>
                <m:rPr/>
                <w:rPr>
                  <w:rFonts w:ascii="Cambria Math" w:hAnsi="Cambria Math" w:cs="Times New Roman"/>
                  <w:color w:val="auto"/>
                  <w:kern w:val="2"/>
                  <w:sz w:val="21"/>
                  <w:szCs w:val="21"/>
                  <w:lang w:val="en-US"/>
                </w:rPr>
                <m:t>τ</m:t>
              </m:r>
            </m:oMath>
            <w:r>
              <w:rPr>
                <w:rFonts w:hint="default" w:ascii="Times New Roman" w:hAnsi="Times New Roman" w:cs="Times New Roman"/>
                <w:color w:val="auto"/>
                <w:kern w:val="2"/>
                <w:sz w:val="21"/>
                <w:szCs w:val="21"/>
                <w:vertAlign w:val="baseline"/>
                <w:lang w:val="en-US" w:eastAsia="zh-CN"/>
              </w:rPr>
              <w:t xml:space="preserve"> </w:t>
            </w:r>
            <w:del w:id="4750" w:author="CCCF" w:date="2023-01-10T21:31:58Z">
              <w:r>
                <w:rPr>
                  <w:rFonts w:hint="default" w:ascii="Times New Roman" w:hAnsi="Times New Roman" w:cs="Times New Roman"/>
                  <w:color w:val="auto"/>
                  <w:kern w:val="2"/>
                  <w:sz w:val="21"/>
                  <w:szCs w:val="21"/>
                  <w:vertAlign w:val="baseline"/>
                  <w:lang w:val="en-US" w:eastAsia="zh-CN"/>
                </w:rPr>
                <w:delText>according to (4)</w:delText>
              </w:r>
            </w:del>
            <w:ins w:id="4751" w:author="CCCF" w:date="2023-01-10T21:32:00Z">
              <w:r>
                <w:rPr>
                  <w:rFonts w:hint="eastAsia" w:ascii="Times New Roman" w:hAnsi="Times New Roman" w:cs="Times New Roman"/>
                  <w:color w:val="auto"/>
                  <w:kern w:val="2"/>
                  <w:sz w:val="21"/>
                  <w:szCs w:val="21"/>
                  <w:vertAlign w:val="baseline"/>
                  <w:lang w:val="en-US" w:eastAsia="zh-CN"/>
                </w:rPr>
                <w:t>进行</w:t>
              </w:r>
            </w:ins>
            <w:ins w:id="4752" w:author="CCCF" w:date="2023-01-10T21:32:02Z">
              <w:r>
                <w:rPr>
                  <w:rFonts w:hint="eastAsia" w:ascii="Times New Roman" w:hAnsi="Times New Roman" w:cs="Times New Roman"/>
                  <w:color w:val="auto"/>
                  <w:kern w:val="2"/>
                  <w:sz w:val="21"/>
                  <w:szCs w:val="21"/>
                  <w:vertAlign w:val="baseline"/>
                  <w:lang w:val="en-US" w:eastAsia="zh-CN"/>
                </w:rPr>
                <w:t>采样</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53"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754" w:author="CCCF" w:date="2023-01-10T20:56:21Z">
              <w:tcPr>
                <w:tcW w:w="4468" w:type="dxa"/>
                <w:tcBorders>
                  <w:top w:val="nil"/>
                  <w:left w:val="nil"/>
                  <w:bottom w:val="nil"/>
                  <w:right w:val="nil"/>
                </w:tcBorders>
              </w:tcPr>
            </w:tcPrChange>
          </w:tcPr>
          <w:p>
            <w:pPr>
              <w:pStyle w:val="30"/>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0" w:lineRule="atLeast"/>
              <w:ind w:leftChars="0"/>
              <w:textAlignment w:val="auto"/>
              <w:rPr>
                <w:rFonts w:hint="default" w:ascii="Times New Roman" w:hAnsi="Times New Roman" w:cs="Times New Roman"/>
                <w:color w:val="auto"/>
                <w:kern w:val="2"/>
                <w:sz w:val="21"/>
                <w:szCs w:val="21"/>
                <w:vertAlign w:val="baseline"/>
                <w:lang w:val="en-US" w:eastAsia="zh-CN"/>
              </w:rPr>
              <w:pPrChange w:id="4755" w:author="CCCF" w:date="2023-01-07T10:55:02Z">
                <w:pPr>
                  <w:pStyle w:val="30"/>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textAlignment w:val="auto"/>
                </w:pPr>
              </w:pPrChange>
            </w:pPr>
            <w:r>
              <w:rPr>
                <w:rFonts w:hint="default" w:ascii="Times New Roman" w:hAnsi="Times New Roman" w:cs="Times New Roman"/>
                <w:color w:val="auto"/>
                <w:kern w:val="2"/>
                <w:sz w:val="21"/>
                <w:szCs w:val="21"/>
                <w:vertAlign w:val="baseline"/>
                <w:lang w:val="en-US" w:eastAsia="zh-CN"/>
              </w:rPr>
              <w:t xml:space="preserve">    </w:t>
            </w:r>
            <m:oMath>
              <m:sSub>
                <m:sSubPr>
                  <m:ctrlPr>
                    <w:rPr>
                      <w:rFonts w:hint="default" w:ascii="Cambria Math" w:hAns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ascii="Cambria Math" w:hAnsi="Cambria Math" w:cs="Times New Roman"/>
                  <w:color w:val="auto"/>
                  <w:kern w:val="2"/>
                  <w:sz w:val="21"/>
                  <w:szCs w:val="21"/>
                  <w:lang w:val="en-US"/>
                </w:rPr>
                <m:t>τ</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57"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del w:id="4756" w:author="CCCF" w:date="2023-01-10T20:56:21Z"/>
        </w:trPr>
        <w:tc>
          <w:tcPr>
            <w:tcW w:w="4468" w:type="dxa"/>
            <w:tcBorders>
              <w:top w:val="nil"/>
              <w:left w:val="nil"/>
              <w:bottom w:val="nil"/>
              <w:right w:val="nil"/>
            </w:tcBorders>
            <w:tcPrChange w:id="4758" w:author="CCCF" w:date="2023-01-10T20:56:21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textAlignment w:val="auto"/>
              <w:rPr>
                <w:del w:id="4760" w:author="CCCF" w:date="2023-01-10T20:56:21Z"/>
                <w:rFonts w:hint="default" w:ascii="Times New Roman" w:hAnsi="Times New Roman" w:cs="Times New Roman"/>
                <w:color w:val="auto"/>
                <w:kern w:val="2"/>
                <w:sz w:val="21"/>
                <w:szCs w:val="21"/>
                <w:vertAlign w:val="baseline"/>
                <w:lang w:val="en-US" w:eastAsia="zh-CN"/>
              </w:rPr>
              <w:pPrChange w:id="4759"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w:del w:id="4761" w:author="CCCF" w:date="2023-01-10T20:56:21Z">
              <w:r>
                <w:rPr>
                  <w:rFonts w:hint="default" w:ascii="Times New Roman" w:hAnsi="Times New Roman" w:cs="Times New Roman"/>
                  <w:color w:val="auto"/>
                  <w:kern w:val="2"/>
                  <w:sz w:val="21"/>
                  <w:szCs w:val="21"/>
                  <w:vertAlign w:val="baseline"/>
                  <w:lang w:val="en-US" w:eastAsia="zh-CN"/>
                </w:rPr>
                <w:delText xml:space="preserve">  </w:delText>
              </w:r>
            </w:del>
            <w:del w:id="4762" w:author="CCCF" w:date="2023-01-10T20:56:21Z">
              <w:r>
                <w:rPr>
                  <w:rFonts w:hint="default" w:ascii="Times New Roman" w:hAnsi="Times New Roman" w:cs="Times New Roman"/>
                  <w:b/>
                  <w:bCs/>
                  <w:color w:val="auto"/>
                  <w:kern w:val="2"/>
                  <w:sz w:val="21"/>
                  <w:szCs w:val="21"/>
                  <w:vertAlign w:val="baseline"/>
                  <w:lang w:val="en-US" w:eastAsia="zh-CN"/>
                </w:rPr>
                <w:delText>end for</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63"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vAlign w:val="top"/>
            <w:tcPrChange w:id="4764" w:author="CCCF" w:date="2023-01-10T20:56:21Z">
              <w:tcPr>
                <w:tcW w:w="4468" w:type="dxa"/>
                <w:tcBorders>
                  <w:top w:val="nil"/>
                  <w:left w:val="nil"/>
                  <w:bottom w:val="nil"/>
                  <w:right w:val="nil"/>
                </w:tcBorders>
                <w:vAlign w:val="top"/>
              </w:tcPr>
            </w:tcPrChange>
          </w:tcPr>
          <w:p>
            <w:pPr>
              <w:pStyle w:val="30"/>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0" w:lineRule="atLeast"/>
              <w:ind w:left="0" w:leftChars="0" w:firstLine="0" w:firstLineChars="0"/>
              <w:textAlignment w:val="auto"/>
              <w:rPr>
                <w:rFonts w:hint="default" w:ascii="Times New Roman" w:hAnsi="Times New Roman" w:eastAsia="宋体" w:cs="Times New Roman"/>
                <w:color w:val="auto"/>
                <w:kern w:val="2"/>
                <w:sz w:val="21"/>
                <w:szCs w:val="21"/>
                <w:vertAlign w:val="baseline"/>
                <w:lang w:val="en-US" w:eastAsia="zh-CN" w:bidi="ar-SA"/>
              </w:rPr>
              <w:pPrChange w:id="4765" w:author="CCCF" w:date="2023-01-07T10:55:02Z">
                <w:pPr>
                  <w:pStyle w:val="30"/>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0" w:leftChars="0" w:firstLine="0" w:firstLineChars="0"/>
                  <w:textAlignment w:val="auto"/>
                </w:pPr>
              </w:pPrChange>
            </w:pPr>
            <w:r>
              <w:rPr>
                <w:rFonts w:hint="default" w:ascii="Times New Roman" w:hAnsi="Times New Roman" w:cs="Times New Roman"/>
                <w:color w:val="auto"/>
                <w:kern w:val="2"/>
                <w:sz w:val="21"/>
                <w:szCs w:val="21"/>
                <w:vertAlign w:val="baseline"/>
                <w:lang w:val="en-US" w:eastAsia="zh-CN"/>
              </w:rPr>
              <w:t xml:space="preserve">  </w:t>
            </w:r>
            <w:r>
              <w:rPr>
                <w:rFonts w:hint="default" w:ascii="Times New Roman" w:hAnsi="Times New Roman" w:cs="Times New Roman"/>
                <w:b/>
                <w:bCs/>
                <w:color w:val="auto"/>
                <w:kern w:val="2"/>
                <w:sz w:val="21"/>
                <w:szCs w:val="21"/>
                <w:vertAlign w:val="baseline"/>
                <w:lang w:val="en-US" w:eastAsia="zh-CN"/>
              </w:rPr>
              <w:t>for</w:t>
            </w:r>
            <w:r>
              <w:rPr>
                <w:rFonts w:hint="default" w:ascii="Times New Roman" w:hAnsi="Times New Roman" w:cs="Times New Roman"/>
                <w:color w:val="auto"/>
                <w:kern w:val="2"/>
                <w:sz w:val="21"/>
                <w:szCs w:val="21"/>
                <w:vertAlign w:val="baseline"/>
                <w:lang w:val="en-US" w:eastAsia="zh-CN"/>
              </w:rPr>
              <w:t xml:space="preserve"> each </w:t>
            </w:r>
            <m:oMath>
              <m:r>
                <m:rPr/>
                <w:rPr>
                  <w:rFonts w:hint="default" w:ascii="Cambria Math" w:hAnsi="Cambria Math" w:cs="Times New Roman"/>
                  <w:color w:val="auto"/>
                  <w:kern w:val="2"/>
                  <w:sz w:val="21"/>
                  <w:szCs w:val="21"/>
                  <w:vertAlign w:val="baseline"/>
                  <w:lang w:val="en-US" w:eastAsia="zh-CN" w:bidi="ar-SA"/>
                </w:rPr>
                <m:t>b</m:t>
              </m:r>
            </m:oMath>
            <w:r>
              <w:rPr>
                <w:rFonts w:hint="default" w:ascii="Times New Roman" w:hAnsi="Times New Roman" w:cs="Times New Roman"/>
                <w:color w:val="auto"/>
                <w:kern w:val="2"/>
                <w:sz w:val="21"/>
                <w:szCs w:val="21"/>
                <w:vertAlign w:val="baseline"/>
                <w:lang w:val="en-US" w:eastAsia="zh-CN"/>
              </w:rPr>
              <w:t xml:space="preserve"> with </w:t>
            </w:r>
            <m:oMath>
              <m:r>
                <m:rPr/>
                <w:rPr>
                  <w:rFonts w:hint="default" w:ascii="Cambria Math" w:hAns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r>
              <w:rPr>
                <w:rFonts w:hint="default" w:ascii="Times New Roman" w:hAnsi="Times New Roman" w:cs="Times New Roman"/>
                <w:i w:val="0"/>
                <w:color w:val="auto"/>
                <w:kern w:val="2"/>
                <w:sz w:val="21"/>
                <w:szCs w:val="21"/>
                <w:vertAlign w:val="baseline"/>
                <w:lang w:val="en-US" w:eastAsia="zh-CN"/>
              </w:rPr>
              <w:t xml:space="preserve"> </w:t>
            </w:r>
            <w:r>
              <w:rPr>
                <w:rFonts w:hint="default" w:ascii="Times New Roman" w:hAnsi="Times New Roman" w:cs="Times New Roman"/>
                <w:b/>
                <w:bCs/>
                <w:i w:val="0"/>
                <w:color w:val="auto"/>
                <w:kern w:val="2"/>
                <w:sz w:val="21"/>
                <w:szCs w:val="21"/>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66"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vAlign w:val="top"/>
            <w:tcPrChange w:id="4767" w:author="CCCF" w:date="2023-01-10T20:56:21Z">
              <w:tcPr>
                <w:tcW w:w="4468" w:type="dxa"/>
                <w:tcBorders>
                  <w:top w:val="nil"/>
                  <w:left w:val="nil"/>
                  <w:bottom w:val="nil"/>
                  <w:right w:val="nil"/>
                </w:tcBorders>
                <w:vAlign w:val="top"/>
              </w:tcPr>
            </w:tcPrChange>
          </w:tcPr>
          <w:p>
            <w:pPr>
              <w:pStyle w:val="30"/>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0" w:lineRule="atLeast"/>
              <w:ind w:left="0" w:leftChars="0" w:firstLine="0" w:firstLineChars="0"/>
              <w:textAlignment w:val="auto"/>
              <w:rPr>
                <w:rFonts w:hint="default" w:ascii="Times New Roman" w:hAnsi="Times New Roman" w:eastAsia="宋体" w:cs="Times New Roman"/>
                <w:color w:val="auto"/>
                <w:kern w:val="2"/>
                <w:sz w:val="21"/>
                <w:szCs w:val="21"/>
                <w:vertAlign w:val="baseline"/>
                <w:lang w:val="en-US" w:eastAsia="zh-CN" w:bidi="ar-SA"/>
              </w:rPr>
              <w:pPrChange w:id="4768" w:author="CCCF" w:date="2023-01-07T10:55:02Z">
                <w:pPr>
                  <w:pStyle w:val="30"/>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0" w:leftChars="0" w:firstLine="0" w:firstLineChars="0"/>
                  <w:textAlignment w:val="auto"/>
                </w:pPr>
              </w:pPrChange>
            </w:pPr>
            <w:r>
              <w:rPr>
                <w:rFonts w:hint="default" w:ascii="Times New Roman" w:hAnsi="Times New Roman" w:cs="Times New Roman"/>
                <w:color w:val="auto"/>
                <w:kern w:val="2"/>
                <w:sz w:val="21"/>
                <w:szCs w:val="21"/>
                <w:vertAlign w:val="baseline"/>
                <w:lang w:val="en-US" w:eastAsia="zh-CN"/>
              </w:rPr>
              <w:t xml:space="preserve">    </w:t>
            </w:r>
            <w:del w:id="4769" w:author="CCCF" w:date="2023-01-10T21:29:35Z">
              <w:r>
                <w:rPr>
                  <w:rFonts w:hint="default" w:ascii="Times New Roman" w:hAnsi="Times New Roman" w:cs="Times New Roman"/>
                  <w:color w:val="auto"/>
                  <w:kern w:val="2"/>
                  <w:sz w:val="21"/>
                  <w:szCs w:val="21"/>
                  <w:vertAlign w:val="baseline"/>
                  <w:lang w:val="en-US" w:eastAsia="zh-CN"/>
                </w:rPr>
                <w:delText xml:space="preserve">Sample </w:delText>
              </w:r>
            </w:del>
            <w:ins w:id="4770" w:author="CCCF" w:date="2023-01-10T21:29:36Z">
              <w:r>
                <w:rPr>
                  <w:rFonts w:hint="eastAsia" w:ascii="Times New Roman" w:hAnsi="Times New Roman" w:cs="Times New Roman"/>
                  <w:color w:val="auto"/>
                  <w:kern w:val="2"/>
                  <w:sz w:val="21"/>
                  <w:szCs w:val="21"/>
                  <w:vertAlign w:val="baseline"/>
                  <w:lang w:val="en-US" w:eastAsia="zh-CN"/>
                </w:rPr>
                <w:t>基于</w:t>
              </w:r>
            </w:ins>
            <w:ins w:id="4771" w:author="CCCF" w:date="2023-01-10T21:29:38Z">
              <w:r>
                <w:rPr>
                  <w:rFonts w:hint="eastAsia" w:ascii="Times New Roman" w:hAnsi="Times New Roman" w:cs="Times New Roman"/>
                  <w:color w:val="auto"/>
                  <w:kern w:val="2"/>
                  <w:sz w:val="21"/>
                  <w:szCs w:val="21"/>
                  <w:vertAlign w:val="baseline"/>
                  <w:lang w:val="en-US" w:eastAsia="zh-CN"/>
                </w:rPr>
                <w:t>公式（</w:t>
              </w:r>
            </w:ins>
            <w:ins w:id="4772" w:author="CCCF" w:date="2023-01-10T21:29:39Z">
              <w:del w:id="4773" w:author="Administrator" w:date="2023-01-14T22:04:30Z">
                <w:r>
                  <w:rPr>
                    <w:rFonts w:hint="default" w:ascii="Times New Roman" w:hAnsi="Times New Roman" w:cs="Times New Roman"/>
                    <w:color w:val="auto"/>
                    <w:kern w:val="2"/>
                    <w:sz w:val="21"/>
                    <w:szCs w:val="21"/>
                    <w:vertAlign w:val="baseline"/>
                    <w:lang w:val="en-US" w:eastAsia="zh-CN"/>
                  </w:rPr>
                  <w:delText>3</w:delText>
                </w:r>
              </w:del>
            </w:ins>
            <w:ins w:id="4774" w:author="Administrator" w:date="2023-01-14T22:04:30Z">
              <w:r>
                <w:rPr>
                  <w:rFonts w:hint="eastAsia" w:ascii="Times New Roman" w:hAnsi="Times New Roman" w:cs="Times New Roman"/>
                  <w:color w:val="auto"/>
                  <w:kern w:val="2"/>
                  <w:sz w:val="21"/>
                  <w:szCs w:val="21"/>
                  <w:vertAlign w:val="baseline"/>
                  <w:lang w:val="en-US" w:eastAsia="zh-CN"/>
                </w:rPr>
                <w:t>6</w:t>
              </w:r>
            </w:ins>
            <w:ins w:id="4775" w:author="CCCF" w:date="2023-01-10T21:29:38Z">
              <w:r>
                <w:rPr>
                  <w:rFonts w:hint="eastAsia" w:ascii="Times New Roman" w:hAnsi="Times New Roman" w:cs="Times New Roman"/>
                  <w:color w:val="auto"/>
                  <w:kern w:val="2"/>
                  <w:sz w:val="21"/>
                  <w:szCs w:val="21"/>
                  <w:vertAlign w:val="baseline"/>
                  <w:lang w:val="en-US" w:eastAsia="zh-CN"/>
                </w:rPr>
                <w:t>）</w:t>
              </w:r>
            </w:ins>
            <w:ins w:id="4776" w:author="CCCF" w:date="2023-01-10T21:29:41Z">
              <w:r>
                <w:rPr>
                  <w:rFonts w:hint="eastAsia" w:ascii="Times New Roman" w:hAnsi="Times New Roman" w:cs="Times New Roman"/>
                  <w:color w:val="auto"/>
                  <w:kern w:val="2"/>
                  <w:sz w:val="21"/>
                  <w:szCs w:val="21"/>
                  <w:vertAlign w:val="baseline"/>
                  <w:lang w:val="en-US" w:eastAsia="zh-CN"/>
                </w:rPr>
                <w:t>对</w:t>
              </w:r>
            </w:ins>
            <m:oMath>
              <m:r>
                <m:rPr/>
                <w:rPr>
                  <w:rFonts w:hint="default" w:ascii="Cambria Math" w:hAnsi="Cambria Math" w:cs="Times New Roman"/>
                  <w:color w:val="auto"/>
                  <w:kern w:val="2"/>
                  <w:sz w:val="21"/>
                  <w:szCs w:val="21"/>
                  <w:vertAlign w:val="baseline"/>
                  <w:lang w:val="en-US" w:eastAsia="zh-CN" w:bidi="ar-SA"/>
                </w:rPr>
                <m:t>b</m:t>
              </m:r>
            </m:oMath>
            <w:r>
              <w:rPr>
                <w:rFonts w:hint="default" w:ascii="Times New Roman" w:hAnsi="Times New Roman" w:cs="Times New Roman"/>
                <w:color w:val="auto"/>
                <w:kern w:val="2"/>
                <w:sz w:val="21"/>
                <w:szCs w:val="21"/>
                <w:vertAlign w:val="baseline"/>
                <w:lang w:val="en-US" w:eastAsia="zh-CN"/>
              </w:rPr>
              <w:t xml:space="preserve"> </w:t>
            </w:r>
            <w:del w:id="4777" w:author="CCCF" w:date="2023-01-10T21:29:57Z">
              <w:r>
                <w:rPr>
                  <w:rFonts w:hint="default" w:ascii="Times New Roman" w:hAnsi="Times New Roman" w:cs="Times New Roman"/>
                  <w:color w:val="auto"/>
                  <w:kern w:val="2"/>
                  <w:sz w:val="21"/>
                  <w:szCs w:val="21"/>
                  <w:vertAlign w:val="baseline"/>
                  <w:lang w:val="en-US" w:eastAsia="zh-CN"/>
                </w:rPr>
                <w:delText>a</w:delText>
              </w:r>
            </w:del>
            <w:ins w:id="4778" w:author="CCCF" w:date="2023-01-10T21:29:53Z">
              <w:r>
                <w:rPr>
                  <w:rFonts w:hint="eastAsia" w:ascii="Times New Roman" w:hAnsi="Times New Roman" w:cs="Times New Roman"/>
                  <w:color w:val="auto"/>
                  <w:kern w:val="2"/>
                  <w:sz w:val="21"/>
                  <w:szCs w:val="21"/>
                  <w:vertAlign w:val="baseline"/>
                  <w:lang w:val="en-US" w:eastAsia="zh-CN"/>
                </w:rPr>
                <w:t>进行采样</w:t>
              </w:r>
            </w:ins>
            <w:del w:id="4779" w:author="CCCF" w:date="2023-01-10T21:29:53Z">
              <w:r>
                <w:rPr>
                  <w:rFonts w:hint="default" w:ascii="Times New Roman" w:hAnsi="Times New Roman" w:cs="Times New Roman"/>
                  <w:color w:val="auto"/>
                  <w:kern w:val="2"/>
                  <w:sz w:val="21"/>
                  <w:szCs w:val="21"/>
                  <w:vertAlign w:val="baseline"/>
                  <w:lang w:val="en-US" w:eastAsia="zh-CN"/>
                </w:rPr>
                <w:delText>ccording to (3)</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80"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vAlign w:val="top"/>
            <w:tcPrChange w:id="4781" w:author="CCCF" w:date="2023-01-10T20:56:21Z">
              <w:tcPr>
                <w:tcW w:w="4468" w:type="dxa"/>
                <w:tcBorders>
                  <w:top w:val="nil"/>
                  <w:left w:val="nil"/>
                  <w:bottom w:val="nil"/>
                  <w:right w:val="nil"/>
                </w:tcBorders>
                <w:vAlign w:val="top"/>
              </w:tcPr>
            </w:tcPrChange>
          </w:tcPr>
          <w:p>
            <w:pPr>
              <w:pStyle w:val="30"/>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0" w:lineRule="atLeast"/>
              <w:ind w:left="0" w:leftChars="0" w:firstLine="0" w:firstLineChars="0"/>
              <w:textAlignment w:val="auto"/>
              <w:rPr>
                <w:rFonts w:hint="default" w:ascii="Times New Roman" w:hAnsi="Times New Roman" w:eastAsia="宋体" w:cs="Times New Roman"/>
                <w:color w:val="auto"/>
                <w:kern w:val="2"/>
                <w:sz w:val="21"/>
                <w:szCs w:val="21"/>
                <w:vertAlign w:val="baseline"/>
                <w:lang w:val="en-US" w:eastAsia="zh-CN" w:bidi="ar-SA"/>
              </w:rPr>
              <w:pPrChange w:id="4782" w:author="CCCF" w:date="2023-01-07T10:55:02Z">
                <w:pPr>
                  <w:pStyle w:val="30"/>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0" w:leftChars="0" w:firstLine="0" w:firstLineChars="0"/>
                  <w:textAlignment w:val="auto"/>
                </w:pPr>
              </w:pPrChange>
            </w:pPr>
            <w:r>
              <w:rPr>
                <w:rFonts w:hint="default" w:ascii="Times New Roman" w:hAnsi="Times New Roman" w:cs="Times New Roman"/>
                <w:color w:val="auto"/>
                <w:kern w:val="2"/>
                <w:sz w:val="21"/>
                <w:szCs w:val="21"/>
                <w:vertAlign w:val="baseline"/>
                <w:lang w:val="en-US" w:eastAsia="zh-CN"/>
              </w:rPr>
              <w:t xml:space="preserve">    </w:t>
            </w:r>
            <m:oMath>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vertAlign w:val="baseline"/>
                      <w:lang w:val="en-US" w:eastAsia="zh-CN"/>
                    </w:rPr>
                    <m:t>b</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bidi="ar-SA"/>
                </w:rPr>
                <m:t>b</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84"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del w:id="4783" w:author="CCCF" w:date="2023-01-10T20:56:24Z"/>
        </w:trPr>
        <w:tc>
          <w:tcPr>
            <w:tcW w:w="4468" w:type="dxa"/>
            <w:tcBorders>
              <w:top w:val="nil"/>
              <w:left w:val="nil"/>
              <w:bottom w:val="nil"/>
              <w:right w:val="nil"/>
            </w:tcBorders>
            <w:vAlign w:val="top"/>
            <w:tcPrChange w:id="4785" w:author="CCCF" w:date="2023-01-10T20:56:21Z">
              <w:tcPr>
                <w:tcW w:w="4468" w:type="dxa"/>
                <w:tcBorders>
                  <w:top w:val="nil"/>
                  <w:left w:val="nil"/>
                  <w:bottom w:val="nil"/>
                  <w:right w:val="nil"/>
                </w:tcBorders>
                <w:vAlign w:val="top"/>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textAlignment w:val="auto"/>
              <w:rPr>
                <w:del w:id="4787" w:author="CCCF" w:date="2023-01-10T20:56:24Z"/>
                <w:rFonts w:hint="default" w:ascii="Times New Roman" w:hAnsi="Times New Roman" w:eastAsia="宋体" w:cs="Times New Roman"/>
                <w:color w:val="auto"/>
                <w:kern w:val="2"/>
                <w:sz w:val="21"/>
                <w:szCs w:val="21"/>
                <w:vertAlign w:val="baseline"/>
                <w:lang w:val="en-US" w:eastAsia="zh-CN" w:bidi="ar-SA"/>
              </w:rPr>
              <w:pPrChange w:id="4786"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w:del w:id="4788" w:author="CCCF" w:date="2023-01-10T20:56:24Z">
              <w:r>
                <w:rPr>
                  <w:rFonts w:hint="default" w:ascii="Times New Roman" w:hAnsi="Times New Roman" w:cs="Times New Roman"/>
                  <w:color w:val="auto"/>
                  <w:kern w:val="2"/>
                  <w:sz w:val="21"/>
                  <w:szCs w:val="21"/>
                  <w:vertAlign w:val="baseline"/>
                  <w:lang w:val="en-US" w:eastAsia="zh-CN"/>
                </w:rPr>
                <w:delText xml:space="preserve">  </w:delText>
              </w:r>
            </w:del>
            <w:del w:id="4789" w:author="CCCF" w:date="2023-01-10T20:56:24Z">
              <w:r>
                <w:rPr>
                  <w:rFonts w:hint="default" w:ascii="Times New Roman" w:hAnsi="Times New Roman" w:cs="Times New Roman"/>
                  <w:b/>
                  <w:bCs/>
                  <w:color w:val="auto"/>
                  <w:kern w:val="2"/>
                  <w:sz w:val="21"/>
                  <w:szCs w:val="21"/>
                  <w:vertAlign w:val="baseline"/>
                  <w:lang w:val="en-US" w:eastAsia="zh-CN"/>
                </w:rPr>
                <w:delText>end for</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90"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791" w:author="CCCF" w:date="2023-01-10T20:56:21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textAlignment w:val="auto"/>
              <w:rPr>
                <w:rFonts w:hint="default" w:ascii="Times New Roman" w:hAnsi="Times New Roman" w:cs="Times New Roman"/>
                <w:i w:val="0"/>
                <w:color w:val="auto"/>
                <w:kern w:val="2"/>
                <w:sz w:val="21"/>
                <w:szCs w:val="21"/>
                <w:vertAlign w:val="baseline"/>
                <w:lang w:val="en-US" w:eastAsia="zh-CN"/>
              </w:rPr>
              <w:pPrChange w:id="4792"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w:r>
              <w:rPr>
                <w:rFonts w:hint="default" w:ascii="Times New Roman" w:hAnsi="Times New Roman" w:cs="Times New Roman"/>
                <w:color w:val="auto"/>
                <w:kern w:val="2"/>
                <w:sz w:val="21"/>
                <w:szCs w:val="21"/>
                <w:vertAlign w:val="baseline"/>
                <w:lang w:val="en-US" w:eastAsia="zh-CN"/>
              </w:rPr>
              <w:t xml:space="preserve">  </w:t>
            </w:r>
            <m:oMath>
              <m:sSup>
                <m:sSupPr>
                  <m:ctrlPr>
                    <w:rPr>
                      <w:rFonts w:ascii="Cambria Math" w:hAnsi="Cambria Math" w:cs="Times New Roman"/>
                      <w:i/>
                      <w:color w:val="auto"/>
                      <w:kern w:val="2"/>
                      <w:sz w:val="21"/>
                      <w:szCs w:val="21"/>
                      <w:vertAlign w:val="baseline"/>
                      <w:lang w:val="en-US"/>
                    </w:rPr>
                  </m:ctrlPr>
                </m:sSupPr>
                <m:e>
                  <m:r>
                    <m:rPr/>
                    <w:rPr>
                      <w:rFonts w:ascii="Cambria Math" w:hAnsi="Cambria Math" w:cs="Times New Roman"/>
                      <w:color w:val="auto"/>
                      <w:kern w:val="2"/>
                      <w:sz w:val="21"/>
                      <w:szCs w:val="21"/>
                      <w:vertAlign w:val="baseline"/>
                      <w:lang w:val="en-US"/>
                    </w:rPr>
                    <m:t>ξ</m:t>
                  </m:r>
                  <m:ctrlPr>
                    <w:rPr>
                      <w:rFonts w:ascii="Cambria Math" w:hAnsi="Cambria Math" w:cs="Times New Roman"/>
                      <w:i/>
                      <w:color w:val="auto"/>
                      <w:kern w:val="2"/>
                      <w:sz w:val="21"/>
                      <w:szCs w:val="21"/>
                      <w:vertAlign w:val="baseline"/>
                      <w:lang w:val="en-US"/>
                    </w:rPr>
                  </m:ctrlPr>
                </m:e>
                <m:sup>
                  <m:r>
                    <m:rPr/>
                    <w:rPr>
                      <w:rFonts w:hint="default" w:ascii="Cambria Math" w:hAnsi="Cambria Math" w:cs="Times New Roman"/>
                      <w:color w:val="auto"/>
                      <w:kern w:val="2"/>
                      <w:sz w:val="21"/>
                      <w:szCs w:val="21"/>
                      <w:vertAlign w:val="baseline"/>
                      <w:lang w:val="en-US" w:eastAsia="zh-CN"/>
                    </w:rPr>
                    <m:t>t</m:t>
                  </m:r>
                  <m:ctrlPr>
                    <w:rPr>
                      <w:rFonts w:ascii="Cambria Math" w:hAnsi="Cambria Math" w:cs="Times New Roman"/>
                      <w:i/>
                      <w:color w:val="auto"/>
                      <w:kern w:val="2"/>
                      <w:sz w:val="21"/>
                      <w:szCs w:val="21"/>
                      <w:vertAlign w:val="baseline"/>
                      <w:lang w:val="en-US"/>
                    </w:rPr>
                  </m:ctrlPr>
                </m:sup>
              </m:sSup>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i</m:t>
                  </m:r>
                  <m:ctrlPr>
                    <w:rPr>
                      <w:rFonts w:hint="default" w:ascii="Cambria Math" w:hAnsi="Cambria Math" w:cs="Times New Roman"/>
                      <w:i/>
                      <w:color w:val="auto"/>
                      <w:kern w:val="2"/>
                      <w:sz w:val="21"/>
                      <w:szCs w:val="21"/>
                      <w:vertAlign w:val="baseline"/>
                      <w:lang w:val="en-US" w:eastAsia="zh-CN"/>
                    </w:rPr>
                  </m:ctrlPr>
                </m:sub>
              </m:sSub>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vertAlign w:val="baseline"/>
                      <w:lang w:val="en-US" w:eastAsia="zh-CN"/>
                    </w:rPr>
                    <m:t>u</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i</m:t>
                  </m:r>
                  <m:ctrlPr>
                    <w:rPr>
                      <w:rFonts w:hint="default" w:ascii="Cambria Math" w:hAns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m:t>
              </m:r>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r>
                <m:rPr/>
                <w:rPr>
                  <w:rFonts w:hint="default" w:ascii="Cambria Math" w:hAns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r>
                <m:rPr/>
                <w:rPr>
                  <w:rFonts w:hint="default" w:ascii="Cambria Math" w:hAns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94"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del w:id="4793" w:author="CCCF" w:date="2023-01-10T20:56:34Z"/>
        </w:trPr>
        <w:tc>
          <w:tcPr>
            <w:tcW w:w="4468" w:type="dxa"/>
            <w:tcBorders>
              <w:top w:val="nil"/>
              <w:left w:val="nil"/>
              <w:bottom w:val="nil"/>
              <w:right w:val="nil"/>
            </w:tcBorders>
            <w:tcPrChange w:id="4795" w:author="CCCF" w:date="2023-01-10T20:56:21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textAlignment w:val="auto"/>
              <w:rPr>
                <w:del w:id="4797" w:author="CCCF" w:date="2023-01-10T20:56:34Z"/>
                <w:rFonts w:hint="default" w:ascii="Times New Roman" w:hAnsi="Times New Roman" w:cs="Times New Roman"/>
                <w:color w:val="auto"/>
                <w:kern w:val="2"/>
                <w:sz w:val="21"/>
                <w:szCs w:val="21"/>
                <w:vertAlign w:val="baseline"/>
                <w:lang w:val="en-US" w:eastAsia="zh-CN"/>
              </w:rPr>
              <w:pPrChange w:id="4796"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w:del w:id="4798" w:author="CCCF" w:date="2023-01-10T20:56:34Z">
              <w:r>
                <w:rPr>
                  <w:rFonts w:hint="default" w:ascii="Times New Roman" w:hAnsi="Times New Roman" w:cs="Times New Roman"/>
                  <w:b/>
                  <w:bCs/>
                  <w:color w:val="auto"/>
                  <w:kern w:val="2"/>
                  <w:sz w:val="21"/>
                  <w:szCs w:val="21"/>
                  <w:vertAlign w:val="baseline"/>
                  <w:lang w:val="en-US" w:eastAsia="zh-CN"/>
                </w:rPr>
                <w:delText>end for</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799"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nil"/>
              <w:right w:val="nil"/>
            </w:tcBorders>
            <w:tcPrChange w:id="4800" w:author="CCCF" w:date="2023-01-10T20:56:21Z">
              <w:tcPr>
                <w:tcW w:w="4468" w:type="dxa"/>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textAlignment w:val="auto"/>
              <w:rPr>
                <w:rFonts w:hint="default" w:ascii="Times New Roman" w:hAnsi="Times New Roman" w:cs="Times New Roman"/>
                <w:color w:val="auto"/>
                <w:kern w:val="2"/>
                <w:sz w:val="21"/>
                <w:szCs w:val="21"/>
                <w:vertAlign w:val="baseline"/>
                <w:lang w:val="en-US" w:eastAsia="zh-CN"/>
              </w:rPr>
              <w:pPrChange w:id="4801"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m:oMathPara>
              <m:oMath>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i</m:t>
                    </m:r>
                    <m:ctrlPr>
                      <w:rPr>
                        <w:rFonts w:hint="default" w:ascii="Cambria Math" w:hAnsi="Cambria Math" w:cs="Times New Roman"/>
                        <w:i/>
                        <w:color w:val="auto"/>
                        <w:kern w:val="2"/>
                        <w:sz w:val="21"/>
                        <w:szCs w:val="21"/>
                        <w:vertAlign w:val="baseline"/>
                        <w:lang w:val="en-US" w:eastAsia="zh-CN"/>
                      </w:rPr>
                    </m:ctrlPr>
                  </m:sub>
                </m:sSub>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vertAlign w:val="baseline"/>
                        <w:lang w:val="en-US" w:eastAsia="zh-CN"/>
                      </w:rPr>
                      <m:t>u</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i</m:t>
                    </m:r>
                    <m:ctrlPr>
                      <w:rPr>
                        <w:rFonts w:hint="default" w:ascii="Cambria Math" w:hAns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m:t>
                </m:r>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r>
                  <m:rPr/>
                  <w:rPr>
                    <w:rFonts w:hint="default" w:ascii="Cambria Math" w:hAns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r>
                  <m:rPr/>
                  <w:rPr>
                    <w:rFonts w:hint="default" w:ascii="Cambria Math" w:hAns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f>
                  <m:fPr>
                    <m:ctrlPr>
                      <w:rPr>
                        <w:rFonts w:ascii="Cambria Math" w:hAnsi="Cambria Math" w:cs="Times New Roman"/>
                        <w:i/>
                        <w:color w:val="auto"/>
                        <w:kern w:val="2"/>
                        <w:sz w:val="21"/>
                        <w:szCs w:val="21"/>
                        <w:vertAlign w:val="baseline"/>
                        <w:lang w:val="en-US"/>
                      </w:rPr>
                    </m:ctrlPr>
                  </m:fPr>
                  <m:num>
                    <m:r>
                      <m:rPr/>
                      <w:rPr>
                        <w:rFonts w:hint="default" w:ascii="Cambria Math" w:hAnsi="Cambria Math" w:cs="Times New Roman"/>
                        <w:color w:val="auto"/>
                        <w:kern w:val="2"/>
                        <w:sz w:val="21"/>
                        <w:szCs w:val="21"/>
                        <w:vertAlign w:val="baseline"/>
                        <w:lang w:val="en-US" w:eastAsia="zh-CN"/>
                      </w:rPr>
                      <m:t>1</m:t>
                    </m:r>
                    <m:ctrlPr>
                      <w:rPr>
                        <w:rFonts w:ascii="Cambria Math" w:hAnsi="Cambria Math" w:cs="Times New Roman"/>
                        <w:i/>
                        <w:color w:val="auto"/>
                        <w:kern w:val="2"/>
                        <w:sz w:val="21"/>
                        <w:szCs w:val="21"/>
                        <w:vertAlign w:val="baseline"/>
                        <w:lang w:val="en-US"/>
                      </w:rPr>
                    </m:ctrlPr>
                  </m:num>
                  <m:den>
                    <m:r>
                      <m:rPr/>
                      <w:rPr>
                        <w:rFonts w:hint="default" w:ascii="Cambria Math" w:hAnsi="Cambria Math" w:cs="Times New Roman"/>
                        <w:color w:val="auto"/>
                        <w:kern w:val="2"/>
                        <w:sz w:val="21"/>
                        <w:szCs w:val="21"/>
                        <w:vertAlign w:val="baseline"/>
                        <w:lang w:val="en-US" w:eastAsia="zh-CN"/>
                      </w:rPr>
                      <m:t>T−B</m:t>
                    </m:r>
                    <m:ctrlPr>
                      <w:rPr>
                        <w:rFonts w:ascii="Cambria Math" w:hAnsi="Cambria Math" w:cs="Times New Roman"/>
                        <w:i/>
                        <w:color w:val="auto"/>
                        <w:kern w:val="2"/>
                        <w:sz w:val="21"/>
                        <w:szCs w:val="21"/>
                        <w:vertAlign w:val="baseline"/>
                        <w:lang w:val="en-US"/>
                      </w:rPr>
                    </m:ctrlPr>
                  </m:den>
                </m:f>
                <m:nary>
                  <m:naryPr>
                    <m:chr m:val="∑"/>
                    <m:limLoc m:val="subSup"/>
                    <m:ctrlPr>
                      <w:rPr>
                        <w:rFonts w:ascii="Cambria Math" w:hAnsi="Cambria Math" w:cs="Times New Roman"/>
                        <w:i/>
                        <w:color w:val="auto"/>
                        <w:kern w:val="2"/>
                        <w:sz w:val="21"/>
                        <w:szCs w:val="21"/>
                        <w:vertAlign w:val="baseline"/>
                        <w:lang w:val="en-US"/>
                      </w:rPr>
                    </m:ctrlPr>
                  </m:naryPr>
                  <m:sub>
                    <m:r>
                      <m:rPr/>
                      <w:rPr>
                        <w:rFonts w:hint="default" w:ascii="Cambria Math" w:hAnsi="Cambria Math" w:cs="Times New Roman"/>
                        <w:color w:val="auto"/>
                        <w:kern w:val="2"/>
                        <w:sz w:val="21"/>
                        <w:szCs w:val="21"/>
                        <w:vertAlign w:val="baseline"/>
                        <w:lang w:val="en-US" w:eastAsia="zh-CN"/>
                      </w:rPr>
                      <m:t>t=B+1</m:t>
                    </m:r>
                    <m:ctrlPr>
                      <w:rPr>
                        <w:rFonts w:ascii="Cambria Math" w:hAnsi="Cambria Math" w:cs="Times New Roman"/>
                        <w:i/>
                        <w:color w:val="auto"/>
                        <w:kern w:val="2"/>
                        <w:sz w:val="21"/>
                        <w:szCs w:val="21"/>
                        <w:vertAlign w:val="baseline"/>
                        <w:lang w:val="en-US"/>
                      </w:rPr>
                    </m:ctrlPr>
                  </m:sub>
                  <m:sup>
                    <m:r>
                      <m:rPr/>
                      <w:rPr>
                        <w:rFonts w:hint="default" w:ascii="Cambria Math" w:hAnsi="Cambria Math" w:cs="Times New Roman"/>
                        <w:color w:val="auto"/>
                        <w:kern w:val="2"/>
                        <w:sz w:val="21"/>
                        <w:szCs w:val="21"/>
                        <w:vertAlign w:val="baseline"/>
                        <w:lang w:val="en-US" w:eastAsia="zh-CN"/>
                      </w:rPr>
                      <m:t>T</m:t>
                    </m:r>
                    <m:ctrlPr>
                      <w:rPr>
                        <w:rFonts w:ascii="Cambria Math" w:hAnsi="Cambria Math" w:cs="Times New Roman"/>
                        <w:i/>
                        <w:color w:val="auto"/>
                        <w:kern w:val="2"/>
                        <w:sz w:val="21"/>
                        <w:szCs w:val="21"/>
                        <w:vertAlign w:val="baseline"/>
                        <w:lang w:val="en-US"/>
                      </w:rPr>
                    </m:ctrlPr>
                  </m:sup>
                  <m:e>
                    <m:sSup>
                      <m:sSupPr>
                        <m:ctrlPr>
                          <w:rPr>
                            <w:rFonts w:ascii="Cambria Math" w:hAnsi="Cambria Math" w:cs="Times New Roman"/>
                            <w:i/>
                            <w:color w:val="auto"/>
                            <w:kern w:val="2"/>
                            <w:sz w:val="21"/>
                            <w:szCs w:val="21"/>
                            <w:vertAlign w:val="baseline"/>
                            <w:lang w:val="en-US"/>
                          </w:rPr>
                        </m:ctrlPr>
                      </m:sSupPr>
                      <m:e>
                        <m:r>
                          <m:rPr/>
                          <w:rPr>
                            <w:rFonts w:ascii="Cambria Math" w:hAnsi="Cambria Math" w:cs="Times New Roman"/>
                            <w:color w:val="auto"/>
                            <w:kern w:val="2"/>
                            <w:sz w:val="21"/>
                            <w:szCs w:val="21"/>
                            <w:vertAlign w:val="baseline"/>
                            <w:lang w:val="en-US"/>
                          </w:rPr>
                          <m:t>ξ</m:t>
                        </m:r>
                        <m:ctrlPr>
                          <w:rPr>
                            <w:rFonts w:ascii="Cambria Math" w:hAnsi="Cambria Math" w:cs="Times New Roman"/>
                            <w:i/>
                            <w:color w:val="auto"/>
                            <w:kern w:val="2"/>
                            <w:sz w:val="21"/>
                            <w:szCs w:val="21"/>
                            <w:vertAlign w:val="baseline"/>
                            <w:lang w:val="en-US"/>
                          </w:rPr>
                        </m:ctrlPr>
                      </m:e>
                      <m:sup>
                        <m:r>
                          <m:rPr/>
                          <w:rPr>
                            <w:rFonts w:hint="default" w:ascii="Cambria Math" w:hAnsi="Cambria Math" w:cs="Times New Roman"/>
                            <w:color w:val="auto"/>
                            <w:kern w:val="2"/>
                            <w:sz w:val="21"/>
                            <w:szCs w:val="21"/>
                            <w:vertAlign w:val="baseline"/>
                            <w:lang w:val="en-US" w:eastAsia="zh-CN"/>
                          </w:rPr>
                          <m:t>t</m:t>
                        </m:r>
                        <m:ctrlPr>
                          <w:rPr>
                            <w:rFonts w:ascii="Cambria Math" w:hAnsi="Cambria Math" w:cs="Times New Roman"/>
                            <w:i/>
                            <w:color w:val="auto"/>
                            <w:kern w:val="2"/>
                            <w:sz w:val="21"/>
                            <w:szCs w:val="21"/>
                            <w:vertAlign w:val="baseline"/>
                            <w:lang w:val="en-US"/>
                          </w:rPr>
                        </m:ctrlPr>
                      </m:sup>
                    </m:sSup>
                    <m:ctrlPr>
                      <w:rPr>
                        <w:rFonts w:ascii="Cambria Math" w:hAnsi="Cambria Math" w:cs="Times New Roman"/>
                        <w:i/>
                        <w:color w:val="auto"/>
                        <w:kern w:val="2"/>
                        <w:sz w:val="21"/>
                        <w:szCs w:val="21"/>
                        <w:vertAlign w:val="baseline"/>
                        <w:lang w:val="en-US"/>
                      </w:rPr>
                    </m:ctrlPr>
                  </m:e>
                </m:nary>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802" w:author="CCCF" w:date="2023-01-10T20:56:2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4468" w:type="dxa"/>
            <w:tcBorders>
              <w:top w:val="nil"/>
              <w:left w:val="nil"/>
              <w:bottom w:val="single" w:color="auto" w:sz="4" w:space="0"/>
              <w:right w:val="nil"/>
            </w:tcBorders>
            <w:tcPrChange w:id="4803" w:author="CCCF" w:date="2023-01-10T20:56:21Z">
              <w:tcPr>
                <w:tcW w:w="4468" w:type="dxa"/>
                <w:tcBorders>
                  <w:top w:val="nil"/>
                  <w:left w:val="nil"/>
                  <w:bottom w:val="single" w:color="auto" w:sz="4" w:space="0"/>
                  <w:right w:val="nil"/>
                </w:tcBorders>
              </w:tcPr>
            </w:tcPrChange>
          </w:tcPr>
          <w:p>
            <w:pPr>
              <w:pStyle w:val="30"/>
              <w:keepNext w:val="0"/>
              <w:keepLines w:val="0"/>
              <w:pageBreakBefore w:val="0"/>
              <w:widowControl/>
              <w:kinsoku/>
              <w:wordWrap/>
              <w:overflowPunct/>
              <w:topLinePunct w:val="0"/>
              <w:autoSpaceDE/>
              <w:autoSpaceDN/>
              <w:bidi w:val="0"/>
              <w:adjustRightInd/>
              <w:snapToGrid w:val="0"/>
              <w:spacing w:before="0" w:beforeAutospacing="0" w:after="0" w:afterAutospacing="0" w:line="0" w:lineRule="atLeast"/>
              <w:textAlignment w:val="auto"/>
              <w:rPr>
                <w:rFonts w:hint="default" w:ascii="Times New Roman" w:hAnsi="Times New Roman" w:cs="Times New Roman"/>
                <w:color w:val="auto"/>
                <w:kern w:val="2"/>
                <w:sz w:val="21"/>
                <w:szCs w:val="21"/>
                <w:vertAlign w:val="baseline"/>
                <w:lang w:val="en-US" w:eastAsia="zh-CN"/>
              </w:rPr>
              <w:pPrChange w:id="4804" w:author="CCCF" w:date="2023-01-07T10:55:02Z">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pPr>
              </w:pPrChange>
            </w:pPr>
            <w:r>
              <w:rPr>
                <w:rFonts w:hint="default" w:ascii="Times New Roman" w:hAnsi="Times New Roman" w:cs="Times New Roman"/>
                <w:b/>
                <w:bCs/>
                <w:color w:val="auto"/>
                <w:kern w:val="2"/>
                <w:sz w:val="21"/>
                <w:szCs w:val="21"/>
                <w:vertAlign w:val="baseline"/>
                <w:lang w:val="en-US" w:eastAsia="zh-CN"/>
              </w:rPr>
              <w:t xml:space="preserve">return </w:t>
            </w:r>
            <m:oMath>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i</m:t>
                  </m:r>
                  <m:ctrlPr>
                    <w:rPr>
                      <w:rFonts w:hint="default" w:ascii="Cambria Math" w:hAnsi="Cambria Math" w:cs="Times New Roman"/>
                      <w:i/>
                      <w:color w:val="auto"/>
                      <w:kern w:val="2"/>
                      <w:sz w:val="21"/>
                      <w:szCs w:val="21"/>
                      <w:vertAlign w:val="baseline"/>
                      <w:lang w:val="en-US" w:eastAsia="zh-CN"/>
                    </w:rPr>
                  </m:ctrlPr>
                </m:sub>
              </m:sSub>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vertAlign w:val="baseline"/>
                      <w:lang w:val="en-US" w:eastAsia="zh-CN"/>
                    </w:rPr>
                    <m:t>u</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i</m:t>
                  </m:r>
                  <m:ctrlPr>
                    <w:rPr>
                      <w:rFonts w:hint="default" w:ascii="Cambria Math" w:hAnsi="Cambria Math" w:cs="Times New Roman"/>
                      <w:i/>
                      <w:color w:val="auto"/>
                      <w:kern w:val="2"/>
                      <w:sz w:val="21"/>
                      <w:szCs w:val="21"/>
                      <w:vertAlign w:val="baseline"/>
                      <w:lang w:val="en-US" w:eastAsia="zh-CN"/>
                    </w:rPr>
                  </m:ctrlPr>
                </m:sub>
              </m:sSub>
              <m:r>
                <m:rPr/>
                <w:rPr>
                  <w:rFonts w:ascii="Cambria Math" w:hAnsi="Cambria Math" w:cs="Times New Roman"/>
                  <w:color w:val="auto"/>
                  <w:kern w:val="2"/>
                  <w:sz w:val="21"/>
                  <w:szCs w:val="21"/>
                  <w:vertAlign w:val="baseline"/>
                  <w:lang w:val="en-US" w:bidi="ar-SA"/>
                </w:rPr>
                <m:t>∈</m:t>
              </m:r>
              <m:r>
                <m:rPr/>
                <w:rPr>
                  <w:rFonts w:hint="default" w:ascii="Cambria Math" w:hAnsi="Cambria Math" w:cs="Times New Roman"/>
                  <w:color w:val="auto"/>
                  <w:kern w:val="2"/>
                  <w:sz w:val="21"/>
                  <w:szCs w:val="21"/>
                  <w:vertAlign w:val="baseline"/>
                  <w:lang w:val="en-US" w:eastAsia="zh-CN" w:bidi="ar-SA"/>
                </w:rPr>
                <m:t>U</m:t>
              </m:r>
              <m:r>
                <m:rPr/>
                <w:rPr>
                  <w:rFonts w:hint="default" w:ascii="Cambria Math" w:hAnsi="Cambria Math" w:cs="Times New Roman"/>
                  <w:color w:val="auto"/>
                  <w:kern w:val="2"/>
                  <w:sz w:val="21"/>
                  <w:szCs w:val="21"/>
                  <w:vertAlign w:val="baseline"/>
                  <w:lang w:val="en-US" w:eastAsia="zh-CN"/>
                </w:rPr>
                <m:t>},{</m:t>
              </m:r>
              <m:sSub>
                <m:sSubPr>
                  <m:ctrlPr>
                    <w:rPr>
                      <w:rFonts w:hint="default" w:ascii="Cambria Math" w:hAnsi="Cambria Math" w:cs="Times New Roman"/>
                      <w:i/>
                      <w:color w:val="auto"/>
                      <w:kern w:val="2"/>
                      <w:sz w:val="21"/>
                      <w:szCs w:val="21"/>
                      <w:vertAlign w:val="baseline"/>
                      <w:lang w:val="en-US" w:eastAsia="zh-CN"/>
                    </w:rPr>
                  </m:ctrlPr>
                </m:sSubPr>
                <m:e>
                  <m:r>
                    <m:rPr/>
                    <w:rPr>
                      <w:rFonts w:ascii="Cambria Math" w:hAnsi="Cambria Math" w:cs="Times New Roman"/>
                      <w:color w:val="auto"/>
                      <w:kern w:val="2"/>
                      <w:sz w:val="21"/>
                      <w:szCs w:val="21"/>
                      <w:lang w:val="en-US"/>
                    </w:rPr>
                    <m:t>τ</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r>
                <m:rPr/>
                <w:rPr>
                  <w:rFonts w:hint="default" w:ascii="Cambria Math" w:hAns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sSub>
                <m:sSubPr>
                  <m:ctrlPr>
                    <w:rPr>
                      <w:rFonts w:hint="default" w:ascii="Cambria Math" w:hAnsi="Cambria Math" w:cs="Times New Roman"/>
                      <w:i/>
                      <w:color w:val="auto"/>
                      <w:kern w:val="2"/>
                      <w:sz w:val="21"/>
                      <w:szCs w:val="21"/>
                      <w:vertAlign w:val="baseline"/>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vertAlign w:val="baseline"/>
                      <w:lang w:val="en-US" w:eastAsia="zh-CN"/>
                    </w:rPr>
                  </m:ctrlPr>
                </m:e>
                <m:sub>
                  <m:r>
                    <m:rPr/>
                    <w:rPr>
                      <w:rFonts w:hint="default" w:ascii="Cambria Math" w:hAnsi="Cambria Math" w:cs="Times New Roman"/>
                      <w:color w:val="auto"/>
                      <w:kern w:val="2"/>
                      <w:sz w:val="21"/>
                      <w:szCs w:val="21"/>
                      <w:vertAlign w:val="baseline"/>
                      <w:lang w:val="en-US" w:eastAsia="zh-CN"/>
                    </w:rPr>
                    <m:t>v</m:t>
                  </m:r>
                  <m:ctrlPr>
                    <w:rPr>
                      <w:rFonts w:hint="default" w:ascii="Cambria Math" w:hAnsi="Cambria Math" w:cs="Times New Roman"/>
                      <w:i/>
                      <w:color w:val="auto"/>
                      <w:kern w:val="2"/>
                      <w:sz w:val="21"/>
                      <w:szCs w:val="21"/>
                      <w:vertAlign w:val="baseline"/>
                      <w:lang w:val="en-US" w:eastAsia="zh-CN"/>
                    </w:rPr>
                  </m:ctrlPr>
                </m:sub>
              </m:sSub>
              <m:r>
                <m:rPr/>
                <w:rPr>
                  <w:rFonts w:hint="default" w:ascii="Cambria Math" w:hAnsi="Cambria Math" w:cs="Times New Roman"/>
                  <w:color w:val="auto"/>
                  <w:kern w:val="2"/>
                  <w:sz w:val="21"/>
                  <w:szCs w:val="21"/>
                  <w:vertAlign w:val="baseline"/>
                  <w:lang w:val="en-US" w:eastAsia="zh-CN"/>
                </w:rPr>
                <m:t>|v</m:t>
              </m:r>
              <m:r>
                <m:rPr/>
                <w:rPr>
                  <w:rFonts w:ascii="Cambria Math" w:hAnsi="Cambria Math" w:cs="Times New Roman"/>
                  <w:color w:val="auto"/>
                  <w:kern w:val="2"/>
                  <w:sz w:val="21"/>
                  <w:szCs w:val="21"/>
                  <w:vertAlign w:val="baseline"/>
                  <w:lang w:val="en-US"/>
                </w:rPr>
                <m:t>∈</m:t>
              </m:r>
              <m:r>
                <m:rPr/>
                <w:rPr>
                  <w:rFonts w:hint="default" w:ascii="Cambria Math" w:hAnsi="Cambria Math" w:cs="Times New Roman"/>
                  <w:color w:val="auto"/>
                  <w:kern w:val="2"/>
                  <w:sz w:val="21"/>
                  <w:szCs w:val="21"/>
                  <w:vertAlign w:val="baseline"/>
                  <w:lang w:val="en-US" w:eastAsia="zh-CN"/>
                </w:rPr>
                <m:t>V})</m:t>
              </m:r>
            </m:oMath>
          </w:p>
        </w:tc>
      </w:tr>
    </w:tbl>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del w:id="4805" w:author="CCCF" w:date="2023-01-10T17:46:16Z"/>
          <w:rFonts w:hint="default" w:ascii="Times New Roman" w:hAnsi="Times New Roman" w:cs="Times New Roman"/>
          <w:color w:val="auto"/>
          <w:kern w:val="2"/>
          <w:sz w:val="21"/>
          <w:szCs w:val="21"/>
          <w:lang w:val="en-US" w:eastAsia="zh-CN"/>
        </w:rPr>
      </w:pPr>
    </w:p>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del w:id="4806" w:author="CCCF" w:date="2023-01-10T17:46:17Z"/>
          <w:rFonts w:hint="default" w:ascii="Times New Roman" w:hAnsi="Times New Roman" w:cs="Times New Roman"/>
          <w:i w:val="0"/>
          <w:color w:val="auto"/>
          <w:kern w:val="2"/>
          <w:sz w:val="21"/>
          <w:szCs w:val="21"/>
          <w:lang w:val="en-US" w:eastAsia="zh-CN" w:bidi="ar-SA"/>
        </w:rPr>
      </w:pPr>
    </w:p>
    <w:p>
      <w:pPr>
        <w:pStyle w:val="25"/>
        <w:spacing w:before="157" w:beforeLines="50" w:line="360" w:lineRule="auto"/>
        <w:ind w:firstLine="0" w:firstLineChars="0"/>
        <w:rPr>
          <w:rFonts w:hint="default" w:ascii="Times New Roman" w:hAnsi="Times New Roman" w:eastAsia="宋体"/>
          <w:b/>
          <w:color w:val="auto"/>
          <w:sz w:val="28"/>
          <w:szCs w:val="28"/>
          <w:lang w:val="en-US" w:eastAsia="zh-CN"/>
        </w:rPr>
        <w:pPrChange w:id="4807" w:author="CCCF" w:date="2023-01-10T21:08:06Z">
          <w:pPr>
            <w:pStyle w:val="25"/>
            <w:spacing w:line="360" w:lineRule="auto"/>
            <w:ind w:firstLine="0" w:firstLineChars="0"/>
          </w:pPr>
        </w:pPrChange>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w:t>
      </w:r>
      <w:ins w:id="4808" w:author="CCCF" w:date="2023-01-10T21:02:21Z">
        <w:r>
          <w:rPr>
            <w:rFonts w:hint="eastAsia" w:ascii="Times New Roman" w:hAnsi="Times New Roman"/>
            <w:b/>
            <w:color w:val="auto"/>
            <w:sz w:val="28"/>
            <w:szCs w:val="28"/>
            <w:lang w:val="en-US" w:eastAsia="zh-CN"/>
          </w:rPr>
          <w:t>评价</w:t>
        </w:r>
      </w:ins>
      <w:del w:id="4809" w:author="CCCF" w:date="2023-01-10T21:02:19Z">
        <w:r>
          <w:rPr>
            <w:rFonts w:hint="eastAsia" w:ascii="Times New Roman" w:hAnsi="Times New Roman"/>
            <w:b/>
            <w:color w:val="auto"/>
            <w:sz w:val="28"/>
            <w:szCs w:val="28"/>
            <w:lang w:val="en-US" w:eastAsia="zh-CN"/>
          </w:rPr>
          <w:delText>结果</w:delText>
        </w:r>
      </w:del>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default" w:eastAsia="宋体"/>
          <w:color w:val="auto"/>
          <w:szCs w:val="21"/>
          <w:lang w:val="en-US" w:eastAsia="zh-CN"/>
        </w:rPr>
        <w:pPrChange w:id="4810" w:author="CCCF" w:date="2023-01-10T17:46:20Z">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pPr>
        </w:pPrChange>
      </w:pPr>
      <w:r>
        <w:rPr>
          <w:rFonts w:hint="eastAsia"/>
          <w:color w:val="auto"/>
          <w:szCs w:val="21"/>
          <w:lang w:val="en-US" w:eastAsia="zh-CN"/>
        </w:rPr>
        <w:t>通过收集的真实同行互评数据集，本节对本文中提出的基于评价能力的同行互评模型</w:t>
      </w:r>
      <w:r>
        <w:rPr>
          <w:rFonts w:hint="eastAsia"/>
          <w:i/>
          <w:iCs/>
          <w:color w:val="auto"/>
          <w:szCs w:val="21"/>
          <w:lang w:val="en-US" w:eastAsia="zh-CN"/>
        </w:rPr>
        <w:t>RPG</w:t>
      </w:r>
      <w:r>
        <w:rPr>
          <w:rFonts w:hint="eastAsia"/>
          <w:color w:val="auto"/>
          <w:szCs w:val="21"/>
          <w:vertAlign w:val="subscript"/>
          <w:lang w:val="en-US" w:eastAsia="zh-CN"/>
        </w:rPr>
        <w:t>6</w:t>
      </w:r>
      <w:r>
        <w:rPr>
          <w:rFonts w:hint="eastAsia"/>
          <w:color w:val="auto"/>
          <w:szCs w:val="21"/>
          <w:lang w:val="en-US" w:eastAsia="zh-CN"/>
        </w:rPr>
        <w:t>、</w:t>
      </w:r>
      <w:r>
        <w:rPr>
          <w:rFonts w:hint="eastAsia"/>
          <w:i/>
          <w:iCs/>
          <w:color w:val="auto"/>
          <w:szCs w:val="21"/>
          <w:lang w:val="en-US" w:eastAsia="zh-CN"/>
        </w:rPr>
        <w:t>RPG</w:t>
      </w:r>
      <w:r>
        <w:rPr>
          <w:rFonts w:hint="eastAsia"/>
          <w:color w:val="auto"/>
          <w:szCs w:val="21"/>
          <w:vertAlign w:val="subscript"/>
          <w:lang w:val="en-US" w:eastAsia="zh-CN"/>
        </w:rPr>
        <w:t>7</w:t>
      </w:r>
      <w:r>
        <w:rPr>
          <w:rFonts w:hint="eastAsia"/>
          <w:color w:val="auto"/>
          <w:szCs w:val="21"/>
          <w:lang w:val="en-US" w:eastAsia="zh-CN"/>
        </w:rPr>
        <w:t>和相关的同行互评技术进行了实验比较。</w:t>
      </w:r>
      <w:r>
        <w:rPr>
          <w:rFonts w:hint="default" w:ascii="Times New Roman" w:hAnsi="Times New Roman" w:eastAsia="黑体" w:cs="Times New Roman"/>
          <w:color w:val="000000"/>
          <w:kern w:val="0"/>
          <w:sz w:val="16"/>
          <w:szCs w:val="16"/>
          <w:lang w:val="en-US" w:eastAsia="zh-CN" w:bidi="ar"/>
        </w:rPr>
        <w:t xml:space="preserve"> </w:t>
      </w:r>
    </w:p>
    <w:p>
      <w:pPr>
        <w:pStyle w:val="25"/>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3.1</w:t>
      </w:r>
      <w:r>
        <w:rPr>
          <w:rFonts w:hint="eastAsia" w:ascii="Times New Roman" w:hAnsi="Times New Roman"/>
          <w:b/>
          <w:color w:val="auto"/>
          <w:szCs w:val="21"/>
          <w:lang w:val="en-US" w:eastAsia="zh-CN"/>
        </w:rPr>
        <w:t xml:space="preserve"> 数据集</w:t>
      </w:r>
    </w:p>
    <w:p>
      <w:pPr>
        <w:pStyle w:val="25"/>
        <w:keepNext w:val="0"/>
        <w:keepLines w:val="0"/>
        <w:pageBreakBefore w:val="0"/>
        <w:widowControl w:val="0"/>
        <w:kinsoku/>
        <w:wordWrap/>
        <w:overflowPunct/>
        <w:topLinePunct w:val="0"/>
        <w:autoSpaceDE/>
        <w:autoSpaceDN/>
        <w:bidi w:val="0"/>
        <w:adjustRightInd/>
        <w:snapToGrid/>
        <w:spacing w:after="157" w:afterLines="50"/>
        <w:ind w:firstLine="420" w:firstLineChars="200"/>
        <w:textAlignment w:val="auto"/>
        <w:rPr>
          <w:rFonts w:hint="eastAsia" w:ascii="Times New Roman" w:hAnsi="Times New Roman" w:cs="Times New Roman"/>
          <w:color w:val="auto"/>
          <w:kern w:val="2"/>
          <w:sz w:val="21"/>
          <w:szCs w:val="21"/>
          <w:lang w:val="en-US" w:eastAsia="zh-CN" w:bidi="ar-SA"/>
        </w:rPr>
        <w:pPrChange w:id="4811" w:author="CCCF" w:date="2023-01-10T18:16:56Z">
          <w:pPr>
            <w:pStyle w:val="25"/>
            <w:keepNext w:val="0"/>
            <w:keepLines w:val="0"/>
            <w:pageBreakBefore w:val="0"/>
            <w:widowControl w:val="0"/>
            <w:kinsoku/>
            <w:wordWrap/>
            <w:overflowPunct/>
            <w:topLinePunct w:val="0"/>
            <w:autoSpaceDE/>
            <w:autoSpaceDN/>
            <w:bidi w:val="0"/>
            <w:adjustRightInd/>
            <w:snapToGrid/>
            <w:ind w:firstLine="420" w:firstLineChars="200"/>
            <w:textAlignment w:val="auto"/>
          </w:pPr>
        </w:pPrChange>
      </w:pPr>
      <w:r>
        <w:rPr>
          <w:rFonts w:hint="default" w:ascii="Times New Roman" w:hAnsi="Times New Roman" w:eastAsia="宋体" w:cs="Times New Roman"/>
          <w:color w:val="auto"/>
          <w:kern w:val="2"/>
          <w:sz w:val="21"/>
          <w:szCs w:val="21"/>
          <w:lang w:val="en-US" w:eastAsia="zh-CN" w:bidi="ar-SA"/>
        </w:rPr>
        <w:t>实验中使用的</w:t>
      </w:r>
      <w:r>
        <w:rPr>
          <w:rFonts w:hint="default" w:ascii="Times New Roman" w:hAnsi="Times New Roman"/>
          <w:color w:val="auto"/>
          <w:szCs w:val="21"/>
          <w:lang w:val="en-US" w:eastAsia="zh-CN"/>
        </w:rPr>
        <w:t>同行互评</w:t>
      </w:r>
      <w:r>
        <w:rPr>
          <w:rFonts w:hint="default" w:ascii="Times New Roman" w:hAnsi="Times New Roman" w:eastAsia="宋体" w:cs="Times New Roman"/>
          <w:color w:val="auto"/>
          <w:kern w:val="2"/>
          <w:sz w:val="21"/>
          <w:szCs w:val="21"/>
          <w:lang w:val="en-US" w:eastAsia="zh-CN" w:bidi="ar-SA"/>
        </w:rPr>
        <w:t>数据集收集</w:t>
      </w:r>
      <w:r>
        <w:rPr>
          <w:rFonts w:hint="eastAsia" w:ascii="Times New Roman" w:hAnsi="Times New Roman" w:cs="Times New Roman"/>
          <w:color w:val="auto"/>
          <w:kern w:val="2"/>
          <w:sz w:val="21"/>
          <w:szCs w:val="21"/>
          <w:lang w:val="en-US" w:eastAsia="zh-CN" w:bidi="ar-SA"/>
        </w:rPr>
        <w:t>于自主研发的教学服务系统。这些数据来自三门</w:t>
      </w:r>
      <w:ins w:id="4812" w:author="Administrator" w:date="2023-01-14T22:12:19Z">
        <w:r>
          <w:rPr>
            <w:rFonts w:hint="eastAsia" w:ascii="Times New Roman" w:hAnsi="Times New Roman" w:cs="Times New Roman"/>
            <w:color w:val="auto"/>
            <w:kern w:val="2"/>
            <w:sz w:val="21"/>
            <w:szCs w:val="21"/>
            <w:lang w:val="en-US" w:eastAsia="zh-CN" w:bidi="ar-SA"/>
          </w:rPr>
          <w:t>真实教学</w:t>
        </w:r>
      </w:ins>
      <w:ins w:id="4813" w:author="Administrator" w:date="2023-01-14T22:12:20Z">
        <w:r>
          <w:rPr>
            <w:rFonts w:hint="eastAsia" w:ascii="Times New Roman" w:hAnsi="Times New Roman" w:cs="Times New Roman"/>
            <w:color w:val="auto"/>
            <w:kern w:val="2"/>
            <w:sz w:val="21"/>
            <w:szCs w:val="21"/>
            <w:lang w:val="en-US" w:eastAsia="zh-CN" w:bidi="ar-SA"/>
          </w:rPr>
          <w:t>的</w:t>
        </w:r>
      </w:ins>
      <w:r>
        <w:rPr>
          <w:rFonts w:hint="eastAsia" w:ascii="Times New Roman" w:hAnsi="Times New Roman" w:cs="Times New Roman"/>
          <w:color w:val="auto"/>
          <w:kern w:val="2"/>
          <w:sz w:val="21"/>
          <w:szCs w:val="21"/>
          <w:lang w:val="en-US" w:eastAsia="zh-CN" w:bidi="ar-SA"/>
        </w:rPr>
        <w:t>课程上</w:t>
      </w:r>
      <w:ins w:id="4814" w:author="Administrator" w:date="2023-01-14T22:15:25Z">
        <w:r>
          <w:rPr>
            <w:rFonts w:hint="eastAsia" w:ascii="Times New Roman" w:hAnsi="Times New Roman" w:cs="Times New Roman"/>
            <w:color w:val="auto"/>
            <w:kern w:val="2"/>
            <w:sz w:val="21"/>
            <w:szCs w:val="21"/>
            <w:lang w:val="en-US" w:eastAsia="zh-CN" w:bidi="ar-SA"/>
          </w:rPr>
          <w:t>教师</w:t>
        </w:r>
      </w:ins>
      <w:ins w:id="4815" w:author="Administrator" w:date="2023-01-14T22:15:26Z">
        <w:r>
          <w:rPr>
            <w:rFonts w:hint="eastAsia" w:ascii="Times New Roman" w:hAnsi="Times New Roman" w:cs="Times New Roman"/>
            <w:color w:val="auto"/>
            <w:kern w:val="2"/>
            <w:sz w:val="21"/>
            <w:szCs w:val="21"/>
            <w:lang w:val="en-US" w:eastAsia="zh-CN" w:bidi="ar-SA"/>
          </w:rPr>
          <w:t>给</w:t>
        </w:r>
      </w:ins>
      <w:ins w:id="4816" w:author="Administrator" w:date="2023-01-14T22:15:28Z">
        <w:r>
          <w:rPr>
            <w:rFonts w:hint="eastAsia" w:ascii="Times New Roman" w:hAnsi="Times New Roman" w:cs="Times New Roman"/>
            <w:color w:val="auto"/>
            <w:kern w:val="2"/>
            <w:sz w:val="21"/>
            <w:szCs w:val="21"/>
            <w:lang w:val="en-US" w:eastAsia="zh-CN" w:bidi="ar-SA"/>
          </w:rPr>
          <w:t>学生</w:t>
        </w:r>
      </w:ins>
      <w:ins w:id="4817" w:author="Administrator" w:date="2023-01-14T22:15:29Z">
        <w:r>
          <w:rPr>
            <w:rFonts w:hint="eastAsia" w:ascii="Times New Roman" w:hAnsi="Times New Roman" w:cs="Times New Roman"/>
            <w:color w:val="auto"/>
            <w:kern w:val="2"/>
            <w:sz w:val="21"/>
            <w:szCs w:val="21"/>
            <w:lang w:val="en-US" w:eastAsia="zh-CN" w:bidi="ar-SA"/>
          </w:rPr>
          <w:t>布置</w:t>
        </w:r>
      </w:ins>
      <w:del w:id="4818" w:author="Administrator" w:date="2023-01-14T22:15:11Z">
        <w:r>
          <w:rPr>
            <w:rFonts w:hint="eastAsia" w:ascii="Times New Roman" w:hAnsi="Times New Roman" w:cs="Times New Roman"/>
            <w:color w:val="auto"/>
            <w:kern w:val="2"/>
            <w:sz w:val="21"/>
            <w:szCs w:val="21"/>
            <w:lang w:val="en-US" w:eastAsia="zh-CN" w:bidi="ar-SA"/>
          </w:rPr>
          <w:delText>举行</w:delText>
        </w:r>
      </w:del>
      <w:r>
        <w:rPr>
          <w:rFonts w:hint="eastAsia" w:ascii="Times New Roman" w:hAnsi="Times New Roman" w:cs="Times New Roman"/>
          <w:color w:val="auto"/>
          <w:kern w:val="2"/>
          <w:sz w:val="21"/>
          <w:szCs w:val="21"/>
          <w:lang w:val="en-US" w:eastAsia="zh-CN" w:bidi="ar-SA"/>
        </w:rPr>
        <w:t>的同行互评</w:t>
      </w:r>
      <w:del w:id="4819" w:author="Administrator" w:date="2023-01-14T22:15:13Z">
        <w:r>
          <w:rPr>
            <w:rFonts w:hint="default" w:ascii="Times New Roman" w:hAnsi="Times New Roman" w:cs="Times New Roman"/>
            <w:color w:val="auto"/>
            <w:kern w:val="2"/>
            <w:sz w:val="21"/>
            <w:szCs w:val="21"/>
            <w:lang w:val="en-US" w:eastAsia="zh-CN" w:bidi="ar-SA"/>
          </w:rPr>
          <w:delText>任务</w:delText>
        </w:r>
      </w:del>
      <w:ins w:id="4820" w:author="Administrator" w:date="2023-01-14T22:15:14Z">
        <w:r>
          <w:rPr>
            <w:rFonts w:hint="eastAsia" w:ascii="Times New Roman" w:hAnsi="Times New Roman" w:cs="Times New Roman"/>
            <w:color w:val="auto"/>
            <w:kern w:val="2"/>
            <w:sz w:val="21"/>
            <w:szCs w:val="21"/>
            <w:lang w:val="en-US" w:eastAsia="zh-CN" w:bidi="ar-SA"/>
          </w:rPr>
          <w:t>作业</w:t>
        </w:r>
      </w:ins>
      <w:r>
        <w:rPr>
          <w:rFonts w:hint="eastAsia" w:ascii="Times New Roman" w:hAnsi="Times New Roman" w:cs="Times New Roman"/>
          <w:color w:val="auto"/>
          <w:kern w:val="2"/>
          <w:sz w:val="21"/>
          <w:szCs w:val="21"/>
          <w:lang w:val="en-US" w:eastAsia="zh-CN" w:bidi="ar-SA"/>
        </w:rPr>
        <w:t>，这些课程分别是</w:t>
      </w:r>
      <w:r>
        <w:rPr>
          <w:rFonts w:hint="default" w:ascii="Times New Roman" w:hAnsi="Times New Roman" w:eastAsia="宋体" w:cs="Times New Roman"/>
          <w:color w:val="auto"/>
          <w:kern w:val="2"/>
          <w:sz w:val="21"/>
          <w:szCs w:val="21"/>
          <w:lang w:val="en-US" w:eastAsia="zh-CN" w:bidi="ar-SA"/>
        </w:rPr>
        <w:t>“数据库原理”、“</w:t>
      </w:r>
      <w:r>
        <w:rPr>
          <w:rFonts w:hint="eastAsia" w:ascii="Times New Roman" w:hAnsi="Times New Roman" w:cs="Times New Roman"/>
          <w:color w:val="auto"/>
          <w:kern w:val="2"/>
          <w:sz w:val="21"/>
          <w:szCs w:val="21"/>
          <w:lang w:val="en-US" w:eastAsia="zh-CN" w:bidi="ar-SA"/>
        </w:rPr>
        <w:t>数据结构</w:t>
      </w:r>
      <w:r>
        <w:rPr>
          <w:rFonts w:hint="default" w:ascii="Times New Roman" w:hAnsi="Times New Roman" w:eastAsia="宋体" w:cs="Times New Roman"/>
          <w:color w:val="auto"/>
          <w:kern w:val="2"/>
          <w:sz w:val="21"/>
          <w:szCs w:val="21"/>
          <w:lang w:val="en-US" w:eastAsia="zh-CN" w:bidi="ar-SA"/>
        </w:rPr>
        <w:t>”和“</w:t>
      </w:r>
      <w:r>
        <w:rPr>
          <w:rFonts w:hint="eastAsia" w:ascii="Times New Roman" w:hAnsi="Times New Roman" w:cs="Times New Roman"/>
          <w:color w:val="auto"/>
          <w:kern w:val="2"/>
          <w:sz w:val="21"/>
          <w:szCs w:val="21"/>
          <w:lang w:val="en-US" w:eastAsia="zh-CN" w:bidi="ar-SA"/>
        </w:rPr>
        <w:t>计算机网络</w:t>
      </w:r>
      <w:r>
        <w:rPr>
          <w:rFonts w:hint="default" w:ascii="Times New Roman" w:hAnsi="Times New Roman" w:eastAsia="宋体" w:cs="Times New Roman"/>
          <w:color w:val="auto"/>
          <w:kern w:val="2"/>
          <w:sz w:val="21"/>
          <w:szCs w:val="21"/>
          <w:lang w:val="en-US" w:eastAsia="zh-CN" w:bidi="ar-SA"/>
        </w:rPr>
        <w:t>”。</w:t>
      </w:r>
      <w:ins w:id="4821" w:author="Administrator" w:date="2023-01-14T22:16:09Z">
        <w:r>
          <w:rPr>
            <w:rFonts w:hint="eastAsia" w:ascii="Times New Roman" w:hAnsi="Times New Roman" w:cs="Times New Roman"/>
            <w:color w:val="auto"/>
            <w:kern w:val="2"/>
            <w:sz w:val="21"/>
            <w:szCs w:val="21"/>
            <w:lang w:val="en-US" w:eastAsia="zh-CN" w:bidi="ar-SA"/>
          </w:rPr>
          <w:t>每次</w:t>
        </w:r>
      </w:ins>
      <w:ins w:id="4822" w:author="Administrator" w:date="2023-01-14T22:16:11Z">
        <w:r>
          <w:rPr>
            <w:rFonts w:hint="eastAsia" w:ascii="Times New Roman" w:hAnsi="Times New Roman" w:cs="Times New Roman"/>
            <w:color w:val="auto"/>
            <w:kern w:val="2"/>
            <w:sz w:val="21"/>
            <w:szCs w:val="21"/>
            <w:lang w:val="en-US" w:eastAsia="zh-CN" w:bidi="ar-SA"/>
          </w:rPr>
          <w:t>布置的</w:t>
        </w:r>
      </w:ins>
      <w:ins w:id="4823" w:author="Administrator" w:date="2023-01-14T22:16:12Z">
        <w:r>
          <w:rPr>
            <w:rFonts w:hint="eastAsia" w:ascii="Times New Roman" w:hAnsi="Times New Roman" w:cs="Times New Roman"/>
            <w:color w:val="auto"/>
            <w:kern w:val="2"/>
            <w:sz w:val="21"/>
            <w:szCs w:val="21"/>
            <w:lang w:val="en-US" w:eastAsia="zh-CN" w:bidi="ar-SA"/>
          </w:rPr>
          <w:t>作业</w:t>
        </w:r>
      </w:ins>
      <w:ins w:id="4824" w:author="Administrator" w:date="2023-01-14T22:16:13Z">
        <w:r>
          <w:rPr>
            <w:rFonts w:hint="eastAsia" w:ascii="Times New Roman" w:hAnsi="Times New Roman" w:cs="Times New Roman"/>
            <w:color w:val="auto"/>
            <w:kern w:val="2"/>
            <w:sz w:val="21"/>
            <w:szCs w:val="21"/>
            <w:lang w:val="en-US" w:eastAsia="zh-CN" w:bidi="ar-SA"/>
          </w:rPr>
          <w:t>中</w:t>
        </w:r>
      </w:ins>
      <w:ins w:id="4825" w:author="Administrator" w:date="2023-01-14T22:16:15Z">
        <w:r>
          <w:rPr>
            <w:rFonts w:hint="eastAsia" w:ascii="Times New Roman" w:hAnsi="Times New Roman" w:cs="Times New Roman"/>
            <w:color w:val="auto"/>
            <w:kern w:val="2"/>
            <w:sz w:val="21"/>
            <w:szCs w:val="21"/>
            <w:lang w:val="en-US" w:eastAsia="zh-CN" w:bidi="ar-SA"/>
          </w:rPr>
          <w:t>，</w:t>
        </w:r>
      </w:ins>
      <w:ins w:id="4826" w:author="Administrator" w:date="2023-01-14T22:15:40Z">
        <w:r>
          <w:rPr>
            <w:rFonts w:hint="eastAsia" w:ascii="Times New Roman" w:hAnsi="Times New Roman"/>
            <w:b w:val="0"/>
            <w:bCs/>
            <w:color w:val="auto"/>
            <w:szCs w:val="21"/>
            <w:lang w:val="en-US" w:eastAsia="zh-CN"/>
          </w:rPr>
          <w:t>只包含一道开放式的作业题，其满分</w:t>
        </w:r>
      </w:ins>
      <w:ins w:id="4827" w:author="Administrator" w:date="2023-01-14T22:16:28Z">
        <w:r>
          <w:rPr>
            <w:rFonts w:hint="eastAsia" w:ascii="Times New Roman" w:hAnsi="Times New Roman"/>
            <w:b w:val="0"/>
            <w:bCs/>
            <w:color w:val="auto"/>
            <w:szCs w:val="21"/>
            <w:lang w:val="en-US" w:eastAsia="zh-CN"/>
          </w:rPr>
          <w:t>均</w:t>
        </w:r>
      </w:ins>
      <w:ins w:id="4828" w:author="Administrator" w:date="2023-01-14T22:15:40Z">
        <w:r>
          <w:rPr>
            <w:rFonts w:hint="eastAsia" w:ascii="Times New Roman" w:hAnsi="Times New Roman"/>
            <w:b w:val="0"/>
            <w:bCs/>
            <w:color w:val="auto"/>
            <w:szCs w:val="21"/>
            <w:lang w:val="en-US" w:eastAsia="zh-CN"/>
          </w:rPr>
          <w:t>是10分。</w:t>
        </w:r>
      </w:ins>
      <w:del w:id="4829" w:author="Administrator" w:date="2023-01-14T19:26:21Z">
        <w:r>
          <w:rPr>
            <w:rFonts w:hint="default" w:ascii="Times New Roman" w:hAnsi="Times New Roman" w:cs="Times New Roman"/>
            <w:color w:val="auto"/>
            <w:kern w:val="2"/>
            <w:sz w:val="21"/>
            <w:szCs w:val="21"/>
            <w:lang w:val="en-US" w:eastAsia="zh-CN" w:bidi="ar-SA"/>
          </w:rPr>
          <w:delText>我们邀请</w:delText>
        </w:r>
      </w:del>
      <w:del w:id="4830" w:author="Administrator" w:date="2023-01-14T19:26:21Z">
        <w:r>
          <w:rPr>
            <w:rFonts w:hint="eastAsia" w:ascii="Times New Roman" w:hAnsi="Times New Roman" w:cs="Times New Roman"/>
            <w:color w:val="auto"/>
            <w:kern w:val="2"/>
            <w:sz w:val="21"/>
            <w:szCs w:val="21"/>
            <w:lang w:val="en-US" w:eastAsia="zh-CN" w:bidi="ar-SA"/>
          </w:rPr>
          <w:delText>了两位具有6年丰富教学经验的教师，对于数据集中所有的互评记录进行评审，给出了分数，在本次实验中，我们将其看做是互评的真实分数。</w:delText>
        </w:r>
      </w:del>
      <w:r>
        <w:rPr>
          <w:rFonts w:hint="eastAsia" w:ascii="Times New Roman" w:hAnsi="Times New Roman" w:cs="Times New Roman"/>
          <w:color w:val="auto"/>
          <w:kern w:val="2"/>
          <w:sz w:val="21"/>
          <w:szCs w:val="21"/>
          <w:lang w:val="en-US" w:eastAsia="zh-CN" w:bidi="ar-SA"/>
        </w:rPr>
        <w:t>表中给出了课程中的同行互评数据集的统计信息。</w:t>
      </w:r>
    </w:p>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color w:val="auto"/>
          <w:kern w:val="2"/>
          <w:sz w:val="21"/>
          <w:szCs w:val="21"/>
          <w:lang w:val="en-US" w:eastAsia="zh-CN" w:bidi="ar-SA"/>
        </w:rPr>
        <w:pPrChange w:id="4831" w:author="CCCF" w:date="2023-01-10T18:16:29Z">
          <w:pPr>
            <w:pStyle w:val="25"/>
            <w:keepNext w:val="0"/>
            <w:keepLines w:val="0"/>
            <w:pageBreakBefore w:val="0"/>
            <w:widowControl w:val="0"/>
            <w:kinsoku/>
            <w:wordWrap/>
            <w:overflowPunct/>
            <w:topLinePunct w:val="0"/>
            <w:autoSpaceDE/>
            <w:autoSpaceDN/>
            <w:bidi w:val="0"/>
            <w:adjustRightInd/>
            <w:snapToGrid/>
            <w:ind w:firstLine="0" w:firstLineChars="0"/>
            <w:jc w:val="left"/>
            <w:textAlignment w:val="auto"/>
          </w:pPr>
        </w:pPrChange>
      </w:pPr>
      <w:r>
        <w:rPr>
          <w:rFonts w:hint="eastAsia" w:ascii="Times New Roman" w:hAnsi="Times New Roman" w:cs="Times New Roman"/>
          <w:color w:val="auto"/>
          <w:kern w:val="2"/>
          <w:sz w:val="21"/>
          <w:szCs w:val="21"/>
          <w:lang w:val="en-US" w:eastAsia="zh-CN" w:bidi="ar-SA"/>
        </w:rPr>
        <w:t>表2 同行互评数据集的统计信息</w:t>
      </w:r>
    </w:p>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Change w:id="4832" w:author="CCCF" w:date="2023-01-08T21:06:12Z">
          <w:pPr>
            <w:pStyle w:val="25"/>
            <w:keepNext w:val="0"/>
            <w:keepLines w:val="0"/>
            <w:pageBreakBefore w:val="0"/>
            <w:widowControl w:val="0"/>
            <w:kinsoku/>
            <w:wordWrap/>
            <w:overflowPunct/>
            <w:topLinePunct w:val="0"/>
            <w:autoSpaceDE/>
            <w:autoSpaceDN/>
            <w:bidi w:val="0"/>
            <w:adjustRightInd/>
            <w:snapToGrid/>
            <w:ind w:firstLine="0" w:firstLineChars="0"/>
            <w:jc w:val="left"/>
            <w:textAlignment w:val="auto"/>
          </w:pPr>
        </w:pPrChange>
      </w:pPr>
      <w:commentRangeStart w:id="12"/>
      <w:r>
        <w:rPr>
          <w:rFonts w:hint="eastAsia" w:ascii="Times New Roman" w:hAnsi="Times New Roman" w:cs="Times New Roman"/>
          <w:color w:val="auto"/>
          <w:kern w:val="2"/>
          <w:sz w:val="21"/>
          <w:szCs w:val="21"/>
          <w:lang w:val="en-US" w:eastAsia="zh-CN" w:bidi="ar-SA"/>
        </w:rPr>
        <w:t>Table 2 Statistical information on the peer review dataset</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Change w:id="4833" w:author="CCCF" w:date="2023-01-08T21:06:40Z">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986"/>
        <w:gridCol w:w="1291"/>
        <w:gridCol w:w="993"/>
        <w:gridCol w:w="1198"/>
        <w:tblGridChange w:id="4834">
          <w:tblGrid>
            <w:gridCol w:w="1117"/>
            <w:gridCol w:w="934"/>
            <w:gridCol w:w="183"/>
            <w:gridCol w:w="934"/>
            <w:gridCol w:w="183"/>
            <w:gridCol w:w="1117"/>
            <w:gridCol w:w="170"/>
            <w:gridCol w:w="1102"/>
            <w:gridCol w:w="1354"/>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835" w:author="CCCF" w:date="2023-01-08T21:06:4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4835" w:author="CCCF" w:date="2023-01-08T21:06:40Z">
            <w:trPr>
              <w:gridAfter w:val="3"/>
            </w:trPr>
          </w:trPrChange>
        </w:trPr>
        <w:tc>
          <w:tcPr>
            <w:tcW w:w="1117" w:type="dxa"/>
            <w:tcBorders>
              <w:top w:val="single" w:color="auto" w:sz="4" w:space="0"/>
              <w:left w:val="nil"/>
              <w:bottom w:val="single" w:color="auto" w:sz="4" w:space="0"/>
              <w:right w:val="nil"/>
            </w:tcBorders>
            <w:tcPrChange w:id="4836" w:author="CCCF" w:date="2023-01-08T21:06:40Z">
              <w:tcPr>
                <w:tcW w:w="1117" w:type="dxa"/>
                <w:tcBorders>
                  <w:top w:val="single" w:color="auto" w:sz="4" w:space="0"/>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p>
        </w:tc>
        <w:tc>
          <w:tcPr>
            <w:tcW w:w="1470" w:type="dxa"/>
            <w:tcBorders>
              <w:top w:val="single" w:color="auto" w:sz="4" w:space="0"/>
              <w:left w:val="nil"/>
              <w:bottom w:val="single" w:color="auto" w:sz="4" w:space="0"/>
              <w:right w:val="nil"/>
            </w:tcBorders>
            <w:tcPrChange w:id="4837" w:author="CCCF" w:date="2023-01-08T21:06:40Z">
              <w:tcPr>
                <w:tcW w:w="1117" w:type="dxa"/>
                <w:gridSpan w:val="2"/>
                <w:tcBorders>
                  <w:top w:val="single" w:color="auto" w:sz="4" w:space="0"/>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数据库原理</w:t>
            </w:r>
          </w:p>
        </w:tc>
        <w:tc>
          <w:tcPr>
            <w:tcW w:w="1102" w:type="dxa"/>
            <w:tcBorders>
              <w:top w:val="single" w:color="auto" w:sz="4" w:space="0"/>
              <w:left w:val="nil"/>
              <w:bottom w:val="single" w:color="auto" w:sz="4" w:space="0"/>
              <w:right w:val="nil"/>
            </w:tcBorders>
            <w:tcPrChange w:id="4838" w:author="CCCF" w:date="2023-01-08T21:06:40Z">
              <w:tcPr>
                <w:tcW w:w="1117" w:type="dxa"/>
                <w:gridSpan w:val="2"/>
                <w:tcBorders>
                  <w:top w:val="single" w:color="auto" w:sz="4" w:space="0"/>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数据结构</w:t>
            </w:r>
          </w:p>
        </w:tc>
        <w:tc>
          <w:tcPr>
            <w:tcW w:w="1354" w:type="dxa"/>
            <w:tcBorders>
              <w:top w:val="single" w:color="auto" w:sz="4" w:space="0"/>
              <w:left w:val="nil"/>
              <w:bottom w:val="single" w:color="auto" w:sz="4" w:space="0"/>
              <w:right w:val="nil"/>
            </w:tcBorders>
            <w:tcPrChange w:id="4839" w:author="CCCF" w:date="2023-01-08T21:06:40Z">
              <w:tcPr>
                <w:tcW w:w="1117" w:type="dxa"/>
                <w:tcBorders>
                  <w:top w:val="single" w:color="auto" w:sz="4" w:space="0"/>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840" w:author="CCCF" w:date="2023-01-08T21:06:4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4840" w:author="CCCF" w:date="2023-01-08T21:06:40Z">
            <w:trPr>
              <w:gridAfter w:val="3"/>
            </w:trPr>
          </w:trPrChange>
        </w:trPr>
        <w:tc>
          <w:tcPr>
            <w:tcW w:w="1117" w:type="dxa"/>
            <w:tcBorders>
              <w:top w:val="single" w:color="auto" w:sz="4" w:space="0"/>
              <w:left w:val="nil"/>
              <w:bottom w:val="nil"/>
              <w:right w:val="nil"/>
            </w:tcBorders>
            <w:tcPrChange w:id="4841" w:author="CCCF" w:date="2023-01-08T21:06:40Z">
              <w:tcPr>
                <w:tcW w:w="1117" w:type="dxa"/>
                <w:tcBorders>
                  <w:top w:val="single" w:color="auto" w:sz="4" w:space="0"/>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互评次数</w:t>
            </w:r>
          </w:p>
        </w:tc>
        <w:tc>
          <w:tcPr>
            <w:tcW w:w="1470" w:type="dxa"/>
            <w:tcBorders>
              <w:top w:val="single" w:color="auto" w:sz="4" w:space="0"/>
              <w:left w:val="nil"/>
              <w:bottom w:val="nil"/>
              <w:right w:val="nil"/>
            </w:tcBorders>
            <w:tcPrChange w:id="4842" w:author="CCCF" w:date="2023-01-08T21:06:40Z">
              <w:tcPr>
                <w:tcW w:w="1117" w:type="dxa"/>
                <w:gridSpan w:val="2"/>
                <w:tcBorders>
                  <w:top w:val="single" w:color="auto" w:sz="4" w:space="0"/>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02" w:type="dxa"/>
            <w:tcBorders>
              <w:top w:val="single" w:color="auto" w:sz="4" w:space="0"/>
              <w:left w:val="nil"/>
              <w:bottom w:val="nil"/>
              <w:right w:val="nil"/>
            </w:tcBorders>
            <w:tcPrChange w:id="4843" w:author="CCCF" w:date="2023-01-08T21:06:40Z">
              <w:tcPr>
                <w:tcW w:w="1117" w:type="dxa"/>
                <w:gridSpan w:val="2"/>
                <w:tcBorders>
                  <w:top w:val="single" w:color="auto" w:sz="4" w:space="0"/>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354" w:type="dxa"/>
            <w:tcBorders>
              <w:top w:val="single" w:color="auto" w:sz="4" w:space="0"/>
              <w:left w:val="nil"/>
              <w:bottom w:val="nil"/>
              <w:right w:val="nil"/>
            </w:tcBorders>
            <w:tcPrChange w:id="4844" w:author="CCCF" w:date="2023-01-08T21:06:40Z">
              <w:tcPr>
                <w:tcW w:w="1117" w:type="dxa"/>
                <w:tcBorders>
                  <w:top w:val="single" w:color="auto" w:sz="4" w:space="0"/>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845" w:author="CCCF" w:date="2023-01-08T21:06:4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292" w:hRule="atLeast"/>
          <w:jc w:val="center"/>
          <w:trPrChange w:id="4845" w:author="CCCF" w:date="2023-01-08T21:06:40Z">
            <w:trPr>
              <w:gridAfter w:val="3"/>
              <w:trHeight w:val="292" w:hRule="atLeast"/>
            </w:trPr>
          </w:trPrChange>
        </w:trPr>
        <w:tc>
          <w:tcPr>
            <w:tcW w:w="1117" w:type="dxa"/>
            <w:tcBorders>
              <w:top w:val="nil"/>
              <w:left w:val="nil"/>
              <w:bottom w:val="nil"/>
              <w:right w:val="nil"/>
            </w:tcBorders>
            <w:tcPrChange w:id="4846" w:author="CCCF" w:date="2023-01-08T21:06:40Z">
              <w:tcPr>
                <w:tcW w:w="1117" w:type="dxa"/>
                <w:tcBorders>
                  <w:top w:val="nil"/>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互评记录</w:t>
            </w:r>
          </w:p>
        </w:tc>
        <w:tc>
          <w:tcPr>
            <w:tcW w:w="1470" w:type="dxa"/>
            <w:tcBorders>
              <w:top w:val="nil"/>
              <w:left w:val="nil"/>
              <w:bottom w:val="nil"/>
              <w:right w:val="nil"/>
            </w:tcBorders>
            <w:tcPrChange w:id="4847" w:author="CCCF" w:date="2023-01-08T21:06:40Z">
              <w:tcPr>
                <w:tcW w:w="1117" w:type="dxa"/>
                <w:gridSpan w:val="2"/>
                <w:tcBorders>
                  <w:top w:val="nil"/>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711</w:t>
            </w:r>
          </w:p>
        </w:tc>
        <w:tc>
          <w:tcPr>
            <w:tcW w:w="1102" w:type="dxa"/>
            <w:tcBorders>
              <w:top w:val="nil"/>
              <w:left w:val="nil"/>
              <w:bottom w:val="nil"/>
              <w:right w:val="nil"/>
            </w:tcBorders>
            <w:tcPrChange w:id="4848" w:author="CCCF" w:date="2023-01-08T21:06:40Z">
              <w:tcPr>
                <w:tcW w:w="1117" w:type="dxa"/>
                <w:gridSpan w:val="2"/>
                <w:tcBorders>
                  <w:top w:val="nil"/>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771</w:t>
            </w:r>
          </w:p>
        </w:tc>
        <w:tc>
          <w:tcPr>
            <w:tcW w:w="1354" w:type="dxa"/>
            <w:tcBorders>
              <w:top w:val="nil"/>
              <w:left w:val="nil"/>
              <w:bottom w:val="nil"/>
              <w:right w:val="nil"/>
            </w:tcBorders>
            <w:tcPrChange w:id="4849" w:author="CCCF" w:date="2023-01-08T21:06:40Z">
              <w:tcPr>
                <w:tcW w:w="1117" w:type="dxa"/>
                <w:tcBorders>
                  <w:top w:val="nil"/>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850" w:author="Administrator" w:date="2023-01-14T17:55: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292" w:hRule="atLeast"/>
          <w:jc w:val="center"/>
          <w:trPrChange w:id="4850" w:author="Administrator" w:date="2023-01-14T17:55:09Z">
            <w:trPr>
              <w:gridAfter w:val="3"/>
              <w:trHeight w:val="292" w:hRule="atLeast"/>
            </w:trPr>
          </w:trPrChange>
        </w:trPr>
        <w:tc>
          <w:tcPr>
            <w:tcW w:w="1117" w:type="dxa"/>
            <w:tcBorders>
              <w:top w:val="nil"/>
              <w:left w:val="nil"/>
              <w:bottom w:val="nil"/>
              <w:right w:val="nil"/>
            </w:tcBorders>
            <w:tcPrChange w:id="4851" w:author="Administrator" w:date="2023-01-14T17:55:09Z">
              <w:tcPr>
                <w:tcW w:w="1117" w:type="dxa"/>
                <w:tcBorders>
                  <w:top w:val="nil"/>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作业总分</w:t>
            </w:r>
          </w:p>
        </w:tc>
        <w:tc>
          <w:tcPr>
            <w:tcW w:w="1470" w:type="dxa"/>
            <w:tcBorders>
              <w:top w:val="nil"/>
              <w:left w:val="nil"/>
              <w:bottom w:val="nil"/>
              <w:right w:val="nil"/>
            </w:tcBorders>
            <w:tcPrChange w:id="4852" w:author="Administrator" w:date="2023-01-14T17:55:09Z">
              <w:tcPr>
                <w:tcW w:w="1117" w:type="dxa"/>
                <w:gridSpan w:val="2"/>
                <w:tcBorders>
                  <w:top w:val="nil"/>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02" w:type="dxa"/>
            <w:tcBorders>
              <w:top w:val="nil"/>
              <w:left w:val="nil"/>
              <w:bottom w:val="nil"/>
              <w:right w:val="nil"/>
            </w:tcBorders>
            <w:tcPrChange w:id="4853" w:author="Administrator" w:date="2023-01-14T17:55:09Z">
              <w:tcPr>
                <w:tcW w:w="1117" w:type="dxa"/>
                <w:gridSpan w:val="2"/>
                <w:tcBorders>
                  <w:top w:val="nil"/>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354" w:type="dxa"/>
            <w:tcBorders>
              <w:top w:val="nil"/>
              <w:left w:val="nil"/>
              <w:bottom w:val="nil"/>
              <w:right w:val="nil"/>
            </w:tcBorders>
            <w:tcPrChange w:id="4854" w:author="Administrator" w:date="2023-01-14T17:55:09Z">
              <w:tcPr>
                <w:tcW w:w="1117" w:type="dxa"/>
                <w:tcBorders>
                  <w:top w:val="nil"/>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commentRangeEnd w:id="12"/>
            <w:r>
              <w:commentReference w:id="1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4856" w:author="Administrator" w:date="2023-01-14T22:05:26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292" w:hRule="atLeast"/>
          <w:jc w:val="center"/>
          <w:ins w:id="4855" w:author="Administrator" w:date="2023-01-14T17:55:09Z"/>
          <w:trPrChange w:id="4856" w:author="Administrator" w:date="2023-01-14T22:05:26Z">
            <w:trPr>
              <w:gridBefore w:val="2"/>
              <w:trHeight w:val="292" w:hRule="atLeast"/>
              <w:jc w:val="center"/>
            </w:trPr>
          </w:trPrChange>
        </w:trPr>
        <w:tc>
          <w:tcPr>
            <w:tcW w:w="1117" w:type="dxa"/>
            <w:tcBorders>
              <w:top w:val="nil"/>
              <w:left w:val="nil"/>
              <w:bottom w:val="single" w:color="auto" w:sz="4" w:space="0"/>
              <w:right w:val="nil"/>
            </w:tcBorders>
            <w:tcPrChange w:id="4857" w:author="Administrator" w:date="2023-01-14T22:05:26Z">
              <w:tcPr>
                <w:tcW w:w="1117" w:type="dxa"/>
                <w:gridSpan w:val="2"/>
                <w:tcBorders>
                  <w:top w:val="nil"/>
                  <w:left w:val="nil"/>
                  <w:bottom w:val="single" w:color="auto" w:sz="4" w:space="0"/>
                  <w:right w:val="nil"/>
                </w:tcBorders>
                <w:tcPrChange w:id="4858" w:author="Administrator" w:date="2023-01-14T22:05:26Z">
                  <w:tcPr>
                    <w:tcW w:w="1117" w:type="dxa"/>
                    <w:tcBorders>
                      <w:top w:val="nil"/>
                      <w:left w:val="nil"/>
                      <w:bottom w:val="single" w:color="auto" w:sz="4" w:space="0"/>
                      <w:right w:val="nil"/>
                    </w:tcBorders>
                  </w:tcPr>
                </w:tcPrChange>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ins w:id="4859" w:author="Administrator" w:date="2023-01-14T17:55:09Z"/>
                <w:rFonts w:hint="default" w:ascii="Times New Roman" w:hAnsi="Times New Roman" w:cs="Times New Roman"/>
                <w:color w:val="auto"/>
                <w:kern w:val="2"/>
                <w:sz w:val="21"/>
                <w:szCs w:val="21"/>
                <w:vertAlign w:val="baseline"/>
                <w:lang w:val="en-US" w:eastAsia="zh-CN" w:bidi="ar-SA"/>
              </w:rPr>
            </w:pPr>
            <w:ins w:id="4860" w:author="Administrator" w:date="2023-01-14T18:39:10Z">
              <w:r>
                <w:rPr>
                  <w:rFonts w:hint="eastAsia" w:ascii="Times New Roman" w:hAnsi="Times New Roman" w:cs="Times New Roman"/>
                  <w:color w:val="auto"/>
                  <w:kern w:val="2"/>
                  <w:sz w:val="21"/>
                  <w:szCs w:val="21"/>
                  <w:vertAlign w:val="baseline"/>
                  <w:lang w:val="en-US" w:eastAsia="zh-CN" w:bidi="ar-SA"/>
                </w:rPr>
                <w:t>每次</w:t>
              </w:r>
            </w:ins>
            <w:ins w:id="4861" w:author="Administrator" w:date="2023-01-14T18:39:12Z">
              <w:r>
                <w:rPr>
                  <w:rFonts w:hint="eastAsia" w:ascii="Times New Roman" w:hAnsi="Times New Roman" w:cs="Times New Roman"/>
                  <w:color w:val="auto"/>
                  <w:kern w:val="2"/>
                  <w:sz w:val="21"/>
                  <w:szCs w:val="21"/>
                  <w:vertAlign w:val="baseline"/>
                  <w:lang w:val="en-US" w:eastAsia="zh-CN" w:bidi="ar-SA"/>
                </w:rPr>
                <w:t>平均</w:t>
              </w:r>
            </w:ins>
            <w:ins w:id="4862" w:author="Administrator" w:date="2023-01-14T18:39:13Z">
              <w:r>
                <w:rPr>
                  <w:rFonts w:hint="eastAsia" w:ascii="Times New Roman" w:hAnsi="Times New Roman" w:cs="Times New Roman"/>
                  <w:color w:val="auto"/>
                  <w:kern w:val="2"/>
                  <w:sz w:val="21"/>
                  <w:szCs w:val="21"/>
                  <w:vertAlign w:val="baseline"/>
                  <w:lang w:val="en-US" w:eastAsia="zh-CN" w:bidi="ar-SA"/>
                </w:rPr>
                <w:t>提交</w:t>
              </w:r>
            </w:ins>
            <w:ins w:id="4863" w:author="Administrator" w:date="2023-01-14T18:39:14Z">
              <w:r>
                <w:rPr>
                  <w:rFonts w:hint="eastAsia" w:ascii="Times New Roman" w:hAnsi="Times New Roman" w:cs="Times New Roman"/>
                  <w:color w:val="auto"/>
                  <w:kern w:val="2"/>
                  <w:sz w:val="21"/>
                  <w:szCs w:val="21"/>
                  <w:vertAlign w:val="baseline"/>
                  <w:lang w:val="en-US" w:eastAsia="zh-CN" w:bidi="ar-SA"/>
                </w:rPr>
                <w:t>数</w:t>
              </w:r>
            </w:ins>
          </w:p>
        </w:tc>
        <w:tc>
          <w:tcPr>
            <w:tcW w:w="1470" w:type="dxa"/>
            <w:tcBorders>
              <w:top w:val="nil"/>
              <w:left w:val="nil"/>
              <w:bottom w:val="single" w:color="auto" w:sz="4" w:space="0"/>
              <w:right w:val="nil"/>
            </w:tcBorders>
            <w:vAlign w:val="center"/>
            <w:tcPrChange w:id="4864" w:author="Administrator" w:date="2023-01-14T22:05:26Z">
              <w:tcPr>
                <w:tcW w:w="1470" w:type="dxa"/>
                <w:gridSpan w:val="3"/>
                <w:tcBorders>
                  <w:top w:val="nil"/>
                  <w:left w:val="nil"/>
                  <w:bottom w:val="single" w:color="auto" w:sz="4" w:space="0"/>
                  <w:right w:val="nil"/>
                </w:tcBorders>
                <w:tcPrChange w:id="4865" w:author="Administrator" w:date="2023-01-14T22:05:26Z">
                  <w:tcPr>
                    <w:tcW w:w="1117" w:type="dxa"/>
                    <w:tcBorders>
                      <w:top w:val="nil"/>
                      <w:left w:val="nil"/>
                      <w:bottom w:val="single" w:color="auto" w:sz="4" w:space="0"/>
                      <w:right w:val="nil"/>
                    </w:tcBorders>
                  </w:tcPr>
                </w:tcPrChange>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ins w:id="4866" w:author="Administrator" w:date="2023-01-14T17:55:09Z"/>
                <w:rFonts w:hint="default" w:ascii="Times New Roman" w:hAnsi="Times New Roman" w:cs="Times New Roman"/>
                <w:color w:val="auto"/>
                <w:kern w:val="2"/>
                <w:sz w:val="21"/>
                <w:szCs w:val="21"/>
                <w:vertAlign w:val="baseline"/>
                <w:lang w:val="en-US" w:eastAsia="zh-CN" w:bidi="ar-SA"/>
              </w:rPr>
            </w:pPr>
            <w:ins w:id="4867" w:author="Administrator" w:date="2023-01-14T18:39:57Z">
              <w:r>
                <w:rPr>
                  <w:rFonts w:hint="eastAsia" w:ascii="Times New Roman" w:hAnsi="Times New Roman" w:cs="Times New Roman"/>
                  <w:color w:val="auto"/>
                  <w:kern w:val="2"/>
                  <w:sz w:val="21"/>
                  <w:szCs w:val="21"/>
                  <w:vertAlign w:val="baseline"/>
                  <w:lang w:val="en-US" w:eastAsia="zh-CN" w:bidi="ar-SA"/>
                </w:rPr>
                <w:t>1</w:t>
              </w:r>
            </w:ins>
            <w:ins w:id="4868" w:author="Administrator" w:date="2023-01-14T18:40:00Z">
              <w:r>
                <w:rPr>
                  <w:rFonts w:hint="eastAsia" w:ascii="Times New Roman" w:hAnsi="Times New Roman" w:cs="Times New Roman"/>
                  <w:color w:val="auto"/>
                  <w:kern w:val="2"/>
                  <w:sz w:val="21"/>
                  <w:szCs w:val="21"/>
                  <w:vertAlign w:val="baseline"/>
                  <w:lang w:val="en-US" w:eastAsia="zh-CN" w:bidi="ar-SA"/>
                </w:rPr>
                <w:t>77</w:t>
              </w:r>
            </w:ins>
          </w:p>
        </w:tc>
        <w:tc>
          <w:tcPr>
            <w:tcW w:w="1102" w:type="dxa"/>
            <w:tcBorders>
              <w:top w:val="nil"/>
              <w:left w:val="nil"/>
              <w:bottom w:val="single" w:color="auto" w:sz="4" w:space="0"/>
              <w:right w:val="nil"/>
            </w:tcBorders>
            <w:vAlign w:val="center"/>
            <w:tcPrChange w:id="4869" w:author="Administrator" w:date="2023-01-14T22:05:26Z">
              <w:tcPr>
                <w:tcW w:w="1102" w:type="dxa"/>
                <w:tcBorders>
                  <w:top w:val="nil"/>
                  <w:left w:val="nil"/>
                  <w:bottom w:val="single" w:color="auto" w:sz="4" w:space="0"/>
                  <w:right w:val="nil"/>
                </w:tcBorders>
                <w:tcPrChange w:id="4870" w:author="Administrator" w:date="2023-01-14T22:05:26Z">
                  <w:tcPr>
                    <w:tcW w:w="1117" w:type="dxa"/>
                    <w:tcBorders>
                      <w:top w:val="nil"/>
                      <w:left w:val="nil"/>
                      <w:bottom w:val="single" w:color="auto" w:sz="4" w:space="0"/>
                      <w:right w:val="nil"/>
                    </w:tcBorders>
                  </w:tcPr>
                </w:tcPrChange>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ins w:id="4871" w:author="Administrator" w:date="2023-01-14T17:55:09Z"/>
                <w:rFonts w:hint="default" w:ascii="Times New Roman" w:hAnsi="Times New Roman" w:cs="Times New Roman"/>
                <w:color w:val="auto"/>
                <w:kern w:val="2"/>
                <w:sz w:val="21"/>
                <w:szCs w:val="21"/>
                <w:vertAlign w:val="baseline"/>
                <w:lang w:val="en-US" w:eastAsia="zh-CN" w:bidi="ar-SA"/>
              </w:rPr>
            </w:pPr>
            <w:ins w:id="4872" w:author="Administrator" w:date="2023-01-14T18:40:14Z">
              <w:r>
                <w:rPr>
                  <w:rFonts w:hint="eastAsia" w:ascii="Times New Roman" w:hAnsi="Times New Roman" w:cs="Times New Roman"/>
                  <w:color w:val="auto"/>
                  <w:kern w:val="2"/>
                  <w:sz w:val="21"/>
                  <w:szCs w:val="21"/>
                  <w:vertAlign w:val="baseline"/>
                  <w:lang w:val="en-US" w:eastAsia="zh-CN" w:bidi="ar-SA"/>
                </w:rPr>
                <w:t>192</w:t>
              </w:r>
            </w:ins>
          </w:p>
        </w:tc>
        <w:tc>
          <w:tcPr>
            <w:tcW w:w="1354" w:type="dxa"/>
            <w:tcBorders>
              <w:top w:val="nil"/>
              <w:left w:val="nil"/>
              <w:bottom w:val="single" w:color="auto" w:sz="4" w:space="0"/>
              <w:right w:val="nil"/>
            </w:tcBorders>
            <w:vAlign w:val="center"/>
            <w:tcPrChange w:id="4873" w:author="Administrator" w:date="2023-01-14T22:05:26Z">
              <w:tcPr>
                <w:tcW w:w="1354" w:type="dxa"/>
                <w:tcBorders>
                  <w:top w:val="nil"/>
                  <w:left w:val="nil"/>
                  <w:bottom w:val="single" w:color="auto" w:sz="4" w:space="0"/>
                  <w:right w:val="nil"/>
                </w:tcBorders>
                <w:tcPrChange w:id="4874" w:author="Administrator" w:date="2023-01-14T22:05:26Z">
                  <w:tcPr>
                    <w:tcW w:w="1117" w:type="dxa"/>
                    <w:tcBorders>
                      <w:top w:val="nil"/>
                      <w:left w:val="nil"/>
                      <w:bottom w:val="single" w:color="auto" w:sz="4" w:space="0"/>
                      <w:right w:val="nil"/>
                    </w:tcBorders>
                  </w:tcPr>
                </w:tcPrChange>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ins w:id="4875" w:author="Administrator" w:date="2023-01-14T17:55:09Z"/>
                <w:rFonts w:hint="default" w:ascii="Times New Roman" w:hAnsi="Times New Roman" w:cs="Times New Roman"/>
                <w:color w:val="auto"/>
                <w:kern w:val="2"/>
                <w:sz w:val="21"/>
                <w:szCs w:val="21"/>
                <w:vertAlign w:val="baseline"/>
                <w:lang w:val="en-US" w:eastAsia="zh-CN" w:bidi="ar-SA"/>
              </w:rPr>
            </w:pPr>
            <w:ins w:id="4876" w:author="Administrator" w:date="2023-01-14T18:40:44Z">
              <w:r>
                <w:rPr>
                  <w:rFonts w:hint="eastAsia" w:ascii="Times New Roman" w:hAnsi="Times New Roman" w:cs="Times New Roman"/>
                  <w:color w:val="auto"/>
                  <w:kern w:val="2"/>
                  <w:sz w:val="21"/>
                  <w:szCs w:val="21"/>
                  <w:vertAlign w:val="baseline"/>
                  <w:lang w:val="en-US" w:eastAsia="zh-CN" w:bidi="ar-SA"/>
                </w:rPr>
                <w:t>198</w:t>
              </w:r>
            </w:ins>
          </w:p>
        </w:tc>
      </w:tr>
    </w:tbl>
    <w:p>
      <w:pPr>
        <w:pStyle w:val="25"/>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color w:val="auto"/>
          <w:kern w:val="2"/>
          <w:sz w:val="21"/>
          <w:szCs w:val="21"/>
          <w:lang w:val="en-US" w:eastAsia="zh-CN" w:bidi="ar-SA"/>
        </w:rPr>
      </w:pPr>
    </w:p>
    <w:p>
      <w:pPr>
        <w:pStyle w:val="25"/>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3.2</w:t>
      </w:r>
      <w:r>
        <w:rPr>
          <w:rFonts w:hint="eastAsia" w:ascii="Times New Roman" w:hAnsi="Times New Roman"/>
          <w:b/>
          <w:color w:val="auto"/>
          <w:szCs w:val="21"/>
          <w:lang w:val="en-US" w:eastAsia="zh-CN"/>
        </w:rPr>
        <w:t xml:space="preserve"> 对比方法</w:t>
      </w:r>
    </w:p>
    <w:p>
      <w:pPr>
        <w:pStyle w:val="25"/>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为了评估</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和</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的效果，</w:t>
      </w:r>
      <w:del w:id="4877" w:author="Administrator" w:date="2023-01-14T22:08:07Z">
        <w:r>
          <w:rPr>
            <w:rFonts w:hint="eastAsia" w:ascii="Times New Roman" w:hAnsi="Times New Roman"/>
            <w:b w:val="0"/>
            <w:bCs/>
            <w:color w:val="auto"/>
            <w:szCs w:val="21"/>
            <w:lang w:val="en-US" w:eastAsia="zh-CN"/>
          </w:rPr>
          <w:delText>我们</w:delText>
        </w:r>
      </w:del>
      <w:r>
        <w:rPr>
          <w:rFonts w:hint="eastAsia" w:ascii="Times New Roman" w:hAnsi="Times New Roman"/>
          <w:b w:val="0"/>
          <w:bCs/>
          <w:color w:val="auto"/>
          <w:szCs w:val="21"/>
          <w:lang w:val="en-US" w:eastAsia="zh-CN"/>
        </w:rPr>
        <w:t>将它与以下4种方法进行了比较。</w:t>
      </w:r>
    </w:p>
    <w:p>
      <w:pPr>
        <w:pStyle w:val="25"/>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均值：将互评分数的平均值作为最终分数</w:t>
      </w:r>
      <w:ins w:id="4878" w:author="CCCF" w:date="2023-01-10T17:46:53Z">
        <w:r>
          <w:rPr>
            <w:rFonts w:hint="eastAsia" w:ascii="Times New Roman" w:hAnsi="Times New Roman"/>
            <w:b w:val="0"/>
            <w:bCs/>
            <w:color w:val="auto"/>
            <w:szCs w:val="21"/>
            <w:lang w:val="en-US" w:eastAsia="zh-CN"/>
          </w:rPr>
          <w:t>。</w:t>
        </w:r>
      </w:ins>
      <w:del w:id="4879" w:author="CCCF" w:date="2023-01-10T17:46:34Z">
        <w:r>
          <w:rPr>
            <w:rFonts w:hint="eastAsia" w:ascii="Times New Roman" w:hAnsi="Times New Roman"/>
            <w:b w:val="0"/>
            <w:bCs/>
            <w:color w:val="auto"/>
            <w:szCs w:val="21"/>
            <w:lang w:val="en-US" w:eastAsia="zh-CN"/>
          </w:rPr>
          <w:delText>。</w:delText>
        </w:r>
      </w:del>
    </w:p>
    <w:p>
      <w:pPr>
        <w:pStyle w:val="25"/>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中位数：将互评分数的中位数作为最终分数</w:t>
      </w:r>
      <w:del w:id="4880" w:author="CCCF" w:date="2023-01-10T17:46:40Z">
        <w:r>
          <w:rPr>
            <w:rFonts w:hint="eastAsia" w:ascii="Times New Roman" w:hAnsi="Times New Roman"/>
            <w:b w:val="0"/>
            <w:bCs/>
            <w:color w:val="auto"/>
            <w:szCs w:val="21"/>
            <w:lang w:val="en-US" w:eastAsia="zh-CN"/>
          </w:rPr>
          <w:delText>。</w:delText>
        </w:r>
      </w:del>
      <w:ins w:id="4881" w:author="CCCF" w:date="2023-01-10T17:46:57Z">
        <w:r>
          <w:rPr>
            <w:rFonts w:hint="eastAsia" w:ascii="Times New Roman" w:hAnsi="Times New Roman"/>
            <w:b w:val="0"/>
            <w:bCs/>
            <w:color w:val="auto"/>
            <w:szCs w:val="21"/>
            <w:lang w:val="en-US" w:eastAsia="zh-CN"/>
          </w:rPr>
          <w:t>。</w:t>
        </w:r>
      </w:ins>
    </w:p>
    <w:p>
      <w:pPr>
        <w:pStyle w:val="25"/>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：目前准确性最好的</w:t>
      </w:r>
      <w:del w:id="4882" w:author="CCCF" w:date="2023-01-08T21:02:02Z">
        <w:r>
          <w:rPr>
            <w:rFonts w:hint="eastAsia" w:ascii="Times New Roman" w:hAnsi="Times New Roman"/>
            <w:b w:val="0"/>
            <w:bCs/>
            <w:color w:val="auto"/>
            <w:szCs w:val="21"/>
            <w:lang w:val="en-US" w:eastAsia="zh-CN"/>
          </w:rPr>
          <w:delText>概率模型</w:delText>
        </w:r>
      </w:del>
      <w:ins w:id="4883" w:author="CCCF" w:date="2023-01-08T21:02:02Z">
        <w:r>
          <w:rPr>
            <w:rFonts w:hint="eastAsia" w:ascii="Times New Roman" w:hAnsi="Times New Roman"/>
            <w:b w:val="0"/>
            <w:bCs/>
            <w:color w:val="auto"/>
            <w:szCs w:val="21"/>
            <w:lang w:val="en-US" w:eastAsia="zh-CN"/>
          </w:rPr>
          <w:t>概率图模型</w:t>
        </w:r>
      </w:ins>
      <w:r>
        <w:rPr>
          <w:rFonts w:hint="eastAsia" w:ascii="Times New Roman" w:hAnsi="Times New Roman"/>
          <w:b w:val="0"/>
          <w:bCs/>
          <w:color w:val="auto"/>
          <w:szCs w:val="21"/>
          <w:lang w:val="en-US" w:eastAsia="zh-CN"/>
        </w:rPr>
        <w:t>之一，引入了相对同伴的分数，假设同行评价者可靠性满足伽马分布，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模型扩展于该模型</w:t>
      </w:r>
      <w:del w:id="4884" w:author="CCCF" w:date="2023-01-10T17:46:45Z">
        <w:r>
          <w:rPr>
            <w:rFonts w:hint="eastAsia" w:ascii="Times New Roman" w:hAnsi="Times New Roman"/>
            <w:b w:val="0"/>
            <w:bCs/>
            <w:color w:val="auto"/>
            <w:szCs w:val="21"/>
            <w:lang w:val="en-US" w:eastAsia="zh-CN"/>
          </w:rPr>
          <w:delText>。</w:delText>
        </w:r>
      </w:del>
      <w:ins w:id="4885" w:author="CCCF" w:date="2023-01-10T17:46:59Z">
        <w:r>
          <w:rPr>
            <w:rFonts w:hint="eastAsia" w:ascii="Times New Roman" w:hAnsi="Times New Roman"/>
            <w:b w:val="0"/>
            <w:bCs/>
            <w:color w:val="auto"/>
            <w:szCs w:val="21"/>
            <w:lang w:val="en-US" w:eastAsia="zh-CN"/>
          </w:rPr>
          <w:t>。</w:t>
        </w:r>
      </w:ins>
    </w:p>
    <w:p>
      <w:pPr>
        <w:pStyle w:val="25"/>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：与</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类似，但假设同</w:t>
      </w:r>
      <w:r>
        <w:rPr>
          <w:rFonts w:hint="eastAsia" w:ascii="Times New Roman" w:hAnsi="Times New Roman"/>
          <w:b w:val="0"/>
          <w:bCs/>
          <w:color w:val="auto"/>
          <w:szCs w:val="21"/>
          <w:lang w:val="en-US" w:eastAsia="zh-CN"/>
        </w:rPr>
        <w:t>行评价者可靠性满足高斯分布，引入了相对同伴的分数，假设同行评价者可靠性满足伽马分布，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i w:val="0"/>
          <w:iCs w:val="0"/>
          <w:color w:val="auto"/>
          <w:szCs w:val="21"/>
          <w:vertAlign w:val="subscript"/>
          <w:lang w:val="en-US" w:eastAsia="zh-CN"/>
        </w:rPr>
        <w:t>7</w:t>
      </w:r>
      <w:r>
        <w:rPr>
          <w:rFonts w:hint="eastAsia" w:ascii="Times New Roman" w:hAnsi="Times New Roman"/>
          <w:b w:val="0"/>
          <w:bCs/>
          <w:i w:val="0"/>
          <w:iCs w:val="0"/>
          <w:color w:val="auto"/>
          <w:szCs w:val="21"/>
          <w:vertAlign w:val="baseline"/>
          <w:lang w:val="en-US" w:eastAsia="zh-CN"/>
        </w:rPr>
        <w:t>模型</w:t>
      </w:r>
      <w:r>
        <w:rPr>
          <w:rFonts w:hint="eastAsia" w:ascii="Times New Roman" w:hAnsi="Times New Roman"/>
          <w:b w:val="0"/>
          <w:bCs/>
          <w:color w:val="auto"/>
          <w:szCs w:val="21"/>
          <w:lang w:val="en-US" w:eastAsia="zh-CN"/>
        </w:rPr>
        <w:t>扩展于该模型。</w:t>
      </w:r>
    </w:p>
    <w:p>
      <w:pPr>
        <w:pStyle w:val="25"/>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b w:val="0"/>
          <w:bCs/>
          <w:color w:val="auto"/>
          <w:szCs w:val="21"/>
          <w:lang w:val="en-US" w:eastAsia="zh-CN"/>
        </w:rPr>
      </w:pPr>
    </w:p>
    <w:p>
      <w:pPr>
        <w:pStyle w:val="25"/>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3.3</w:t>
      </w:r>
      <w:r>
        <w:rPr>
          <w:rFonts w:hint="eastAsia" w:ascii="Times New Roman" w:hAnsi="Times New Roman"/>
          <w:b/>
          <w:color w:val="auto"/>
          <w:szCs w:val="21"/>
          <w:lang w:val="en-US" w:eastAsia="zh-CN"/>
        </w:rPr>
        <w:t xml:space="preserve"> 实验设置</w:t>
      </w:r>
    </w:p>
    <w:p>
      <w:pPr>
        <w:pStyle w:val="25"/>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b w:val="0"/>
          <w:bCs/>
          <w:color w:val="auto"/>
          <w:szCs w:val="21"/>
          <w:lang w:val="en-US" w:eastAsia="zh-CN"/>
        </w:rPr>
      </w:pPr>
      <w:ins w:id="4886" w:author="Administrator" w:date="2023-01-14T22:16:57Z">
        <w:r>
          <w:rPr>
            <w:rFonts w:hint="eastAsia" w:ascii="Times New Roman" w:hAnsi="Times New Roman"/>
            <w:b w:val="0"/>
            <w:bCs/>
            <w:color w:val="auto"/>
            <w:szCs w:val="21"/>
            <w:lang w:val="en-US" w:eastAsia="zh-CN"/>
          </w:rPr>
          <w:t>在所有的</w:t>
        </w:r>
      </w:ins>
      <w:ins w:id="4887" w:author="Administrator" w:date="2023-01-14T22:17:05Z">
        <w:r>
          <w:rPr>
            <w:rFonts w:hint="eastAsia" w:ascii="Times New Roman" w:hAnsi="Times New Roman"/>
            <w:b w:val="0"/>
            <w:bCs/>
            <w:color w:val="auto"/>
            <w:szCs w:val="21"/>
            <w:lang w:val="en-US" w:eastAsia="zh-CN"/>
          </w:rPr>
          <w:t>同行互评</w:t>
        </w:r>
      </w:ins>
      <w:ins w:id="4888" w:author="Administrator" w:date="2023-01-14T22:17:14Z">
        <w:r>
          <w:rPr>
            <w:rFonts w:hint="eastAsia" w:ascii="Times New Roman" w:hAnsi="Times New Roman"/>
            <w:b w:val="0"/>
            <w:bCs/>
            <w:color w:val="auto"/>
            <w:szCs w:val="21"/>
            <w:lang w:val="en-US" w:eastAsia="zh-CN"/>
          </w:rPr>
          <w:t>作业</w:t>
        </w:r>
      </w:ins>
      <w:ins w:id="4889" w:author="Administrator" w:date="2023-01-14T22:17:07Z">
        <w:r>
          <w:rPr>
            <w:rFonts w:hint="eastAsia" w:ascii="Times New Roman" w:hAnsi="Times New Roman"/>
            <w:b w:val="0"/>
            <w:bCs/>
            <w:color w:val="auto"/>
            <w:szCs w:val="21"/>
            <w:lang w:val="en-US" w:eastAsia="zh-CN"/>
          </w:rPr>
          <w:t>中</w:t>
        </w:r>
      </w:ins>
      <w:ins w:id="4890" w:author="Administrator" w:date="2023-01-14T22:17:08Z">
        <w:r>
          <w:rPr>
            <w:rFonts w:hint="eastAsia" w:ascii="Times New Roman" w:hAnsi="Times New Roman"/>
            <w:b w:val="0"/>
            <w:bCs/>
            <w:color w:val="auto"/>
            <w:szCs w:val="21"/>
            <w:lang w:val="en-US" w:eastAsia="zh-CN"/>
          </w:rPr>
          <w:t>，</w:t>
        </w:r>
      </w:ins>
      <w:del w:id="4891" w:author="Administrator" w:date="2023-01-14T22:16:48Z">
        <w:r>
          <w:rPr>
            <w:rFonts w:hint="eastAsia" w:ascii="Times New Roman" w:hAnsi="Times New Roman"/>
            <w:b w:val="0"/>
            <w:bCs/>
            <w:color w:val="auto"/>
            <w:szCs w:val="21"/>
            <w:lang w:val="en-US" w:eastAsia="zh-CN"/>
          </w:rPr>
          <w:delText>数据集中同行互评任务的</w:delText>
        </w:r>
      </w:del>
      <w:del w:id="4892" w:author="Administrator" w:date="2023-01-14T22:16:48Z">
        <w:r>
          <w:rPr>
            <w:rFonts w:hint="default" w:ascii="Times New Roman" w:hAnsi="Times New Roman"/>
            <w:b w:val="0"/>
            <w:bCs/>
            <w:color w:val="auto"/>
            <w:szCs w:val="21"/>
            <w:lang w:val="en-US" w:eastAsia="zh-CN"/>
          </w:rPr>
          <w:delText>载体</w:delText>
        </w:r>
      </w:del>
      <w:del w:id="4893" w:author="Administrator" w:date="2023-01-14T22:16:48Z">
        <w:r>
          <w:rPr>
            <w:rFonts w:hint="eastAsia" w:ascii="Times New Roman" w:hAnsi="Times New Roman"/>
            <w:b w:val="0"/>
            <w:bCs/>
            <w:color w:val="auto"/>
            <w:szCs w:val="21"/>
            <w:lang w:val="en-US" w:eastAsia="zh-CN"/>
          </w:rPr>
          <w:delText>是教学平台上布置的作业，所有的作业内容只包含一道开放式的作业题。</w:delText>
        </w:r>
      </w:del>
      <w:r>
        <w:rPr>
          <w:rFonts w:hint="eastAsia" w:ascii="Times New Roman" w:hAnsi="Times New Roman"/>
          <w:b w:val="0"/>
          <w:bCs/>
          <w:color w:val="auto"/>
          <w:szCs w:val="21"/>
          <w:lang w:val="en-US" w:eastAsia="zh-CN"/>
        </w:rPr>
        <w:t>每位</w:t>
      </w:r>
      <w:del w:id="4894" w:author="Administrator" w:date="2023-01-14T22:17:32Z">
        <w:r>
          <w:rPr>
            <w:rFonts w:hint="default" w:ascii="Times New Roman" w:hAnsi="Times New Roman"/>
            <w:b w:val="0"/>
            <w:bCs/>
            <w:color w:val="auto"/>
            <w:szCs w:val="21"/>
            <w:lang w:val="en-US" w:eastAsia="zh-CN"/>
          </w:rPr>
          <w:delText>参与</w:delText>
        </w:r>
      </w:del>
      <w:ins w:id="4895" w:author="Administrator" w:date="2023-01-14T22:17:33Z">
        <w:r>
          <w:rPr>
            <w:rFonts w:hint="eastAsia" w:ascii="Times New Roman" w:hAnsi="Times New Roman"/>
            <w:b w:val="0"/>
            <w:bCs/>
            <w:color w:val="auto"/>
            <w:szCs w:val="21"/>
            <w:lang w:val="en-US" w:eastAsia="zh-CN"/>
          </w:rPr>
          <w:t>提交</w:t>
        </w:r>
      </w:ins>
      <w:r>
        <w:rPr>
          <w:rFonts w:hint="eastAsia" w:ascii="Times New Roman" w:hAnsi="Times New Roman"/>
          <w:b w:val="0"/>
          <w:bCs/>
          <w:color w:val="auto"/>
          <w:szCs w:val="21"/>
          <w:lang w:val="en-US" w:eastAsia="zh-CN"/>
        </w:rPr>
        <w:t>作业的学生都</w:t>
      </w:r>
      <w:del w:id="4896" w:author="Administrator" w:date="2023-01-14T22:17:20Z">
        <w:r>
          <w:rPr>
            <w:rFonts w:hint="eastAsia" w:ascii="Times New Roman" w:hAnsi="Times New Roman"/>
            <w:b w:val="0"/>
            <w:bCs/>
            <w:color w:val="auto"/>
            <w:szCs w:val="21"/>
            <w:lang w:val="en-US" w:eastAsia="zh-CN"/>
          </w:rPr>
          <w:delText>将</w:delText>
        </w:r>
      </w:del>
      <w:r>
        <w:rPr>
          <w:rFonts w:hint="eastAsia" w:ascii="Times New Roman" w:hAnsi="Times New Roman"/>
          <w:b w:val="0"/>
          <w:bCs/>
          <w:color w:val="auto"/>
          <w:szCs w:val="21"/>
          <w:lang w:val="en-US" w:eastAsia="zh-CN"/>
        </w:rPr>
        <w:t>作为同行评价者</w:t>
      </w:r>
      <w:ins w:id="4897" w:author="Administrator" w:date="2023-01-14T22:17:29Z">
        <w:r>
          <w:rPr>
            <w:rFonts w:hint="eastAsia" w:ascii="Times New Roman" w:hAnsi="Times New Roman"/>
            <w:b w:val="0"/>
            <w:bCs/>
            <w:color w:val="auto"/>
            <w:szCs w:val="21"/>
            <w:lang w:val="en-US" w:eastAsia="zh-CN"/>
          </w:rPr>
          <w:t>参与</w:t>
        </w:r>
      </w:ins>
      <w:ins w:id="4898" w:author="Administrator" w:date="2023-01-14T22:17:37Z">
        <w:r>
          <w:rPr>
            <w:rFonts w:hint="eastAsia" w:ascii="Times New Roman" w:hAnsi="Times New Roman"/>
            <w:b w:val="0"/>
            <w:bCs/>
            <w:color w:val="auto"/>
            <w:szCs w:val="21"/>
            <w:lang w:val="en-US" w:eastAsia="zh-CN"/>
          </w:rPr>
          <w:t>了</w:t>
        </w:r>
      </w:ins>
      <w:ins w:id="4899" w:author="Administrator" w:date="2023-01-14T22:17:39Z">
        <w:r>
          <w:rPr>
            <w:rFonts w:hint="eastAsia" w:ascii="Times New Roman" w:hAnsi="Times New Roman"/>
            <w:b w:val="0"/>
            <w:bCs/>
            <w:color w:val="auto"/>
            <w:szCs w:val="21"/>
            <w:lang w:val="en-US" w:eastAsia="zh-CN"/>
          </w:rPr>
          <w:t>互评</w:t>
        </w:r>
      </w:ins>
      <w:ins w:id="4900" w:author="Administrator" w:date="2023-01-14T22:17:40Z">
        <w:r>
          <w:rPr>
            <w:rFonts w:hint="eastAsia" w:ascii="Times New Roman" w:hAnsi="Times New Roman"/>
            <w:b w:val="0"/>
            <w:bCs/>
            <w:color w:val="auto"/>
            <w:szCs w:val="21"/>
            <w:lang w:val="en-US" w:eastAsia="zh-CN"/>
          </w:rPr>
          <w:t>活动</w:t>
        </w:r>
      </w:ins>
      <w:r>
        <w:rPr>
          <w:rFonts w:hint="eastAsia" w:ascii="Times New Roman" w:hAnsi="Times New Roman"/>
          <w:b w:val="0"/>
          <w:bCs/>
          <w:color w:val="auto"/>
          <w:szCs w:val="21"/>
          <w:lang w:val="en-US" w:eastAsia="zh-CN"/>
        </w:rPr>
        <w:t>，根据教师提供的互评准则来评估其他三份提交的作业，以确保每份提交的作业都有三个互评分数。所有的同行互评活动都是双盲的，同行评价者和被评价者都不知道彼此的身份。</w:t>
      </w:r>
      <w:ins w:id="4901" w:author="Administrator" w:date="2023-01-14T19:13:48Z">
        <w:r>
          <w:rPr>
            <w:rFonts w:hint="eastAsia" w:ascii="Times New Roman" w:hAnsi="Times New Roman"/>
            <w:b w:val="0"/>
            <w:bCs/>
            <w:color w:val="auto"/>
            <w:szCs w:val="21"/>
            <w:lang w:val="en-US" w:eastAsia="zh-CN"/>
          </w:rPr>
          <w:t>为了</w:t>
        </w:r>
      </w:ins>
      <w:ins w:id="4902" w:author="Administrator" w:date="2023-01-14T19:13:49Z">
        <w:r>
          <w:rPr>
            <w:rFonts w:hint="eastAsia" w:ascii="Times New Roman" w:hAnsi="Times New Roman"/>
            <w:b w:val="0"/>
            <w:bCs/>
            <w:color w:val="auto"/>
            <w:szCs w:val="21"/>
            <w:lang w:val="en-US" w:eastAsia="zh-CN"/>
          </w:rPr>
          <w:t>获得</w:t>
        </w:r>
      </w:ins>
      <w:ins w:id="4903" w:author="Administrator" w:date="2023-01-14T19:13:50Z">
        <w:r>
          <w:rPr>
            <w:rFonts w:hint="eastAsia" w:ascii="Times New Roman" w:hAnsi="Times New Roman"/>
            <w:b w:val="0"/>
            <w:bCs/>
            <w:color w:val="auto"/>
            <w:szCs w:val="21"/>
            <w:lang w:val="en-US" w:eastAsia="zh-CN"/>
          </w:rPr>
          <w:t>数据</w:t>
        </w:r>
      </w:ins>
      <w:ins w:id="4904" w:author="Administrator" w:date="2023-01-14T19:13:52Z">
        <w:r>
          <w:rPr>
            <w:rFonts w:hint="eastAsia" w:ascii="Times New Roman" w:hAnsi="Times New Roman"/>
            <w:b w:val="0"/>
            <w:bCs/>
            <w:color w:val="auto"/>
            <w:szCs w:val="21"/>
            <w:lang w:val="en-US" w:eastAsia="zh-CN"/>
          </w:rPr>
          <w:t>集</w:t>
        </w:r>
      </w:ins>
      <w:ins w:id="4905" w:author="Administrator" w:date="2023-01-14T19:13:54Z">
        <w:r>
          <w:rPr>
            <w:rFonts w:hint="eastAsia" w:ascii="Times New Roman" w:hAnsi="Times New Roman"/>
            <w:b w:val="0"/>
            <w:bCs/>
            <w:color w:val="auto"/>
            <w:szCs w:val="21"/>
            <w:lang w:val="en-US" w:eastAsia="zh-CN"/>
          </w:rPr>
          <w:t>中</w:t>
        </w:r>
      </w:ins>
      <w:ins w:id="4906" w:author="Administrator" w:date="2023-01-14T19:13:55Z">
        <w:r>
          <w:rPr>
            <w:rFonts w:hint="eastAsia" w:ascii="Times New Roman" w:hAnsi="Times New Roman"/>
            <w:b w:val="0"/>
            <w:bCs/>
            <w:color w:val="auto"/>
            <w:szCs w:val="21"/>
            <w:lang w:val="en-US" w:eastAsia="zh-CN"/>
          </w:rPr>
          <w:t>所有</w:t>
        </w:r>
      </w:ins>
      <w:ins w:id="4907" w:author="Administrator" w:date="2023-01-14T19:13:57Z">
        <w:r>
          <w:rPr>
            <w:rFonts w:hint="eastAsia" w:ascii="Times New Roman" w:hAnsi="Times New Roman"/>
            <w:b w:val="0"/>
            <w:bCs/>
            <w:color w:val="auto"/>
            <w:szCs w:val="21"/>
            <w:lang w:val="en-US" w:eastAsia="zh-CN"/>
          </w:rPr>
          <w:t>互评</w:t>
        </w:r>
      </w:ins>
      <w:ins w:id="4908" w:author="Administrator" w:date="2023-01-14T19:13:58Z">
        <w:r>
          <w:rPr>
            <w:rFonts w:hint="eastAsia" w:ascii="Times New Roman" w:hAnsi="Times New Roman"/>
            <w:b w:val="0"/>
            <w:bCs/>
            <w:color w:val="auto"/>
            <w:szCs w:val="21"/>
            <w:lang w:val="en-US" w:eastAsia="zh-CN"/>
          </w:rPr>
          <w:t>记录</w:t>
        </w:r>
      </w:ins>
      <w:ins w:id="4909" w:author="Administrator" w:date="2023-01-14T19:13:59Z">
        <w:r>
          <w:rPr>
            <w:rFonts w:hint="eastAsia" w:ascii="Times New Roman" w:hAnsi="Times New Roman"/>
            <w:b w:val="0"/>
            <w:bCs/>
            <w:color w:val="auto"/>
            <w:szCs w:val="21"/>
            <w:lang w:val="en-US" w:eastAsia="zh-CN"/>
          </w:rPr>
          <w:t>的</w:t>
        </w:r>
      </w:ins>
      <w:ins w:id="4910" w:author="Administrator" w:date="2023-01-14T19:14:00Z">
        <w:r>
          <w:rPr>
            <w:rFonts w:hint="eastAsia" w:ascii="Times New Roman" w:hAnsi="Times New Roman"/>
            <w:b w:val="0"/>
            <w:bCs/>
            <w:color w:val="auto"/>
            <w:szCs w:val="21"/>
            <w:lang w:val="en-US" w:eastAsia="zh-CN"/>
          </w:rPr>
          <w:t>真实</w:t>
        </w:r>
      </w:ins>
      <w:ins w:id="4911" w:author="Administrator" w:date="2023-01-14T19:14:01Z">
        <w:r>
          <w:rPr>
            <w:rFonts w:hint="eastAsia" w:ascii="Times New Roman" w:hAnsi="Times New Roman"/>
            <w:b w:val="0"/>
            <w:bCs/>
            <w:color w:val="auto"/>
            <w:szCs w:val="21"/>
            <w:lang w:val="en-US" w:eastAsia="zh-CN"/>
          </w:rPr>
          <w:t>分数</w:t>
        </w:r>
      </w:ins>
      <w:ins w:id="4912" w:author="Administrator" w:date="2023-01-14T19:14:02Z">
        <w:r>
          <w:rPr>
            <w:rFonts w:hint="eastAsia" w:ascii="Times New Roman" w:hAnsi="Times New Roman"/>
            <w:b w:val="0"/>
            <w:bCs/>
            <w:color w:val="auto"/>
            <w:szCs w:val="21"/>
            <w:lang w:val="en-US" w:eastAsia="zh-CN"/>
          </w:rPr>
          <w:t>，</w:t>
        </w:r>
      </w:ins>
      <w:ins w:id="4913" w:author="Administrator" w:date="2023-01-14T19:14:28Z">
        <w:r>
          <w:rPr>
            <w:rFonts w:hint="eastAsia" w:ascii="Times New Roman" w:hAnsi="Times New Roman" w:cs="Times New Roman"/>
            <w:color w:val="auto"/>
            <w:kern w:val="2"/>
            <w:sz w:val="21"/>
            <w:szCs w:val="21"/>
            <w:lang w:val="en-US" w:eastAsia="zh-CN" w:bidi="ar-SA"/>
          </w:rPr>
          <w:t>两位具有6年丰富教学经验的教师</w:t>
        </w:r>
      </w:ins>
      <w:ins w:id="4914" w:author="Administrator" w:date="2023-01-14T19:16:38Z">
        <w:r>
          <w:rPr>
            <w:rFonts w:hint="eastAsia" w:ascii="Times New Roman" w:hAnsi="Times New Roman" w:cs="Times New Roman"/>
            <w:color w:val="auto"/>
            <w:kern w:val="2"/>
            <w:sz w:val="21"/>
            <w:szCs w:val="21"/>
            <w:lang w:val="en-US" w:eastAsia="zh-CN" w:bidi="ar-SA"/>
          </w:rPr>
          <w:t>对</w:t>
        </w:r>
      </w:ins>
      <w:ins w:id="4915" w:author="Administrator" w:date="2023-01-14T19:16:45Z">
        <w:r>
          <w:rPr>
            <w:rFonts w:hint="eastAsia" w:ascii="Times New Roman" w:hAnsi="Times New Roman"/>
            <w:b w:val="0"/>
            <w:bCs/>
            <w:color w:val="auto"/>
            <w:szCs w:val="21"/>
            <w:lang w:val="en-US" w:eastAsia="zh-CN"/>
          </w:rPr>
          <w:t>所有互评记录</w:t>
        </w:r>
      </w:ins>
      <w:ins w:id="4916" w:author="Administrator" w:date="2023-01-14T19:14:39Z">
        <w:r>
          <w:rPr>
            <w:rFonts w:hint="eastAsia" w:ascii="Times New Roman" w:hAnsi="Times New Roman" w:cs="Times New Roman"/>
            <w:color w:val="auto"/>
            <w:kern w:val="2"/>
            <w:sz w:val="21"/>
            <w:szCs w:val="21"/>
            <w:lang w:val="en-US" w:eastAsia="zh-CN" w:bidi="ar-SA"/>
          </w:rPr>
          <w:t>严格</w:t>
        </w:r>
      </w:ins>
      <w:ins w:id="4917" w:author="Administrator" w:date="2023-01-14T19:12:58Z">
        <w:r>
          <w:rPr>
            <w:rFonts w:hint="eastAsia" w:ascii="Times New Roman" w:hAnsi="Times New Roman"/>
            <w:b w:val="0"/>
            <w:bCs/>
            <w:color w:val="auto"/>
            <w:szCs w:val="21"/>
            <w:lang w:val="en-US" w:eastAsia="zh-CN"/>
          </w:rPr>
          <w:t>按照</w:t>
        </w:r>
      </w:ins>
      <w:ins w:id="4918" w:author="Administrator" w:date="2023-01-14T19:13:00Z">
        <w:r>
          <w:rPr>
            <w:rFonts w:hint="eastAsia" w:ascii="Times New Roman" w:hAnsi="Times New Roman"/>
            <w:b w:val="0"/>
            <w:bCs/>
            <w:color w:val="auto"/>
            <w:szCs w:val="21"/>
            <w:lang w:val="en-US" w:eastAsia="zh-CN"/>
          </w:rPr>
          <w:t>评分</w:t>
        </w:r>
      </w:ins>
      <w:ins w:id="4919" w:author="Administrator" w:date="2023-01-14T19:13:01Z">
        <w:r>
          <w:rPr>
            <w:rFonts w:hint="eastAsia" w:ascii="Times New Roman" w:hAnsi="Times New Roman"/>
            <w:b w:val="0"/>
            <w:bCs/>
            <w:color w:val="auto"/>
            <w:szCs w:val="21"/>
            <w:lang w:val="en-US" w:eastAsia="zh-CN"/>
          </w:rPr>
          <w:t>准则</w:t>
        </w:r>
      </w:ins>
      <w:ins w:id="4920" w:author="Administrator" w:date="2023-01-14T19:15:01Z">
        <w:r>
          <w:rPr>
            <w:rFonts w:hint="eastAsia" w:ascii="Times New Roman" w:hAnsi="Times New Roman"/>
            <w:b w:val="0"/>
            <w:bCs/>
            <w:color w:val="auto"/>
            <w:szCs w:val="21"/>
            <w:lang w:val="en-US" w:eastAsia="zh-CN"/>
          </w:rPr>
          <w:t>进行了</w:t>
        </w:r>
      </w:ins>
      <w:ins w:id="4921" w:author="Administrator" w:date="2023-01-14T19:15:04Z">
        <w:r>
          <w:rPr>
            <w:rFonts w:hint="eastAsia" w:ascii="Times New Roman" w:hAnsi="Times New Roman"/>
            <w:b w:val="0"/>
            <w:bCs/>
            <w:color w:val="auto"/>
            <w:szCs w:val="21"/>
            <w:lang w:val="en-US" w:eastAsia="zh-CN"/>
          </w:rPr>
          <w:t>打分</w:t>
        </w:r>
      </w:ins>
      <w:ins w:id="4922" w:author="Administrator" w:date="2023-01-14T19:15:05Z">
        <w:r>
          <w:rPr>
            <w:rFonts w:hint="eastAsia" w:ascii="Times New Roman" w:hAnsi="Times New Roman"/>
            <w:b w:val="0"/>
            <w:bCs/>
            <w:color w:val="auto"/>
            <w:szCs w:val="21"/>
            <w:lang w:val="en-US" w:eastAsia="zh-CN"/>
          </w:rPr>
          <w:t>，</w:t>
        </w:r>
      </w:ins>
      <w:ins w:id="4923" w:author="Administrator" w:date="2023-01-14T19:16:01Z">
        <w:r>
          <w:rPr>
            <w:rFonts w:hint="eastAsia" w:ascii="Times New Roman" w:hAnsi="Times New Roman"/>
            <w:b w:val="0"/>
            <w:bCs/>
            <w:color w:val="auto"/>
            <w:szCs w:val="21"/>
            <w:lang w:val="en-US" w:eastAsia="zh-CN"/>
          </w:rPr>
          <w:t>这</w:t>
        </w:r>
      </w:ins>
      <w:ins w:id="4924" w:author="Administrator" w:date="2023-01-14T19:16:03Z">
        <w:r>
          <w:rPr>
            <w:rFonts w:hint="eastAsia" w:ascii="Times New Roman" w:hAnsi="Times New Roman"/>
            <w:b w:val="0"/>
            <w:bCs/>
            <w:color w:val="auto"/>
            <w:szCs w:val="21"/>
            <w:lang w:val="en-US" w:eastAsia="zh-CN"/>
          </w:rPr>
          <w:t>两位</w:t>
        </w:r>
      </w:ins>
      <w:ins w:id="4925" w:author="Administrator" w:date="2023-01-14T19:16:04Z">
        <w:r>
          <w:rPr>
            <w:rFonts w:hint="eastAsia" w:ascii="Times New Roman" w:hAnsi="Times New Roman"/>
            <w:b w:val="0"/>
            <w:bCs/>
            <w:color w:val="auto"/>
            <w:szCs w:val="21"/>
            <w:lang w:val="en-US" w:eastAsia="zh-CN"/>
          </w:rPr>
          <w:t>教师</w:t>
        </w:r>
      </w:ins>
      <w:ins w:id="4926" w:author="Administrator" w:date="2023-01-14T19:16:05Z">
        <w:r>
          <w:rPr>
            <w:rFonts w:hint="eastAsia" w:ascii="Times New Roman" w:hAnsi="Times New Roman"/>
            <w:b w:val="0"/>
            <w:bCs/>
            <w:color w:val="auto"/>
            <w:szCs w:val="21"/>
            <w:lang w:val="en-US" w:eastAsia="zh-CN"/>
          </w:rPr>
          <w:t>的</w:t>
        </w:r>
      </w:ins>
      <w:ins w:id="4927" w:author="Administrator" w:date="2023-01-14T19:16:06Z">
        <w:r>
          <w:rPr>
            <w:rFonts w:hint="eastAsia" w:ascii="Times New Roman" w:hAnsi="Times New Roman"/>
            <w:b w:val="0"/>
            <w:bCs/>
            <w:color w:val="auto"/>
            <w:szCs w:val="21"/>
            <w:lang w:val="en-US" w:eastAsia="zh-CN"/>
          </w:rPr>
          <w:t>打分</w:t>
        </w:r>
      </w:ins>
      <w:ins w:id="4928" w:author="Administrator" w:date="2023-01-14T19:16:08Z">
        <w:r>
          <w:rPr>
            <w:rFonts w:hint="eastAsia" w:ascii="Times New Roman" w:hAnsi="Times New Roman"/>
            <w:b w:val="0"/>
            <w:bCs/>
            <w:color w:val="auto"/>
            <w:szCs w:val="21"/>
            <w:lang w:val="en-US" w:eastAsia="zh-CN"/>
          </w:rPr>
          <w:t>视为</w:t>
        </w:r>
      </w:ins>
      <w:ins w:id="4929" w:author="Administrator" w:date="2023-01-14T19:17:21Z">
        <w:r>
          <w:rPr>
            <w:rFonts w:hint="eastAsia" w:ascii="Times New Roman" w:hAnsi="Times New Roman"/>
            <w:b w:val="0"/>
            <w:bCs/>
            <w:color w:val="auto"/>
            <w:szCs w:val="21"/>
            <w:lang w:val="en-US" w:eastAsia="zh-CN"/>
          </w:rPr>
          <w:t>该</w:t>
        </w:r>
      </w:ins>
      <w:ins w:id="4930" w:author="Administrator" w:date="2023-01-14T19:17:24Z">
        <w:r>
          <w:rPr>
            <w:rFonts w:hint="eastAsia" w:ascii="Times New Roman" w:hAnsi="Times New Roman"/>
            <w:b w:val="0"/>
            <w:bCs/>
            <w:color w:val="auto"/>
            <w:szCs w:val="21"/>
            <w:lang w:val="en-US" w:eastAsia="zh-CN"/>
          </w:rPr>
          <w:t>记录</w:t>
        </w:r>
      </w:ins>
      <w:ins w:id="4931" w:author="Administrator" w:date="2023-01-14T19:17:25Z">
        <w:r>
          <w:rPr>
            <w:rFonts w:hint="eastAsia" w:ascii="Times New Roman" w:hAnsi="Times New Roman"/>
            <w:b w:val="0"/>
            <w:bCs/>
            <w:color w:val="auto"/>
            <w:szCs w:val="21"/>
            <w:lang w:val="en-US" w:eastAsia="zh-CN"/>
          </w:rPr>
          <w:t>的</w:t>
        </w:r>
      </w:ins>
      <w:ins w:id="4932" w:author="Administrator" w:date="2023-01-14T19:16:09Z">
        <w:r>
          <w:rPr>
            <w:rFonts w:hint="eastAsia" w:ascii="Times New Roman" w:hAnsi="Times New Roman"/>
            <w:b w:val="0"/>
            <w:bCs/>
            <w:color w:val="auto"/>
            <w:szCs w:val="21"/>
            <w:lang w:val="en-US" w:eastAsia="zh-CN"/>
          </w:rPr>
          <w:t>真实</w:t>
        </w:r>
      </w:ins>
      <w:ins w:id="4933" w:author="Administrator" w:date="2023-01-14T19:16:10Z">
        <w:r>
          <w:rPr>
            <w:rFonts w:hint="eastAsia" w:ascii="Times New Roman" w:hAnsi="Times New Roman"/>
            <w:b w:val="0"/>
            <w:bCs/>
            <w:color w:val="auto"/>
            <w:szCs w:val="21"/>
            <w:lang w:val="en-US" w:eastAsia="zh-CN"/>
          </w:rPr>
          <w:t>分数</w:t>
        </w:r>
      </w:ins>
      <w:ins w:id="4934" w:author="Administrator" w:date="2023-01-14T19:15:12Z">
        <w:r>
          <w:rPr>
            <w:rFonts w:hint="eastAsia" w:ascii="Times New Roman" w:hAnsi="Times New Roman"/>
            <w:b w:val="0"/>
            <w:bCs/>
            <w:color w:val="auto"/>
            <w:szCs w:val="21"/>
            <w:lang w:val="en-US" w:eastAsia="zh-CN"/>
          </w:rPr>
          <w:t>。</w:t>
        </w:r>
      </w:ins>
    </w:p>
    <w:p>
      <w:pPr>
        <w:pStyle w:val="25"/>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本文提出的</w:t>
      </w:r>
      <w:del w:id="4935" w:author="CCCF" w:date="2023-01-08T21:02:03Z">
        <w:r>
          <w:rPr>
            <w:rFonts w:hint="eastAsia" w:ascii="Times New Roman" w:hAnsi="Times New Roman"/>
            <w:b w:val="0"/>
            <w:bCs/>
            <w:color w:val="auto"/>
            <w:szCs w:val="21"/>
            <w:lang w:val="en-US" w:eastAsia="zh-CN"/>
          </w:rPr>
          <w:delText>概率模型</w:delText>
        </w:r>
      </w:del>
      <w:ins w:id="4936" w:author="CCCF" w:date="2023-01-08T21:02:03Z">
        <w:r>
          <w:rPr>
            <w:rFonts w:hint="eastAsia" w:ascii="Times New Roman" w:hAnsi="Times New Roman"/>
            <w:b w:val="0"/>
            <w:bCs/>
            <w:color w:val="auto"/>
            <w:szCs w:val="21"/>
            <w:lang w:val="en-US" w:eastAsia="zh-CN"/>
          </w:rPr>
          <w:t>概率图模型</w:t>
        </w:r>
      </w:ins>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和</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在建模时用到了一些超参数，为这些超参数设置合理的值对</w:t>
      </w:r>
      <w:del w:id="4937" w:author="CCCF" w:date="2023-01-08T21:02:04Z">
        <w:r>
          <w:rPr>
            <w:rFonts w:hint="eastAsia" w:ascii="Times New Roman" w:hAnsi="Times New Roman"/>
            <w:b w:val="0"/>
            <w:bCs/>
            <w:color w:val="auto"/>
            <w:szCs w:val="21"/>
            <w:vertAlign w:val="baseline"/>
            <w:lang w:val="en-US" w:eastAsia="zh-CN"/>
          </w:rPr>
          <w:delText>概率模型</w:delText>
        </w:r>
      </w:del>
      <w:ins w:id="4938" w:author="CCCF" w:date="2023-01-08T21:02:04Z">
        <w:r>
          <w:rPr>
            <w:rFonts w:hint="eastAsia" w:ascii="Times New Roman" w:hAnsi="Times New Roman"/>
            <w:b w:val="0"/>
            <w:bCs/>
            <w:color w:val="auto"/>
            <w:szCs w:val="21"/>
            <w:vertAlign w:val="baseline"/>
            <w:lang w:val="en-US" w:eastAsia="zh-CN"/>
          </w:rPr>
          <w:t>概率图模型</w:t>
        </w:r>
      </w:ins>
      <w:r>
        <w:rPr>
          <w:rFonts w:hint="eastAsia" w:ascii="Times New Roman" w:hAnsi="Times New Roman"/>
          <w:b w:val="0"/>
          <w:bCs/>
          <w:color w:val="auto"/>
          <w:szCs w:val="21"/>
          <w:vertAlign w:val="baseline"/>
          <w:lang w:val="en-US" w:eastAsia="zh-CN"/>
        </w:rPr>
        <w:t>的准确性来说非常重要。由于所提出的模型是</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模型的扩展，</w:t>
      </w:r>
      <w:del w:id="4939" w:author="Administrator" w:date="2023-01-14T22:18:57Z">
        <w:r>
          <w:rPr>
            <w:rFonts w:hint="default" w:ascii="Times New Roman" w:hAnsi="Times New Roman"/>
            <w:b w:val="0"/>
            <w:bCs/>
            <w:color w:val="auto"/>
            <w:szCs w:val="21"/>
            <w:vertAlign w:val="baseline"/>
            <w:lang w:val="en-US" w:eastAsia="zh-CN"/>
          </w:rPr>
          <w:delText>为了更好的验证在离散变量中的取值，我们</w:delText>
        </w:r>
      </w:del>
      <w:ins w:id="4940" w:author="Administrator" w:date="2023-01-14T22:18:59Z">
        <w:r>
          <w:rPr>
            <w:rFonts w:hint="eastAsia" w:ascii="Times New Roman" w:hAnsi="Times New Roman"/>
            <w:b w:val="0"/>
            <w:bCs/>
            <w:color w:val="auto"/>
            <w:szCs w:val="21"/>
            <w:vertAlign w:val="baseline"/>
            <w:lang w:val="en-US" w:eastAsia="zh-CN"/>
          </w:rPr>
          <w:t>实验中</w:t>
        </w:r>
      </w:ins>
      <w:r>
        <w:rPr>
          <w:rFonts w:hint="eastAsia" w:ascii="Times New Roman" w:hAnsi="Times New Roman"/>
          <w:b w:val="0"/>
          <w:bCs/>
          <w:color w:val="auto"/>
          <w:szCs w:val="21"/>
          <w:vertAlign w:val="baseline"/>
          <w:lang w:val="en-US" w:eastAsia="zh-CN"/>
        </w:rPr>
        <w:t>对其和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模型中共享的超参数设置了相同的值。</w:t>
      </w:r>
      <w:ins w:id="4941" w:author="Administrator" w:date="2023-01-12T20:02:47Z">
        <w:r>
          <w:rPr>
            <w:rFonts w:hint="eastAsia" w:ascii="Times New Roman" w:hAnsi="Times New Roman"/>
            <w:b w:val="0"/>
            <w:bCs/>
            <w:color w:val="auto"/>
            <w:szCs w:val="21"/>
            <w:vertAlign w:val="baseline"/>
            <w:lang w:val="en-US" w:eastAsia="zh-CN"/>
          </w:rPr>
          <w:t>对于</w:t>
        </w:r>
      </w:ins>
      <w:ins w:id="4942" w:author="Administrator" w:date="2023-01-12T20:02:50Z">
        <w:r>
          <w:rPr>
            <w:rFonts w:hint="eastAsia" w:ascii="Times New Roman" w:hAnsi="Times New Roman"/>
            <w:b w:val="0"/>
            <w:bCs/>
            <w:i/>
            <w:iCs/>
            <w:color w:val="auto"/>
            <w:szCs w:val="21"/>
            <w:vertAlign w:val="baseline"/>
            <w:lang w:val="en-US" w:eastAsia="zh-CN"/>
            <w:rPrChange w:id="4943" w:author="Administrator" w:date="2023-01-14T22:18:39Z">
              <w:rPr>
                <w:rFonts w:hint="eastAsia" w:ascii="Times New Roman" w:hAnsi="Times New Roman"/>
                <w:b w:val="0"/>
                <w:bCs/>
                <w:color w:val="auto"/>
                <w:szCs w:val="21"/>
                <w:vertAlign w:val="baseline"/>
                <w:lang w:val="en-US" w:eastAsia="zh-CN"/>
              </w:rPr>
            </w:rPrChange>
          </w:rPr>
          <w:t>T</w:t>
        </w:r>
      </w:ins>
      <w:ins w:id="4945" w:author="Administrator" w:date="2023-01-12T20:02:51Z">
        <w:r>
          <w:rPr>
            <w:rFonts w:hint="eastAsia" w:ascii="Times New Roman" w:hAnsi="Times New Roman"/>
            <w:b w:val="0"/>
            <w:bCs/>
            <w:color w:val="auto"/>
            <w:szCs w:val="21"/>
            <w:vertAlign w:val="baseline"/>
            <w:lang w:val="en-US" w:eastAsia="zh-CN"/>
          </w:rPr>
          <w:t>和</w:t>
        </w:r>
      </w:ins>
      <w:ins w:id="4946" w:author="Administrator" w:date="2023-01-12T20:02:52Z">
        <w:r>
          <w:rPr>
            <w:rFonts w:hint="eastAsia" w:ascii="Times New Roman" w:hAnsi="Times New Roman"/>
            <w:b w:val="0"/>
            <w:bCs/>
            <w:i/>
            <w:iCs/>
            <w:color w:val="auto"/>
            <w:szCs w:val="21"/>
            <w:vertAlign w:val="baseline"/>
            <w:lang w:val="en-US" w:eastAsia="zh-CN"/>
            <w:rPrChange w:id="4947" w:author="Administrator" w:date="2023-01-14T22:18:42Z">
              <w:rPr>
                <w:rFonts w:hint="eastAsia" w:ascii="Times New Roman" w:hAnsi="Times New Roman"/>
                <w:b w:val="0"/>
                <w:bCs/>
                <w:color w:val="auto"/>
                <w:szCs w:val="21"/>
                <w:vertAlign w:val="baseline"/>
                <w:lang w:val="en-US" w:eastAsia="zh-CN"/>
              </w:rPr>
            </w:rPrChange>
          </w:rPr>
          <w:t>B</w:t>
        </w:r>
      </w:ins>
      <w:ins w:id="4949" w:author="Administrator" w:date="2023-01-12T20:02:56Z">
        <w:r>
          <w:rPr>
            <w:rFonts w:hint="eastAsia" w:ascii="Times New Roman" w:hAnsi="Times New Roman"/>
            <w:b w:val="0"/>
            <w:bCs/>
            <w:color w:val="auto"/>
            <w:szCs w:val="21"/>
            <w:vertAlign w:val="baseline"/>
            <w:lang w:val="en-US" w:eastAsia="zh-CN"/>
          </w:rPr>
          <w:t>，</w:t>
        </w:r>
      </w:ins>
      <w:ins w:id="4950" w:author="Administrator" w:date="2023-01-12T20:03:02Z">
        <w:r>
          <w:rPr>
            <w:rFonts w:hint="eastAsia" w:ascii="Times New Roman" w:hAnsi="Times New Roman"/>
            <w:b w:val="0"/>
            <w:bCs/>
            <w:color w:val="auto"/>
            <w:szCs w:val="21"/>
            <w:vertAlign w:val="baseline"/>
            <w:lang w:val="en-US" w:eastAsia="zh-CN"/>
          </w:rPr>
          <w:t>取</w:t>
        </w:r>
      </w:ins>
      <w:ins w:id="4951" w:author="Administrator" w:date="2023-01-12T20:03:04Z">
        <w:r>
          <w:rPr>
            <w:rFonts w:hint="eastAsia" w:ascii="Times New Roman" w:hAnsi="Times New Roman"/>
            <w:b w:val="0"/>
            <w:bCs/>
            <w:color w:val="auto"/>
            <w:szCs w:val="21"/>
            <w:vertAlign w:val="baseline"/>
            <w:lang w:val="en-US" w:eastAsia="zh-CN"/>
          </w:rPr>
          <w:t>60</w:t>
        </w:r>
      </w:ins>
      <w:ins w:id="4952" w:author="Administrator" w:date="2023-01-12T20:03:05Z">
        <w:r>
          <w:rPr>
            <w:rFonts w:hint="eastAsia" w:ascii="Times New Roman" w:hAnsi="Times New Roman"/>
            <w:b w:val="0"/>
            <w:bCs/>
            <w:color w:val="auto"/>
            <w:szCs w:val="21"/>
            <w:vertAlign w:val="baseline"/>
            <w:lang w:val="en-US" w:eastAsia="zh-CN"/>
          </w:rPr>
          <w:t>0</w:t>
        </w:r>
      </w:ins>
      <w:ins w:id="4953" w:author="Administrator" w:date="2023-01-12T20:03:08Z">
        <w:r>
          <w:rPr>
            <w:rFonts w:hint="eastAsia" w:ascii="Times New Roman" w:hAnsi="Times New Roman"/>
            <w:b w:val="0"/>
            <w:bCs/>
            <w:color w:val="auto"/>
            <w:szCs w:val="21"/>
            <w:vertAlign w:val="baseline"/>
            <w:lang w:val="en-US" w:eastAsia="zh-CN"/>
          </w:rPr>
          <w:t>和</w:t>
        </w:r>
      </w:ins>
      <w:ins w:id="4954" w:author="Administrator" w:date="2023-01-12T20:03:09Z">
        <w:r>
          <w:rPr>
            <w:rFonts w:hint="eastAsia" w:ascii="Times New Roman" w:hAnsi="Times New Roman"/>
            <w:b w:val="0"/>
            <w:bCs/>
            <w:color w:val="auto"/>
            <w:szCs w:val="21"/>
            <w:vertAlign w:val="baseline"/>
            <w:lang w:val="en-US" w:eastAsia="zh-CN"/>
          </w:rPr>
          <w:t>60</w:t>
        </w:r>
      </w:ins>
      <w:ins w:id="4955" w:author="Administrator" w:date="2023-01-14T22:19:17Z">
        <w:r>
          <w:rPr>
            <w:rFonts w:hint="eastAsia" w:ascii="Times New Roman" w:hAnsi="Times New Roman"/>
            <w:b w:val="0"/>
            <w:bCs/>
            <w:color w:val="auto"/>
            <w:szCs w:val="21"/>
            <w:vertAlign w:val="baseline"/>
            <w:lang w:val="en-US" w:eastAsia="zh-CN"/>
          </w:rPr>
          <w:t>，</w:t>
        </w:r>
      </w:ins>
      <w:ins w:id="4956" w:author="Administrator" w:date="2023-01-14T22:19:19Z">
        <w:r>
          <w:rPr>
            <w:rFonts w:hint="eastAsia" w:ascii="Times New Roman" w:hAnsi="Times New Roman"/>
            <w:b w:val="0"/>
            <w:bCs/>
            <w:color w:val="auto"/>
            <w:szCs w:val="21"/>
            <w:vertAlign w:val="baseline"/>
            <w:lang w:val="en-US" w:eastAsia="zh-CN"/>
          </w:rPr>
          <w:t>即</w:t>
        </w:r>
      </w:ins>
      <w:ins w:id="4957" w:author="Administrator" w:date="2023-01-14T22:19:25Z">
        <w:r>
          <w:rPr>
            <w:rFonts w:hint="eastAsia" w:ascii="Times New Roman" w:hAnsi="Times New Roman"/>
            <w:b w:val="0"/>
            <w:bCs/>
            <w:color w:val="auto"/>
            <w:szCs w:val="21"/>
            <w:vertAlign w:val="baseline"/>
            <w:lang w:val="en-US" w:eastAsia="zh-CN"/>
          </w:rPr>
          <w:t>实验中</w:t>
        </w:r>
      </w:ins>
      <w:ins w:id="4958" w:author="Administrator" w:date="2023-01-14T22:19:53Z">
        <w:r>
          <w:rPr>
            <w:rFonts w:hint="eastAsia" w:ascii="Times New Roman" w:hAnsi="Times New Roman"/>
            <w:b w:val="0"/>
            <w:bCs/>
            <w:color w:val="auto"/>
            <w:szCs w:val="21"/>
            <w:vertAlign w:val="baseline"/>
            <w:lang w:val="en-US" w:eastAsia="zh-CN"/>
          </w:rPr>
          <w:t>对于</w:t>
        </w:r>
      </w:ins>
      <w:ins w:id="4959" w:author="Administrator" w:date="2023-01-14T22:19:49Z">
        <w:r>
          <w:rPr>
            <w:rFonts w:hint="eastAsia" w:ascii="Times New Roman" w:hAnsi="Times New Roman" w:cs="Times New Roman"/>
            <w:color w:val="auto"/>
            <w:kern w:val="2"/>
            <w:sz w:val="21"/>
            <w:szCs w:val="21"/>
            <w:lang w:val="en-US" w:eastAsia="zh-CN"/>
          </w:rPr>
          <w:t>每一组</w:t>
        </w:r>
      </w:ins>
      <w:ins w:id="4960" w:author="Administrator" w:date="2023-01-14T22:19:49Z">
        <w:r>
          <w:rPr>
            <w:rFonts w:hint="default" w:ascii="Times New Roman" w:hAnsi="Times New Roman" w:cs="Times New Roman"/>
            <w:color w:val="auto"/>
            <w:kern w:val="2"/>
            <w:sz w:val="21"/>
            <w:szCs w:val="21"/>
            <w:lang w:val="en-US" w:eastAsia="zh-CN"/>
          </w:rPr>
          <w:t>隐变量</w:t>
        </w:r>
      </w:ins>
      <w:ins w:id="4961" w:author="Administrator" w:date="2023-01-14T22:19:49Z">
        <w:r>
          <w:rPr/>
          <w:commentReference w:id="13"/>
        </w:r>
      </w:ins>
      <w:ins w:id="4962" w:author="Administrator" w:date="2023-01-14T22:19:49Z">
        <w:r>
          <w:rPr>
            <w:rFonts w:hint="eastAsia" w:ascii="Times New Roman" w:hAnsi="Times New Roman" w:cs="Times New Roman"/>
            <w:color w:val="auto"/>
            <w:kern w:val="2"/>
            <w:sz w:val="21"/>
            <w:szCs w:val="21"/>
            <w:lang w:val="en-US" w:eastAsia="zh-CN"/>
          </w:rPr>
          <w:t>，模型都</w:t>
        </w:r>
      </w:ins>
      <w:ins w:id="4963" w:author="Administrator" w:date="2023-01-14T22:19:49Z">
        <w:r>
          <w:rPr>
            <w:rFonts w:hint="default" w:ascii="Times New Roman" w:hAnsi="Times New Roman" w:cs="Times New Roman"/>
            <w:color w:val="auto"/>
            <w:kern w:val="2"/>
            <w:sz w:val="21"/>
            <w:szCs w:val="21"/>
            <w:lang w:val="en-US" w:eastAsia="zh-CN"/>
          </w:rPr>
          <w:t>进行</w:t>
        </w:r>
      </w:ins>
      <w:ins w:id="4964" w:author="Administrator" w:date="2023-01-14T22:20:01Z">
        <w:r>
          <w:rPr>
            <w:rFonts w:hint="eastAsia" w:ascii="Times New Roman" w:hAnsi="Times New Roman" w:cs="Times New Roman"/>
            <w:i w:val="0"/>
            <w:iCs w:val="0"/>
            <w:color w:val="auto"/>
            <w:kern w:val="2"/>
            <w:sz w:val="21"/>
            <w:szCs w:val="21"/>
            <w:lang w:val="en-US" w:eastAsia="zh-CN"/>
            <w:rPrChange w:id="4965" w:author="Administrator" w:date="2023-01-14T22:20:06Z">
              <w:rPr>
                <w:rFonts w:hint="eastAsia" w:ascii="Times New Roman" w:hAnsi="Times New Roman" w:cs="Times New Roman"/>
                <w:i/>
                <w:iCs/>
                <w:color w:val="auto"/>
                <w:kern w:val="2"/>
                <w:sz w:val="21"/>
                <w:szCs w:val="21"/>
                <w:lang w:val="en-US" w:eastAsia="zh-CN"/>
              </w:rPr>
            </w:rPrChange>
          </w:rPr>
          <w:t>6</w:t>
        </w:r>
      </w:ins>
      <w:ins w:id="4967" w:author="Administrator" w:date="2023-01-14T22:20:02Z">
        <w:r>
          <w:rPr>
            <w:rFonts w:hint="eastAsia" w:ascii="Times New Roman" w:hAnsi="Times New Roman" w:cs="Times New Roman"/>
            <w:i w:val="0"/>
            <w:iCs w:val="0"/>
            <w:color w:val="auto"/>
            <w:kern w:val="2"/>
            <w:sz w:val="21"/>
            <w:szCs w:val="21"/>
            <w:lang w:val="en-US" w:eastAsia="zh-CN"/>
            <w:rPrChange w:id="4968" w:author="Administrator" w:date="2023-01-14T22:20:06Z">
              <w:rPr>
                <w:rFonts w:hint="eastAsia" w:ascii="Times New Roman" w:hAnsi="Times New Roman" w:cs="Times New Roman"/>
                <w:i/>
                <w:iCs/>
                <w:color w:val="auto"/>
                <w:kern w:val="2"/>
                <w:sz w:val="21"/>
                <w:szCs w:val="21"/>
                <w:lang w:val="en-US" w:eastAsia="zh-CN"/>
              </w:rPr>
            </w:rPrChange>
          </w:rPr>
          <w:t>00</w:t>
        </w:r>
      </w:ins>
      <w:ins w:id="4970" w:author="Administrator" w:date="2023-01-14T22:19:49Z">
        <w:r>
          <w:rPr>
            <w:rFonts w:hint="default" w:ascii="Times New Roman" w:hAnsi="Times New Roman" w:cs="Times New Roman"/>
            <w:color w:val="auto"/>
            <w:kern w:val="2"/>
            <w:sz w:val="21"/>
            <w:szCs w:val="21"/>
            <w:lang w:val="en-US" w:eastAsia="zh-CN"/>
          </w:rPr>
          <w:t>次</w:t>
        </w:r>
      </w:ins>
      <w:ins w:id="4971" w:author="Administrator" w:date="2023-01-14T22:19:49Z">
        <w:r>
          <w:rPr>
            <w:rFonts w:hint="default" w:ascii="Times New Roman" w:hAnsi="Times New Roman" w:cs="Times New Roman"/>
            <w:i/>
            <w:iCs/>
            <w:color w:val="auto"/>
            <w:kern w:val="2"/>
            <w:sz w:val="21"/>
            <w:szCs w:val="21"/>
            <w:lang w:val="en-US" w:eastAsia="zh-CN"/>
          </w:rPr>
          <w:t>Gibbs</w:t>
        </w:r>
      </w:ins>
      <w:ins w:id="4972" w:author="Administrator" w:date="2023-01-14T22:19:49Z">
        <w:r>
          <w:rPr>
            <w:rFonts w:hint="default" w:ascii="Times New Roman" w:hAnsi="Times New Roman" w:cs="Times New Roman"/>
            <w:color w:val="auto"/>
            <w:kern w:val="2"/>
            <w:sz w:val="21"/>
            <w:szCs w:val="21"/>
            <w:lang w:val="en-US" w:eastAsia="zh-CN"/>
          </w:rPr>
          <w:t>采样，</w:t>
        </w:r>
      </w:ins>
      <w:ins w:id="4973" w:author="Administrator" w:date="2023-01-14T22:19:49Z">
        <w:r>
          <w:rPr>
            <w:rFonts w:hint="eastAsia" w:ascii="Times New Roman" w:hAnsi="Times New Roman" w:cs="Times New Roman"/>
            <w:color w:val="auto"/>
            <w:kern w:val="2"/>
            <w:sz w:val="21"/>
            <w:szCs w:val="21"/>
            <w:lang w:val="en-US" w:eastAsia="zh-CN"/>
          </w:rPr>
          <w:t>且</w:t>
        </w:r>
      </w:ins>
      <w:ins w:id="4974" w:author="Administrator" w:date="2023-01-14T22:19:49Z">
        <w:r>
          <w:rPr>
            <w:rFonts w:hint="default" w:ascii="Times New Roman" w:hAnsi="Times New Roman" w:cs="Times New Roman"/>
            <w:color w:val="auto"/>
            <w:kern w:val="2"/>
            <w:sz w:val="21"/>
            <w:szCs w:val="21"/>
            <w:lang w:val="en-US" w:eastAsia="zh-CN"/>
          </w:rPr>
          <w:t>在计算</w:t>
        </w:r>
      </w:ins>
      <w:ins w:id="4975" w:author="Administrator" w:date="2023-01-14T22:20:20Z">
        <w:r>
          <w:rPr>
            <w:rFonts w:hint="eastAsia" w:ascii="Times New Roman" w:hAnsi="Times New Roman" w:cs="Times New Roman"/>
            <w:color w:val="auto"/>
            <w:kern w:val="2"/>
            <w:sz w:val="21"/>
            <w:szCs w:val="21"/>
            <w:lang w:val="en-US" w:eastAsia="zh-CN"/>
          </w:rPr>
          <w:t>结果时</w:t>
        </w:r>
      </w:ins>
      <w:ins w:id="4976" w:author="Administrator" w:date="2023-01-14T22:19:49Z">
        <w:r>
          <w:rPr>
            <w:rFonts w:hint="default" w:ascii="Times New Roman" w:hAnsi="Times New Roman" w:cs="Times New Roman"/>
            <w:color w:val="auto"/>
            <w:kern w:val="2"/>
            <w:sz w:val="21"/>
            <w:szCs w:val="21"/>
            <w:lang w:val="en-US" w:eastAsia="zh-CN"/>
          </w:rPr>
          <w:t>去除了前</w:t>
        </w:r>
      </w:ins>
      <w:ins w:id="4977" w:author="Administrator" w:date="2023-01-14T22:20:24Z">
        <w:r>
          <w:rPr>
            <w:rFonts w:hint="eastAsia" w:ascii="Times New Roman" w:hAnsi="Times New Roman" w:cs="Times New Roman"/>
            <w:color w:val="auto"/>
            <w:kern w:val="2"/>
            <w:sz w:val="21"/>
            <w:szCs w:val="21"/>
            <w:lang w:val="en-US" w:eastAsia="zh-CN"/>
          </w:rPr>
          <w:t>6</w:t>
        </w:r>
      </w:ins>
      <w:ins w:id="4978" w:author="Administrator" w:date="2023-01-14T22:20:23Z">
        <w:r>
          <w:rPr>
            <w:rFonts w:hint="eastAsia" w:ascii="Times New Roman" w:hAnsi="Times New Roman" w:cs="Times New Roman"/>
            <w:i w:val="0"/>
            <w:iCs w:val="0"/>
            <w:color w:val="auto"/>
            <w:kern w:val="2"/>
            <w:sz w:val="21"/>
            <w:szCs w:val="21"/>
            <w:lang w:val="en-US" w:eastAsia="zh-CN"/>
            <w:rPrChange w:id="4979" w:author="Administrator" w:date="2023-01-14T22:20:27Z">
              <w:rPr>
                <w:rFonts w:hint="eastAsia" w:ascii="Times New Roman" w:hAnsi="Times New Roman" w:cs="Times New Roman"/>
                <w:i/>
                <w:iCs/>
                <w:color w:val="auto"/>
                <w:kern w:val="2"/>
                <w:sz w:val="21"/>
                <w:szCs w:val="21"/>
                <w:lang w:val="en-US" w:eastAsia="zh-CN"/>
              </w:rPr>
            </w:rPrChange>
          </w:rPr>
          <w:t>0</w:t>
        </w:r>
      </w:ins>
      <w:ins w:id="4981" w:author="Administrator" w:date="2023-01-14T22:19:49Z">
        <w:r>
          <w:rPr>
            <w:rFonts w:hint="default" w:ascii="Times New Roman" w:hAnsi="Times New Roman" w:cs="Times New Roman"/>
            <w:color w:val="auto"/>
            <w:kern w:val="2"/>
            <w:sz w:val="21"/>
            <w:szCs w:val="21"/>
            <w:lang w:val="en-US" w:eastAsia="zh-CN"/>
          </w:rPr>
          <w:t>次的老化采样结果</w:t>
        </w:r>
      </w:ins>
      <w:ins w:id="4982" w:author="Administrator" w:date="2023-01-12T20:04:10Z">
        <w:r>
          <w:rPr>
            <w:rFonts w:hint="eastAsia" w:ascii="Times New Roman" w:hAnsi="Times New Roman"/>
            <w:b w:val="0"/>
            <w:bCs/>
            <w:color w:val="auto"/>
            <w:szCs w:val="21"/>
            <w:vertAlign w:val="baseline"/>
            <w:lang w:val="en-US" w:eastAsia="zh-CN"/>
          </w:rPr>
          <w:t>。</w:t>
        </w:r>
      </w:ins>
      <w:r>
        <w:rPr>
          <w:rFonts w:hint="eastAsia" w:ascii="Times New Roman" w:hAnsi="Times New Roman"/>
          <w:b w:val="0"/>
          <w:bCs/>
          <w:color w:val="auto"/>
          <w:szCs w:val="21"/>
          <w:lang w:val="en-US" w:eastAsia="zh-CN"/>
        </w:rPr>
        <w:t>对于</w:t>
      </w:r>
      <w:del w:id="4983" w:author="CCCF" w:date="2023-01-08T21:02:05Z">
        <w:r>
          <w:rPr>
            <w:rFonts w:hint="eastAsia" w:ascii="Times New Roman" w:hAnsi="Times New Roman"/>
            <w:b w:val="0"/>
            <w:bCs/>
            <w:color w:val="auto"/>
            <w:szCs w:val="21"/>
            <w:lang w:val="en-US" w:eastAsia="zh-CN"/>
          </w:rPr>
          <w:delText>概率模型</w:delText>
        </w:r>
      </w:del>
      <w:ins w:id="4984" w:author="CCCF" w:date="2023-01-08T21:02:05Z">
        <w:r>
          <w:rPr>
            <w:rFonts w:hint="eastAsia" w:ascii="Times New Roman" w:hAnsi="Times New Roman"/>
            <w:b w:val="0"/>
            <w:bCs/>
            <w:color w:val="auto"/>
            <w:szCs w:val="21"/>
            <w:lang w:val="en-US" w:eastAsia="zh-CN"/>
          </w:rPr>
          <w:t>概率图模型</w:t>
        </w:r>
      </w:ins>
      <w:r>
        <w:rPr>
          <w:rFonts w:hint="eastAsia" w:ascii="Times New Roman" w:hAnsi="Times New Roman"/>
          <w:b w:val="0"/>
          <w:bCs/>
          <w:color w:val="auto"/>
          <w:szCs w:val="21"/>
          <w:lang w:val="en-US" w:eastAsia="zh-CN"/>
        </w:rPr>
        <w:t>中的真实分数</w:t>
      </w:r>
      <w:r>
        <w:rPr>
          <w:rFonts w:hint="eastAsia" w:ascii="Times New Roman" w:hAnsi="Times New Roman"/>
          <w:b w:val="0"/>
          <w:bCs/>
          <w:i/>
          <w:iCs/>
          <w:color w:val="auto"/>
          <w:szCs w:val="21"/>
          <w:lang w:val="en-US" w:eastAsia="zh-CN"/>
        </w:rPr>
        <w:t>s</w:t>
      </w:r>
      <w:r>
        <w:rPr>
          <w:rFonts w:hint="eastAsia" w:ascii="Times New Roman" w:hAnsi="Times New Roman"/>
          <w:b w:val="0"/>
          <w:bCs/>
          <w:color w:val="auto"/>
          <w:szCs w:val="21"/>
          <w:lang w:val="en-US" w:eastAsia="zh-CN"/>
        </w:rPr>
        <w:t>的超参数，即均值</w:t>
      </w:r>
      <m:oMath>
        <m:r>
          <m:rPr/>
          <w:rPr>
            <w:rFonts w:hint="default" w:ascii="Cambria Math" w:hAnsi="Cambria Math"/>
            <w:color w:val="auto"/>
            <w:szCs w:val="21"/>
            <w:lang w:val="en-US"/>
          </w:rPr>
          <m:t>α</m:t>
        </m:r>
      </m:oMath>
      <w:r>
        <w:rPr>
          <w:rFonts w:hint="eastAsia" w:ascii="Times New Roman" w:hAnsi="Times New Roman"/>
          <w:b w:val="0"/>
          <w:bCs/>
          <w:color w:val="auto"/>
          <w:szCs w:val="21"/>
          <w:lang w:val="en-US" w:eastAsia="zh-CN"/>
        </w:rPr>
        <w:t>和方差</w:t>
      </w:r>
      <m:oMath>
        <m:r>
          <m:rPr/>
          <w:rPr>
            <w:rFonts w:hint="default" w:ascii="Cambria Math" w:hAnsi="Cambria Math"/>
            <w:color w:val="auto"/>
            <w:szCs w:val="21"/>
            <w:lang w:val="en-US"/>
          </w:rPr>
          <m:t>γ</m:t>
        </m:r>
      </m:oMath>
      <w:r>
        <w:rPr>
          <w:rFonts w:hint="eastAsia" w:ascii="Times New Roman" w:hAnsi="Times New Roman"/>
          <w:b w:val="0"/>
          <w:bCs/>
          <w:color w:val="auto"/>
          <w:szCs w:val="21"/>
          <w:lang w:val="en-US" w:eastAsia="zh-CN"/>
        </w:rPr>
        <w:t>, 分别设置为当前作业互评分数的均值和方差。对于偏见</w:t>
      </w:r>
      <w:r>
        <w:rPr>
          <w:rFonts w:hint="eastAsia" w:ascii="Times New Roman" w:hAnsi="Times New Roman"/>
          <w:b w:val="0"/>
          <w:bCs/>
          <w:i/>
          <w:iCs/>
          <w:color w:val="auto"/>
          <w:szCs w:val="21"/>
          <w:lang w:val="en-US" w:eastAsia="zh-CN"/>
        </w:rPr>
        <w:t>b</w:t>
      </w:r>
      <w:r>
        <w:rPr>
          <w:rFonts w:hint="eastAsia" w:ascii="Times New Roman" w:hAnsi="Times New Roman"/>
          <w:b w:val="0"/>
          <w:bCs/>
          <w:i w:val="0"/>
          <w:iCs w:val="0"/>
          <w:color w:val="auto"/>
          <w:szCs w:val="21"/>
          <w:lang w:val="en-US" w:eastAsia="zh-CN"/>
        </w:rPr>
        <w:t>的超参数</w:t>
      </w:r>
      <m:oMath>
        <m:r>
          <m:rPr/>
          <w:rPr>
            <w:rFonts w:ascii="Cambria Math" w:hAnsi="Cambria Math"/>
            <w:color w:val="auto"/>
            <w:szCs w:val="21"/>
            <w:lang w:val="en-US"/>
          </w:rPr>
          <m:t>η</m:t>
        </m:r>
      </m:oMath>
      <w:r>
        <w:rPr>
          <w:rFonts w:hint="default" w:ascii="Times New Roman" w:hAnsi="Times New Roman"/>
          <w:bCs/>
          <w:i w:val="0"/>
          <w:iCs w:val="0"/>
          <w:color w:val="auto"/>
          <w:szCs w:val="21"/>
          <w:lang w:val="en-US" w:eastAsia="zh-CN"/>
        </w:rPr>
        <w:t>，</w:t>
      </w:r>
      <w:del w:id="4985" w:author="Administrator" w:date="2023-01-14T22:20:38Z">
        <w:r>
          <w:rPr>
            <w:rFonts w:hint="default" w:ascii="Times New Roman" w:hAnsi="Times New Roman"/>
            <w:bCs/>
            <w:i w:val="0"/>
            <w:iCs w:val="0"/>
            <w:color w:val="auto"/>
            <w:szCs w:val="21"/>
            <w:lang w:val="en-US" w:eastAsia="zh-CN"/>
          </w:rPr>
          <w:delText>我们</w:delText>
        </w:r>
      </w:del>
      <w:r>
        <w:rPr>
          <w:rFonts w:hint="default" w:ascii="Times New Roman" w:hAnsi="Times New Roman"/>
          <w:bCs/>
          <w:i w:val="0"/>
          <w:iCs w:val="0"/>
          <w:color w:val="auto"/>
          <w:szCs w:val="21"/>
          <w:lang w:val="en-US" w:eastAsia="zh-CN"/>
        </w:rPr>
        <w:t>设置为1。对于可靠性</w:t>
      </w:r>
      <m:oMath>
        <m:r>
          <m:rPr/>
          <w:rPr>
            <w:rFonts w:hint="default" w:ascii="Cambria Math" w:hAnsi="Cambria Math"/>
            <w:color w:val="auto"/>
            <w:szCs w:val="21"/>
            <w:lang w:val="en-US"/>
          </w:rPr>
          <m:t>τ</m:t>
        </m:r>
      </m:oMath>
      <w:r>
        <w:rPr>
          <w:rFonts w:hint="default" w:ascii="Times New Roman" w:hAnsi="Times New Roman"/>
          <w:bCs/>
          <w:i w:val="0"/>
          <w:iCs w:val="0"/>
          <w:color w:val="auto"/>
          <w:szCs w:val="21"/>
          <w:lang w:val="en-US" w:eastAsia="zh-CN"/>
        </w:rPr>
        <w:t>的超参数</w:t>
      </w:r>
      <m:oMath>
        <m:r>
          <m:rPr/>
          <w:rPr>
            <w:rFonts w:hint="default" w:ascii="Cambria Math" w:hAnsi="Cambria Math"/>
            <w:color w:val="auto"/>
            <w:szCs w:val="21"/>
            <w:lang w:val="en-US"/>
          </w:rPr>
          <m:t>β</m:t>
        </m:r>
      </m:oMath>
      <w:r>
        <w:rPr>
          <w:rFonts w:hint="default" w:ascii="Times New Roman" w:hAnsi="Times New Roman"/>
          <w:bCs/>
          <w:i w:val="0"/>
          <w:iCs/>
          <w:color w:val="auto"/>
          <w:szCs w:val="21"/>
          <w:lang w:val="en-US" w:eastAsia="zh-CN"/>
        </w:rPr>
        <w:t>，</w:t>
      </w:r>
      <w:r>
        <w:rPr>
          <w:rFonts w:hint="eastAsia" w:ascii="Times New Roman" w:hAnsi="Times New Roman"/>
          <w:b w:val="0"/>
          <w:bCs/>
          <w:color w:val="auto"/>
          <w:szCs w:val="21"/>
          <w:lang w:val="en-US" w:eastAsia="zh-CN"/>
        </w:rPr>
        <w:t>在其它参数取值固定的前提下，以100为步长尝试在</w:t>
      </w:r>
      <w:ins w:id="4986" w:author="CCCF" w:date="2023-01-09T22:11:41Z">
        <w:r>
          <w:rPr>
            <w:rFonts w:hint="eastAsia" w:ascii="Times New Roman" w:hAnsi="Times New Roman"/>
            <w:b w:val="0"/>
            <w:bCs/>
            <w:color w:val="auto"/>
            <w:szCs w:val="21"/>
            <w:lang w:val="en-US" w:eastAsia="zh-CN"/>
          </w:rPr>
          <w:t>[</w:t>
        </w:r>
      </w:ins>
      <w:del w:id="4987" w:author="CCCF" w:date="2023-01-09T22:11:39Z">
        <w:r>
          <w:rPr>
            <w:rFonts w:hint="eastAsia" w:ascii="Times New Roman" w:hAnsi="Times New Roman"/>
            <w:b w:val="0"/>
            <w:bCs/>
            <w:color w:val="auto"/>
            <w:szCs w:val="21"/>
            <w:lang w:val="en-US" w:eastAsia="zh-CN"/>
          </w:rPr>
          <w:delText>［</w:delText>
        </w:r>
      </w:del>
      <w:r>
        <w:rPr>
          <w:rFonts w:hint="eastAsia" w:ascii="Times New Roman" w:hAnsi="Times New Roman"/>
          <w:b w:val="0"/>
          <w:bCs/>
          <w:color w:val="auto"/>
          <w:szCs w:val="21"/>
          <w:lang w:val="en-US" w:eastAsia="zh-CN"/>
        </w:rPr>
        <w:t>100,</w:t>
      </w:r>
      <w:ins w:id="4988" w:author="CCCF" w:date="2023-01-10T17:47:11Z">
        <w:r>
          <w:rPr>
            <w:rFonts w:hint="eastAsia" w:ascii="Times New Roman" w:hAnsi="Times New Roman"/>
            <w:b w:val="0"/>
            <w:bCs/>
            <w:color w:val="auto"/>
            <w:szCs w:val="21"/>
            <w:lang w:val="en-US" w:eastAsia="zh-CN"/>
          </w:rPr>
          <w:t xml:space="preserve"> </w:t>
        </w:r>
      </w:ins>
      <w:del w:id="4989" w:author="Administrator" w:date="2023-01-14T22:20:44Z">
        <w:r>
          <w:rPr>
            <w:rFonts w:hint="default" w:ascii="Times New Roman" w:hAnsi="Times New Roman"/>
            <w:b w:val="0"/>
            <w:bCs/>
            <w:color w:val="auto"/>
            <w:szCs w:val="21"/>
            <w:lang w:val="en-US" w:eastAsia="zh-CN"/>
          </w:rPr>
          <w:delText>7</w:delText>
        </w:r>
      </w:del>
      <w:ins w:id="4990" w:author="Administrator" w:date="2023-01-14T22:20:44Z">
        <w:r>
          <w:rPr>
            <w:rFonts w:hint="eastAsia" w:ascii="Times New Roman" w:hAnsi="Times New Roman"/>
            <w:b w:val="0"/>
            <w:bCs/>
            <w:color w:val="auto"/>
            <w:szCs w:val="21"/>
            <w:lang w:val="en-US" w:eastAsia="zh-CN"/>
          </w:rPr>
          <w:t>6</w:t>
        </w:r>
      </w:ins>
      <w:r>
        <w:rPr>
          <w:rFonts w:hint="eastAsia" w:ascii="Times New Roman" w:hAnsi="Times New Roman"/>
          <w:b w:val="0"/>
          <w:bCs/>
          <w:color w:val="auto"/>
          <w:szCs w:val="21"/>
          <w:lang w:val="en-US" w:eastAsia="zh-CN"/>
        </w:rPr>
        <w:t>00</w:t>
      </w:r>
      <w:del w:id="4991" w:author="CCCF" w:date="2023-01-09T22:11:45Z">
        <w:r>
          <w:rPr>
            <w:rFonts w:hint="default" w:ascii="Times New Roman" w:hAnsi="Times New Roman"/>
            <w:b w:val="0"/>
            <w:bCs/>
            <w:color w:val="auto"/>
            <w:szCs w:val="21"/>
            <w:lang w:val="en-US" w:eastAsia="zh-CN"/>
          </w:rPr>
          <w:delText>］</w:delText>
        </w:r>
      </w:del>
      <w:ins w:id="4992" w:author="CCCF" w:date="2023-01-09T22:11:45Z">
        <w:r>
          <w:rPr>
            <w:rFonts w:hint="eastAsia" w:ascii="Times New Roman" w:hAnsi="Times New Roman"/>
            <w:b w:val="0"/>
            <w:bCs/>
            <w:color w:val="auto"/>
            <w:szCs w:val="21"/>
            <w:lang w:val="en-US" w:eastAsia="zh-CN"/>
          </w:rPr>
          <w:t>]</w:t>
        </w:r>
      </w:ins>
      <w:r>
        <w:rPr>
          <w:rFonts w:hint="eastAsia" w:ascii="Times New Roman" w:hAnsi="Times New Roman"/>
          <w:b w:val="0"/>
          <w:bCs/>
          <w:color w:val="auto"/>
          <w:szCs w:val="21"/>
          <w:lang w:val="en-US" w:eastAsia="zh-CN"/>
        </w:rPr>
        <w:t>范围中的不同取值，然后以其中所得到的对真实分数最准确的估计值为该模型的最终估计值。由于</w:t>
      </w:r>
      <w:del w:id="4993" w:author="CCCF" w:date="2023-01-08T21:02:05Z">
        <w:r>
          <w:rPr>
            <w:rFonts w:hint="eastAsia" w:ascii="Times New Roman" w:hAnsi="Times New Roman"/>
            <w:b w:val="0"/>
            <w:bCs/>
            <w:color w:val="auto"/>
            <w:szCs w:val="21"/>
            <w:lang w:val="en-US" w:eastAsia="zh-CN"/>
          </w:rPr>
          <w:delText>概率模型</w:delText>
        </w:r>
      </w:del>
      <w:ins w:id="4994" w:author="CCCF" w:date="2023-01-08T21:02:05Z">
        <w:r>
          <w:rPr>
            <w:rFonts w:hint="eastAsia" w:ascii="Times New Roman" w:hAnsi="Times New Roman"/>
            <w:b w:val="0"/>
            <w:bCs/>
            <w:color w:val="auto"/>
            <w:szCs w:val="21"/>
            <w:lang w:val="en-US" w:eastAsia="zh-CN"/>
          </w:rPr>
          <w:t>概率图模型</w:t>
        </w:r>
      </w:ins>
      <w:r>
        <w:rPr>
          <w:rFonts w:hint="eastAsia" w:ascii="Times New Roman" w:hAnsi="Times New Roman"/>
          <w:b w:val="0"/>
          <w:bCs/>
          <w:color w:val="auto"/>
          <w:szCs w:val="21"/>
          <w:lang w:val="en-US" w:eastAsia="zh-CN"/>
        </w:rPr>
        <w:t>的估计具有一定的随机性，对于所有</w:t>
      </w:r>
      <w:del w:id="4995" w:author="CCCF" w:date="2023-01-08T21:02:06Z">
        <w:r>
          <w:rPr>
            <w:rFonts w:hint="eastAsia" w:ascii="Times New Roman" w:hAnsi="Times New Roman"/>
            <w:b w:val="0"/>
            <w:bCs/>
            <w:color w:val="auto"/>
            <w:szCs w:val="21"/>
            <w:lang w:val="en-US" w:eastAsia="zh-CN"/>
          </w:rPr>
          <w:delText>概率模型</w:delText>
        </w:r>
      </w:del>
      <w:ins w:id="4996" w:author="CCCF" w:date="2023-01-08T21:02:06Z">
        <w:r>
          <w:rPr>
            <w:rFonts w:hint="eastAsia" w:ascii="Times New Roman" w:hAnsi="Times New Roman"/>
            <w:b w:val="0"/>
            <w:bCs/>
            <w:color w:val="auto"/>
            <w:szCs w:val="21"/>
            <w:lang w:val="en-US" w:eastAsia="zh-CN"/>
          </w:rPr>
          <w:t>概率图模型</w:t>
        </w:r>
      </w:ins>
      <w:r>
        <w:rPr>
          <w:rFonts w:hint="eastAsia" w:ascii="Times New Roman" w:hAnsi="Times New Roman"/>
          <w:b w:val="0"/>
          <w:bCs/>
          <w:color w:val="auto"/>
          <w:szCs w:val="21"/>
          <w:lang w:val="en-US" w:eastAsia="zh-CN"/>
        </w:rPr>
        <w:t>，超参数</w:t>
      </w:r>
      <m:oMath>
        <m:r>
          <m:rPr/>
          <w:rPr>
            <w:rFonts w:hint="default" w:ascii="Cambria Math" w:hAnsi="Cambria Math"/>
            <w:color w:val="auto"/>
            <w:szCs w:val="21"/>
            <w:lang w:val="en-US"/>
          </w:rPr>
          <m:t>β</m:t>
        </m:r>
      </m:oMath>
      <w:r>
        <w:rPr>
          <w:rFonts w:hint="eastAsia" w:ascii="Times New Roman" w:hAnsi="Times New Roman"/>
          <w:b w:val="0"/>
          <w:bCs/>
          <w:color w:val="auto"/>
          <w:szCs w:val="21"/>
          <w:lang w:val="en-US" w:eastAsia="zh-CN"/>
        </w:rPr>
        <w:t>的每种取值取得的是10次真实分数的均值。</w:t>
      </w:r>
    </w:p>
    <w:p>
      <w:pPr>
        <w:pStyle w:val="25"/>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lang w:val="en-US" w:eastAsia="zh-CN"/>
        </w:rPr>
        <w:t>3.4 实验结果</w:t>
      </w:r>
    </w:p>
    <w:p>
      <w:pPr>
        <w:pStyle w:val="25"/>
        <w:ind w:firstLine="0" w:firstLineChars="0"/>
        <w:rPr>
          <w:ins w:id="4997" w:author="Administrator" w:date="2023-01-14T19:18:32Z"/>
          <w:rFonts w:hint="default" w:ascii="Times New Roman" w:hAnsi="Times New Roman"/>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del w:id="4998" w:author="Administrator" w:date="2023-01-14T19:18:37Z">
        <w:r>
          <w:rPr>
            <w:rFonts w:hint="default" w:ascii="Times New Roman" w:hAnsi="Times New Roman"/>
            <w:color w:val="auto"/>
            <w:szCs w:val="21"/>
            <w:lang w:val="en-US"/>
          </w:rPr>
          <w:delText>1</w:delText>
        </w:r>
      </w:del>
      <w:ins w:id="4999" w:author="Administrator" w:date="2023-01-14T19:18:37Z">
        <w:r>
          <w:rPr>
            <w:rFonts w:hint="eastAsia" w:ascii="Times New Roman" w:hAnsi="Times New Roman"/>
            <w:color w:val="auto"/>
            <w:szCs w:val="21"/>
            <w:lang w:val="en-US" w:eastAsia="zh-CN"/>
          </w:rPr>
          <w:t>1</w:t>
        </w:r>
      </w:ins>
      <w:r>
        <w:rPr>
          <w:rFonts w:hint="eastAsia" w:ascii="Times New Roman" w:hAnsi="Times New Roman"/>
          <w:color w:val="auto"/>
          <w:szCs w:val="21"/>
          <w:lang w:val="en-US" w:eastAsia="zh-CN"/>
        </w:rPr>
        <w:t xml:space="preserve"> </w:t>
      </w:r>
      <w:del w:id="5000" w:author="Administrator" w:date="2023-01-14T19:25:23Z">
        <w:r>
          <w:rPr>
            <w:rFonts w:hint="default" w:ascii="Times New Roman" w:hAnsi="Times New Roman"/>
            <w:color w:val="auto"/>
            <w:szCs w:val="21"/>
            <w:lang w:val="en-US" w:eastAsia="zh-CN"/>
          </w:rPr>
          <w:delText>同行互评汇总技术的评估</w:delText>
        </w:r>
      </w:del>
      <w:ins w:id="5001" w:author="Administrator" w:date="2023-01-14T19:20:47Z">
        <w:r>
          <w:rPr>
            <w:rFonts w:hint="eastAsia" w:ascii="Times New Roman" w:hAnsi="Times New Roman"/>
            <w:color w:val="auto"/>
            <w:szCs w:val="21"/>
            <w:lang w:val="en-US" w:eastAsia="zh-CN"/>
          </w:rPr>
          <w:t>教师</w:t>
        </w:r>
      </w:ins>
      <w:ins w:id="5002" w:author="Administrator" w:date="2023-01-14T19:20:48Z">
        <w:r>
          <w:rPr>
            <w:rFonts w:hint="eastAsia" w:ascii="Times New Roman" w:hAnsi="Times New Roman"/>
            <w:color w:val="auto"/>
            <w:szCs w:val="21"/>
            <w:lang w:val="en-US" w:eastAsia="zh-CN"/>
          </w:rPr>
          <w:t>抽查</w:t>
        </w:r>
      </w:ins>
      <w:ins w:id="5003" w:author="Administrator" w:date="2023-01-14T19:20:50Z">
        <w:r>
          <w:rPr>
            <w:rFonts w:hint="eastAsia" w:ascii="Times New Roman" w:hAnsi="Times New Roman"/>
            <w:color w:val="auto"/>
            <w:szCs w:val="21"/>
            <w:lang w:val="en-US" w:eastAsia="zh-CN"/>
          </w:rPr>
          <w:t>比例</w:t>
        </w:r>
      </w:ins>
      <w:ins w:id="5004" w:author="Administrator" w:date="2023-01-14T19:20:52Z">
        <w:r>
          <w:rPr>
            <w:rFonts w:hint="eastAsia" w:ascii="Times New Roman" w:hAnsi="Times New Roman"/>
            <w:color w:val="auto"/>
            <w:szCs w:val="21"/>
            <w:lang w:val="en-US" w:eastAsia="zh-CN"/>
          </w:rPr>
          <w:t>对</w:t>
        </w:r>
      </w:ins>
      <w:ins w:id="5005" w:author="Administrator" w:date="2023-01-14T19:21:01Z">
        <w:r>
          <w:rPr>
            <w:rFonts w:hint="eastAsia" w:ascii="Times New Roman" w:hAnsi="Times New Roman"/>
            <w:color w:val="auto"/>
            <w:szCs w:val="21"/>
            <w:lang w:val="en-US" w:eastAsia="zh-CN"/>
          </w:rPr>
          <w:t>模型</w:t>
        </w:r>
      </w:ins>
      <w:r>
        <w:rPr>
          <w:rFonts w:hint="eastAsia" w:ascii="Times New Roman" w:hAnsi="Times New Roman"/>
          <w:color w:val="auto"/>
          <w:szCs w:val="21"/>
          <w:lang w:val="en-US" w:eastAsia="zh-CN"/>
        </w:rPr>
        <w:t>准确性</w:t>
      </w:r>
      <w:ins w:id="5006" w:author="Administrator" w:date="2023-01-14T19:21:10Z">
        <w:r>
          <w:rPr>
            <w:rFonts w:hint="eastAsia" w:ascii="Times New Roman" w:hAnsi="Times New Roman"/>
            <w:color w:val="auto"/>
            <w:szCs w:val="21"/>
            <w:lang w:val="en-US" w:eastAsia="zh-CN"/>
          </w:rPr>
          <w:t>的</w:t>
        </w:r>
      </w:ins>
      <w:ins w:id="5007" w:author="Administrator" w:date="2023-01-14T19:21:12Z">
        <w:r>
          <w:rPr>
            <w:rFonts w:hint="eastAsia" w:ascii="Times New Roman" w:hAnsi="Times New Roman"/>
            <w:color w:val="auto"/>
            <w:szCs w:val="21"/>
            <w:lang w:val="en-US" w:eastAsia="zh-CN"/>
          </w:rPr>
          <w:t>影响</w:t>
        </w:r>
      </w:ins>
    </w:p>
    <w:p>
      <w:pPr>
        <w:pStyle w:val="25"/>
        <w:ind w:firstLine="420" w:firstLineChars="0"/>
        <w:rPr>
          <w:ins w:id="5009" w:author="Administrator" w:date="2023-01-14T22:06:24Z"/>
          <w:rFonts w:hint="eastAsia" w:ascii="Times New Roman" w:hAnsi="Times New Roman"/>
          <w:b w:val="0"/>
          <w:bCs/>
          <w:color w:val="auto"/>
          <w:szCs w:val="21"/>
          <w:lang w:val="en-US" w:eastAsia="zh-CN"/>
        </w:rPr>
        <w:pPrChange w:id="5008" w:author="Administrator" w:date="2023-01-14T19:20:10Z">
          <w:pPr>
            <w:pStyle w:val="25"/>
            <w:ind w:firstLine="0" w:firstLineChars="0"/>
          </w:pPr>
        </w:pPrChange>
      </w:pPr>
      <w:ins w:id="5010" w:author="Administrator" w:date="2023-01-14T19:21:35Z">
        <w:r>
          <w:rPr>
            <w:rFonts w:hint="eastAsia" w:ascii="Times New Roman" w:hAnsi="Times New Roman"/>
            <w:b w:val="0"/>
            <w:bCs/>
            <w:color w:val="auto"/>
            <w:szCs w:val="21"/>
            <w:lang w:val="en-US" w:eastAsia="zh-CN"/>
          </w:rPr>
          <w:t>RMSE</w:t>
        </w:r>
      </w:ins>
      <w:ins w:id="5011" w:author="Administrator" w:date="2023-01-14T19:21:51Z">
        <w:r>
          <w:rPr>
            <w:rFonts w:hint="eastAsia" w:ascii="Times New Roman" w:hAnsi="Times New Roman"/>
            <w:b w:val="0"/>
            <w:bCs/>
            <w:color w:val="auto"/>
            <w:szCs w:val="21"/>
            <w:lang w:val="en-US" w:eastAsia="zh-CN"/>
          </w:rPr>
          <w:t>常常</w:t>
        </w:r>
      </w:ins>
      <w:ins w:id="5012" w:author="Administrator" w:date="2023-01-14T19:22:33Z">
        <w:r>
          <w:rPr>
            <w:rFonts w:hint="eastAsia" w:ascii="Times New Roman" w:hAnsi="Times New Roman"/>
            <w:b w:val="0"/>
            <w:bCs/>
            <w:color w:val="auto"/>
            <w:szCs w:val="21"/>
            <w:lang w:val="en-US" w:eastAsia="zh-CN"/>
          </w:rPr>
          <w:t>在</w:t>
        </w:r>
      </w:ins>
      <w:ins w:id="5013" w:author="Administrator" w:date="2023-01-14T19:22:35Z">
        <w:r>
          <w:rPr>
            <w:rFonts w:hint="eastAsia" w:ascii="Times New Roman" w:hAnsi="Times New Roman"/>
            <w:b w:val="0"/>
            <w:bCs/>
            <w:color w:val="auto"/>
            <w:szCs w:val="21"/>
            <w:lang w:val="en-US" w:eastAsia="zh-CN"/>
          </w:rPr>
          <w:t>概率</w:t>
        </w:r>
      </w:ins>
      <w:ins w:id="5014" w:author="Administrator" w:date="2023-01-14T19:22:36Z">
        <w:r>
          <w:rPr>
            <w:rFonts w:hint="eastAsia" w:ascii="Times New Roman" w:hAnsi="Times New Roman"/>
            <w:b w:val="0"/>
            <w:bCs/>
            <w:color w:val="auto"/>
            <w:szCs w:val="21"/>
            <w:lang w:val="en-US" w:eastAsia="zh-CN"/>
          </w:rPr>
          <w:t>图</w:t>
        </w:r>
      </w:ins>
      <w:ins w:id="5015" w:author="Administrator" w:date="2023-01-14T19:22:38Z">
        <w:r>
          <w:rPr>
            <w:rFonts w:hint="eastAsia" w:ascii="Times New Roman" w:hAnsi="Times New Roman"/>
            <w:b w:val="0"/>
            <w:bCs/>
            <w:color w:val="auto"/>
            <w:szCs w:val="21"/>
            <w:lang w:val="en-US" w:eastAsia="zh-CN"/>
          </w:rPr>
          <w:t>模型</w:t>
        </w:r>
      </w:ins>
      <w:ins w:id="5016" w:author="Administrator" w:date="2023-01-14T19:22:44Z">
        <w:r>
          <w:rPr>
            <w:rFonts w:hint="eastAsia" w:ascii="Times New Roman" w:hAnsi="Times New Roman"/>
            <w:b w:val="0"/>
            <w:bCs/>
            <w:color w:val="auto"/>
            <w:szCs w:val="21"/>
            <w:lang w:val="en-US" w:eastAsia="zh-CN"/>
          </w:rPr>
          <w:t>研究</w:t>
        </w:r>
      </w:ins>
      <w:ins w:id="5017" w:author="Administrator" w:date="2023-01-14T19:22:45Z">
        <w:r>
          <w:rPr>
            <w:rFonts w:hint="eastAsia" w:ascii="Times New Roman" w:hAnsi="Times New Roman"/>
            <w:b w:val="0"/>
            <w:bCs/>
            <w:color w:val="auto"/>
            <w:szCs w:val="21"/>
            <w:lang w:val="en-US" w:eastAsia="zh-CN"/>
          </w:rPr>
          <w:t>中</w:t>
        </w:r>
      </w:ins>
      <w:ins w:id="5018" w:author="Administrator" w:date="2023-01-14T19:21:51Z">
        <w:r>
          <w:rPr>
            <w:rFonts w:hint="eastAsia" w:ascii="Times New Roman" w:hAnsi="Times New Roman"/>
            <w:b w:val="0"/>
            <w:bCs/>
            <w:color w:val="auto"/>
            <w:szCs w:val="21"/>
            <w:lang w:val="en-US" w:eastAsia="zh-CN"/>
          </w:rPr>
          <w:t>被</w:t>
        </w:r>
      </w:ins>
      <w:ins w:id="5019" w:author="Administrator" w:date="2023-01-14T19:22:54Z">
        <w:r>
          <w:rPr>
            <w:rFonts w:hint="eastAsia" w:ascii="Times New Roman" w:hAnsi="Times New Roman"/>
            <w:b w:val="0"/>
            <w:bCs/>
            <w:color w:val="auto"/>
            <w:szCs w:val="21"/>
            <w:lang w:val="en-US" w:eastAsia="zh-CN"/>
          </w:rPr>
          <w:t>用来</w:t>
        </w:r>
      </w:ins>
      <w:ins w:id="5020" w:author="Administrator" w:date="2023-01-14T20:09:33Z">
        <w:r>
          <w:rPr>
            <w:rFonts w:hint="eastAsia" w:ascii="Times New Roman" w:hAnsi="Times New Roman"/>
            <w:b w:val="0"/>
            <w:bCs/>
            <w:color w:val="auto"/>
            <w:szCs w:val="21"/>
            <w:lang w:val="en-US" w:eastAsia="zh-CN"/>
          </w:rPr>
          <w:t>衡量</w:t>
        </w:r>
      </w:ins>
      <w:ins w:id="5021" w:author="Administrator" w:date="2023-01-14T19:23:00Z">
        <w:r>
          <w:rPr>
            <w:rFonts w:hint="eastAsia" w:ascii="Times New Roman" w:hAnsi="Times New Roman"/>
            <w:b w:val="0"/>
            <w:bCs/>
            <w:color w:val="auto"/>
            <w:szCs w:val="21"/>
            <w:lang w:val="en-US" w:eastAsia="zh-CN"/>
          </w:rPr>
          <w:t>预测</w:t>
        </w:r>
      </w:ins>
      <w:ins w:id="5022" w:author="Administrator" w:date="2023-01-14T19:23:02Z">
        <w:r>
          <w:rPr>
            <w:rFonts w:hint="eastAsia" w:ascii="Times New Roman" w:hAnsi="Times New Roman"/>
            <w:b w:val="0"/>
            <w:bCs/>
            <w:color w:val="auto"/>
            <w:szCs w:val="21"/>
            <w:lang w:val="en-US" w:eastAsia="zh-CN"/>
          </w:rPr>
          <w:t>分数</w:t>
        </w:r>
      </w:ins>
      <w:ins w:id="5023" w:author="Administrator" w:date="2023-01-14T19:23:03Z">
        <w:r>
          <w:rPr>
            <w:rFonts w:hint="eastAsia" w:ascii="Times New Roman" w:hAnsi="Times New Roman"/>
            <w:b w:val="0"/>
            <w:bCs/>
            <w:color w:val="auto"/>
            <w:szCs w:val="21"/>
            <w:lang w:val="en-US" w:eastAsia="zh-CN"/>
          </w:rPr>
          <w:t>与</w:t>
        </w:r>
      </w:ins>
      <w:ins w:id="5024" w:author="Administrator" w:date="2023-01-14T19:23:04Z">
        <w:r>
          <w:rPr>
            <w:rFonts w:hint="eastAsia" w:ascii="Times New Roman" w:hAnsi="Times New Roman"/>
            <w:b w:val="0"/>
            <w:bCs/>
            <w:color w:val="auto"/>
            <w:szCs w:val="21"/>
            <w:lang w:val="en-US" w:eastAsia="zh-CN"/>
          </w:rPr>
          <w:t>真实</w:t>
        </w:r>
      </w:ins>
      <w:ins w:id="5025" w:author="Administrator" w:date="2023-01-14T19:23:05Z">
        <w:r>
          <w:rPr>
            <w:rFonts w:hint="eastAsia" w:ascii="Times New Roman" w:hAnsi="Times New Roman"/>
            <w:b w:val="0"/>
            <w:bCs/>
            <w:color w:val="auto"/>
            <w:szCs w:val="21"/>
            <w:lang w:val="en-US" w:eastAsia="zh-CN"/>
          </w:rPr>
          <w:t>分数</w:t>
        </w:r>
      </w:ins>
      <w:ins w:id="5026" w:author="Administrator" w:date="2023-01-14T19:23:06Z">
        <w:r>
          <w:rPr>
            <w:rFonts w:hint="eastAsia" w:ascii="Times New Roman" w:hAnsi="Times New Roman"/>
            <w:b w:val="0"/>
            <w:bCs/>
            <w:color w:val="auto"/>
            <w:szCs w:val="21"/>
            <w:lang w:val="en-US" w:eastAsia="zh-CN"/>
          </w:rPr>
          <w:t>的</w:t>
        </w:r>
      </w:ins>
      <w:ins w:id="5027" w:author="Administrator" w:date="2023-01-14T19:23:08Z">
        <w:r>
          <w:rPr>
            <w:rFonts w:hint="eastAsia" w:ascii="Times New Roman" w:hAnsi="Times New Roman"/>
            <w:b w:val="0"/>
            <w:bCs/>
            <w:color w:val="auto"/>
            <w:szCs w:val="21"/>
            <w:lang w:val="en-US" w:eastAsia="zh-CN"/>
          </w:rPr>
          <w:t>差距</w:t>
        </w:r>
      </w:ins>
      <w:ins w:id="5028" w:author="Administrator" w:date="2023-01-14T19:23:52Z">
        <w:r>
          <w:rPr>
            <w:rFonts w:hint="eastAsia" w:ascii="Times New Roman" w:hAnsi="Times New Roman"/>
            <w:b w:val="0"/>
            <w:bCs/>
            <w:color w:val="auto"/>
            <w:szCs w:val="21"/>
            <w:lang w:val="en-US" w:eastAsia="zh-CN"/>
          </w:rPr>
          <w:t>，</w:t>
        </w:r>
      </w:ins>
      <w:ins w:id="5029" w:author="Administrator" w:date="2023-01-14T19:23:53Z">
        <w:r>
          <w:rPr>
            <w:rFonts w:hint="eastAsia" w:ascii="Times New Roman" w:hAnsi="Times New Roman"/>
            <w:b w:val="0"/>
            <w:bCs/>
            <w:color w:val="auto"/>
            <w:szCs w:val="21"/>
            <w:lang w:val="en-US" w:eastAsia="zh-CN"/>
          </w:rPr>
          <w:t>其</w:t>
        </w:r>
      </w:ins>
      <w:ins w:id="5030" w:author="Administrator" w:date="2023-01-14T19:23:56Z">
        <w:r>
          <w:rPr>
            <w:rFonts w:hint="eastAsia" w:ascii="Times New Roman" w:hAnsi="Times New Roman"/>
            <w:b w:val="0"/>
            <w:bCs/>
            <w:color w:val="auto"/>
            <w:szCs w:val="21"/>
            <w:lang w:val="en-US" w:eastAsia="zh-CN"/>
          </w:rPr>
          <w:t>计算公式</w:t>
        </w:r>
      </w:ins>
      <w:ins w:id="5031" w:author="Administrator" w:date="2023-01-14T19:23:57Z">
        <w:r>
          <w:rPr>
            <w:rFonts w:hint="eastAsia" w:ascii="Times New Roman" w:hAnsi="Times New Roman"/>
            <w:b w:val="0"/>
            <w:bCs/>
            <w:color w:val="auto"/>
            <w:szCs w:val="21"/>
            <w:lang w:val="en-US" w:eastAsia="zh-CN"/>
          </w:rPr>
          <w:t>如下：</w:t>
        </w:r>
      </w:ins>
    </w:p>
    <w:tbl>
      <w:tblPr>
        <w:tblStyle w:val="11"/>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5032" w:author="Administrator" w:date="2023-01-14T22:31:53Z">
          <w:tblPr>
            <w:tblStyle w:val="1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3806"/>
        <w:gridCol w:w="658"/>
        <w:tblGridChange w:id="5033">
          <w:tblGrid>
            <w:gridCol w:w="8345"/>
            <w:gridCol w:w="79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035" w:author="Administrator" w:date="2023-01-14T22:31:53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5034" w:author="Administrator" w:date="2023-01-14T22:06:24Z"/>
        </w:trPr>
        <w:tc>
          <w:tcPr>
            <w:tcW w:w="4262" w:type="pct"/>
            <w:tcBorders>
              <w:top w:val="nil"/>
              <w:left w:val="nil"/>
              <w:bottom w:val="nil"/>
              <w:right w:val="nil"/>
            </w:tcBorders>
            <w:tcPrChange w:id="5036" w:author="Administrator" w:date="2023-01-14T22:31:53Z">
              <w:tcPr>
                <w:tcW w:w="4564" w:type="pct"/>
                <w:tcBorders>
                  <w:top w:val="nil"/>
                  <w:left w:val="nil"/>
                  <w:bottom w:val="nil"/>
                  <w:right w:val="nil"/>
                </w:tcBorders>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ins w:id="5037" w:author="Administrator" w:date="2023-01-14T22:06:24Z"/>
                <w:rFonts w:hint="default" w:ascii="Times New Roman" w:hAnsi="Times New Roman" w:cs="Times New Roman"/>
                <w:color w:val="auto"/>
                <w:kern w:val="2"/>
                <w:sz w:val="21"/>
                <w:szCs w:val="21"/>
                <w:vertAlign w:val="baseline"/>
                <w:lang w:val="en-US" w:eastAsia="zh-CN"/>
              </w:rPr>
            </w:pPr>
            <m:oMathPara>
              <m:oMath>
                <w:ins w:id="5038" w:author="Administrator" w:date="2023-01-14T22:06:30Z">
                  <m:r>
                    <m:rPr/>
                    <w:rPr>
                      <w:rFonts w:hint="default" w:ascii="Cambria Math" w:hAnsi="Cambria Math" w:cs="Times New Roman"/>
                      <w:color w:val="auto"/>
                      <w:kern w:val="2"/>
                      <w:sz w:val="21"/>
                      <w:szCs w:val="21"/>
                      <w:lang w:val="en-US" w:eastAsia="zh-CN" w:bidi="ar-SA"/>
                    </w:rPr>
                    <m:t>RMSE=</m:t>
                  </m:r>
                </w:ins>
                <m:rad>
                  <m:radPr>
                    <m:degHide m:val="1"/>
                    <m:ctrlPr>
                      <w:ins w:id="5039" w:author="Administrator" w:date="2023-01-14T22:06:30Z">
                        <w:rPr>
                          <w:rFonts w:hint="default" w:ascii="Cambria Math" w:hAnsi="Cambria Math" w:cs="Times New Roman"/>
                          <w:b w:val="0"/>
                          <w:bCs/>
                          <w:i/>
                          <w:iCs/>
                          <w:color w:val="auto"/>
                          <w:kern w:val="2"/>
                          <w:sz w:val="21"/>
                          <w:szCs w:val="21"/>
                          <w:lang w:val="en-US" w:eastAsia="zh-CN" w:bidi="ar-SA"/>
                        </w:rPr>
                      </w:ins>
                    </m:ctrlPr>
                  </m:radPr>
                  <m:deg>
                    <m:ctrlPr>
                      <w:ins w:id="5040" w:author="Administrator" w:date="2023-01-14T22:06:30Z">
                        <w:rPr>
                          <w:rFonts w:hint="default" w:ascii="Cambria Math" w:hAnsi="Cambria Math" w:cs="Times New Roman"/>
                          <w:b w:val="0"/>
                          <w:bCs/>
                          <w:i/>
                          <w:iCs/>
                          <w:color w:val="auto"/>
                          <w:kern w:val="2"/>
                          <w:sz w:val="21"/>
                          <w:szCs w:val="21"/>
                          <w:lang w:val="en-US" w:eastAsia="zh-CN" w:bidi="ar-SA"/>
                        </w:rPr>
                      </w:ins>
                    </m:ctrlPr>
                  </m:deg>
                  <m:e>
                    <m:f>
                      <m:fPr>
                        <m:ctrlPr>
                          <w:ins w:id="5041" w:author="Administrator" w:date="2023-01-14T22:06:30Z">
                            <w:rPr>
                              <w:rFonts w:hint="default" w:ascii="Cambria Math" w:hAnsi="Cambria Math" w:cs="Times New Roman"/>
                              <w:b w:val="0"/>
                              <w:bCs/>
                              <w:i/>
                              <w:iCs/>
                              <w:color w:val="auto"/>
                              <w:kern w:val="2"/>
                              <w:sz w:val="21"/>
                              <w:szCs w:val="21"/>
                              <w:lang w:val="en-US" w:eastAsia="zh-CN" w:bidi="ar-SA"/>
                            </w:rPr>
                          </w:ins>
                        </m:ctrlPr>
                      </m:fPr>
                      <m:num>
                        <w:ins w:id="5042" w:author="Administrator" w:date="2023-01-14T22:06:30Z">
                          <m:r>
                            <m:rPr/>
                            <w:rPr>
                              <w:rFonts w:hint="default" w:ascii="Cambria Math" w:hAnsi="Cambria Math" w:cs="Times New Roman"/>
                              <w:color w:val="auto"/>
                              <w:kern w:val="2"/>
                              <w:sz w:val="21"/>
                              <w:szCs w:val="21"/>
                              <w:lang w:val="en-US" w:eastAsia="zh-CN" w:bidi="ar-SA"/>
                            </w:rPr>
                            <m:t>1</m:t>
                          </m:r>
                        </w:ins>
                        <m:ctrlPr>
                          <w:ins w:id="5043" w:author="Administrator" w:date="2023-01-14T22:06:30Z">
                            <w:rPr>
                              <w:rFonts w:hint="default" w:ascii="Cambria Math" w:hAnsi="Cambria Math" w:cs="Times New Roman"/>
                              <w:b w:val="0"/>
                              <w:bCs/>
                              <w:i/>
                              <w:iCs/>
                              <w:color w:val="auto"/>
                              <w:kern w:val="2"/>
                              <w:sz w:val="21"/>
                              <w:szCs w:val="21"/>
                              <w:lang w:val="en-US" w:eastAsia="zh-CN" w:bidi="ar-SA"/>
                            </w:rPr>
                          </w:ins>
                        </m:ctrlPr>
                      </m:num>
                      <m:den>
                        <m:d>
                          <m:dPr>
                            <m:begChr m:val="|"/>
                            <m:endChr m:val="|"/>
                            <m:ctrlPr>
                              <w:ins w:id="5044" w:author="Administrator" w:date="2023-01-14T22:06:30Z">
                                <w:rPr>
                                  <w:rFonts w:hint="default" w:ascii="Cambria Math" w:hAnsi="Cambria Math" w:cs="Times New Roman"/>
                                  <w:b w:val="0"/>
                                  <w:bCs/>
                                  <w:i/>
                                  <w:iCs/>
                                  <w:color w:val="auto"/>
                                  <w:kern w:val="2"/>
                                  <w:sz w:val="21"/>
                                  <w:szCs w:val="21"/>
                                  <w:lang w:val="en-US" w:eastAsia="zh-CN" w:bidi="ar-SA"/>
                                </w:rPr>
                              </w:ins>
                            </m:ctrlPr>
                          </m:dPr>
                          <m:e>
                            <w:ins w:id="5045" w:author="Administrator" w:date="2023-01-14T22:06:30Z">
                              <m:r>
                                <m:rPr/>
                                <w:rPr>
                                  <w:rFonts w:hint="default" w:ascii="Cambria Math" w:hAnsi="Cambria Math" w:cs="Times New Roman"/>
                                  <w:color w:val="auto"/>
                                  <w:kern w:val="2"/>
                                  <w:sz w:val="21"/>
                                  <w:szCs w:val="21"/>
                                  <w:lang w:val="en-US" w:eastAsia="zh-CN" w:bidi="ar-SA"/>
                                </w:rPr>
                                <m:t>U</m:t>
                              </m:r>
                            </w:ins>
                            <m:ctrlPr>
                              <w:ins w:id="5046" w:author="Administrator" w:date="2023-01-14T22:06:30Z">
                                <w:rPr>
                                  <w:rFonts w:hint="default" w:ascii="Cambria Math" w:hAnsi="Cambria Math" w:cs="Times New Roman"/>
                                  <w:b w:val="0"/>
                                  <w:bCs/>
                                  <w:i/>
                                  <w:iCs/>
                                  <w:color w:val="auto"/>
                                  <w:kern w:val="2"/>
                                  <w:sz w:val="21"/>
                                  <w:szCs w:val="21"/>
                                  <w:lang w:val="en-US" w:eastAsia="zh-CN" w:bidi="ar-SA"/>
                                </w:rPr>
                              </w:ins>
                            </m:ctrlPr>
                          </m:e>
                        </m:d>
                        <m:ctrlPr>
                          <w:ins w:id="5047" w:author="Administrator" w:date="2023-01-14T22:06:30Z">
                            <w:rPr>
                              <w:rFonts w:hint="default" w:ascii="Cambria Math" w:hAnsi="Cambria Math" w:cs="Times New Roman"/>
                              <w:b w:val="0"/>
                              <w:bCs/>
                              <w:i/>
                              <w:iCs/>
                              <w:color w:val="auto"/>
                              <w:kern w:val="2"/>
                              <w:sz w:val="21"/>
                              <w:szCs w:val="21"/>
                              <w:lang w:val="en-US" w:eastAsia="zh-CN" w:bidi="ar-SA"/>
                            </w:rPr>
                          </w:ins>
                        </m:ctrlPr>
                      </m:den>
                    </m:f>
                    <m:nary>
                      <m:naryPr>
                        <m:chr m:val="∑"/>
                        <m:limLoc m:val="subSup"/>
                        <m:supHide m:val="1"/>
                        <m:ctrlPr>
                          <w:ins w:id="5048" w:author="Administrator" w:date="2023-01-14T22:06:30Z">
                            <w:rPr>
                              <w:rFonts w:hint="default" w:ascii="Cambria Math" w:hAnsi="Cambria Math" w:cs="Times New Roman"/>
                              <w:b w:val="0"/>
                              <w:bCs/>
                              <w:i/>
                              <w:iCs/>
                              <w:color w:val="auto"/>
                              <w:kern w:val="2"/>
                              <w:sz w:val="21"/>
                              <w:szCs w:val="21"/>
                              <w:lang w:val="en-US" w:eastAsia="zh-CN" w:bidi="ar-SA"/>
                            </w:rPr>
                          </w:ins>
                        </m:ctrlPr>
                      </m:naryPr>
                      <m:sub>
                        <w:ins w:id="5049" w:author="Administrator" w:date="2023-01-14T22:06:30Z">
                          <m:r>
                            <m:rPr/>
                            <w:rPr>
                              <w:rFonts w:hint="default" w:ascii="Cambria Math" w:hAnsi="Cambria Math" w:cs="Times New Roman"/>
                              <w:color w:val="auto"/>
                              <w:kern w:val="2"/>
                              <w:sz w:val="21"/>
                              <w:szCs w:val="21"/>
                              <w:lang w:val="en-US" w:eastAsia="zh-CN" w:bidi="ar-SA"/>
                            </w:rPr>
                            <m:t>i</m:t>
                          </m:r>
                        </w:ins>
                        <w:ins w:id="5050" w:author="Administrator" w:date="2023-01-14T22:06:30Z">
                          <m:r>
                            <m:rPr/>
                            <w:rPr>
                              <w:rFonts w:ascii="Cambria Math" w:hAnsi="Cambria Math" w:cs="Times New Roman"/>
                              <w:color w:val="auto"/>
                              <w:kern w:val="2"/>
                              <w:sz w:val="21"/>
                              <w:szCs w:val="21"/>
                              <w:lang w:val="en-US" w:bidi="ar-SA"/>
                            </w:rPr>
                            <m:t>∈</m:t>
                          </m:r>
                        </w:ins>
                        <w:ins w:id="5051" w:author="Administrator" w:date="2023-01-14T22:06:30Z">
                          <m:r>
                            <m:rPr/>
                            <w:rPr>
                              <w:rFonts w:hint="default" w:ascii="Cambria Math" w:hAnsi="Cambria Math" w:cs="Times New Roman"/>
                              <w:color w:val="auto"/>
                              <w:kern w:val="2"/>
                              <w:sz w:val="21"/>
                              <w:szCs w:val="21"/>
                              <w:lang w:val="en-US" w:eastAsia="zh-CN" w:bidi="ar-SA"/>
                            </w:rPr>
                            <m:t>U</m:t>
                          </m:r>
                        </w:ins>
                        <m:ctrlPr>
                          <w:ins w:id="5052" w:author="Administrator" w:date="2023-01-14T22:06:30Z">
                            <w:rPr>
                              <w:rFonts w:hint="default" w:ascii="Cambria Math" w:hAnsi="Cambria Math" w:cs="Times New Roman"/>
                              <w:b w:val="0"/>
                              <w:bCs/>
                              <w:i/>
                              <w:iCs/>
                              <w:color w:val="auto"/>
                              <w:kern w:val="2"/>
                              <w:sz w:val="21"/>
                              <w:szCs w:val="21"/>
                              <w:lang w:val="en-US" w:eastAsia="zh-CN" w:bidi="ar-SA"/>
                            </w:rPr>
                          </w:ins>
                        </m:ctrlPr>
                      </m:sub>
                      <m:sup>
                        <m:ctrlPr>
                          <w:ins w:id="5053" w:author="Administrator" w:date="2023-01-14T22:06:30Z">
                            <w:rPr>
                              <w:rFonts w:hint="default" w:ascii="Cambria Math" w:hAnsi="Cambria Math" w:cs="Times New Roman"/>
                              <w:b w:val="0"/>
                              <w:bCs/>
                              <w:i/>
                              <w:iCs/>
                              <w:color w:val="auto"/>
                              <w:kern w:val="2"/>
                              <w:sz w:val="21"/>
                              <w:szCs w:val="21"/>
                              <w:lang w:val="en-US" w:eastAsia="zh-CN" w:bidi="ar-SA"/>
                            </w:rPr>
                          </w:ins>
                        </m:ctrlPr>
                      </m:sup>
                      <m:e>
                        <m:sSup>
                          <m:sSupPr>
                            <m:ctrlPr>
                              <w:ins w:id="5054" w:author="Administrator" w:date="2023-01-14T22:06:30Z">
                                <w:rPr>
                                  <w:rFonts w:hint="default" w:ascii="Cambria Math" w:hAnsi="Cambria Math" w:cs="Times New Roman"/>
                                  <w:b w:val="0"/>
                                  <w:bCs/>
                                  <w:i/>
                                  <w:iCs/>
                                  <w:color w:val="auto"/>
                                  <w:kern w:val="2"/>
                                  <w:sz w:val="21"/>
                                  <w:szCs w:val="21"/>
                                  <w:lang w:val="en-US" w:eastAsia="zh-CN" w:bidi="ar-SA"/>
                                </w:rPr>
                              </w:ins>
                            </m:ctrlPr>
                          </m:sSupPr>
                          <m:e>
                            <m:d>
                              <m:dPr>
                                <m:ctrlPr>
                                  <w:ins w:id="5055" w:author="Administrator" w:date="2023-01-14T22:06:30Z">
                                    <w:rPr>
                                      <w:rFonts w:hint="default" w:ascii="Cambria Math" w:hAnsi="Cambria Math" w:cs="Times New Roman"/>
                                      <w:b w:val="0"/>
                                      <w:bCs/>
                                      <w:i/>
                                      <w:iCs/>
                                      <w:color w:val="auto"/>
                                      <w:kern w:val="2"/>
                                      <w:sz w:val="21"/>
                                      <w:szCs w:val="21"/>
                                      <w:lang w:val="en-US" w:eastAsia="zh-CN" w:bidi="ar-SA"/>
                                    </w:rPr>
                                  </w:ins>
                                </m:ctrlPr>
                              </m:dPr>
                              <m:e>
                                <m:sSub>
                                  <m:sSubPr>
                                    <m:ctrlPr>
                                      <w:ins w:id="5056" w:author="Administrator" w:date="2023-01-14T22:06:30Z">
                                        <w:rPr>
                                          <w:rFonts w:hint="default" w:ascii="Cambria Math" w:hAnsi="Cambria Math" w:cs="Times New Roman"/>
                                          <w:b w:val="0"/>
                                          <w:bCs/>
                                          <w:i/>
                                          <w:iCs/>
                                          <w:color w:val="auto"/>
                                          <w:kern w:val="2"/>
                                          <w:sz w:val="21"/>
                                          <w:szCs w:val="21"/>
                                          <w:lang w:val="en-US" w:eastAsia="zh-CN" w:bidi="ar-SA"/>
                                        </w:rPr>
                                      </w:ins>
                                    </m:ctrlPr>
                                  </m:sSubPr>
                                  <m:e>
                                    <w:ins w:id="5057" w:author="Administrator" w:date="2023-01-14T22:06:30Z">
                                      <m:r>
                                        <m:rPr/>
                                        <w:rPr>
                                          <w:rFonts w:hint="default" w:ascii="Cambria Math" w:hAnsi="Cambria Math" w:cs="Times New Roman"/>
                                          <w:color w:val="auto"/>
                                          <w:kern w:val="2"/>
                                          <w:sz w:val="21"/>
                                          <w:szCs w:val="21"/>
                                          <w:lang w:val="en-US" w:eastAsia="zh-CN" w:bidi="ar-SA"/>
                                        </w:rPr>
                                        <m:t>s</m:t>
                                      </m:r>
                                    </w:ins>
                                    <m:ctrlPr>
                                      <w:ins w:id="5058" w:author="Administrator" w:date="2023-01-14T22:06:30Z">
                                        <w:rPr>
                                          <w:rFonts w:hint="default" w:ascii="Cambria Math" w:hAnsi="Cambria Math" w:cs="Times New Roman"/>
                                          <w:b w:val="0"/>
                                          <w:bCs/>
                                          <w:i/>
                                          <w:iCs/>
                                          <w:color w:val="auto"/>
                                          <w:kern w:val="2"/>
                                          <w:sz w:val="21"/>
                                          <w:szCs w:val="21"/>
                                          <w:lang w:val="en-US" w:eastAsia="zh-CN" w:bidi="ar-SA"/>
                                        </w:rPr>
                                      </w:ins>
                                    </m:ctrlPr>
                                  </m:e>
                                  <m:sub>
                                    <w:ins w:id="5059" w:author="Administrator" w:date="2023-01-14T22:06:30Z">
                                      <m:r>
                                        <m:rPr/>
                                        <w:rPr>
                                          <w:rFonts w:hint="default" w:ascii="Cambria Math" w:hAnsi="Cambria Math" w:cs="Times New Roman"/>
                                          <w:color w:val="auto"/>
                                          <w:kern w:val="2"/>
                                          <w:sz w:val="21"/>
                                          <w:szCs w:val="21"/>
                                          <w:lang w:val="en-US" w:eastAsia="zh-CN" w:bidi="ar-SA"/>
                                        </w:rPr>
                                        <m:t>i</m:t>
                                      </m:r>
                                    </w:ins>
                                    <m:ctrlPr>
                                      <w:ins w:id="5060" w:author="Administrator" w:date="2023-01-14T22:06:30Z">
                                        <w:rPr>
                                          <w:rFonts w:hint="default" w:ascii="Cambria Math" w:hAnsi="Cambria Math" w:cs="Times New Roman"/>
                                          <w:b w:val="0"/>
                                          <w:bCs/>
                                          <w:i/>
                                          <w:iCs/>
                                          <w:color w:val="auto"/>
                                          <w:kern w:val="2"/>
                                          <w:sz w:val="21"/>
                                          <w:szCs w:val="21"/>
                                          <w:lang w:val="en-US" w:eastAsia="zh-CN" w:bidi="ar-SA"/>
                                        </w:rPr>
                                      </w:ins>
                                    </m:ctrlPr>
                                  </m:sub>
                                </m:sSub>
                                <w:ins w:id="5061" w:author="Administrator" w:date="2023-01-14T22:06:30Z">
                                  <m:r>
                                    <m:rPr/>
                                    <w:rPr>
                                      <w:rFonts w:hint="default" w:ascii="Cambria Math" w:hAnsi="Cambria Math" w:cs="Times New Roman"/>
                                      <w:color w:val="auto"/>
                                      <w:kern w:val="2"/>
                                      <w:sz w:val="21"/>
                                      <w:szCs w:val="21"/>
                                      <w:lang w:val="en-US" w:eastAsia="zh-CN" w:bidi="ar-SA"/>
                                    </w:rPr>
                                    <m:t>−</m:t>
                                  </m:r>
                                </w:ins>
                                <m:sSub>
                                  <m:sSubPr>
                                    <m:ctrlPr>
                                      <w:ins w:id="5062" w:author="Administrator" w:date="2023-01-14T22:06:30Z">
                                        <w:rPr>
                                          <w:rFonts w:hint="default" w:ascii="Cambria Math" w:hAnsi="Cambria Math" w:cs="Times New Roman"/>
                                          <w:b w:val="0"/>
                                          <w:bCs/>
                                          <w:i/>
                                          <w:iCs/>
                                          <w:color w:val="auto"/>
                                          <w:kern w:val="2"/>
                                          <w:sz w:val="21"/>
                                          <w:szCs w:val="21"/>
                                          <w:lang w:val="en-US" w:eastAsia="zh-CN" w:bidi="ar-SA"/>
                                        </w:rPr>
                                      </w:ins>
                                    </m:ctrlPr>
                                  </m:sSubPr>
                                  <m:e>
                                    <m:acc>
                                      <m:accPr>
                                        <m:ctrlPr>
                                          <w:ins w:id="5063" w:author="Administrator" w:date="2023-01-14T22:06:30Z">
                                            <w:rPr>
                                              <w:rFonts w:hint="default" w:ascii="Cambria Math" w:hAnsi="Cambria Math" w:cs="Times New Roman"/>
                                              <w:b w:val="0"/>
                                              <w:bCs/>
                                              <w:i/>
                                              <w:iCs/>
                                              <w:color w:val="auto"/>
                                              <w:kern w:val="2"/>
                                              <w:sz w:val="21"/>
                                              <w:szCs w:val="21"/>
                                              <w:lang w:val="en-US" w:eastAsia="zh-CN" w:bidi="ar-SA"/>
                                            </w:rPr>
                                          </w:ins>
                                        </m:ctrlPr>
                                      </m:accPr>
                                      <m:e>
                                        <w:ins w:id="5064" w:author="Administrator" w:date="2023-01-14T22:06:30Z">
                                          <m:r>
                                            <m:rPr/>
                                            <w:rPr>
                                              <w:rFonts w:hint="default" w:ascii="Cambria Math" w:hAnsi="Cambria Math" w:cs="Times New Roman"/>
                                              <w:color w:val="auto"/>
                                              <w:kern w:val="2"/>
                                              <w:sz w:val="21"/>
                                              <w:szCs w:val="21"/>
                                              <w:lang w:val="en-US" w:eastAsia="zh-CN" w:bidi="ar-SA"/>
                                            </w:rPr>
                                            <m:t>s</m:t>
                                          </m:r>
                                        </w:ins>
                                        <m:ctrlPr>
                                          <w:ins w:id="5065" w:author="Administrator" w:date="2023-01-14T22:06:30Z">
                                            <w:rPr>
                                              <w:rFonts w:hint="default" w:ascii="Cambria Math" w:hAnsi="Cambria Math" w:cs="Times New Roman"/>
                                              <w:b w:val="0"/>
                                              <w:bCs/>
                                              <w:i/>
                                              <w:iCs/>
                                              <w:color w:val="auto"/>
                                              <w:kern w:val="2"/>
                                              <w:sz w:val="21"/>
                                              <w:szCs w:val="21"/>
                                              <w:lang w:val="en-US" w:eastAsia="zh-CN" w:bidi="ar-SA"/>
                                            </w:rPr>
                                          </w:ins>
                                        </m:ctrlPr>
                                      </m:e>
                                    </m:acc>
                                    <m:ctrlPr>
                                      <w:ins w:id="5066" w:author="Administrator" w:date="2023-01-14T22:06:30Z">
                                        <w:rPr>
                                          <w:rFonts w:hint="default" w:ascii="Cambria Math" w:hAnsi="Cambria Math" w:cs="Times New Roman"/>
                                          <w:b w:val="0"/>
                                          <w:bCs/>
                                          <w:i/>
                                          <w:iCs/>
                                          <w:color w:val="auto"/>
                                          <w:kern w:val="2"/>
                                          <w:sz w:val="21"/>
                                          <w:szCs w:val="21"/>
                                          <w:lang w:val="en-US" w:eastAsia="zh-CN" w:bidi="ar-SA"/>
                                        </w:rPr>
                                      </w:ins>
                                    </m:ctrlPr>
                                  </m:e>
                                  <m:sub>
                                    <w:ins w:id="5067" w:author="Administrator" w:date="2023-01-14T22:06:30Z">
                                      <m:r>
                                        <m:rPr/>
                                        <w:rPr>
                                          <w:rFonts w:hint="default" w:ascii="Cambria Math" w:hAnsi="Cambria Math" w:cs="Times New Roman"/>
                                          <w:color w:val="auto"/>
                                          <w:kern w:val="2"/>
                                          <w:sz w:val="21"/>
                                          <w:szCs w:val="21"/>
                                          <w:lang w:val="en-US" w:eastAsia="zh-CN" w:bidi="ar-SA"/>
                                        </w:rPr>
                                        <m:t>i</m:t>
                                      </m:r>
                                    </w:ins>
                                    <m:ctrlPr>
                                      <w:ins w:id="5068" w:author="Administrator" w:date="2023-01-14T22:06:30Z">
                                        <w:rPr>
                                          <w:rFonts w:hint="default" w:ascii="Cambria Math" w:hAnsi="Cambria Math" w:cs="Times New Roman"/>
                                          <w:b w:val="0"/>
                                          <w:bCs/>
                                          <w:i/>
                                          <w:iCs/>
                                          <w:color w:val="auto"/>
                                          <w:kern w:val="2"/>
                                          <w:sz w:val="21"/>
                                          <w:szCs w:val="21"/>
                                          <w:lang w:val="en-US" w:eastAsia="zh-CN" w:bidi="ar-SA"/>
                                        </w:rPr>
                                      </w:ins>
                                    </m:ctrlPr>
                                  </m:sub>
                                </m:sSub>
                                <m:ctrlPr>
                                  <w:ins w:id="5069" w:author="Administrator" w:date="2023-01-14T22:06:30Z">
                                    <w:rPr>
                                      <w:rFonts w:hint="default" w:ascii="Cambria Math" w:hAnsi="Cambria Math" w:cs="Times New Roman"/>
                                      <w:b w:val="0"/>
                                      <w:bCs/>
                                      <w:i/>
                                      <w:iCs/>
                                      <w:color w:val="auto"/>
                                      <w:kern w:val="2"/>
                                      <w:sz w:val="21"/>
                                      <w:szCs w:val="21"/>
                                      <w:lang w:val="en-US" w:eastAsia="zh-CN" w:bidi="ar-SA"/>
                                    </w:rPr>
                                  </w:ins>
                                </m:ctrlPr>
                              </m:e>
                            </m:d>
                            <m:ctrlPr>
                              <w:ins w:id="5070" w:author="Administrator" w:date="2023-01-14T22:06:30Z">
                                <w:rPr>
                                  <w:rFonts w:hint="default" w:ascii="Cambria Math" w:hAnsi="Cambria Math" w:cs="Times New Roman"/>
                                  <w:b w:val="0"/>
                                  <w:bCs/>
                                  <w:i/>
                                  <w:iCs/>
                                  <w:color w:val="auto"/>
                                  <w:kern w:val="2"/>
                                  <w:sz w:val="21"/>
                                  <w:szCs w:val="21"/>
                                  <w:lang w:val="en-US" w:eastAsia="zh-CN" w:bidi="ar-SA"/>
                                </w:rPr>
                              </w:ins>
                            </m:ctrlPr>
                          </m:e>
                          <m:sup>
                            <w:ins w:id="5071" w:author="Administrator" w:date="2023-01-14T22:06:30Z">
                              <m:r>
                                <m:rPr/>
                                <w:rPr>
                                  <w:rFonts w:hint="default" w:ascii="Cambria Math" w:hAnsi="Cambria Math" w:cs="Times New Roman"/>
                                  <w:color w:val="auto"/>
                                  <w:kern w:val="2"/>
                                  <w:sz w:val="21"/>
                                  <w:szCs w:val="21"/>
                                  <w:lang w:val="en-US" w:eastAsia="zh-CN" w:bidi="ar-SA"/>
                                </w:rPr>
                                <m:t>2</m:t>
                              </m:r>
                            </w:ins>
                            <m:ctrlPr>
                              <w:ins w:id="5072" w:author="Administrator" w:date="2023-01-14T22:06:30Z">
                                <w:rPr>
                                  <w:rFonts w:hint="default" w:ascii="Cambria Math" w:hAnsi="Cambria Math" w:cs="Times New Roman"/>
                                  <w:b w:val="0"/>
                                  <w:bCs/>
                                  <w:i/>
                                  <w:iCs/>
                                  <w:color w:val="auto"/>
                                  <w:kern w:val="2"/>
                                  <w:sz w:val="21"/>
                                  <w:szCs w:val="21"/>
                                  <w:lang w:val="en-US" w:eastAsia="zh-CN" w:bidi="ar-SA"/>
                                </w:rPr>
                              </w:ins>
                            </m:ctrlPr>
                          </m:sup>
                        </m:sSup>
                        <m:ctrlPr>
                          <w:ins w:id="5073" w:author="Administrator" w:date="2023-01-14T22:06:30Z">
                            <w:rPr>
                              <w:rFonts w:hint="default" w:ascii="Cambria Math" w:hAnsi="Cambria Math" w:cs="Times New Roman"/>
                              <w:b w:val="0"/>
                              <w:bCs/>
                              <w:i/>
                              <w:iCs/>
                              <w:color w:val="auto"/>
                              <w:kern w:val="2"/>
                              <w:sz w:val="21"/>
                              <w:szCs w:val="21"/>
                              <w:lang w:val="en-US" w:eastAsia="zh-CN" w:bidi="ar-SA"/>
                            </w:rPr>
                          </w:ins>
                        </m:ctrlPr>
                      </m:e>
                    </m:nary>
                    <m:ctrlPr>
                      <w:ins w:id="5074" w:author="Administrator" w:date="2023-01-14T22:06:30Z">
                        <w:rPr>
                          <w:rFonts w:hint="default" w:ascii="Cambria Math" w:hAnsi="Cambria Math" w:cs="Times New Roman"/>
                          <w:b w:val="0"/>
                          <w:bCs/>
                          <w:i/>
                          <w:iCs/>
                          <w:color w:val="auto"/>
                          <w:kern w:val="2"/>
                          <w:sz w:val="21"/>
                          <w:szCs w:val="21"/>
                          <w:lang w:val="en-US" w:eastAsia="zh-CN" w:bidi="ar-SA"/>
                        </w:rPr>
                      </w:ins>
                    </m:ctrlPr>
                  </m:e>
                </m:rad>
              </m:oMath>
            </m:oMathPara>
          </w:p>
        </w:tc>
        <w:tc>
          <w:tcPr>
            <w:tcW w:w="737" w:type="pct"/>
            <w:tcBorders>
              <w:top w:val="nil"/>
              <w:left w:val="nil"/>
              <w:bottom w:val="nil"/>
              <w:right w:val="nil"/>
            </w:tcBorders>
            <w:vAlign w:val="center"/>
            <w:tcPrChange w:id="5075" w:author="Administrator" w:date="2023-01-14T22:31:53Z">
              <w:tcPr>
                <w:tcW w:w="435" w:type="pct"/>
                <w:tcBorders>
                  <w:top w:val="nil"/>
                  <w:left w:val="nil"/>
                  <w:bottom w:val="nil"/>
                  <w:right w:val="nil"/>
                </w:tcBorders>
                <w:vAlign w:val="center"/>
              </w:tcPr>
            </w:tcPrChange>
          </w:tcPr>
          <w:p>
            <w:pPr>
              <w:pStyle w:val="30"/>
              <w:keepNext w:val="0"/>
              <w:keepLines w:val="0"/>
              <w:pageBreakBefore w:val="0"/>
              <w:widowControl/>
              <w:kinsoku/>
              <w:wordWrap/>
              <w:overflowPunct/>
              <w:topLinePunct w:val="0"/>
              <w:autoSpaceDE/>
              <w:autoSpaceDN/>
              <w:bidi w:val="0"/>
              <w:adjustRightInd/>
              <w:snapToGrid/>
              <w:spacing w:before="0" w:beforeAutospacing="0" w:after="0" w:afterAutospacing="0"/>
              <w:jc w:val="right"/>
              <w:textAlignment w:val="auto"/>
              <w:rPr>
                <w:ins w:id="5076" w:author="Administrator" w:date="2023-01-14T22:06:24Z"/>
                <w:rFonts w:hint="default" w:ascii="Times New Roman" w:hAnsi="Times New Roman" w:cs="Times New Roman"/>
                <w:color w:val="auto"/>
                <w:kern w:val="2"/>
                <w:sz w:val="21"/>
                <w:szCs w:val="21"/>
                <w:vertAlign w:val="baseline"/>
                <w:lang w:val="en-US" w:eastAsia="zh-CN"/>
              </w:rPr>
            </w:pPr>
            <w:ins w:id="5077" w:author="Administrator" w:date="2023-01-14T22:06:24Z">
              <w:r>
                <w:rPr>
                  <w:rFonts w:hint="eastAsia" w:ascii="Times New Roman" w:hAnsi="Times New Roman" w:cs="Times New Roman"/>
                  <w:color w:val="auto"/>
                  <w:kern w:val="2"/>
                  <w:sz w:val="21"/>
                  <w:szCs w:val="21"/>
                  <w:highlight w:val="none"/>
                  <w:lang w:val="en-US" w:eastAsia="zh-CN"/>
                </w:rPr>
                <w:t>（</w:t>
              </w:r>
            </w:ins>
            <w:ins w:id="5078" w:author="Administrator" w:date="2023-01-14T22:06:32Z">
              <w:r>
                <w:rPr>
                  <w:rFonts w:hint="eastAsia" w:ascii="Times New Roman" w:hAnsi="Times New Roman" w:cs="Times New Roman"/>
                  <w:color w:val="auto"/>
                  <w:kern w:val="2"/>
                  <w:sz w:val="21"/>
                  <w:szCs w:val="21"/>
                  <w:highlight w:val="none"/>
                  <w:lang w:val="en-US" w:eastAsia="zh-CN"/>
                </w:rPr>
                <w:t>8</w:t>
              </w:r>
            </w:ins>
            <w:ins w:id="5079" w:author="Administrator" w:date="2023-01-14T22:06:24Z">
              <w:r>
                <w:rPr>
                  <w:rFonts w:hint="eastAsia" w:ascii="Times New Roman" w:hAnsi="Times New Roman" w:cs="Times New Roman"/>
                  <w:color w:val="auto"/>
                  <w:kern w:val="2"/>
                  <w:sz w:val="21"/>
                  <w:szCs w:val="21"/>
                  <w:lang w:val="en-US" w:eastAsia="zh-CN"/>
                </w:rPr>
                <w:t>）</w:t>
              </w:r>
            </w:ins>
          </w:p>
        </w:tc>
      </w:tr>
    </w:tbl>
    <w:p>
      <w:pPr>
        <w:pStyle w:val="25"/>
        <w:ind w:firstLine="420" w:firstLineChars="0"/>
        <w:rPr>
          <w:ins w:id="5081" w:author="Administrator" w:date="2023-01-14T19:23:41Z"/>
          <w:rFonts w:hint="eastAsia" w:hAnsi="Cambria Math" w:cs="Times New Roman"/>
          <w:b w:val="0"/>
          <w:bCs/>
          <w:i w:val="0"/>
          <w:iCs/>
          <w:color w:val="auto"/>
          <w:kern w:val="2"/>
          <w:sz w:val="21"/>
          <w:szCs w:val="21"/>
          <w:lang w:val="en-US" w:eastAsia="zh-CN" w:bidi="ar-SA"/>
        </w:rPr>
        <w:pPrChange w:id="5080" w:author="Administrator" w:date="2023-01-14T19:20:10Z">
          <w:pPr>
            <w:pStyle w:val="25"/>
            <w:ind w:firstLine="0" w:firstLineChars="0"/>
          </w:pPr>
        </w:pPrChange>
      </w:pPr>
      <w:ins w:id="5082" w:author="Administrator" w:date="2023-01-14T19:24:15Z">
        <w:r>
          <w:rPr>
            <w:rFonts w:hint="default" w:ascii="Times New Roman" w:hAnsi="Times New Roman" w:cs="Times New Roman"/>
            <w:b w:val="0"/>
            <w:bCs/>
            <w:i w:val="0"/>
            <w:iCs/>
            <w:color w:val="auto"/>
            <w:kern w:val="2"/>
            <w:sz w:val="21"/>
            <w:szCs w:val="21"/>
            <w:lang w:val="en-US" w:eastAsia="zh-CN" w:bidi="ar-SA"/>
          </w:rPr>
          <w:t>其中</w:t>
        </w:r>
      </w:ins>
      <m:oMath>
        <w:ins w:id="5083" w:author="Administrator" w:date="2023-01-14T19:24:15Z">
          <m:r>
            <m:rPr/>
            <w:rPr>
              <w:rFonts w:hint="default" w:ascii="Cambria Math" w:hAnsi="Cambria Math" w:cs="Times New Roman"/>
              <w:color w:val="auto"/>
              <w:kern w:val="2"/>
              <w:sz w:val="21"/>
              <w:szCs w:val="21"/>
              <w:lang w:val="en-US" w:eastAsia="zh-CN" w:bidi="ar-SA"/>
            </w:rPr>
            <m:t>U</m:t>
          </m:r>
        </w:ins>
      </m:oMath>
      <w:ins w:id="5084" w:author="Administrator" w:date="2023-01-14T19:24:15Z">
        <w:r>
          <w:rPr>
            <w:rFonts w:hint="default" w:ascii="Times New Roman" w:hAnsi="Times New Roman" w:cs="Times New Roman"/>
            <w:i w:val="0"/>
            <w:color w:val="auto"/>
            <w:kern w:val="2"/>
            <w:sz w:val="21"/>
            <w:szCs w:val="21"/>
            <w:lang w:val="en-US" w:eastAsia="zh-CN" w:bidi="ar-SA"/>
          </w:rPr>
          <w:t>是所有学生的集合，</w:t>
        </w:r>
      </w:ins>
      <m:oMath>
        <m:sSub>
          <m:sSubPr>
            <m:ctrlPr>
              <w:ins w:id="5085" w:author="Administrator" w:date="2023-01-14T19:24:15Z">
                <w:rPr>
                  <w:rFonts w:hint="default" w:ascii="Cambria Math" w:hAnsi="Cambria Math" w:cs="Times New Roman"/>
                  <w:b w:val="0"/>
                  <w:bCs/>
                  <w:i/>
                  <w:iCs/>
                  <w:color w:val="auto"/>
                  <w:kern w:val="2"/>
                  <w:sz w:val="21"/>
                  <w:szCs w:val="21"/>
                  <w:lang w:val="en-US" w:eastAsia="zh-CN" w:bidi="ar-SA"/>
                </w:rPr>
              </w:ins>
            </m:ctrlPr>
          </m:sSubPr>
          <m:e>
            <w:ins w:id="5086" w:author="Administrator" w:date="2023-01-14T19:24:15Z">
              <m:r>
                <m:rPr/>
                <w:rPr>
                  <w:rFonts w:hint="default" w:ascii="Cambria Math" w:hAnsi="Cambria Math" w:cs="Times New Roman"/>
                  <w:color w:val="auto"/>
                  <w:kern w:val="2"/>
                  <w:sz w:val="21"/>
                  <w:szCs w:val="21"/>
                  <w:lang w:val="en-US" w:eastAsia="zh-CN" w:bidi="ar-SA"/>
                </w:rPr>
                <m:t>s</m:t>
              </m:r>
            </w:ins>
            <m:ctrlPr>
              <w:ins w:id="5087" w:author="Administrator" w:date="2023-01-14T19:24:15Z">
                <w:rPr>
                  <w:rFonts w:hint="default" w:ascii="Cambria Math" w:hAnsi="Cambria Math" w:cs="Times New Roman"/>
                  <w:b w:val="0"/>
                  <w:bCs/>
                  <w:i/>
                  <w:iCs/>
                  <w:color w:val="auto"/>
                  <w:kern w:val="2"/>
                  <w:sz w:val="21"/>
                  <w:szCs w:val="21"/>
                  <w:lang w:val="en-US" w:eastAsia="zh-CN" w:bidi="ar-SA"/>
                </w:rPr>
              </w:ins>
            </m:ctrlPr>
          </m:e>
          <m:sub>
            <w:ins w:id="5088" w:author="Administrator" w:date="2023-01-14T19:24:15Z">
              <m:r>
                <m:rPr/>
                <w:rPr>
                  <w:rFonts w:hint="default" w:ascii="Cambria Math" w:hAnsi="Cambria Math" w:cs="Times New Roman"/>
                  <w:color w:val="auto"/>
                  <w:kern w:val="2"/>
                  <w:sz w:val="21"/>
                  <w:szCs w:val="21"/>
                  <w:lang w:val="en-US" w:eastAsia="zh-CN" w:bidi="ar-SA"/>
                </w:rPr>
                <m:t>i</m:t>
              </m:r>
            </w:ins>
            <m:ctrlPr>
              <w:ins w:id="5089" w:author="Administrator" w:date="2023-01-14T19:24:15Z">
                <w:rPr>
                  <w:rFonts w:hint="default" w:ascii="Cambria Math" w:hAnsi="Cambria Math" w:cs="Times New Roman"/>
                  <w:b w:val="0"/>
                  <w:bCs/>
                  <w:i/>
                  <w:iCs/>
                  <w:color w:val="auto"/>
                  <w:kern w:val="2"/>
                  <w:sz w:val="21"/>
                  <w:szCs w:val="21"/>
                  <w:lang w:val="en-US" w:eastAsia="zh-CN" w:bidi="ar-SA"/>
                </w:rPr>
              </w:ins>
            </m:ctrlPr>
          </m:sub>
        </m:sSub>
      </m:oMath>
      <w:ins w:id="5090" w:author="Administrator" w:date="2023-01-14T19:24:15Z">
        <w:r>
          <w:rPr>
            <w:rFonts w:hint="default" w:ascii="Times New Roman" w:hAnsi="Times New Roman" w:cs="Times New Roman"/>
            <w:b w:val="0"/>
            <w:bCs/>
            <w:i w:val="0"/>
            <w:iCs/>
            <w:color w:val="auto"/>
            <w:kern w:val="2"/>
            <w:sz w:val="21"/>
            <w:szCs w:val="21"/>
            <w:lang w:val="en-US" w:eastAsia="zh-CN" w:bidi="ar-SA"/>
          </w:rPr>
          <w:t>表示学生</w:t>
        </w:r>
      </w:ins>
      <m:oMath>
        <m:sSub>
          <m:sSubPr>
            <m:ctrlPr>
              <w:ins w:id="5091" w:author="Administrator" w:date="2023-01-14T19:24:15Z">
                <w:rPr>
                  <w:rFonts w:hint="default" w:ascii="Cambria Math" w:hAnsi="Cambria Math" w:cs="Times New Roman"/>
                  <w:b w:val="0"/>
                  <w:bCs/>
                  <w:i/>
                  <w:iCs/>
                  <w:color w:val="auto"/>
                  <w:kern w:val="2"/>
                  <w:sz w:val="21"/>
                  <w:szCs w:val="21"/>
                  <w:lang w:val="en-US" w:eastAsia="zh-CN" w:bidi="ar-SA"/>
                </w:rPr>
              </w:ins>
            </m:ctrlPr>
          </m:sSubPr>
          <m:e>
            <w:ins w:id="5092" w:author="Administrator" w:date="2023-01-14T19:24:15Z">
              <m:r>
                <m:rPr/>
                <w:rPr>
                  <w:rFonts w:hint="default" w:ascii="Cambria Math" w:hAnsi="Cambria Math" w:cs="Times New Roman"/>
                  <w:color w:val="auto"/>
                  <w:kern w:val="2"/>
                  <w:sz w:val="21"/>
                  <w:szCs w:val="21"/>
                  <w:lang w:val="en-US" w:eastAsia="zh-CN" w:bidi="ar-SA"/>
                </w:rPr>
                <m:t>u</m:t>
              </m:r>
            </w:ins>
            <m:ctrlPr>
              <w:ins w:id="5093" w:author="Administrator" w:date="2023-01-14T19:24:15Z">
                <w:rPr>
                  <w:rFonts w:hint="default" w:ascii="Cambria Math" w:hAnsi="Cambria Math" w:cs="Times New Roman"/>
                  <w:b w:val="0"/>
                  <w:bCs/>
                  <w:i/>
                  <w:iCs/>
                  <w:color w:val="auto"/>
                  <w:kern w:val="2"/>
                  <w:sz w:val="21"/>
                  <w:szCs w:val="21"/>
                  <w:lang w:val="en-US" w:eastAsia="zh-CN" w:bidi="ar-SA"/>
                </w:rPr>
              </w:ins>
            </m:ctrlPr>
          </m:e>
          <m:sub>
            <w:ins w:id="5094" w:author="Administrator" w:date="2023-01-14T19:24:15Z">
              <m:r>
                <m:rPr/>
                <w:rPr>
                  <w:rFonts w:hint="default" w:ascii="Cambria Math" w:hAnsi="Cambria Math" w:cs="Times New Roman"/>
                  <w:color w:val="auto"/>
                  <w:kern w:val="2"/>
                  <w:sz w:val="21"/>
                  <w:szCs w:val="21"/>
                  <w:lang w:val="en-US" w:eastAsia="zh-CN" w:bidi="ar-SA"/>
                </w:rPr>
                <m:t>i</m:t>
              </m:r>
            </w:ins>
            <m:ctrlPr>
              <w:ins w:id="5095" w:author="Administrator" w:date="2023-01-14T19:24:15Z">
                <w:rPr>
                  <w:rFonts w:hint="default" w:ascii="Cambria Math" w:hAnsi="Cambria Math" w:cs="Times New Roman"/>
                  <w:b w:val="0"/>
                  <w:bCs/>
                  <w:i/>
                  <w:iCs/>
                  <w:color w:val="auto"/>
                  <w:kern w:val="2"/>
                  <w:sz w:val="21"/>
                  <w:szCs w:val="21"/>
                  <w:lang w:val="en-US" w:eastAsia="zh-CN" w:bidi="ar-SA"/>
                </w:rPr>
              </w:ins>
            </m:ctrlPr>
          </m:sub>
        </m:sSub>
      </m:oMath>
      <w:ins w:id="5096" w:author="Administrator" w:date="2023-01-14T19:24:15Z">
        <w:r>
          <w:rPr>
            <w:rFonts w:hint="default" w:ascii="Times New Roman" w:hAnsi="Times New Roman" w:cs="Times New Roman"/>
            <w:b w:val="0"/>
            <w:bCs/>
            <w:i w:val="0"/>
            <w:iCs/>
            <w:color w:val="auto"/>
            <w:kern w:val="2"/>
            <w:sz w:val="21"/>
            <w:szCs w:val="21"/>
            <w:lang w:val="en-US" w:eastAsia="zh-CN" w:bidi="ar-SA"/>
          </w:rPr>
          <w:t>作业的真实分数，</w:t>
        </w:r>
      </w:ins>
      <m:oMath>
        <m:sSub>
          <m:sSubPr>
            <m:ctrlPr>
              <w:ins w:id="5097" w:author="Administrator" w:date="2023-01-14T19:24:15Z">
                <w:rPr>
                  <w:rFonts w:hint="default" w:ascii="Cambria Math" w:hAnsi="Cambria Math" w:cs="Times New Roman"/>
                  <w:b w:val="0"/>
                  <w:bCs/>
                  <w:i/>
                  <w:iCs/>
                  <w:color w:val="auto"/>
                  <w:kern w:val="2"/>
                  <w:sz w:val="21"/>
                  <w:szCs w:val="21"/>
                  <w:lang w:val="en-US" w:eastAsia="zh-CN" w:bidi="ar-SA"/>
                </w:rPr>
              </w:ins>
            </m:ctrlPr>
          </m:sSubPr>
          <m:e>
            <m:acc>
              <m:accPr>
                <m:ctrlPr>
                  <w:ins w:id="5098" w:author="Administrator" w:date="2023-01-14T19:24:15Z">
                    <w:rPr>
                      <w:rFonts w:hint="default" w:ascii="Cambria Math" w:hAnsi="Cambria Math" w:cs="Times New Roman"/>
                      <w:b w:val="0"/>
                      <w:bCs/>
                      <w:i/>
                      <w:iCs/>
                      <w:color w:val="auto"/>
                      <w:kern w:val="2"/>
                      <w:sz w:val="21"/>
                      <w:szCs w:val="21"/>
                      <w:lang w:val="en-US" w:eastAsia="zh-CN" w:bidi="ar-SA"/>
                    </w:rPr>
                  </w:ins>
                </m:ctrlPr>
              </m:accPr>
              <m:e>
                <w:ins w:id="5099" w:author="Administrator" w:date="2023-01-14T19:24:15Z">
                  <m:r>
                    <m:rPr/>
                    <w:rPr>
                      <w:rFonts w:hint="default" w:ascii="Cambria Math" w:hAnsi="Cambria Math" w:cs="Times New Roman"/>
                      <w:color w:val="auto"/>
                      <w:kern w:val="2"/>
                      <w:sz w:val="21"/>
                      <w:szCs w:val="21"/>
                      <w:lang w:val="en-US" w:eastAsia="zh-CN" w:bidi="ar-SA"/>
                    </w:rPr>
                    <m:t>s</m:t>
                  </m:r>
                </w:ins>
                <m:ctrlPr>
                  <w:ins w:id="5100" w:author="Administrator" w:date="2023-01-14T19:24:15Z">
                    <w:rPr>
                      <w:rFonts w:hint="default" w:ascii="Cambria Math" w:hAnsi="Cambria Math" w:cs="Times New Roman"/>
                      <w:b w:val="0"/>
                      <w:bCs/>
                      <w:i/>
                      <w:iCs/>
                      <w:color w:val="auto"/>
                      <w:kern w:val="2"/>
                      <w:sz w:val="21"/>
                      <w:szCs w:val="21"/>
                      <w:lang w:val="en-US" w:eastAsia="zh-CN" w:bidi="ar-SA"/>
                    </w:rPr>
                  </w:ins>
                </m:ctrlPr>
              </m:e>
            </m:acc>
            <m:ctrlPr>
              <w:ins w:id="5101" w:author="Administrator" w:date="2023-01-14T19:24:15Z">
                <w:rPr>
                  <w:rFonts w:hint="default" w:ascii="Cambria Math" w:hAnsi="Cambria Math" w:cs="Times New Roman"/>
                  <w:b w:val="0"/>
                  <w:bCs/>
                  <w:i/>
                  <w:iCs/>
                  <w:color w:val="auto"/>
                  <w:kern w:val="2"/>
                  <w:sz w:val="21"/>
                  <w:szCs w:val="21"/>
                  <w:lang w:val="en-US" w:eastAsia="zh-CN" w:bidi="ar-SA"/>
                </w:rPr>
              </w:ins>
            </m:ctrlPr>
          </m:e>
          <m:sub>
            <w:ins w:id="5102" w:author="Administrator" w:date="2023-01-14T19:24:15Z">
              <m:r>
                <m:rPr/>
                <w:rPr>
                  <w:rFonts w:hint="default" w:ascii="Cambria Math" w:hAnsi="Cambria Math" w:cs="Times New Roman"/>
                  <w:color w:val="auto"/>
                  <w:kern w:val="2"/>
                  <w:sz w:val="21"/>
                  <w:szCs w:val="21"/>
                  <w:lang w:val="en-US" w:eastAsia="zh-CN" w:bidi="ar-SA"/>
                </w:rPr>
                <m:t>i</m:t>
              </m:r>
            </w:ins>
            <m:ctrlPr>
              <w:ins w:id="5103" w:author="Administrator" w:date="2023-01-14T19:24:15Z">
                <w:rPr>
                  <w:rFonts w:hint="default" w:ascii="Cambria Math" w:hAnsi="Cambria Math" w:cs="Times New Roman"/>
                  <w:b w:val="0"/>
                  <w:bCs/>
                  <w:i/>
                  <w:iCs/>
                  <w:color w:val="auto"/>
                  <w:kern w:val="2"/>
                  <w:sz w:val="21"/>
                  <w:szCs w:val="21"/>
                  <w:lang w:val="en-US" w:eastAsia="zh-CN" w:bidi="ar-SA"/>
                </w:rPr>
              </w:ins>
            </m:ctrlPr>
          </m:sub>
        </m:sSub>
      </m:oMath>
      <w:ins w:id="5104" w:author="Administrator" w:date="2023-01-14T19:24:15Z">
        <w:r>
          <w:rPr>
            <w:rFonts w:hint="default" w:ascii="Times New Roman" w:hAnsi="Times New Roman" w:cs="Times New Roman"/>
            <w:b w:val="0"/>
            <w:bCs/>
            <w:i w:val="0"/>
            <w:iCs/>
            <w:color w:val="auto"/>
            <w:kern w:val="2"/>
            <w:sz w:val="21"/>
            <w:szCs w:val="21"/>
            <w:lang w:val="en-US" w:eastAsia="zh-CN" w:bidi="ar-SA"/>
          </w:rPr>
          <w:t>表示学生</w:t>
        </w:r>
      </w:ins>
      <m:oMath>
        <m:sSub>
          <m:sSubPr>
            <m:ctrlPr>
              <w:ins w:id="5105" w:author="Administrator" w:date="2023-01-14T19:24:15Z">
                <w:rPr>
                  <w:rFonts w:hint="default" w:ascii="Cambria Math" w:hAnsi="Cambria Math" w:cs="Times New Roman"/>
                  <w:b w:val="0"/>
                  <w:bCs/>
                  <w:i/>
                  <w:iCs/>
                  <w:color w:val="auto"/>
                  <w:kern w:val="2"/>
                  <w:sz w:val="21"/>
                  <w:szCs w:val="21"/>
                  <w:lang w:val="en-US" w:eastAsia="zh-CN" w:bidi="ar-SA"/>
                </w:rPr>
              </w:ins>
            </m:ctrlPr>
          </m:sSubPr>
          <m:e>
            <w:ins w:id="5106" w:author="Administrator" w:date="2023-01-14T19:24:15Z">
              <m:r>
                <m:rPr/>
                <w:rPr>
                  <w:rFonts w:hint="default" w:ascii="Cambria Math" w:hAnsi="Cambria Math" w:cs="Times New Roman"/>
                  <w:color w:val="auto"/>
                  <w:kern w:val="2"/>
                  <w:sz w:val="21"/>
                  <w:szCs w:val="21"/>
                  <w:lang w:val="en-US" w:eastAsia="zh-CN" w:bidi="ar-SA"/>
                </w:rPr>
                <m:t>u</m:t>
              </m:r>
            </w:ins>
            <m:ctrlPr>
              <w:ins w:id="5107" w:author="Administrator" w:date="2023-01-14T19:24:15Z">
                <w:rPr>
                  <w:rFonts w:hint="default" w:ascii="Cambria Math" w:hAnsi="Cambria Math" w:cs="Times New Roman"/>
                  <w:b w:val="0"/>
                  <w:bCs/>
                  <w:i/>
                  <w:iCs/>
                  <w:color w:val="auto"/>
                  <w:kern w:val="2"/>
                  <w:sz w:val="21"/>
                  <w:szCs w:val="21"/>
                  <w:lang w:val="en-US" w:eastAsia="zh-CN" w:bidi="ar-SA"/>
                </w:rPr>
              </w:ins>
            </m:ctrlPr>
          </m:e>
          <m:sub>
            <w:ins w:id="5108" w:author="Administrator" w:date="2023-01-14T19:24:15Z">
              <m:r>
                <m:rPr/>
                <w:rPr>
                  <w:rFonts w:hint="default" w:ascii="Cambria Math" w:hAnsi="Cambria Math" w:cs="Times New Roman"/>
                  <w:color w:val="auto"/>
                  <w:kern w:val="2"/>
                  <w:sz w:val="21"/>
                  <w:szCs w:val="21"/>
                  <w:lang w:val="en-US" w:eastAsia="zh-CN" w:bidi="ar-SA"/>
                </w:rPr>
                <m:t>i</m:t>
              </m:r>
            </w:ins>
            <m:ctrlPr>
              <w:ins w:id="5109" w:author="Administrator" w:date="2023-01-14T19:24:15Z">
                <w:rPr>
                  <w:rFonts w:hint="default" w:ascii="Cambria Math" w:hAnsi="Cambria Math" w:cs="Times New Roman"/>
                  <w:b w:val="0"/>
                  <w:bCs/>
                  <w:i/>
                  <w:iCs/>
                  <w:color w:val="auto"/>
                  <w:kern w:val="2"/>
                  <w:sz w:val="21"/>
                  <w:szCs w:val="21"/>
                  <w:lang w:val="en-US" w:eastAsia="zh-CN" w:bidi="ar-SA"/>
                </w:rPr>
              </w:ins>
            </m:ctrlPr>
          </m:sub>
        </m:sSub>
      </m:oMath>
      <w:ins w:id="5110" w:author="Administrator" w:date="2023-01-14T19:24:15Z">
        <w:r>
          <w:rPr>
            <w:rFonts w:hint="default" w:ascii="Times New Roman" w:hAnsi="Times New Roman" w:cs="Times New Roman"/>
            <w:b w:val="0"/>
            <w:bCs/>
            <w:i w:val="0"/>
            <w:iCs/>
            <w:color w:val="auto"/>
            <w:kern w:val="2"/>
            <w:sz w:val="21"/>
            <w:szCs w:val="21"/>
            <w:lang w:val="en-US" w:eastAsia="zh-CN" w:bidi="ar-SA"/>
          </w:rPr>
          <w:t>作业根据</w:t>
        </w:r>
      </w:ins>
      <w:ins w:id="5111" w:author="Administrator" w:date="2023-01-14T19:24:35Z">
        <w:r>
          <w:rPr>
            <w:rFonts w:hint="eastAsia" w:ascii="Times New Roman" w:hAnsi="Times New Roman" w:cs="Times New Roman"/>
            <w:b w:val="0"/>
            <w:bCs/>
            <w:i w:val="0"/>
            <w:iCs/>
            <w:color w:val="auto"/>
            <w:kern w:val="2"/>
            <w:sz w:val="21"/>
            <w:szCs w:val="21"/>
            <w:lang w:val="en-US" w:eastAsia="zh-CN" w:bidi="ar-SA"/>
          </w:rPr>
          <w:t>概率</w:t>
        </w:r>
      </w:ins>
      <w:ins w:id="5112" w:author="Administrator" w:date="2023-01-14T19:24:36Z">
        <w:r>
          <w:rPr>
            <w:rFonts w:hint="eastAsia" w:ascii="Times New Roman" w:hAnsi="Times New Roman" w:cs="Times New Roman"/>
            <w:b w:val="0"/>
            <w:bCs/>
            <w:i w:val="0"/>
            <w:iCs/>
            <w:color w:val="auto"/>
            <w:kern w:val="2"/>
            <w:sz w:val="21"/>
            <w:szCs w:val="21"/>
            <w:lang w:val="en-US" w:eastAsia="zh-CN" w:bidi="ar-SA"/>
          </w:rPr>
          <w:t>图</w:t>
        </w:r>
      </w:ins>
      <w:ins w:id="5113" w:author="Administrator" w:date="2023-01-14T19:24:40Z">
        <w:r>
          <w:rPr>
            <w:rFonts w:hint="eastAsia" w:ascii="Times New Roman" w:hAnsi="Times New Roman" w:cs="Times New Roman"/>
            <w:b w:val="0"/>
            <w:bCs/>
            <w:i w:val="0"/>
            <w:iCs/>
            <w:color w:val="auto"/>
            <w:kern w:val="2"/>
            <w:sz w:val="21"/>
            <w:szCs w:val="21"/>
            <w:lang w:val="en-US" w:eastAsia="zh-CN" w:bidi="ar-SA"/>
          </w:rPr>
          <w:t>模型</w:t>
        </w:r>
      </w:ins>
      <w:ins w:id="5114" w:author="Administrator" w:date="2023-01-14T19:24:15Z">
        <w:r>
          <w:rPr>
            <w:rFonts w:hint="default" w:ascii="Times New Roman" w:hAnsi="Times New Roman" w:cs="Times New Roman"/>
            <w:b w:val="0"/>
            <w:bCs/>
            <w:i w:val="0"/>
            <w:iCs/>
            <w:color w:val="auto"/>
            <w:kern w:val="2"/>
            <w:sz w:val="21"/>
            <w:szCs w:val="21"/>
            <w:lang w:val="en-US" w:eastAsia="zh-CN" w:bidi="ar-SA"/>
          </w:rPr>
          <w:t>得到的分数。</w:t>
        </w:r>
      </w:ins>
    </w:p>
    <w:p>
      <w:pPr>
        <w:pStyle w:val="25"/>
        <w:ind w:firstLine="420" w:firstLineChars="0"/>
        <w:rPr>
          <w:ins w:id="5116" w:author="Administrator" w:date="2023-01-14T19:59:19Z"/>
          <w:rFonts w:hint="eastAsia" w:ascii="Times New Roman" w:hAnsi="Times New Roman"/>
          <w:b w:val="0"/>
          <w:bCs/>
          <w:color w:val="auto"/>
          <w:szCs w:val="21"/>
          <w:lang w:val="en-US" w:eastAsia="zh-CN"/>
        </w:rPr>
        <w:pPrChange w:id="5115" w:author="Administrator" w:date="2023-01-14T19:20:10Z">
          <w:pPr>
            <w:pStyle w:val="25"/>
            <w:ind w:firstLine="0" w:firstLineChars="0"/>
          </w:pPr>
        </w:pPrChange>
      </w:pPr>
      <w:ins w:id="5117" w:author="Administrator" w:date="2023-01-14T19:23:11Z">
        <w:r>
          <w:rPr>
            <w:rFonts w:hint="eastAsia" w:ascii="Times New Roman" w:hAnsi="Times New Roman"/>
            <w:b w:val="0"/>
            <w:bCs/>
            <w:color w:val="auto"/>
            <w:szCs w:val="21"/>
            <w:lang w:val="en-US" w:eastAsia="zh-CN"/>
          </w:rPr>
          <w:t>在</w:t>
        </w:r>
      </w:ins>
      <w:ins w:id="5118" w:author="Administrator" w:date="2023-01-14T19:23:16Z">
        <w:r>
          <w:rPr>
            <w:rFonts w:hint="eastAsia" w:ascii="Times New Roman" w:hAnsi="Times New Roman"/>
            <w:b w:val="0"/>
            <w:bCs/>
            <w:i/>
            <w:iCs/>
            <w:color w:val="auto"/>
            <w:szCs w:val="21"/>
            <w:lang w:val="en-US" w:eastAsia="zh-CN"/>
            <w:rPrChange w:id="5119" w:author="Administrator" w:date="2023-01-14T19:36:44Z">
              <w:rPr>
                <w:rFonts w:hint="eastAsia" w:ascii="Times New Roman" w:hAnsi="Times New Roman"/>
                <w:b w:val="0"/>
                <w:bCs/>
                <w:color w:val="auto"/>
                <w:szCs w:val="21"/>
                <w:lang w:val="en-US" w:eastAsia="zh-CN"/>
              </w:rPr>
            </w:rPrChange>
          </w:rPr>
          <w:t>RPG</w:t>
        </w:r>
      </w:ins>
      <w:ins w:id="5121" w:author="Administrator" w:date="2023-01-14T19:23:18Z">
        <w:r>
          <w:rPr>
            <w:rFonts w:hint="eastAsia" w:ascii="Times New Roman" w:hAnsi="Times New Roman"/>
            <w:b w:val="0"/>
            <w:bCs/>
            <w:color w:val="auto"/>
            <w:szCs w:val="21"/>
            <w:vertAlign w:val="subscript"/>
            <w:lang w:val="en-US" w:eastAsia="zh-CN"/>
            <w:rPrChange w:id="5122" w:author="Administrator" w:date="2023-01-14T19:36:51Z">
              <w:rPr>
                <w:rFonts w:hint="eastAsia" w:ascii="Times New Roman" w:hAnsi="Times New Roman"/>
                <w:b w:val="0"/>
                <w:bCs/>
                <w:color w:val="auto"/>
                <w:szCs w:val="21"/>
                <w:lang w:val="en-US" w:eastAsia="zh-CN"/>
              </w:rPr>
            </w:rPrChange>
          </w:rPr>
          <w:t>6</w:t>
        </w:r>
      </w:ins>
      <w:ins w:id="5124" w:author="Administrator" w:date="2023-01-14T19:23:18Z">
        <w:r>
          <w:rPr>
            <w:rFonts w:hint="eastAsia" w:ascii="Times New Roman" w:hAnsi="Times New Roman"/>
            <w:b w:val="0"/>
            <w:bCs/>
            <w:color w:val="auto"/>
            <w:szCs w:val="21"/>
            <w:lang w:val="en-US" w:eastAsia="zh-CN"/>
          </w:rPr>
          <w:t>和</w:t>
        </w:r>
      </w:ins>
      <w:ins w:id="5125" w:author="Administrator" w:date="2023-01-14T19:23:22Z">
        <w:r>
          <w:rPr>
            <w:rFonts w:hint="eastAsia" w:ascii="Times New Roman" w:hAnsi="Times New Roman"/>
            <w:b w:val="0"/>
            <w:bCs/>
            <w:i/>
            <w:iCs/>
            <w:color w:val="auto"/>
            <w:szCs w:val="21"/>
            <w:lang w:val="en-US" w:eastAsia="zh-CN"/>
            <w:rPrChange w:id="5126" w:author="Administrator" w:date="2023-01-14T19:36:54Z">
              <w:rPr>
                <w:rFonts w:hint="eastAsia" w:ascii="Times New Roman" w:hAnsi="Times New Roman"/>
                <w:b w:val="0"/>
                <w:bCs/>
                <w:color w:val="auto"/>
                <w:szCs w:val="21"/>
                <w:lang w:val="en-US" w:eastAsia="zh-CN"/>
              </w:rPr>
            </w:rPrChange>
          </w:rPr>
          <w:t>RPG</w:t>
        </w:r>
      </w:ins>
      <w:ins w:id="5128" w:author="Administrator" w:date="2023-01-14T19:23:22Z">
        <w:r>
          <w:rPr>
            <w:rFonts w:hint="eastAsia" w:ascii="Times New Roman" w:hAnsi="Times New Roman"/>
            <w:b w:val="0"/>
            <w:bCs/>
            <w:color w:val="auto"/>
            <w:szCs w:val="21"/>
            <w:vertAlign w:val="subscript"/>
            <w:lang w:val="en-US" w:eastAsia="zh-CN"/>
            <w:rPrChange w:id="5129" w:author="Administrator" w:date="2023-01-14T19:36:57Z">
              <w:rPr>
                <w:rFonts w:hint="eastAsia" w:ascii="Times New Roman" w:hAnsi="Times New Roman"/>
                <w:b w:val="0"/>
                <w:bCs/>
                <w:color w:val="auto"/>
                <w:szCs w:val="21"/>
                <w:lang w:val="en-US" w:eastAsia="zh-CN"/>
              </w:rPr>
            </w:rPrChange>
          </w:rPr>
          <w:t>7</w:t>
        </w:r>
      </w:ins>
      <w:ins w:id="5131" w:author="Administrator" w:date="2023-01-14T19:23:24Z">
        <w:r>
          <w:rPr>
            <w:rFonts w:hint="eastAsia" w:ascii="Times New Roman" w:hAnsi="Times New Roman"/>
            <w:b w:val="0"/>
            <w:bCs/>
            <w:color w:val="auto"/>
            <w:szCs w:val="21"/>
            <w:lang w:val="en-US" w:eastAsia="zh-CN"/>
          </w:rPr>
          <w:t>模型</w:t>
        </w:r>
      </w:ins>
      <w:ins w:id="5132" w:author="Administrator" w:date="2023-01-14T19:23:25Z">
        <w:r>
          <w:rPr>
            <w:rFonts w:hint="eastAsia" w:ascii="Times New Roman" w:hAnsi="Times New Roman"/>
            <w:b w:val="0"/>
            <w:bCs/>
            <w:color w:val="auto"/>
            <w:szCs w:val="21"/>
            <w:lang w:val="en-US" w:eastAsia="zh-CN"/>
          </w:rPr>
          <w:t>中</w:t>
        </w:r>
      </w:ins>
      <w:ins w:id="5133" w:author="Administrator" w:date="2023-01-14T19:25:07Z">
        <w:r>
          <w:rPr>
            <w:rFonts w:hint="eastAsia" w:ascii="Times New Roman" w:hAnsi="Times New Roman"/>
            <w:b w:val="0"/>
            <w:bCs/>
            <w:color w:val="auto"/>
            <w:szCs w:val="21"/>
            <w:lang w:val="en-US" w:eastAsia="zh-CN"/>
          </w:rPr>
          <w:t>，</w:t>
        </w:r>
      </w:ins>
      <w:ins w:id="5134" w:author="Administrator" w:date="2023-01-14T19:29:56Z">
        <w:r>
          <w:rPr>
            <w:rFonts w:hint="eastAsia" w:ascii="Times New Roman" w:hAnsi="Times New Roman"/>
            <w:b w:val="0"/>
            <w:bCs/>
            <w:color w:val="auto"/>
            <w:szCs w:val="21"/>
            <w:lang w:val="en-US" w:eastAsia="zh-CN"/>
          </w:rPr>
          <w:t>教师</w:t>
        </w:r>
      </w:ins>
      <w:ins w:id="5135" w:author="Administrator" w:date="2023-01-14T19:30:52Z">
        <w:r>
          <w:rPr>
            <w:rFonts w:hint="eastAsia" w:ascii="Times New Roman" w:hAnsi="Times New Roman"/>
            <w:b w:val="0"/>
            <w:bCs/>
            <w:color w:val="auto"/>
            <w:szCs w:val="21"/>
            <w:lang w:val="en-US" w:eastAsia="zh-CN"/>
          </w:rPr>
          <w:t>的</w:t>
        </w:r>
      </w:ins>
      <w:ins w:id="5136" w:author="Administrator" w:date="2023-01-14T19:29:59Z">
        <w:r>
          <w:rPr>
            <w:rFonts w:hint="eastAsia" w:ascii="Times New Roman" w:hAnsi="Times New Roman"/>
            <w:b w:val="0"/>
            <w:bCs/>
            <w:color w:val="auto"/>
            <w:szCs w:val="21"/>
            <w:lang w:val="en-US" w:eastAsia="zh-CN"/>
          </w:rPr>
          <w:t>抽查</w:t>
        </w:r>
      </w:ins>
      <w:ins w:id="5137" w:author="Administrator" w:date="2023-01-14T19:30:55Z">
        <w:r>
          <w:rPr>
            <w:rFonts w:hint="eastAsia" w:ascii="Times New Roman" w:hAnsi="Times New Roman"/>
            <w:b w:val="0"/>
            <w:bCs/>
            <w:color w:val="auto"/>
            <w:szCs w:val="21"/>
            <w:lang w:val="en-US" w:eastAsia="zh-CN"/>
          </w:rPr>
          <w:t>比例</w:t>
        </w:r>
      </w:ins>
      <w:ins w:id="5138" w:author="Administrator" w:date="2023-01-14T19:30:59Z">
        <w:r>
          <w:rPr>
            <w:rFonts w:hint="eastAsia" w:ascii="Times New Roman" w:hAnsi="Times New Roman"/>
            <w:b w:val="0"/>
            <w:bCs/>
            <w:color w:val="auto"/>
            <w:szCs w:val="21"/>
            <w:lang w:val="en-US" w:eastAsia="zh-CN"/>
          </w:rPr>
          <w:t>将</w:t>
        </w:r>
      </w:ins>
      <w:ins w:id="5139" w:author="Administrator" w:date="2023-01-14T19:31:14Z">
        <w:r>
          <w:rPr>
            <w:rFonts w:hint="eastAsia" w:ascii="Times New Roman" w:hAnsi="Times New Roman"/>
            <w:b w:val="0"/>
            <w:bCs/>
            <w:color w:val="auto"/>
            <w:szCs w:val="21"/>
            <w:lang w:val="en-US" w:eastAsia="zh-CN"/>
          </w:rPr>
          <w:t>影响</w:t>
        </w:r>
      </w:ins>
      <w:ins w:id="5140" w:author="Administrator" w:date="2023-01-14T19:31:06Z">
        <w:r>
          <w:rPr>
            <w:rFonts w:hint="eastAsia" w:ascii="Times New Roman" w:hAnsi="Times New Roman"/>
            <w:b w:val="0"/>
            <w:bCs/>
            <w:color w:val="auto"/>
            <w:szCs w:val="21"/>
            <w:lang w:val="en-US" w:eastAsia="zh-CN"/>
          </w:rPr>
          <w:t>评价能力的准确性</w:t>
        </w:r>
      </w:ins>
      <w:ins w:id="5141" w:author="Administrator" w:date="2023-01-14T19:32:13Z">
        <w:r>
          <w:rPr>
            <w:rFonts w:hint="eastAsia" w:ascii="Times New Roman" w:hAnsi="Times New Roman"/>
            <w:b w:val="0"/>
            <w:bCs/>
            <w:color w:val="auto"/>
            <w:szCs w:val="21"/>
            <w:lang w:val="en-US" w:eastAsia="zh-CN"/>
          </w:rPr>
          <w:t>。</w:t>
        </w:r>
      </w:ins>
      <w:ins w:id="5142" w:author="Administrator" w:date="2023-01-14T19:32:29Z">
        <w:r>
          <w:rPr>
            <w:rFonts w:hint="eastAsia" w:ascii="Times New Roman" w:hAnsi="Times New Roman"/>
            <w:b w:val="0"/>
            <w:bCs/>
            <w:color w:val="auto"/>
            <w:szCs w:val="21"/>
            <w:lang w:val="en-US" w:eastAsia="zh-CN"/>
          </w:rPr>
          <w:t>而</w:t>
        </w:r>
      </w:ins>
      <w:ins w:id="5143" w:author="Administrator" w:date="2023-01-14T19:32:30Z">
        <w:r>
          <w:rPr>
            <w:rFonts w:hint="eastAsia" w:ascii="Times New Roman" w:hAnsi="Times New Roman"/>
            <w:b w:val="0"/>
            <w:bCs/>
            <w:color w:val="auto"/>
            <w:szCs w:val="21"/>
            <w:lang w:val="en-US" w:eastAsia="zh-CN"/>
          </w:rPr>
          <w:t>教师</w:t>
        </w:r>
      </w:ins>
      <w:ins w:id="5144" w:author="Administrator" w:date="2023-01-14T19:32:42Z">
        <w:r>
          <w:rPr>
            <w:rFonts w:hint="eastAsia" w:ascii="Times New Roman" w:hAnsi="Times New Roman"/>
            <w:b w:val="0"/>
            <w:bCs/>
            <w:color w:val="auto"/>
            <w:szCs w:val="21"/>
            <w:lang w:val="en-US" w:eastAsia="zh-CN"/>
          </w:rPr>
          <w:t>抽查</w:t>
        </w:r>
      </w:ins>
      <w:ins w:id="5145" w:author="Administrator" w:date="2023-01-14T19:33:50Z">
        <w:r>
          <w:rPr>
            <w:rFonts w:hint="eastAsia" w:ascii="Times New Roman" w:hAnsi="Times New Roman"/>
            <w:b w:val="0"/>
            <w:bCs/>
            <w:color w:val="auto"/>
            <w:szCs w:val="21"/>
            <w:lang w:val="en-US" w:eastAsia="zh-CN"/>
          </w:rPr>
          <w:t>这一过程</w:t>
        </w:r>
      </w:ins>
      <w:ins w:id="5146" w:author="Administrator" w:date="2023-01-14T19:33:33Z">
        <w:r>
          <w:rPr>
            <w:rFonts w:hint="eastAsia" w:ascii="Times New Roman" w:hAnsi="Times New Roman"/>
            <w:b w:val="0"/>
            <w:bCs/>
            <w:color w:val="auto"/>
            <w:szCs w:val="21"/>
            <w:lang w:val="en-US" w:eastAsia="zh-CN"/>
          </w:rPr>
          <w:t>决定</w:t>
        </w:r>
      </w:ins>
      <w:ins w:id="5147" w:author="Administrator" w:date="2023-01-14T19:34:20Z">
        <w:r>
          <w:rPr>
            <w:rFonts w:hint="eastAsia" w:ascii="Times New Roman" w:hAnsi="Times New Roman"/>
            <w:b w:val="0"/>
            <w:bCs/>
            <w:color w:val="auto"/>
            <w:szCs w:val="21"/>
            <w:lang w:val="en-US" w:eastAsia="zh-CN"/>
          </w:rPr>
          <w:t>了</w:t>
        </w:r>
      </w:ins>
      <w:ins w:id="5148" w:author="Administrator" w:date="2023-01-14T19:34:22Z">
        <w:r>
          <w:rPr>
            <w:rFonts w:hint="eastAsia" w:ascii="Times New Roman" w:hAnsi="Times New Roman"/>
            <w:b w:val="0"/>
            <w:bCs/>
            <w:color w:val="auto"/>
            <w:szCs w:val="21"/>
            <w:lang w:val="en-US" w:eastAsia="zh-CN"/>
          </w:rPr>
          <w:t>初始</w:t>
        </w:r>
      </w:ins>
      <w:ins w:id="5149" w:author="Administrator" w:date="2023-01-14T19:34:28Z">
        <w:r>
          <w:rPr>
            <w:rFonts w:hint="eastAsia" w:ascii="Times New Roman" w:hAnsi="Times New Roman"/>
            <w:b w:val="0"/>
            <w:bCs/>
            <w:color w:val="auto"/>
            <w:szCs w:val="21"/>
            <w:lang w:val="en-US" w:eastAsia="zh-CN"/>
          </w:rPr>
          <w:t>具有</w:t>
        </w:r>
      </w:ins>
      <w:ins w:id="5150" w:author="Administrator" w:date="2023-01-14T19:33:07Z">
        <w:r>
          <w:rPr>
            <w:rFonts w:hint="eastAsia" w:ascii="Times New Roman" w:hAnsi="Times New Roman"/>
            <w:b w:val="0"/>
            <w:bCs/>
            <w:color w:val="auto"/>
            <w:szCs w:val="21"/>
            <w:lang w:val="en-US" w:eastAsia="zh-CN"/>
          </w:rPr>
          <w:t>真实</w:t>
        </w:r>
      </w:ins>
      <w:ins w:id="5151" w:author="Administrator" w:date="2023-01-14T19:33:09Z">
        <w:r>
          <w:rPr>
            <w:rFonts w:hint="eastAsia" w:ascii="Times New Roman" w:hAnsi="Times New Roman"/>
            <w:b w:val="0"/>
            <w:bCs/>
            <w:color w:val="auto"/>
            <w:szCs w:val="21"/>
            <w:lang w:val="en-US" w:eastAsia="zh-CN"/>
          </w:rPr>
          <w:t>分数的</w:t>
        </w:r>
      </w:ins>
      <w:ins w:id="5152" w:author="Administrator" w:date="2023-01-14T19:33:14Z">
        <w:r>
          <w:rPr>
            <w:rFonts w:hint="eastAsia" w:ascii="Times New Roman" w:hAnsi="Times New Roman"/>
            <w:b w:val="0"/>
            <w:bCs/>
            <w:color w:val="auto"/>
            <w:szCs w:val="21"/>
            <w:lang w:val="en-US" w:eastAsia="zh-CN"/>
          </w:rPr>
          <w:t>作业</w:t>
        </w:r>
      </w:ins>
      <w:ins w:id="5153" w:author="Administrator" w:date="2023-01-14T19:33:16Z">
        <w:r>
          <w:rPr>
            <w:rFonts w:hint="eastAsia" w:ascii="Times New Roman" w:hAnsi="Times New Roman"/>
            <w:b w:val="0"/>
            <w:bCs/>
            <w:color w:val="auto"/>
            <w:szCs w:val="21"/>
            <w:lang w:val="en-US" w:eastAsia="zh-CN"/>
          </w:rPr>
          <w:t>数量</w:t>
        </w:r>
      </w:ins>
      <w:ins w:id="5154" w:author="Administrator" w:date="2023-01-14T19:33:17Z">
        <w:r>
          <w:rPr>
            <w:rFonts w:hint="eastAsia" w:ascii="Times New Roman" w:hAnsi="Times New Roman"/>
            <w:b w:val="0"/>
            <w:bCs/>
            <w:color w:val="auto"/>
            <w:szCs w:val="21"/>
            <w:lang w:val="en-US" w:eastAsia="zh-CN"/>
          </w:rPr>
          <w:t>。</w:t>
        </w:r>
      </w:ins>
      <w:ins w:id="5155" w:author="Administrator" w:date="2023-01-14T19:34:37Z">
        <w:r>
          <w:rPr>
            <w:rFonts w:hint="eastAsia" w:ascii="Times New Roman" w:hAnsi="Times New Roman"/>
            <w:b w:val="0"/>
            <w:bCs/>
            <w:color w:val="auto"/>
            <w:szCs w:val="21"/>
            <w:lang w:val="en-US" w:eastAsia="zh-CN"/>
          </w:rPr>
          <w:t>所以</w:t>
        </w:r>
      </w:ins>
      <w:ins w:id="5156" w:author="Administrator" w:date="2023-01-14T19:31:38Z">
        <w:r>
          <w:rPr>
            <w:rFonts w:hint="eastAsia" w:ascii="Times New Roman" w:hAnsi="Times New Roman"/>
            <w:b w:val="0"/>
            <w:bCs/>
            <w:color w:val="auto"/>
            <w:szCs w:val="21"/>
            <w:lang w:val="en-US" w:eastAsia="zh-CN"/>
          </w:rPr>
          <w:t>在拥有</w:t>
        </w:r>
      </w:ins>
      <w:ins w:id="5157" w:author="Administrator" w:date="2023-01-14T19:31:39Z">
        <w:r>
          <w:rPr>
            <w:rFonts w:hint="eastAsia" w:ascii="Times New Roman" w:hAnsi="Times New Roman"/>
            <w:b w:val="0"/>
            <w:bCs/>
            <w:color w:val="auto"/>
            <w:szCs w:val="21"/>
            <w:lang w:val="en-US" w:eastAsia="zh-CN"/>
          </w:rPr>
          <w:t>了</w:t>
        </w:r>
      </w:ins>
      <w:ins w:id="5158" w:author="Administrator" w:date="2023-01-14T19:31:40Z">
        <w:r>
          <w:rPr>
            <w:rFonts w:hint="eastAsia" w:ascii="Times New Roman" w:hAnsi="Times New Roman"/>
            <w:b w:val="0"/>
            <w:bCs/>
            <w:color w:val="auto"/>
            <w:szCs w:val="21"/>
            <w:lang w:val="en-US" w:eastAsia="zh-CN"/>
          </w:rPr>
          <w:t>全部</w:t>
        </w:r>
      </w:ins>
      <w:ins w:id="5159" w:author="Administrator" w:date="2023-01-14T19:31:46Z">
        <w:r>
          <w:rPr>
            <w:rFonts w:hint="eastAsia" w:ascii="Times New Roman" w:hAnsi="Times New Roman"/>
            <w:b w:val="0"/>
            <w:bCs/>
            <w:color w:val="auto"/>
            <w:szCs w:val="21"/>
            <w:lang w:val="en-US" w:eastAsia="zh-CN"/>
          </w:rPr>
          <w:t>互评</w:t>
        </w:r>
      </w:ins>
      <w:ins w:id="5160" w:author="Administrator" w:date="2023-01-14T19:31:47Z">
        <w:r>
          <w:rPr>
            <w:rFonts w:hint="eastAsia" w:ascii="Times New Roman" w:hAnsi="Times New Roman"/>
            <w:b w:val="0"/>
            <w:bCs/>
            <w:color w:val="auto"/>
            <w:szCs w:val="21"/>
            <w:lang w:val="en-US" w:eastAsia="zh-CN"/>
          </w:rPr>
          <w:t>记录</w:t>
        </w:r>
      </w:ins>
      <w:ins w:id="5161" w:author="Administrator" w:date="2023-01-14T19:31:48Z">
        <w:r>
          <w:rPr>
            <w:rFonts w:hint="eastAsia" w:ascii="Times New Roman" w:hAnsi="Times New Roman"/>
            <w:b w:val="0"/>
            <w:bCs/>
            <w:color w:val="auto"/>
            <w:szCs w:val="21"/>
            <w:lang w:val="en-US" w:eastAsia="zh-CN"/>
          </w:rPr>
          <w:t>的</w:t>
        </w:r>
      </w:ins>
      <w:ins w:id="5162" w:author="Administrator" w:date="2023-01-14T19:31:49Z">
        <w:r>
          <w:rPr>
            <w:rFonts w:hint="eastAsia" w:ascii="Times New Roman" w:hAnsi="Times New Roman"/>
            <w:b w:val="0"/>
            <w:bCs/>
            <w:color w:val="auto"/>
            <w:szCs w:val="21"/>
            <w:lang w:val="en-US" w:eastAsia="zh-CN"/>
          </w:rPr>
          <w:t>真实</w:t>
        </w:r>
      </w:ins>
      <w:ins w:id="5163" w:author="Administrator" w:date="2023-01-14T19:31:50Z">
        <w:r>
          <w:rPr>
            <w:rFonts w:hint="eastAsia" w:ascii="Times New Roman" w:hAnsi="Times New Roman"/>
            <w:b w:val="0"/>
            <w:bCs/>
            <w:color w:val="auto"/>
            <w:szCs w:val="21"/>
            <w:lang w:val="en-US" w:eastAsia="zh-CN"/>
          </w:rPr>
          <w:t>分数</w:t>
        </w:r>
      </w:ins>
      <w:ins w:id="5164" w:author="Administrator" w:date="2023-01-14T19:31:51Z">
        <w:r>
          <w:rPr>
            <w:rFonts w:hint="eastAsia" w:ascii="Times New Roman" w:hAnsi="Times New Roman"/>
            <w:b w:val="0"/>
            <w:bCs/>
            <w:color w:val="auto"/>
            <w:szCs w:val="21"/>
            <w:lang w:val="en-US" w:eastAsia="zh-CN"/>
          </w:rPr>
          <w:t>之后</w:t>
        </w:r>
      </w:ins>
      <w:ins w:id="5165" w:author="Administrator" w:date="2023-01-14T19:34:44Z">
        <w:r>
          <w:rPr>
            <w:rFonts w:hint="eastAsia" w:ascii="Times New Roman" w:hAnsi="Times New Roman"/>
            <w:b w:val="0"/>
            <w:bCs/>
            <w:color w:val="auto"/>
            <w:szCs w:val="21"/>
            <w:lang w:val="en-US" w:eastAsia="zh-CN"/>
          </w:rPr>
          <w:t>，</w:t>
        </w:r>
      </w:ins>
      <w:ins w:id="5166" w:author="Administrator" w:date="2023-01-14T19:35:01Z">
        <w:r>
          <w:rPr>
            <w:rFonts w:hint="eastAsia" w:ascii="Times New Roman" w:hAnsi="Times New Roman"/>
            <w:b w:val="0"/>
            <w:bCs/>
            <w:color w:val="auto"/>
            <w:szCs w:val="21"/>
            <w:lang w:val="en-US" w:eastAsia="zh-CN"/>
          </w:rPr>
          <w:t>通过</w:t>
        </w:r>
      </w:ins>
      <w:ins w:id="5167" w:author="Administrator" w:date="2023-01-14T19:35:18Z">
        <w:r>
          <w:rPr>
            <w:rFonts w:hint="eastAsia" w:ascii="Times New Roman" w:hAnsi="Times New Roman"/>
            <w:b w:val="0"/>
            <w:bCs/>
            <w:color w:val="auto"/>
            <w:szCs w:val="21"/>
            <w:lang w:val="en-US" w:eastAsia="zh-CN"/>
          </w:rPr>
          <w:t>设置</w:t>
        </w:r>
      </w:ins>
      <w:ins w:id="5168" w:author="Administrator" w:date="2023-01-14T19:35:25Z">
        <w:r>
          <w:rPr>
            <w:rFonts w:hint="eastAsia" w:ascii="Times New Roman" w:hAnsi="Times New Roman"/>
            <w:b w:val="0"/>
            <w:bCs/>
            <w:color w:val="auto"/>
            <w:szCs w:val="21"/>
            <w:lang w:val="en-US" w:eastAsia="zh-CN"/>
          </w:rPr>
          <w:t>初始具有真实分数的作业数量</w:t>
        </w:r>
      </w:ins>
      <w:ins w:id="5169" w:author="Administrator" w:date="2023-01-14T19:35:31Z">
        <w:r>
          <w:rPr>
            <w:rFonts w:hint="eastAsia" w:ascii="Times New Roman" w:hAnsi="Times New Roman"/>
            <w:b w:val="0"/>
            <w:bCs/>
            <w:color w:val="auto"/>
            <w:szCs w:val="21"/>
            <w:lang w:val="en-US" w:eastAsia="zh-CN"/>
          </w:rPr>
          <w:t>，</w:t>
        </w:r>
      </w:ins>
      <w:ins w:id="5170" w:author="Administrator" w:date="2023-01-14T19:35:35Z">
        <w:r>
          <w:rPr>
            <w:rFonts w:hint="eastAsia" w:ascii="Times New Roman" w:hAnsi="Times New Roman"/>
            <w:b w:val="0"/>
            <w:bCs/>
            <w:color w:val="auto"/>
            <w:szCs w:val="21"/>
            <w:lang w:val="en-US" w:eastAsia="zh-CN"/>
          </w:rPr>
          <w:t>就可以</w:t>
        </w:r>
      </w:ins>
      <w:ins w:id="5171" w:author="Administrator" w:date="2023-01-14T19:35:37Z">
        <w:r>
          <w:rPr>
            <w:rFonts w:hint="eastAsia" w:ascii="Times New Roman" w:hAnsi="Times New Roman"/>
            <w:b w:val="0"/>
            <w:bCs/>
            <w:color w:val="auto"/>
            <w:szCs w:val="21"/>
            <w:lang w:val="en-US" w:eastAsia="zh-CN"/>
          </w:rPr>
          <w:t>虚拟</w:t>
        </w:r>
      </w:ins>
      <w:ins w:id="5172" w:author="Administrator" w:date="2023-01-14T19:35:39Z">
        <w:r>
          <w:rPr>
            <w:rFonts w:hint="eastAsia" w:ascii="Times New Roman" w:hAnsi="Times New Roman"/>
            <w:b w:val="0"/>
            <w:bCs/>
            <w:color w:val="auto"/>
            <w:szCs w:val="21"/>
            <w:lang w:val="en-US" w:eastAsia="zh-CN"/>
          </w:rPr>
          <w:t>教师</w:t>
        </w:r>
      </w:ins>
      <w:ins w:id="5173" w:author="Administrator" w:date="2023-01-14T19:35:42Z">
        <w:r>
          <w:rPr>
            <w:rFonts w:hint="eastAsia" w:ascii="Times New Roman" w:hAnsi="Times New Roman"/>
            <w:b w:val="0"/>
            <w:bCs/>
            <w:color w:val="auto"/>
            <w:szCs w:val="21"/>
            <w:lang w:val="en-US" w:eastAsia="zh-CN"/>
          </w:rPr>
          <w:t>抽查</w:t>
        </w:r>
      </w:ins>
      <w:ins w:id="5174" w:author="Administrator" w:date="2023-01-14T19:35:44Z">
        <w:r>
          <w:rPr>
            <w:rFonts w:hint="eastAsia" w:ascii="Times New Roman" w:hAnsi="Times New Roman"/>
            <w:b w:val="0"/>
            <w:bCs/>
            <w:color w:val="auto"/>
            <w:szCs w:val="21"/>
            <w:lang w:val="en-US" w:eastAsia="zh-CN"/>
          </w:rPr>
          <w:t>的</w:t>
        </w:r>
      </w:ins>
      <w:ins w:id="5175" w:author="Administrator" w:date="2023-01-14T19:36:04Z">
        <w:r>
          <w:rPr>
            <w:rFonts w:hint="eastAsia" w:ascii="Times New Roman" w:hAnsi="Times New Roman"/>
            <w:b w:val="0"/>
            <w:bCs/>
            <w:color w:val="auto"/>
            <w:szCs w:val="21"/>
            <w:lang w:val="en-US" w:eastAsia="zh-CN"/>
          </w:rPr>
          <w:t>这一过程</w:t>
        </w:r>
      </w:ins>
      <w:ins w:id="5176" w:author="Administrator" w:date="2023-01-14T19:36:05Z">
        <w:r>
          <w:rPr>
            <w:rFonts w:hint="eastAsia" w:ascii="Times New Roman" w:hAnsi="Times New Roman"/>
            <w:b w:val="0"/>
            <w:bCs/>
            <w:color w:val="auto"/>
            <w:szCs w:val="21"/>
            <w:lang w:val="en-US" w:eastAsia="zh-CN"/>
          </w:rPr>
          <w:t>，</w:t>
        </w:r>
      </w:ins>
      <w:ins w:id="5177" w:author="Administrator" w:date="2023-01-14T19:36:09Z">
        <w:r>
          <w:rPr>
            <w:rFonts w:hint="eastAsia" w:ascii="Times New Roman" w:hAnsi="Times New Roman"/>
            <w:b w:val="0"/>
            <w:bCs/>
            <w:color w:val="auto"/>
            <w:szCs w:val="21"/>
            <w:lang w:val="en-US" w:eastAsia="zh-CN"/>
          </w:rPr>
          <w:t>从而</w:t>
        </w:r>
      </w:ins>
      <w:ins w:id="5178" w:author="Administrator" w:date="2023-01-14T19:36:10Z">
        <w:r>
          <w:rPr>
            <w:rFonts w:hint="eastAsia" w:ascii="Times New Roman" w:hAnsi="Times New Roman"/>
            <w:b w:val="0"/>
            <w:bCs/>
            <w:color w:val="auto"/>
            <w:szCs w:val="21"/>
            <w:lang w:val="en-US" w:eastAsia="zh-CN"/>
          </w:rPr>
          <w:t>找出</w:t>
        </w:r>
      </w:ins>
      <w:ins w:id="5179" w:author="Administrator" w:date="2023-01-14T19:36:23Z">
        <w:r>
          <w:rPr>
            <w:rFonts w:hint="eastAsia" w:ascii="Times New Roman" w:hAnsi="Times New Roman"/>
            <w:b w:val="0"/>
            <w:bCs/>
            <w:color w:val="auto"/>
            <w:szCs w:val="21"/>
            <w:lang w:val="en-US" w:eastAsia="zh-CN"/>
          </w:rPr>
          <w:t>教师</w:t>
        </w:r>
      </w:ins>
      <w:ins w:id="5180" w:author="Administrator" w:date="2023-01-14T19:36:25Z">
        <w:r>
          <w:rPr>
            <w:rFonts w:hint="eastAsia" w:ascii="Times New Roman" w:hAnsi="Times New Roman"/>
            <w:b w:val="0"/>
            <w:bCs/>
            <w:color w:val="auto"/>
            <w:szCs w:val="21"/>
            <w:lang w:val="en-US" w:eastAsia="zh-CN"/>
          </w:rPr>
          <w:t>抽查</w:t>
        </w:r>
      </w:ins>
      <w:ins w:id="5181" w:author="Administrator" w:date="2023-01-14T19:36:26Z">
        <w:r>
          <w:rPr>
            <w:rFonts w:hint="eastAsia" w:ascii="Times New Roman" w:hAnsi="Times New Roman"/>
            <w:b w:val="0"/>
            <w:bCs/>
            <w:color w:val="auto"/>
            <w:szCs w:val="21"/>
            <w:lang w:val="en-US" w:eastAsia="zh-CN"/>
          </w:rPr>
          <w:t>作业</w:t>
        </w:r>
      </w:ins>
      <w:ins w:id="5182" w:author="Administrator" w:date="2023-01-14T19:36:27Z">
        <w:r>
          <w:rPr>
            <w:rFonts w:hint="eastAsia" w:ascii="Times New Roman" w:hAnsi="Times New Roman"/>
            <w:b w:val="0"/>
            <w:bCs/>
            <w:color w:val="auto"/>
            <w:szCs w:val="21"/>
            <w:lang w:val="en-US" w:eastAsia="zh-CN"/>
          </w:rPr>
          <w:t>的</w:t>
        </w:r>
      </w:ins>
      <w:ins w:id="5183" w:author="Administrator" w:date="2023-01-14T19:36:28Z">
        <w:r>
          <w:rPr>
            <w:rFonts w:hint="eastAsia" w:ascii="Times New Roman" w:hAnsi="Times New Roman"/>
            <w:b w:val="0"/>
            <w:bCs/>
            <w:color w:val="auto"/>
            <w:szCs w:val="21"/>
            <w:lang w:val="en-US" w:eastAsia="zh-CN"/>
          </w:rPr>
          <w:t>比例</w:t>
        </w:r>
      </w:ins>
      <w:ins w:id="5184" w:author="Administrator" w:date="2023-01-14T19:36:29Z">
        <w:r>
          <w:rPr>
            <w:rFonts w:hint="eastAsia" w:ascii="Times New Roman" w:hAnsi="Times New Roman"/>
            <w:b w:val="0"/>
            <w:bCs/>
            <w:color w:val="auto"/>
            <w:szCs w:val="21"/>
            <w:lang w:val="en-US" w:eastAsia="zh-CN"/>
          </w:rPr>
          <w:t>，</w:t>
        </w:r>
      </w:ins>
      <w:ins w:id="5185" w:author="Administrator" w:date="2023-01-14T19:36:30Z">
        <w:r>
          <w:rPr>
            <w:rFonts w:hint="eastAsia" w:ascii="Times New Roman" w:hAnsi="Times New Roman"/>
            <w:b w:val="0"/>
            <w:bCs/>
            <w:color w:val="auto"/>
            <w:szCs w:val="21"/>
            <w:lang w:val="en-US" w:eastAsia="zh-CN"/>
          </w:rPr>
          <w:t>对</w:t>
        </w:r>
      </w:ins>
      <w:ins w:id="5186" w:author="Administrator" w:date="2023-01-14T19:36:32Z">
        <w:r>
          <w:rPr>
            <w:rFonts w:hint="eastAsia" w:ascii="Times New Roman" w:hAnsi="Times New Roman"/>
            <w:b w:val="0"/>
            <w:bCs/>
            <w:color w:val="auto"/>
            <w:szCs w:val="21"/>
            <w:lang w:val="en-US" w:eastAsia="zh-CN"/>
          </w:rPr>
          <w:t>模型</w:t>
        </w:r>
      </w:ins>
      <w:ins w:id="5187" w:author="Administrator" w:date="2023-01-14T19:36:34Z">
        <w:r>
          <w:rPr>
            <w:rFonts w:hint="eastAsia" w:ascii="Times New Roman" w:hAnsi="Times New Roman"/>
            <w:b w:val="0"/>
            <w:bCs/>
            <w:color w:val="auto"/>
            <w:szCs w:val="21"/>
            <w:lang w:val="en-US" w:eastAsia="zh-CN"/>
          </w:rPr>
          <w:t>准确</w:t>
        </w:r>
      </w:ins>
      <w:ins w:id="5188" w:author="Administrator" w:date="2023-01-14T19:36:35Z">
        <w:r>
          <w:rPr>
            <w:rFonts w:hint="eastAsia" w:ascii="Times New Roman" w:hAnsi="Times New Roman"/>
            <w:b w:val="0"/>
            <w:bCs/>
            <w:color w:val="auto"/>
            <w:szCs w:val="21"/>
            <w:lang w:val="en-US" w:eastAsia="zh-CN"/>
          </w:rPr>
          <w:t>性的</w:t>
        </w:r>
      </w:ins>
      <w:ins w:id="5189" w:author="Administrator" w:date="2023-01-14T19:36:37Z">
        <w:r>
          <w:rPr>
            <w:rFonts w:hint="eastAsia" w:ascii="Times New Roman" w:hAnsi="Times New Roman"/>
            <w:b w:val="0"/>
            <w:bCs/>
            <w:color w:val="auto"/>
            <w:szCs w:val="21"/>
            <w:lang w:val="en-US" w:eastAsia="zh-CN"/>
          </w:rPr>
          <w:t>影响</w:t>
        </w:r>
      </w:ins>
      <w:ins w:id="5190" w:author="Administrator" w:date="2023-01-14T19:36:38Z">
        <w:r>
          <w:rPr>
            <w:rFonts w:hint="eastAsia" w:ascii="Times New Roman" w:hAnsi="Times New Roman"/>
            <w:b w:val="0"/>
            <w:bCs/>
            <w:color w:val="auto"/>
            <w:szCs w:val="21"/>
            <w:lang w:val="en-US" w:eastAsia="zh-CN"/>
          </w:rPr>
          <w:t>。</w:t>
        </w:r>
      </w:ins>
    </w:p>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ins w:id="5191" w:author="Administrator" w:date="2023-01-14T20:02:03Z"/>
          <w:rFonts w:hint="default" w:ascii="Times New Roman" w:hAnsi="Times New Roman" w:cs="Times New Roman"/>
          <w:color w:val="auto"/>
          <w:kern w:val="2"/>
          <w:sz w:val="21"/>
          <w:szCs w:val="21"/>
          <w:lang w:val="en-US" w:eastAsia="zh-CN" w:bidi="ar-SA"/>
        </w:rPr>
      </w:pPr>
      <w:ins w:id="5192" w:author="Administrator" w:date="2023-01-14T20:02:03Z">
        <w:r>
          <w:rPr>
            <w:rFonts w:hint="eastAsia" w:ascii="Times New Roman" w:hAnsi="Times New Roman" w:cs="Times New Roman"/>
            <w:color w:val="auto"/>
            <w:kern w:val="2"/>
            <w:sz w:val="21"/>
            <w:szCs w:val="21"/>
            <w:lang w:val="en-US" w:eastAsia="zh-CN" w:bidi="ar-SA"/>
          </w:rPr>
          <w:t xml:space="preserve">表3 </w:t>
        </w:r>
      </w:ins>
      <w:ins w:id="5193" w:author="Administrator" w:date="2023-01-14T20:04:36Z">
        <w:r>
          <w:rPr>
            <w:rFonts w:hint="eastAsia" w:ascii="Times New Roman" w:hAnsi="Times New Roman" w:cs="Times New Roman"/>
            <w:color w:val="auto"/>
            <w:kern w:val="2"/>
            <w:sz w:val="21"/>
            <w:szCs w:val="21"/>
            <w:lang w:val="en-US" w:eastAsia="zh-CN" w:bidi="ar-SA"/>
          </w:rPr>
          <w:t>不同</w:t>
        </w:r>
      </w:ins>
      <w:ins w:id="5194" w:author="Administrator" w:date="2023-01-14T20:04:31Z">
        <w:r>
          <w:rPr>
            <w:rFonts w:hint="eastAsia" w:ascii="Times New Roman" w:hAnsi="Times New Roman"/>
            <w:color w:val="auto"/>
            <w:szCs w:val="21"/>
            <w:lang w:val="en-US" w:eastAsia="zh-CN"/>
          </w:rPr>
          <w:t>教师抽查比例</w:t>
        </w:r>
      </w:ins>
      <w:ins w:id="5195" w:author="Administrator" w:date="2023-01-14T20:02:03Z">
        <w:r>
          <w:rPr>
            <w:rFonts w:hint="eastAsia" w:ascii="Times New Roman" w:hAnsi="Times New Roman"/>
            <w:color w:val="auto"/>
            <w:szCs w:val="21"/>
            <w:lang w:val="en-US" w:eastAsia="zh-CN"/>
          </w:rPr>
          <w:t>的RMSE（粗体表示最优结果）</w:t>
        </w:r>
      </w:ins>
    </w:p>
    <w:p>
      <w:pPr>
        <w:pStyle w:val="25"/>
        <w:ind w:firstLine="420" w:firstLineChars="0"/>
        <w:jc w:val="center"/>
        <w:rPr>
          <w:ins w:id="5197" w:author="Administrator" w:date="2023-01-14T19:51:10Z"/>
          <w:rFonts w:hint="eastAsia" w:ascii="Times New Roman" w:hAnsi="Times New Roman"/>
          <w:b w:val="0"/>
          <w:bCs/>
          <w:color w:val="auto"/>
          <w:szCs w:val="21"/>
          <w:lang w:val="en-US" w:eastAsia="zh-CN"/>
        </w:rPr>
        <w:pPrChange w:id="5196" w:author="Administrator" w:date="2023-01-14T20:03:03Z">
          <w:pPr>
            <w:pStyle w:val="25"/>
            <w:ind w:firstLine="0" w:firstLineChars="0"/>
          </w:pPr>
        </w:pPrChange>
      </w:pPr>
      <w:ins w:id="5198" w:author="Administrator" w:date="2023-01-14T20:02:03Z">
        <w:r>
          <w:rPr>
            <w:rFonts w:hint="eastAsia" w:ascii="Times New Roman" w:hAnsi="Times New Roman" w:cs="Times New Roman"/>
            <w:color w:val="auto"/>
            <w:kern w:val="2"/>
            <w:sz w:val="21"/>
            <w:szCs w:val="21"/>
            <w:lang w:val="en-US" w:eastAsia="zh-CN" w:bidi="ar-SA"/>
          </w:rPr>
          <w:t xml:space="preserve">Table 3 RMSE for </w:t>
        </w:r>
      </w:ins>
      <w:ins w:id="5199" w:author="Administrator" w:date="2023-01-14T20:17:14Z">
        <w:r>
          <w:rPr>
            <w:rFonts w:hint="eastAsia" w:ascii="Times New Roman" w:hAnsi="Times New Roman" w:cs="Times New Roman"/>
            <w:color w:val="auto"/>
            <w:kern w:val="2"/>
            <w:sz w:val="21"/>
            <w:szCs w:val="21"/>
            <w:lang w:val="en-US" w:eastAsia="zh-CN" w:bidi="ar-SA"/>
          </w:rPr>
          <w:t>different teacher sampling rates</w:t>
        </w:r>
      </w:ins>
      <w:ins w:id="5200" w:author="Administrator" w:date="2023-01-14T20:02:03Z">
        <w:r>
          <w:rPr>
            <w:rFonts w:hint="eastAsia" w:ascii="Times New Roman" w:hAnsi="Times New Roman" w:cs="Times New Roman"/>
            <w:color w:val="auto"/>
            <w:kern w:val="2"/>
            <w:sz w:val="21"/>
            <w:szCs w:val="21"/>
            <w:lang w:val="en-US" w:eastAsia="zh-CN" w:bidi="ar-SA"/>
          </w:rPr>
          <w:t xml:space="preserve"> (best results are in bold)</w:t>
        </w:r>
      </w:ins>
    </w:p>
    <w:tbl>
      <w:tblPr>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Change w:id="5201" w:author="Administrator" w:date="2023-01-14T22:31:22Z">
          <w:tblPr>
            <w:tblW w:w="777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PrChange>
      </w:tblPr>
      <w:tblGrid>
        <w:gridCol w:w="556"/>
        <w:gridCol w:w="637"/>
        <w:gridCol w:w="637"/>
        <w:gridCol w:w="637"/>
        <w:gridCol w:w="637"/>
        <w:gridCol w:w="637"/>
        <w:gridCol w:w="727"/>
        <w:tblGridChange w:id="5202">
          <w:tblGrid>
            <w:gridCol w:w="1944"/>
            <w:gridCol w:w="44"/>
            <w:gridCol w:w="1900"/>
            <w:gridCol w:w="44"/>
            <w:gridCol w:w="1900"/>
            <w:gridCol w:w="44"/>
            <w:gridCol w:w="1900"/>
          </w:tblGrid>
        </w:tblGridChange>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Change w:id="5204" w:author="Administrator" w:date="2023-01-14T22:31:22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blPrExChange>
        </w:tblPrEx>
        <w:trPr>
          <w:trHeight w:val="289" w:hRule="atLeast"/>
          <w:jc w:val="center"/>
          <w:ins w:id="5203" w:author="Administrator" w:date="2023-01-14T19:51:33Z"/>
          <w:trPrChange w:id="5204" w:author="Administrator" w:date="2023-01-14T22:31:22Z">
            <w:trPr>
              <w:trHeight w:val="288" w:hRule="atLeast"/>
            </w:trPr>
          </w:trPrChange>
        </w:trPr>
        <w:tc>
          <w:tcPr>
            <w:tcW w:w="623" w:type="pct"/>
            <w:vMerge w:val="restart"/>
            <w:tcBorders>
              <w:top w:val="single" w:color="auto" w:sz="4" w:space="0"/>
              <w:left w:val="nil"/>
              <w:bottom w:val="nil"/>
              <w:right w:val="nil"/>
            </w:tcBorders>
            <w:shd w:val="clear"/>
            <w:vAlign w:val="center"/>
            <w:tcPrChange w:id="5205" w:author="Administrator" w:date="2023-01-14T22:31:22Z">
              <w:tcPr>
                <w:tcW w:w="1944" w:type="dxa"/>
                <w:vMerge w:val="restart"/>
                <w:tcBorders>
                  <w:top w:val="nil"/>
                  <w:left w:val="nil"/>
                  <w:bottom w:val="nil"/>
                  <w:right w:val="nil"/>
                </w:tcBorders>
                <w:vAlign w:val="center"/>
              </w:tcPr>
            </w:tcPrChange>
          </w:tcPr>
          <w:p>
            <w:pPr>
              <w:keepNext w:val="0"/>
              <w:keepLines w:val="0"/>
              <w:widowControl/>
              <w:suppressLineNumbers w:val="0"/>
              <w:jc w:val="center"/>
              <w:textAlignment w:val="center"/>
              <w:rPr>
                <w:ins w:id="5207" w:author="Administrator" w:date="2023-01-14T19:51:33Z"/>
                <w:rFonts w:hint="default" w:ascii="Times New Roman" w:hAnsi="Times New Roman" w:eastAsia="宋体" w:cs="Times New Roman"/>
                <w:i w:val="0"/>
                <w:iCs w:val="0"/>
                <w:color w:val="000000"/>
                <w:sz w:val="22"/>
                <w:szCs w:val="22"/>
                <w:u w:val="none"/>
                <w:rPrChange w:id="5208" w:author="Administrator" w:date="2023-01-14T19:53:17Z">
                  <w:rPr>
                    <w:ins w:id="5209" w:author="Administrator" w:date="2023-01-14T19:51:33Z"/>
                    <w:rFonts w:hint="eastAsia" w:ascii="宋体" w:hAnsi="宋体" w:eastAsia="宋体" w:cs="宋体"/>
                    <w:i w:val="0"/>
                    <w:iCs w:val="0"/>
                    <w:color w:val="000000"/>
                    <w:sz w:val="22"/>
                    <w:szCs w:val="22"/>
                    <w:u w:val="none"/>
                  </w:rPr>
                </w:rPrChange>
              </w:rPr>
              <w:pPrChange w:id="5206" w:author="Administrator" w:date="2023-01-14T20:02:52Z">
                <w:pPr>
                  <w:keepNext w:val="0"/>
                  <w:keepLines w:val="0"/>
                  <w:widowControl/>
                  <w:suppressLineNumbers w:val="0"/>
                  <w:jc w:val="center"/>
                  <w:textAlignment w:val="center"/>
                </w:pPr>
              </w:pPrChange>
            </w:pPr>
            <w:ins w:id="5210" w:author="Administrator" w:date="2023-01-14T19:52:00Z">
              <w:r>
                <w:rPr>
                  <w:rFonts w:hint="default" w:ascii="Times New Roman" w:hAnsi="Times New Roman" w:cs="Times New Roman"/>
                  <w:i w:val="0"/>
                  <w:iCs w:val="0"/>
                  <w:color w:val="000000"/>
                  <w:kern w:val="0"/>
                  <w:sz w:val="21"/>
                  <w:szCs w:val="21"/>
                  <w:u w:val="none"/>
                  <w:bdr w:val="none" w:color="auto" w:sz="0" w:space="0"/>
                  <w:lang w:val="en-US" w:eastAsia="zh-CN" w:bidi="ar"/>
                  <w:rPrChange w:id="5211" w:author="Administrator" w:date="2023-01-14T22:31:20Z">
                    <w:rPr>
                      <w:rFonts w:hint="eastAsia" w:ascii="宋体" w:hAnsi="宋体" w:cs="宋体"/>
                      <w:i w:val="0"/>
                      <w:iCs w:val="0"/>
                      <w:color w:val="000000"/>
                      <w:kern w:val="0"/>
                      <w:sz w:val="22"/>
                      <w:szCs w:val="22"/>
                      <w:u w:val="none"/>
                      <w:bdr w:val="none" w:color="auto" w:sz="0" w:space="0"/>
                      <w:lang w:val="en-US" w:eastAsia="zh-CN" w:bidi="ar"/>
                    </w:rPr>
                  </w:rPrChange>
                </w:rPr>
                <w:t>教师</w:t>
              </w:r>
            </w:ins>
            <w:ins w:id="5213" w:author="Administrator" w:date="2023-01-14T19:52:01Z">
              <w:r>
                <w:rPr>
                  <w:rFonts w:hint="default" w:ascii="Times New Roman" w:hAnsi="Times New Roman" w:cs="Times New Roman"/>
                  <w:i w:val="0"/>
                  <w:iCs w:val="0"/>
                  <w:color w:val="000000"/>
                  <w:kern w:val="0"/>
                  <w:sz w:val="21"/>
                  <w:szCs w:val="21"/>
                  <w:u w:val="none"/>
                  <w:bdr w:val="none" w:color="auto" w:sz="0" w:space="0"/>
                  <w:lang w:val="en-US" w:eastAsia="zh-CN" w:bidi="ar"/>
                  <w:rPrChange w:id="5214" w:author="Administrator" w:date="2023-01-14T22:31:20Z">
                    <w:rPr>
                      <w:rFonts w:hint="eastAsia" w:ascii="宋体" w:hAnsi="宋体" w:cs="宋体"/>
                      <w:i w:val="0"/>
                      <w:iCs w:val="0"/>
                      <w:color w:val="000000"/>
                      <w:kern w:val="0"/>
                      <w:sz w:val="22"/>
                      <w:szCs w:val="22"/>
                      <w:u w:val="none"/>
                      <w:bdr w:val="none" w:color="auto" w:sz="0" w:space="0"/>
                      <w:lang w:val="en-US" w:eastAsia="zh-CN" w:bidi="ar"/>
                    </w:rPr>
                  </w:rPrChange>
                </w:rPr>
                <w:t>抽查</w:t>
              </w:r>
            </w:ins>
            <w:ins w:id="5216" w:author="Administrator" w:date="2023-01-14T19:51:33Z">
              <w:r>
                <w:rPr>
                  <w:rFonts w:hint="default" w:ascii="Times New Roman" w:hAnsi="Times New Roman" w:eastAsia="宋体" w:cs="Times New Roman"/>
                  <w:i w:val="0"/>
                  <w:iCs w:val="0"/>
                  <w:color w:val="000000"/>
                  <w:kern w:val="0"/>
                  <w:sz w:val="21"/>
                  <w:szCs w:val="21"/>
                  <w:u w:val="none"/>
                  <w:bdr w:val="none" w:color="auto" w:sz="0" w:space="0"/>
                  <w:lang w:val="en-US" w:eastAsia="zh-CN" w:bidi="ar"/>
                  <w:rPrChange w:id="5217" w:author="Administrator" w:date="2023-01-14T22:31:20Z">
                    <w:rPr>
                      <w:rFonts w:hint="eastAsia" w:ascii="宋体" w:hAnsi="宋体" w:eastAsia="宋体" w:cs="宋体"/>
                      <w:i w:val="0"/>
                      <w:iCs w:val="0"/>
                      <w:color w:val="000000"/>
                      <w:kern w:val="0"/>
                      <w:sz w:val="22"/>
                      <w:szCs w:val="22"/>
                      <w:u w:val="none"/>
                      <w:bdr w:val="none" w:color="auto" w:sz="0" w:space="0"/>
                      <w:lang w:val="en-US" w:eastAsia="zh-CN" w:bidi="ar"/>
                    </w:rPr>
                  </w:rPrChange>
                </w:rPr>
                <w:t>比例</w:t>
              </w:r>
            </w:ins>
          </w:p>
        </w:tc>
        <w:tc>
          <w:tcPr>
            <w:tcW w:w="1425" w:type="pct"/>
            <w:gridSpan w:val="2"/>
            <w:tcBorders>
              <w:top w:val="single" w:color="auto" w:sz="4" w:space="0"/>
              <w:left w:val="nil"/>
              <w:bottom w:val="single" w:color="auto" w:sz="4" w:space="0"/>
              <w:right w:val="nil"/>
            </w:tcBorders>
            <w:shd w:val="clear"/>
            <w:noWrap/>
            <w:vAlign w:val="center"/>
            <w:tcPrChange w:id="5219" w:author="Administrator" w:date="2023-01-14T22:31:22Z">
              <w:tcPr>
                <w:tcW w:w="1944" w:type="dxa"/>
                <w:gridSpan w:val="2"/>
                <w:tcBorders>
                  <w:top w:val="nil"/>
                  <w:left w:val="nil"/>
                  <w:bottom w:val="nil"/>
                  <w:right w:val="nil"/>
                </w:tcBorders>
                <w:noWrap/>
                <w:vAlign w:val="center"/>
              </w:tcPr>
            </w:tcPrChange>
          </w:tcPr>
          <w:p>
            <w:pPr>
              <w:keepNext w:val="0"/>
              <w:keepLines w:val="0"/>
              <w:widowControl/>
              <w:suppressLineNumbers w:val="0"/>
              <w:jc w:val="center"/>
              <w:textAlignment w:val="center"/>
              <w:rPr>
                <w:ins w:id="5221" w:author="Administrator" w:date="2023-01-14T19:51:33Z"/>
                <w:rFonts w:hint="default" w:ascii="Times New Roman" w:hAnsi="Times New Roman" w:eastAsia="宋体" w:cs="Times New Roman"/>
                <w:i w:val="0"/>
                <w:iCs w:val="0"/>
                <w:color w:val="000000"/>
                <w:sz w:val="22"/>
                <w:szCs w:val="22"/>
                <w:u w:val="none"/>
                <w:rPrChange w:id="5222" w:author="Administrator" w:date="2023-01-14T19:53:17Z">
                  <w:rPr>
                    <w:ins w:id="5223" w:author="Administrator" w:date="2023-01-14T19:51:33Z"/>
                    <w:rFonts w:hint="eastAsia" w:ascii="宋体" w:hAnsi="宋体" w:eastAsia="宋体" w:cs="宋体"/>
                    <w:i w:val="0"/>
                    <w:iCs w:val="0"/>
                    <w:color w:val="000000"/>
                    <w:sz w:val="22"/>
                    <w:szCs w:val="22"/>
                    <w:u w:val="none"/>
                  </w:rPr>
                </w:rPrChange>
              </w:rPr>
              <w:pPrChange w:id="5220" w:author="Administrator" w:date="2023-01-14T20:02:52Z">
                <w:pPr>
                  <w:keepNext w:val="0"/>
                  <w:keepLines w:val="0"/>
                  <w:widowControl/>
                  <w:suppressLineNumbers w:val="0"/>
                  <w:jc w:val="center"/>
                  <w:textAlignment w:val="center"/>
                </w:pPr>
              </w:pPrChange>
            </w:pPr>
            <w:ins w:id="5224"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225"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数据库原理</w:t>
              </w:r>
            </w:ins>
          </w:p>
        </w:tc>
        <w:tc>
          <w:tcPr>
            <w:tcW w:w="1425" w:type="pct"/>
            <w:gridSpan w:val="2"/>
            <w:tcBorders>
              <w:top w:val="single" w:color="auto" w:sz="4" w:space="0"/>
              <w:left w:val="nil"/>
              <w:bottom w:val="single" w:color="auto" w:sz="4" w:space="0"/>
              <w:right w:val="nil"/>
            </w:tcBorders>
            <w:shd w:val="clear"/>
            <w:noWrap/>
            <w:vAlign w:val="center"/>
            <w:tcPrChange w:id="5227" w:author="Administrator" w:date="2023-01-14T22:31:22Z">
              <w:tcPr>
                <w:tcW w:w="1944" w:type="dxa"/>
                <w:gridSpan w:val="2"/>
                <w:tcBorders>
                  <w:top w:val="nil"/>
                  <w:left w:val="nil"/>
                  <w:bottom w:val="nil"/>
                  <w:right w:val="nil"/>
                </w:tcBorders>
                <w:noWrap/>
                <w:vAlign w:val="center"/>
              </w:tcPr>
            </w:tcPrChange>
          </w:tcPr>
          <w:p>
            <w:pPr>
              <w:keepNext w:val="0"/>
              <w:keepLines w:val="0"/>
              <w:widowControl/>
              <w:suppressLineNumbers w:val="0"/>
              <w:jc w:val="center"/>
              <w:textAlignment w:val="center"/>
              <w:rPr>
                <w:ins w:id="5229" w:author="Administrator" w:date="2023-01-14T19:51:33Z"/>
                <w:rFonts w:hint="default" w:ascii="Times New Roman" w:hAnsi="Times New Roman" w:eastAsia="宋体" w:cs="Times New Roman"/>
                <w:i w:val="0"/>
                <w:iCs w:val="0"/>
                <w:color w:val="000000"/>
                <w:sz w:val="22"/>
                <w:szCs w:val="22"/>
                <w:u w:val="none"/>
                <w:rPrChange w:id="5230" w:author="Administrator" w:date="2023-01-14T19:53:17Z">
                  <w:rPr>
                    <w:ins w:id="5231" w:author="Administrator" w:date="2023-01-14T19:51:33Z"/>
                    <w:rFonts w:hint="eastAsia" w:ascii="宋体" w:hAnsi="宋体" w:eastAsia="宋体" w:cs="宋体"/>
                    <w:i w:val="0"/>
                    <w:iCs w:val="0"/>
                    <w:color w:val="000000"/>
                    <w:sz w:val="22"/>
                    <w:szCs w:val="22"/>
                    <w:u w:val="none"/>
                  </w:rPr>
                </w:rPrChange>
              </w:rPr>
              <w:pPrChange w:id="5228" w:author="Administrator" w:date="2023-01-14T20:02:52Z">
                <w:pPr>
                  <w:keepNext w:val="0"/>
                  <w:keepLines w:val="0"/>
                  <w:widowControl/>
                  <w:suppressLineNumbers w:val="0"/>
                  <w:jc w:val="center"/>
                  <w:textAlignment w:val="center"/>
                </w:pPr>
              </w:pPrChange>
            </w:pPr>
            <w:ins w:id="5232"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233"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数据结构</w:t>
              </w:r>
            </w:ins>
          </w:p>
        </w:tc>
        <w:tc>
          <w:tcPr>
            <w:tcW w:w="1525" w:type="pct"/>
            <w:gridSpan w:val="2"/>
            <w:tcBorders>
              <w:top w:val="single" w:color="auto" w:sz="4" w:space="0"/>
              <w:left w:val="nil"/>
              <w:bottom w:val="single" w:color="auto" w:sz="4" w:space="0"/>
              <w:right w:val="nil"/>
            </w:tcBorders>
            <w:shd w:val="clear"/>
            <w:noWrap/>
            <w:vAlign w:val="center"/>
            <w:tcPrChange w:id="5235" w:author="Administrator" w:date="2023-01-14T22:31:22Z">
              <w:tcPr>
                <w:tcW w:w="1944" w:type="dxa"/>
                <w:gridSpan w:val="2"/>
                <w:tcBorders>
                  <w:top w:val="nil"/>
                  <w:left w:val="nil"/>
                  <w:bottom w:val="nil"/>
                  <w:right w:val="nil"/>
                </w:tcBorders>
                <w:noWrap/>
                <w:vAlign w:val="center"/>
              </w:tcPr>
            </w:tcPrChange>
          </w:tcPr>
          <w:p>
            <w:pPr>
              <w:keepNext w:val="0"/>
              <w:keepLines w:val="0"/>
              <w:widowControl/>
              <w:suppressLineNumbers w:val="0"/>
              <w:jc w:val="center"/>
              <w:textAlignment w:val="center"/>
              <w:rPr>
                <w:ins w:id="5237" w:author="Administrator" w:date="2023-01-14T19:51:33Z"/>
                <w:rFonts w:hint="default" w:ascii="Times New Roman" w:hAnsi="Times New Roman" w:eastAsia="宋体" w:cs="Times New Roman"/>
                <w:i w:val="0"/>
                <w:iCs w:val="0"/>
                <w:color w:val="000000"/>
                <w:sz w:val="22"/>
                <w:szCs w:val="22"/>
                <w:u w:val="none"/>
                <w:rPrChange w:id="5238" w:author="Administrator" w:date="2023-01-14T19:53:17Z">
                  <w:rPr>
                    <w:ins w:id="5239" w:author="Administrator" w:date="2023-01-14T19:51:33Z"/>
                    <w:rFonts w:hint="eastAsia" w:ascii="宋体" w:hAnsi="宋体" w:eastAsia="宋体" w:cs="宋体"/>
                    <w:i w:val="0"/>
                    <w:iCs w:val="0"/>
                    <w:color w:val="000000"/>
                    <w:sz w:val="22"/>
                    <w:szCs w:val="22"/>
                    <w:u w:val="none"/>
                  </w:rPr>
                </w:rPrChange>
              </w:rPr>
              <w:pPrChange w:id="5236" w:author="Administrator" w:date="2023-01-14T20:02:52Z">
                <w:pPr>
                  <w:keepNext w:val="0"/>
                  <w:keepLines w:val="0"/>
                  <w:widowControl/>
                  <w:suppressLineNumbers w:val="0"/>
                  <w:jc w:val="center"/>
                  <w:textAlignment w:val="center"/>
                </w:pPr>
              </w:pPrChange>
            </w:pPr>
            <w:ins w:id="5240"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241"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计算机网络</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5244" w:author="Administrator" w:date="2023-01-14T22:31:22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blPrExChange>
        </w:tblPrEx>
        <w:trPr>
          <w:trHeight w:val="289" w:hRule="atLeast"/>
          <w:jc w:val="center"/>
          <w:ins w:id="5243" w:author="Administrator" w:date="2023-01-14T19:51:33Z"/>
          <w:trPrChange w:id="5244" w:author="Administrator" w:date="2023-01-14T22:31:22Z">
            <w:trPr>
              <w:trHeight w:val="288" w:hRule="atLeast"/>
            </w:trPr>
          </w:trPrChange>
        </w:trPr>
        <w:tc>
          <w:tcPr>
            <w:tcW w:w="623" w:type="pct"/>
            <w:vMerge w:val="continue"/>
            <w:tcBorders>
              <w:top w:val="nil"/>
              <w:left w:val="nil"/>
              <w:bottom w:val="single" w:color="auto" w:sz="4" w:space="0"/>
              <w:right w:val="nil"/>
            </w:tcBorders>
            <w:shd w:val="clear"/>
            <w:vAlign w:val="center"/>
            <w:tcPrChange w:id="5245" w:author="Administrator" w:date="2023-01-14T22:31:22Z">
              <w:tcPr>
                <w:tcW w:w="1944" w:type="dxa"/>
                <w:vMerge w:val="continue"/>
                <w:tcBorders>
                  <w:top w:val="nil"/>
                  <w:left w:val="nil"/>
                  <w:bottom w:val="nil"/>
                  <w:right w:val="nil"/>
                </w:tcBorders>
                <w:vAlign w:val="center"/>
                <w:tcPrChange w:id="5246" w:author="Administrator" w:date="2023-01-14T22:31:22Z">
                  <w:tcPr>
                    <w:tcW w:w="1944" w:type="dxa"/>
                    <w:vMerge w:val="continue"/>
                    <w:tcBorders>
                      <w:top w:val="nil"/>
                      <w:left w:val="nil"/>
                      <w:bottom w:val="nil"/>
                      <w:right w:val="nil"/>
                    </w:tcBorders>
                    <w:vAlign w:val="center"/>
                  </w:tcPr>
                </w:tcPrChange>
              </w:tcPr>
            </w:tcPrChange>
          </w:tcPr>
          <w:p>
            <w:pPr>
              <w:jc w:val="center"/>
              <w:rPr>
                <w:ins w:id="5248" w:author="Administrator" w:date="2023-01-14T19:51:33Z"/>
                <w:rFonts w:hint="default" w:ascii="Times New Roman" w:hAnsi="Times New Roman" w:eastAsia="宋体" w:cs="Times New Roman"/>
                <w:i w:val="0"/>
                <w:iCs w:val="0"/>
                <w:color w:val="000000"/>
                <w:sz w:val="22"/>
                <w:szCs w:val="22"/>
                <w:u w:val="none"/>
                <w:rPrChange w:id="5249" w:author="Administrator" w:date="2023-01-14T19:53:17Z">
                  <w:rPr>
                    <w:ins w:id="5250" w:author="Administrator" w:date="2023-01-14T19:51:33Z"/>
                    <w:rFonts w:hint="eastAsia" w:ascii="宋体" w:hAnsi="宋体" w:eastAsia="宋体" w:cs="宋体"/>
                    <w:i w:val="0"/>
                    <w:iCs w:val="0"/>
                    <w:color w:val="000000"/>
                    <w:sz w:val="22"/>
                    <w:szCs w:val="22"/>
                    <w:u w:val="none"/>
                  </w:rPr>
                </w:rPrChange>
              </w:rPr>
              <w:pPrChange w:id="5247" w:author="Administrator" w:date="2023-01-14T20:02:52Z">
                <w:pPr>
                  <w:jc w:val="center"/>
                </w:pPr>
              </w:pPrChange>
            </w:pPr>
          </w:p>
        </w:tc>
        <w:tc>
          <w:tcPr>
            <w:tcW w:w="712" w:type="pct"/>
            <w:tcBorders>
              <w:top w:val="single" w:color="auto" w:sz="4" w:space="0"/>
              <w:left w:val="nil"/>
              <w:bottom w:val="single" w:color="auto" w:sz="4" w:space="0"/>
              <w:right w:val="nil"/>
            </w:tcBorders>
            <w:shd w:val="clear"/>
            <w:noWrap/>
            <w:vAlign w:val="center"/>
            <w:tcPrChange w:id="5251" w:author="Administrator" w:date="2023-01-14T22:31:22Z">
              <w:tcPr>
                <w:tcW w:w="1034" w:type="dxa"/>
                <w:tcBorders>
                  <w:top w:val="nil"/>
                  <w:left w:val="nil"/>
                  <w:bottom w:val="nil"/>
                  <w:right w:val="nil"/>
                </w:tcBorders>
                <w:noWrap/>
                <w:vAlign w:val="center"/>
                <w:tcPrChange w:id="5252" w:author="Administrator" w:date="2023-01-14T22:31:22Z">
                  <w:tcPr>
                    <w:tcW w:w="1034" w:type="dxa"/>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254" w:author="Administrator" w:date="2023-01-14T19:51:33Z"/>
                <w:rFonts w:hint="default" w:ascii="Times New Roman" w:hAnsi="Times New Roman" w:eastAsia="宋体" w:cs="Times New Roman"/>
                <w:i w:val="0"/>
                <w:iCs w:val="0"/>
                <w:color w:val="000000"/>
                <w:sz w:val="22"/>
                <w:szCs w:val="22"/>
                <w:u w:val="none"/>
                <w:rPrChange w:id="5255" w:author="Administrator" w:date="2023-01-14T19:53:17Z">
                  <w:rPr>
                    <w:ins w:id="5256" w:author="Administrator" w:date="2023-01-14T19:51:33Z"/>
                    <w:rFonts w:hint="eastAsia" w:ascii="宋体" w:hAnsi="宋体" w:eastAsia="宋体" w:cs="宋体"/>
                    <w:i w:val="0"/>
                    <w:iCs w:val="0"/>
                    <w:color w:val="000000"/>
                    <w:sz w:val="22"/>
                    <w:szCs w:val="22"/>
                    <w:u w:val="none"/>
                  </w:rPr>
                </w:rPrChange>
              </w:rPr>
              <w:pPrChange w:id="5253" w:author="Administrator" w:date="2023-01-14T20:02:52Z">
                <w:pPr>
                  <w:keepNext w:val="0"/>
                  <w:keepLines w:val="0"/>
                  <w:widowControl/>
                  <w:suppressLineNumbers w:val="0"/>
                  <w:jc w:val="left"/>
                  <w:textAlignment w:val="center"/>
                </w:pPr>
              </w:pPrChange>
            </w:pPr>
            <w:ins w:id="5257" w:author="Administrator" w:date="2023-01-14T19:51:33Z">
              <w:r>
                <w:rPr>
                  <w:rFonts w:hint="default" w:ascii="Times New Roman" w:hAnsi="Times New Roman" w:eastAsia="宋体" w:cs="Times New Roman"/>
                  <w:i/>
                  <w:iCs/>
                  <w:color w:val="000000"/>
                  <w:kern w:val="0"/>
                  <w:sz w:val="22"/>
                  <w:szCs w:val="22"/>
                  <w:u w:val="none"/>
                  <w:bdr w:val="none" w:color="auto" w:sz="0" w:space="0"/>
                  <w:lang w:val="en-US" w:eastAsia="zh-CN" w:bidi="ar"/>
                  <w:rPrChange w:id="5258" w:author="Administrator" w:date="2023-01-14T20:05:41Z">
                    <w:rPr>
                      <w:rFonts w:hint="eastAsia" w:ascii="宋体" w:hAnsi="宋体" w:eastAsia="宋体" w:cs="宋体"/>
                      <w:i w:val="0"/>
                      <w:iCs w:val="0"/>
                      <w:color w:val="000000"/>
                      <w:kern w:val="0"/>
                      <w:sz w:val="22"/>
                      <w:szCs w:val="22"/>
                      <w:u w:val="none"/>
                      <w:bdr w:val="none" w:color="auto" w:sz="0" w:space="0"/>
                      <w:lang w:val="en-US" w:eastAsia="zh-CN" w:bidi="ar"/>
                    </w:rPr>
                  </w:rPrChange>
                </w:rPr>
                <w:t>RPG</w:t>
              </w:r>
            </w:ins>
            <w:ins w:id="5260" w:author="Administrator" w:date="2023-01-14T19:51:33Z">
              <w:r>
                <w:rPr>
                  <w:rFonts w:hint="default" w:ascii="Times New Roman" w:hAnsi="Times New Roman" w:eastAsia="宋体" w:cs="Times New Roman"/>
                  <w:i w:val="0"/>
                  <w:iCs w:val="0"/>
                  <w:color w:val="000000"/>
                  <w:kern w:val="0"/>
                  <w:sz w:val="22"/>
                  <w:szCs w:val="22"/>
                  <w:u w:val="none"/>
                  <w:bdr w:val="none" w:color="auto" w:sz="0" w:space="0"/>
                  <w:vertAlign w:val="subscript"/>
                  <w:lang w:val="en-US" w:eastAsia="zh-CN" w:bidi="ar"/>
                  <w:rPrChange w:id="5261" w:author="Administrator" w:date="2023-01-14T20:05:44Z">
                    <w:rPr>
                      <w:rFonts w:hint="eastAsia" w:ascii="宋体" w:hAnsi="宋体" w:eastAsia="宋体" w:cs="宋体"/>
                      <w:i w:val="0"/>
                      <w:iCs w:val="0"/>
                      <w:color w:val="000000"/>
                      <w:kern w:val="0"/>
                      <w:sz w:val="22"/>
                      <w:szCs w:val="22"/>
                      <w:u w:val="none"/>
                      <w:bdr w:val="none" w:color="auto" w:sz="0" w:space="0"/>
                      <w:lang w:val="en-US" w:eastAsia="zh-CN" w:bidi="ar"/>
                    </w:rPr>
                  </w:rPrChange>
                </w:rPr>
                <w:t>6</w:t>
              </w:r>
            </w:ins>
          </w:p>
        </w:tc>
        <w:tc>
          <w:tcPr>
            <w:tcW w:w="712" w:type="pct"/>
            <w:tcBorders>
              <w:top w:val="single" w:color="auto" w:sz="4" w:space="0"/>
              <w:left w:val="nil"/>
              <w:bottom w:val="single" w:color="auto" w:sz="4" w:space="0"/>
              <w:right w:val="nil"/>
            </w:tcBorders>
            <w:shd w:val="clear"/>
            <w:noWrap/>
            <w:vAlign w:val="center"/>
            <w:tcPrChange w:id="5263" w:author="Administrator" w:date="2023-01-14T22:31:22Z">
              <w:tcPr>
                <w:tcW w:w="910" w:type="dxa"/>
                <w:tcBorders>
                  <w:top w:val="nil"/>
                  <w:left w:val="nil"/>
                  <w:bottom w:val="nil"/>
                  <w:right w:val="nil"/>
                </w:tcBorders>
                <w:noWrap/>
                <w:vAlign w:val="center"/>
                <w:tcPrChange w:id="5264" w:author="Administrator" w:date="2023-01-14T22:31:22Z">
                  <w:tcPr>
                    <w:tcW w:w="910" w:type="dxa"/>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266" w:author="Administrator" w:date="2023-01-14T19:51:33Z"/>
                <w:rFonts w:hint="default" w:ascii="Times New Roman" w:hAnsi="Times New Roman" w:eastAsia="宋体" w:cs="Times New Roman"/>
                <w:i w:val="0"/>
                <w:iCs w:val="0"/>
                <w:color w:val="000000"/>
                <w:sz w:val="22"/>
                <w:szCs w:val="22"/>
                <w:u w:val="none"/>
                <w:rPrChange w:id="5267" w:author="Administrator" w:date="2023-01-14T19:53:17Z">
                  <w:rPr>
                    <w:ins w:id="5268" w:author="Administrator" w:date="2023-01-14T19:51:33Z"/>
                    <w:rFonts w:hint="eastAsia" w:ascii="宋体" w:hAnsi="宋体" w:eastAsia="宋体" w:cs="宋体"/>
                    <w:i w:val="0"/>
                    <w:iCs w:val="0"/>
                    <w:color w:val="000000"/>
                    <w:sz w:val="22"/>
                    <w:szCs w:val="22"/>
                    <w:u w:val="none"/>
                  </w:rPr>
                </w:rPrChange>
              </w:rPr>
              <w:pPrChange w:id="5265" w:author="Administrator" w:date="2023-01-14T20:02:52Z">
                <w:pPr>
                  <w:keepNext w:val="0"/>
                  <w:keepLines w:val="0"/>
                  <w:widowControl/>
                  <w:suppressLineNumbers w:val="0"/>
                  <w:jc w:val="left"/>
                  <w:textAlignment w:val="center"/>
                </w:pPr>
              </w:pPrChange>
            </w:pPr>
            <w:ins w:id="5269" w:author="Administrator" w:date="2023-01-14T19:51:33Z">
              <w:r>
                <w:rPr>
                  <w:rFonts w:hint="default" w:ascii="Times New Roman" w:hAnsi="Times New Roman" w:eastAsia="宋体" w:cs="Times New Roman"/>
                  <w:i/>
                  <w:iCs/>
                  <w:color w:val="000000"/>
                  <w:kern w:val="0"/>
                  <w:sz w:val="22"/>
                  <w:szCs w:val="22"/>
                  <w:u w:val="none"/>
                  <w:bdr w:val="none" w:color="auto" w:sz="0" w:space="0"/>
                  <w:lang w:val="en-US" w:eastAsia="zh-CN" w:bidi="ar"/>
                  <w:rPrChange w:id="5270" w:author="Administrator" w:date="2023-01-14T20:05:47Z">
                    <w:rPr>
                      <w:rFonts w:hint="eastAsia" w:ascii="宋体" w:hAnsi="宋体" w:eastAsia="宋体" w:cs="宋体"/>
                      <w:i w:val="0"/>
                      <w:iCs w:val="0"/>
                      <w:color w:val="000000"/>
                      <w:kern w:val="0"/>
                      <w:sz w:val="22"/>
                      <w:szCs w:val="22"/>
                      <w:u w:val="none"/>
                      <w:bdr w:val="none" w:color="auto" w:sz="0" w:space="0"/>
                      <w:lang w:val="en-US" w:eastAsia="zh-CN" w:bidi="ar"/>
                    </w:rPr>
                  </w:rPrChange>
                </w:rPr>
                <w:t>RPG</w:t>
              </w:r>
            </w:ins>
            <w:ins w:id="5272" w:author="Administrator" w:date="2023-01-14T19:51:33Z">
              <w:r>
                <w:rPr>
                  <w:rFonts w:hint="default" w:ascii="Times New Roman" w:hAnsi="Times New Roman" w:eastAsia="宋体" w:cs="Times New Roman"/>
                  <w:i w:val="0"/>
                  <w:iCs w:val="0"/>
                  <w:color w:val="000000"/>
                  <w:kern w:val="0"/>
                  <w:sz w:val="22"/>
                  <w:szCs w:val="22"/>
                  <w:u w:val="none"/>
                  <w:bdr w:val="none" w:color="auto" w:sz="0" w:space="0"/>
                  <w:vertAlign w:val="subscript"/>
                  <w:lang w:val="en-US" w:eastAsia="zh-CN" w:bidi="ar"/>
                  <w:rPrChange w:id="5273" w:author="Administrator" w:date="2023-01-14T20:05:50Z">
                    <w:rPr>
                      <w:rFonts w:hint="eastAsia" w:ascii="宋体" w:hAnsi="宋体" w:eastAsia="宋体" w:cs="宋体"/>
                      <w:i w:val="0"/>
                      <w:iCs w:val="0"/>
                      <w:color w:val="000000"/>
                      <w:kern w:val="0"/>
                      <w:sz w:val="22"/>
                      <w:szCs w:val="22"/>
                      <w:u w:val="none"/>
                      <w:bdr w:val="none" w:color="auto" w:sz="0" w:space="0"/>
                      <w:lang w:val="en-US" w:eastAsia="zh-CN" w:bidi="ar"/>
                    </w:rPr>
                  </w:rPrChange>
                </w:rPr>
                <w:t>7</w:t>
              </w:r>
            </w:ins>
          </w:p>
        </w:tc>
        <w:tc>
          <w:tcPr>
            <w:tcW w:w="712" w:type="pct"/>
            <w:tcBorders>
              <w:top w:val="single" w:color="auto" w:sz="4" w:space="0"/>
              <w:left w:val="nil"/>
              <w:bottom w:val="single" w:color="auto" w:sz="4" w:space="0"/>
              <w:right w:val="nil"/>
            </w:tcBorders>
            <w:shd w:val="clear"/>
            <w:noWrap/>
            <w:vAlign w:val="center"/>
            <w:tcPrChange w:id="5275" w:author="Administrator" w:date="2023-01-14T22:31:22Z">
              <w:tcPr>
                <w:tcW w:w="0" w:type="auto"/>
                <w:tcBorders>
                  <w:top w:val="nil"/>
                  <w:left w:val="nil"/>
                  <w:bottom w:val="nil"/>
                  <w:right w:val="nil"/>
                </w:tcBorders>
                <w:noWrap/>
                <w:vAlign w:val="center"/>
                <w:tcPrChange w:id="5276" w:author="Administrator" w:date="2023-01-14T22:31:22Z">
                  <w:tcPr>
                    <w:tcW w:w="0" w:type="auto"/>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278" w:author="Administrator" w:date="2023-01-14T19:51:33Z"/>
                <w:rFonts w:hint="default" w:ascii="Times New Roman" w:hAnsi="Times New Roman" w:eastAsia="宋体" w:cs="Times New Roman"/>
                <w:i w:val="0"/>
                <w:iCs w:val="0"/>
                <w:color w:val="000000"/>
                <w:sz w:val="22"/>
                <w:szCs w:val="22"/>
                <w:u w:val="none"/>
                <w:rPrChange w:id="5279" w:author="Administrator" w:date="2023-01-14T19:53:17Z">
                  <w:rPr>
                    <w:ins w:id="5280" w:author="Administrator" w:date="2023-01-14T19:51:33Z"/>
                    <w:rFonts w:hint="eastAsia" w:ascii="宋体" w:hAnsi="宋体" w:eastAsia="宋体" w:cs="宋体"/>
                    <w:i w:val="0"/>
                    <w:iCs w:val="0"/>
                    <w:color w:val="000000"/>
                    <w:sz w:val="22"/>
                    <w:szCs w:val="22"/>
                    <w:u w:val="none"/>
                  </w:rPr>
                </w:rPrChange>
              </w:rPr>
              <w:pPrChange w:id="5277" w:author="Administrator" w:date="2023-01-14T20:02:52Z">
                <w:pPr>
                  <w:keepNext w:val="0"/>
                  <w:keepLines w:val="0"/>
                  <w:widowControl/>
                  <w:suppressLineNumbers w:val="0"/>
                  <w:jc w:val="left"/>
                  <w:textAlignment w:val="center"/>
                </w:pPr>
              </w:pPrChange>
            </w:pPr>
            <w:ins w:id="5281" w:author="Administrator" w:date="2023-01-14T20:06:03Z">
              <w:r>
                <w:rPr>
                  <w:rFonts w:hint="default" w:ascii="Times New Roman" w:hAnsi="Times New Roman" w:eastAsia="宋体" w:cs="Times New Roman"/>
                  <w:i/>
                  <w:iCs/>
                  <w:color w:val="000000"/>
                  <w:kern w:val="0"/>
                  <w:sz w:val="22"/>
                  <w:szCs w:val="22"/>
                  <w:u w:val="none"/>
                  <w:lang w:val="en-US" w:eastAsia="zh-CN" w:bidi="ar"/>
                </w:rPr>
                <w:t>RPG</w:t>
              </w:r>
            </w:ins>
            <w:ins w:id="5282" w:author="Administrator" w:date="2023-01-14T20:06:03Z">
              <w:r>
                <w:rPr>
                  <w:rFonts w:hint="default" w:ascii="Times New Roman" w:hAnsi="Times New Roman" w:eastAsia="宋体" w:cs="Times New Roman"/>
                  <w:i w:val="0"/>
                  <w:iCs w:val="0"/>
                  <w:color w:val="000000"/>
                  <w:kern w:val="0"/>
                  <w:sz w:val="22"/>
                  <w:szCs w:val="22"/>
                  <w:u w:val="none"/>
                  <w:vertAlign w:val="subscript"/>
                  <w:lang w:val="en-US" w:eastAsia="zh-CN" w:bidi="ar"/>
                </w:rPr>
                <w:t>6</w:t>
              </w:r>
            </w:ins>
          </w:p>
        </w:tc>
        <w:tc>
          <w:tcPr>
            <w:tcW w:w="712" w:type="pct"/>
            <w:tcBorders>
              <w:top w:val="single" w:color="auto" w:sz="4" w:space="0"/>
              <w:left w:val="nil"/>
              <w:bottom w:val="single" w:color="auto" w:sz="4" w:space="0"/>
              <w:right w:val="nil"/>
            </w:tcBorders>
            <w:shd w:val="clear"/>
            <w:noWrap/>
            <w:vAlign w:val="center"/>
            <w:tcPrChange w:id="5283" w:author="Administrator" w:date="2023-01-14T22:31:22Z">
              <w:tcPr>
                <w:tcW w:w="0" w:type="auto"/>
                <w:tcBorders>
                  <w:top w:val="nil"/>
                  <w:left w:val="nil"/>
                  <w:bottom w:val="nil"/>
                  <w:right w:val="nil"/>
                </w:tcBorders>
                <w:noWrap/>
                <w:vAlign w:val="center"/>
                <w:tcPrChange w:id="5284" w:author="Administrator" w:date="2023-01-14T22:31:22Z">
                  <w:tcPr>
                    <w:tcW w:w="0" w:type="auto"/>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286" w:author="Administrator" w:date="2023-01-14T19:51:33Z"/>
                <w:rFonts w:hint="default" w:ascii="Times New Roman" w:hAnsi="Times New Roman" w:eastAsia="宋体" w:cs="Times New Roman"/>
                <w:i w:val="0"/>
                <w:iCs w:val="0"/>
                <w:color w:val="000000"/>
                <w:sz w:val="22"/>
                <w:szCs w:val="22"/>
                <w:u w:val="none"/>
                <w:rPrChange w:id="5287" w:author="Administrator" w:date="2023-01-14T19:53:17Z">
                  <w:rPr>
                    <w:ins w:id="5288" w:author="Administrator" w:date="2023-01-14T19:51:33Z"/>
                    <w:rFonts w:hint="eastAsia" w:ascii="宋体" w:hAnsi="宋体" w:eastAsia="宋体" w:cs="宋体"/>
                    <w:i w:val="0"/>
                    <w:iCs w:val="0"/>
                    <w:color w:val="000000"/>
                    <w:sz w:val="22"/>
                    <w:szCs w:val="22"/>
                    <w:u w:val="none"/>
                  </w:rPr>
                </w:rPrChange>
              </w:rPr>
              <w:pPrChange w:id="5285" w:author="Administrator" w:date="2023-01-14T20:02:52Z">
                <w:pPr>
                  <w:keepNext w:val="0"/>
                  <w:keepLines w:val="0"/>
                  <w:widowControl/>
                  <w:suppressLineNumbers w:val="0"/>
                  <w:jc w:val="left"/>
                  <w:textAlignment w:val="center"/>
                </w:pPr>
              </w:pPrChange>
            </w:pPr>
            <w:ins w:id="5289" w:author="Administrator" w:date="2023-01-14T20:06:08Z">
              <w:r>
                <w:rPr>
                  <w:rFonts w:hint="default" w:ascii="Times New Roman" w:hAnsi="Times New Roman" w:eastAsia="宋体" w:cs="Times New Roman"/>
                  <w:i/>
                  <w:iCs/>
                  <w:color w:val="000000"/>
                  <w:kern w:val="0"/>
                  <w:sz w:val="22"/>
                  <w:szCs w:val="22"/>
                  <w:u w:val="none"/>
                  <w:lang w:val="en-US" w:eastAsia="zh-CN" w:bidi="ar"/>
                </w:rPr>
                <w:t>RPG</w:t>
              </w:r>
            </w:ins>
            <w:ins w:id="5290" w:author="Administrator" w:date="2023-01-14T20:06:08Z">
              <w:r>
                <w:rPr>
                  <w:rFonts w:hint="default" w:ascii="Times New Roman" w:hAnsi="Times New Roman" w:eastAsia="宋体" w:cs="Times New Roman"/>
                  <w:i w:val="0"/>
                  <w:iCs w:val="0"/>
                  <w:color w:val="000000"/>
                  <w:kern w:val="0"/>
                  <w:sz w:val="22"/>
                  <w:szCs w:val="22"/>
                  <w:u w:val="none"/>
                  <w:vertAlign w:val="subscript"/>
                  <w:lang w:val="en-US" w:eastAsia="zh-CN" w:bidi="ar"/>
                </w:rPr>
                <w:t>7</w:t>
              </w:r>
            </w:ins>
          </w:p>
        </w:tc>
        <w:tc>
          <w:tcPr>
            <w:tcW w:w="712" w:type="pct"/>
            <w:tcBorders>
              <w:top w:val="single" w:color="auto" w:sz="4" w:space="0"/>
              <w:left w:val="nil"/>
              <w:bottom w:val="single" w:color="auto" w:sz="4" w:space="0"/>
              <w:right w:val="nil"/>
            </w:tcBorders>
            <w:shd w:val="clear"/>
            <w:noWrap/>
            <w:vAlign w:val="center"/>
            <w:tcPrChange w:id="5291" w:author="Administrator" w:date="2023-01-14T22:31:22Z">
              <w:tcPr>
                <w:tcW w:w="910" w:type="dxa"/>
                <w:tcBorders>
                  <w:top w:val="nil"/>
                  <w:left w:val="nil"/>
                  <w:bottom w:val="nil"/>
                  <w:right w:val="nil"/>
                </w:tcBorders>
                <w:noWrap/>
                <w:vAlign w:val="center"/>
                <w:tcPrChange w:id="5292" w:author="Administrator" w:date="2023-01-14T22:31:22Z">
                  <w:tcPr>
                    <w:tcW w:w="910" w:type="dxa"/>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294" w:author="Administrator" w:date="2023-01-14T19:51:33Z"/>
                <w:rFonts w:hint="default" w:ascii="Times New Roman" w:hAnsi="Times New Roman" w:eastAsia="宋体" w:cs="Times New Roman"/>
                <w:i w:val="0"/>
                <w:iCs w:val="0"/>
                <w:color w:val="000000"/>
                <w:sz w:val="22"/>
                <w:szCs w:val="22"/>
                <w:u w:val="none"/>
                <w:rPrChange w:id="5295" w:author="Administrator" w:date="2023-01-14T19:53:17Z">
                  <w:rPr>
                    <w:ins w:id="5296" w:author="Administrator" w:date="2023-01-14T19:51:33Z"/>
                    <w:rFonts w:hint="eastAsia" w:ascii="宋体" w:hAnsi="宋体" w:eastAsia="宋体" w:cs="宋体"/>
                    <w:i w:val="0"/>
                    <w:iCs w:val="0"/>
                    <w:color w:val="000000"/>
                    <w:sz w:val="22"/>
                    <w:szCs w:val="22"/>
                    <w:u w:val="none"/>
                  </w:rPr>
                </w:rPrChange>
              </w:rPr>
              <w:pPrChange w:id="5293" w:author="Administrator" w:date="2023-01-14T20:02:52Z">
                <w:pPr>
                  <w:keepNext w:val="0"/>
                  <w:keepLines w:val="0"/>
                  <w:widowControl/>
                  <w:suppressLineNumbers w:val="0"/>
                  <w:jc w:val="left"/>
                  <w:textAlignment w:val="center"/>
                </w:pPr>
              </w:pPrChange>
            </w:pPr>
            <w:ins w:id="5297" w:author="Administrator" w:date="2023-01-14T20:06:05Z">
              <w:r>
                <w:rPr>
                  <w:rFonts w:hint="default" w:ascii="Times New Roman" w:hAnsi="Times New Roman" w:eastAsia="宋体" w:cs="Times New Roman"/>
                  <w:i/>
                  <w:iCs/>
                  <w:color w:val="000000"/>
                  <w:kern w:val="0"/>
                  <w:sz w:val="22"/>
                  <w:szCs w:val="22"/>
                  <w:u w:val="none"/>
                  <w:lang w:val="en-US" w:eastAsia="zh-CN" w:bidi="ar"/>
                </w:rPr>
                <w:t>RPG</w:t>
              </w:r>
            </w:ins>
            <w:ins w:id="5298" w:author="Administrator" w:date="2023-01-14T20:06:05Z">
              <w:r>
                <w:rPr>
                  <w:rFonts w:hint="default" w:ascii="Times New Roman" w:hAnsi="Times New Roman" w:eastAsia="宋体" w:cs="Times New Roman"/>
                  <w:i w:val="0"/>
                  <w:iCs w:val="0"/>
                  <w:color w:val="000000"/>
                  <w:kern w:val="0"/>
                  <w:sz w:val="22"/>
                  <w:szCs w:val="22"/>
                  <w:u w:val="none"/>
                  <w:vertAlign w:val="subscript"/>
                  <w:lang w:val="en-US" w:eastAsia="zh-CN" w:bidi="ar"/>
                </w:rPr>
                <w:t>6</w:t>
              </w:r>
            </w:ins>
          </w:p>
        </w:tc>
        <w:tc>
          <w:tcPr>
            <w:tcW w:w="812" w:type="pct"/>
            <w:tcBorders>
              <w:top w:val="single" w:color="auto" w:sz="4" w:space="0"/>
              <w:left w:val="nil"/>
              <w:bottom w:val="single" w:color="auto" w:sz="4" w:space="0"/>
              <w:right w:val="nil"/>
            </w:tcBorders>
            <w:shd w:val="clear"/>
            <w:noWrap/>
            <w:vAlign w:val="center"/>
            <w:tcPrChange w:id="5299" w:author="Administrator" w:date="2023-01-14T22:31:22Z">
              <w:tcPr>
                <w:tcW w:w="1034" w:type="dxa"/>
                <w:tcBorders>
                  <w:top w:val="nil"/>
                  <w:left w:val="nil"/>
                  <w:bottom w:val="nil"/>
                  <w:right w:val="nil"/>
                </w:tcBorders>
                <w:noWrap/>
                <w:vAlign w:val="center"/>
                <w:tcPrChange w:id="5300" w:author="Administrator" w:date="2023-01-14T22:31:22Z">
                  <w:tcPr>
                    <w:tcW w:w="1034" w:type="dxa"/>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302" w:author="Administrator" w:date="2023-01-14T19:51:33Z"/>
                <w:rFonts w:hint="default" w:ascii="Times New Roman" w:hAnsi="Times New Roman" w:eastAsia="宋体" w:cs="Times New Roman"/>
                <w:i w:val="0"/>
                <w:iCs w:val="0"/>
                <w:color w:val="000000"/>
                <w:sz w:val="22"/>
                <w:szCs w:val="22"/>
                <w:u w:val="none"/>
                <w:rPrChange w:id="5303" w:author="Administrator" w:date="2023-01-14T19:53:17Z">
                  <w:rPr>
                    <w:ins w:id="5304" w:author="Administrator" w:date="2023-01-14T19:51:33Z"/>
                    <w:rFonts w:hint="eastAsia" w:ascii="宋体" w:hAnsi="宋体" w:eastAsia="宋体" w:cs="宋体"/>
                    <w:i w:val="0"/>
                    <w:iCs w:val="0"/>
                    <w:color w:val="000000"/>
                    <w:sz w:val="22"/>
                    <w:szCs w:val="22"/>
                    <w:u w:val="none"/>
                  </w:rPr>
                </w:rPrChange>
              </w:rPr>
              <w:pPrChange w:id="5301" w:author="Administrator" w:date="2023-01-14T20:02:52Z">
                <w:pPr>
                  <w:keepNext w:val="0"/>
                  <w:keepLines w:val="0"/>
                  <w:widowControl/>
                  <w:suppressLineNumbers w:val="0"/>
                  <w:jc w:val="left"/>
                  <w:textAlignment w:val="center"/>
                </w:pPr>
              </w:pPrChange>
            </w:pPr>
            <w:ins w:id="5305" w:author="Administrator" w:date="2023-01-14T20:06:10Z">
              <w:r>
                <w:rPr>
                  <w:rFonts w:hint="default" w:ascii="Times New Roman" w:hAnsi="Times New Roman" w:eastAsia="宋体" w:cs="Times New Roman"/>
                  <w:i/>
                  <w:iCs/>
                  <w:color w:val="000000"/>
                  <w:kern w:val="0"/>
                  <w:sz w:val="22"/>
                  <w:szCs w:val="22"/>
                  <w:u w:val="none"/>
                  <w:lang w:val="en-US" w:eastAsia="zh-CN" w:bidi="ar"/>
                </w:rPr>
                <w:t>RPG</w:t>
              </w:r>
            </w:ins>
            <w:ins w:id="5306" w:author="Administrator" w:date="2023-01-14T20:06:10Z">
              <w:r>
                <w:rPr>
                  <w:rFonts w:hint="default" w:ascii="Times New Roman" w:hAnsi="Times New Roman" w:eastAsia="宋体" w:cs="Times New Roman"/>
                  <w:i w:val="0"/>
                  <w:iCs w:val="0"/>
                  <w:color w:val="000000"/>
                  <w:kern w:val="0"/>
                  <w:sz w:val="22"/>
                  <w:szCs w:val="22"/>
                  <w:u w:val="none"/>
                  <w:vertAlign w:val="subscript"/>
                  <w:lang w:val="en-US" w:eastAsia="zh-CN" w:bidi="ar"/>
                </w:rPr>
                <w:t>7</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Change w:id="5308" w:author="Administrator" w:date="2023-01-14T22:31:22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blPrExChange>
        </w:tblPrEx>
        <w:trPr>
          <w:trHeight w:val="312" w:hRule="atLeast"/>
          <w:jc w:val="center"/>
          <w:ins w:id="5307" w:author="Administrator" w:date="2023-01-14T19:51:33Z"/>
          <w:trPrChange w:id="5308" w:author="Administrator" w:date="2023-01-14T22:31:22Z">
            <w:trPr>
              <w:trHeight w:val="288" w:hRule="atLeast"/>
            </w:trPr>
          </w:trPrChange>
        </w:trPr>
        <w:tc>
          <w:tcPr>
            <w:tcW w:w="623" w:type="pct"/>
            <w:vMerge w:val="restart"/>
            <w:tcBorders>
              <w:top w:val="single" w:color="auto" w:sz="4" w:space="0"/>
              <w:left w:val="nil"/>
              <w:bottom w:val="single" w:color="auto" w:sz="4" w:space="0"/>
              <w:right w:val="nil"/>
            </w:tcBorders>
            <w:shd w:val="clear"/>
            <w:noWrap/>
            <w:vAlign w:val="center"/>
            <w:tcPrChange w:id="5309" w:author="Administrator" w:date="2023-01-14T22:31:22Z">
              <w:tcPr>
                <w:tcW w:w="0" w:type="auto"/>
                <w:vMerge w:val="restart"/>
                <w:tcBorders>
                  <w:top w:val="nil"/>
                  <w:left w:val="nil"/>
                  <w:bottom w:val="nil"/>
                  <w:right w:val="nil"/>
                </w:tcBorders>
                <w:noWrap/>
                <w:vAlign w:val="center"/>
                <w:tcPrChange w:id="5310"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312" w:author="Administrator" w:date="2023-01-14T19:51:33Z"/>
                <w:rFonts w:hint="default" w:ascii="Times New Roman" w:hAnsi="Times New Roman" w:eastAsia="宋体" w:cs="Times New Roman"/>
                <w:i w:val="0"/>
                <w:iCs w:val="0"/>
                <w:color w:val="000000"/>
                <w:sz w:val="21"/>
                <w:szCs w:val="21"/>
                <w:u w:val="none"/>
                <w:rPrChange w:id="5313" w:author="Administrator" w:date="2023-01-14T22:31:31Z">
                  <w:rPr>
                    <w:ins w:id="5314" w:author="Administrator" w:date="2023-01-14T19:51:33Z"/>
                    <w:rFonts w:hint="eastAsia" w:ascii="宋体" w:hAnsi="宋体" w:eastAsia="宋体" w:cs="宋体"/>
                    <w:i w:val="0"/>
                    <w:iCs w:val="0"/>
                    <w:color w:val="000000"/>
                    <w:sz w:val="22"/>
                    <w:szCs w:val="22"/>
                    <w:u w:val="none"/>
                  </w:rPr>
                </w:rPrChange>
              </w:rPr>
              <w:pPrChange w:id="5311" w:author="Administrator" w:date="2023-01-14T20:02:52Z">
                <w:pPr>
                  <w:keepNext w:val="0"/>
                  <w:keepLines w:val="0"/>
                  <w:widowControl/>
                  <w:suppressLineNumbers w:val="0"/>
                  <w:jc w:val="center"/>
                  <w:textAlignment w:val="center"/>
                </w:pPr>
              </w:pPrChange>
            </w:pPr>
            <w:ins w:id="5315" w:author="Administrator" w:date="2023-01-14T19:51:33Z">
              <w:r>
                <w:rPr>
                  <w:rFonts w:hint="default" w:ascii="Times New Roman" w:hAnsi="Times New Roman" w:eastAsia="宋体" w:cs="Times New Roman"/>
                  <w:i w:val="0"/>
                  <w:iCs w:val="0"/>
                  <w:color w:val="000000"/>
                  <w:kern w:val="0"/>
                  <w:sz w:val="21"/>
                  <w:szCs w:val="21"/>
                  <w:u w:val="none"/>
                  <w:bdr w:val="none" w:color="auto" w:sz="0" w:space="0"/>
                  <w:lang w:val="en-US" w:eastAsia="zh-CN" w:bidi="ar"/>
                  <w:rPrChange w:id="5316" w:author="Administrator" w:date="2023-01-14T22:31:31Z">
                    <w:rPr>
                      <w:rFonts w:hint="eastAsia" w:ascii="宋体" w:hAnsi="宋体" w:eastAsia="宋体" w:cs="宋体"/>
                      <w:i w:val="0"/>
                      <w:iCs w:val="0"/>
                      <w:color w:val="000000"/>
                      <w:kern w:val="0"/>
                      <w:sz w:val="22"/>
                      <w:szCs w:val="22"/>
                      <w:u w:val="none"/>
                      <w:bdr w:val="none" w:color="auto" w:sz="0" w:space="0"/>
                      <w:lang w:val="en-US" w:eastAsia="zh-CN" w:bidi="ar"/>
                    </w:rPr>
                  </w:rPrChange>
                </w:rPr>
                <w:t>10%</w:t>
              </w:r>
            </w:ins>
          </w:p>
        </w:tc>
        <w:tc>
          <w:tcPr>
            <w:tcW w:w="712" w:type="pct"/>
            <w:vMerge w:val="restart"/>
            <w:tcBorders>
              <w:top w:val="single" w:color="auto" w:sz="4" w:space="0"/>
              <w:left w:val="nil"/>
              <w:bottom w:val="single" w:color="auto" w:sz="4" w:space="0"/>
              <w:right w:val="nil"/>
            </w:tcBorders>
            <w:shd w:val="clear"/>
            <w:noWrap/>
            <w:vAlign w:val="center"/>
            <w:tcPrChange w:id="5318" w:author="Administrator" w:date="2023-01-14T22:31:22Z">
              <w:tcPr>
                <w:tcW w:w="1034" w:type="dxa"/>
                <w:vMerge w:val="restart"/>
                <w:tcBorders>
                  <w:top w:val="nil"/>
                  <w:left w:val="nil"/>
                  <w:bottom w:val="nil"/>
                  <w:right w:val="nil"/>
                </w:tcBorders>
                <w:noWrap/>
                <w:vAlign w:val="center"/>
                <w:tcPrChange w:id="5319" w:author="Administrator" w:date="2023-01-14T22:31:22Z">
                  <w:tcPr>
                    <w:tcW w:w="1034"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321" w:author="Administrator" w:date="2023-01-14T19:51:33Z"/>
                <w:rFonts w:hint="default" w:ascii="Times New Roman" w:hAnsi="Times New Roman" w:eastAsia="宋体" w:cs="Times New Roman"/>
                <w:i w:val="0"/>
                <w:iCs w:val="0"/>
                <w:color w:val="000000"/>
                <w:sz w:val="22"/>
                <w:szCs w:val="22"/>
                <w:u w:val="none"/>
                <w:rPrChange w:id="5322" w:author="Administrator" w:date="2023-01-14T19:53:17Z">
                  <w:rPr>
                    <w:ins w:id="5323" w:author="Administrator" w:date="2023-01-14T19:51:33Z"/>
                    <w:rFonts w:hint="eastAsia" w:ascii="宋体" w:hAnsi="宋体" w:eastAsia="宋体" w:cs="宋体"/>
                    <w:i w:val="0"/>
                    <w:iCs w:val="0"/>
                    <w:color w:val="000000"/>
                    <w:sz w:val="22"/>
                    <w:szCs w:val="22"/>
                    <w:u w:val="none"/>
                  </w:rPr>
                </w:rPrChange>
              </w:rPr>
              <w:pPrChange w:id="5320" w:author="Administrator" w:date="2023-01-14T20:02:52Z">
                <w:pPr>
                  <w:keepNext w:val="0"/>
                  <w:keepLines w:val="0"/>
                  <w:widowControl/>
                  <w:suppressLineNumbers w:val="0"/>
                  <w:jc w:val="center"/>
                  <w:textAlignment w:val="center"/>
                </w:pPr>
              </w:pPrChange>
            </w:pPr>
            <w:ins w:id="5324"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325"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3.404</w:t>
              </w:r>
            </w:ins>
          </w:p>
        </w:tc>
        <w:tc>
          <w:tcPr>
            <w:tcW w:w="712" w:type="pct"/>
            <w:vMerge w:val="restart"/>
            <w:tcBorders>
              <w:top w:val="single" w:color="auto" w:sz="4" w:space="0"/>
              <w:left w:val="nil"/>
              <w:bottom w:val="single" w:color="auto" w:sz="4" w:space="0"/>
              <w:right w:val="nil"/>
            </w:tcBorders>
            <w:shd w:val="clear"/>
            <w:noWrap/>
            <w:vAlign w:val="center"/>
            <w:tcPrChange w:id="5327" w:author="Administrator" w:date="2023-01-14T22:31:22Z">
              <w:tcPr>
                <w:tcW w:w="910" w:type="dxa"/>
                <w:vMerge w:val="restart"/>
                <w:tcBorders>
                  <w:top w:val="nil"/>
                  <w:left w:val="nil"/>
                  <w:bottom w:val="nil"/>
                  <w:right w:val="nil"/>
                </w:tcBorders>
                <w:noWrap/>
                <w:vAlign w:val="center"/>
                <w:tcPrChange w:id="5328" w:author="Administrator" w:date="2023-01-14T22:31:22Z">
                  <w:tcPr>
                    <w:tcW w:w="910"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330" w:author="Administrator" w:date="2023-01-14T19:51:33Z"/>
                <w:rFonts w:hint="default" w:ascii="Times New Roman" w:hAnsi="Times New Roman" w:eastAsia="宋体" w:cs="Times New Roman"/>
                <w:i w:val="0"/>
                <w:iCs w:val="0"/>
                <w:color w:val="000000"/>
                <w:sz w:val="22"/>
                <w:szCs w:val="22"/>
                <w:u w:val="none"/>
                <w:rPrChange w:id="5331" w:author="Administrator" w:date="2023-01-14T19:53:17Z">
                  <w:rPr>
                    <w:ins w:id="5332" w:author="Administrator" w:date="2023-01-14T19:51:33Z"/>
                    <w:rFonts w:hint="eastAsia" w:ascii="宋体" w:hAnsi="宋体" w:eastAsia="宋体" w:cs="宋体"/>
                    <w:i w:val="0"/>
                    <w:iCs w:val="0"/>
                    <w:color w:val="000000"/>
                    <w:sz w:val="22"/>
                    <w:szCs w:val="22"/>
                    <w:u w:val="none"/>
                  </w:rPr>
                </w:rPrChange>
              </w:rPr>
              <w:pPrChange w:id="5329" w:author="Administrator" w:date="2023-01-14T20:02:52Z">
                <w:pPr>
                  <w:keepNext w:val="0"/>
                  <w:keepLines w:val="0"/>
                  <w:widowControl/>
                  <w:suppressLineNumbers w:val="0"/>
                  <w:jc w:val="center"/>
                  <w:textAlignment w:val="center"/>
                </w:pPr>
              </w:pPrChange>
            </w:pPr>
            <w:ins w:id="5333"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334"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3.443</w:t>
              </w:r>
            </w:ins>
          </w:p>
        </w:tc>
        <w:tc>
          <w:tcPr>
            <w:tcW w:w="712" w:type="pct"/>
            <w:vMerge w:val="restart"/>
            <w:tcBorders>
              <w:top w:val="single" w:color="auto" w:sz="4" w:space="0"/>
              <w:left w:val="nil"/>
              <w:bottom w:val="single" w:color="auto" w:sz="4" w:space="0"/>
              <w:right w:val="nil"/>
            </w:tcBorders>
            <w:shd w:val="clear"/>
            <w:noWrap/>
            <w:vAlign w:val="center"/>
            <w:tcPrChange w:id="5336" w:author="Administrator" w:date="2023-01-14T22:31:22Z">
              <w:tcPr>
                <w:tcW w:w="0" w:type="auto"/>
                <w:vMerge w:val="restart"/>
                <w:tcBorders>
                  <w:top w:val="nil"/>
                  <w:left w:val="nil"/>
                  <w:bottom w:val="nil"/>
                  <w:right w:val="nil"/>
                </w:tcBorders>
                <w:noWrap/>
                <w:vAlign w:val="center"/>
                <w:tcPrChange w:id="5337"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339" w:author="Administrator" w:date="2023-01-14T19:51:33Z"/>
                <w:rFonts w:hint="default" w:ascii="Times New Roman" w:hAnsi="Times New Roman" w:eastAsia="宋体" w:cs="Times New Roman"/>
                <w:i w:val="0"/>
                <w:iCs w:val="0"/>
                <w:color w:val="000000"/>
                <w:sz w:val="22"/>
                <w:szCs w:val="22"/>
                <w:u w:val="none"/>
                <w:rPrChange w:id="5340" w:author="Administrator" w:date="2023-01-14T19:53:17Z">
                  <w:rPr>
                    <w:ins w:id="5341" w:author="Administrator" w:date="2023-01-14T19:51:33Z"/>
                    <w:rFonts w:hint="eastAsia" w:ascii="宋体" w:hAnsi="宋体" w:eastAsia="宋体" w:cs="宋体"/>
                    <w:i w:val="0"/>
                    <w:iCs w:val="0"/>
                    <w:color w:val="000000"/>
                    <w:sz w:val="22"/>
                    <w:szCs w:val="22"/>
                    <w:u w:val="none"/>
                  </w:rPr>
                </w:rPrChange>
              </w:rPr>
              <w:pPrChange w:id="5338" w:author="Administrator" w:date="2023-01-14T20:02:52Z">
                <w:pPr>
                  <w:keepNext w:val="0"/>
                  <w:keepLines w:val="0"/>
                  <w:widowControl/>
                  <w:suppressLineNumbers w:val="0"/>
                  <w:jc w:val="center"/>
                  <w:textAlignment w:val="center"/>
                </w:pPr>
              </w:pPrChange>
            </w:pPr>
            <w:ins w:id="5342"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343"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w:t>
              </w:r>
            </w:ins>
            <w:ins w:id="5345" w:author="Administrator" w:date="2023-01-14T20:19:16Z">
              <w:r>
                <w:rPr>
                  <w:rFonts w:hint="eastAsia" w:ascii="Times New Roman" w:hAnsi="Times New Roman" w:cs="Times New Roman"/>
                  <w:i w:val="0"/>
                  <w:iCs w:val="0"/>
                  <w:color w:val="000000"/>
                  <w:kern w:val="0"/>
                  <w:sz w:val="22"/>
                  <w:szCs w:val="22"/>
                  <w:u w:val="none"/>
                  <w:bdr w:val="none" w:color="auto" w:sz="0" w:space="0"/>
                  <w:lang w:val="en-US" w:eastAsia="zh-CN" w:bidi="ar"/>
                </w:rPr>
                <w:t>5</w:t>
              </w:r>
            </w:ins>
            <w:ins w:id="5346"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347"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91</w:t>
              </w:r>
            </w:ins>
          </w:p>
        </w:tc>
        <w:tc>
          <w:tcPr>
            <w:tcW w:w="712" w:type="pct"/>
            <w:vMerge w:val="restart"/>
            <w:tcBorders>
              <w:top w:val="single" w:color="auto" w:sz="4" w:space="0"/>
              <w:left w:val="nil"/>
              <w:bottom w:val="single" w:color="auto" w:sz="4" w:space="0"/>
              <w:right w:val="nil"/>
            </w:tcBorders>
            <w:shd w:val="clear"/>
            <w:noWrap/>
            <w:vAlign w:val="center"/>
            <w:tcPrChange w:id="5349" w:author="Administrator" w:date="2023-01-14T22:31:22Z">
              <w:tcPr>
                <w:tcW w:w="0" w:type="auto"/>
                <w:vMerge w:val="restart"/>
                <w:tcBorders>
                  <w:top w:val="nil"/>
                  <w:left w:val="nil"/>
                  <w:bottom w:val="nil"/>
                  <w:right w:val="nil"/>
                </w:tcBorders>
                <w:noWrap/>
                <w:vAlign w:val="center"/>
                <w:tcPrChange w:id="5350"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352" w:author="Administrator" w:date="2023-01-14T19:51:33Z"/>
                <w:rFonts w:hint="default" w:ascii="Times New Roman" w:hAnsi="Times New Roman" w:eastAsia="宋体" w:cs="Times New Roman"/>
                <w:i w:val="0"/>
                <w:iCs w:val="0"/>
                <w:color w:val="000000"/>
                <w:sz w:val="22"/>
                <w:szCs w:val="22"/>
                <w:u w:val="none"/>
                <w:rPrChange w:id="5353" w:author="Administrator" w:date="2023-01-14T19:53:17Z">
                  <w:rPr>
                    <w:ins w:id="5354" w:author="Administrator" w:date="2023-01-14T19:51:33Z"/>
                    <w:rFonts w:hint="eastAsia" w:ascii="宋体" w:hAnsi="宋体" w:eastAsia="宋体" w:cs="宋体"/>
                    <w:i w:val="0"/>
                    <w:iCs w:val="0"/>
                    <w:color w:val="000000"/>
                    <w:sz w:val="22"/>
                    <w:szCs w:val="22"/>
                    <w:u w:val="none"/>
                  </w:rPr>
                </w:rPrChange>
              </w:rPr>
              <w:pPrChange w:id="5351" w:author="Administrator" w:date="2023-01-14T20:02:52Z">
                <w:pPr>
                  <w:keepNext w:val="0"/>
                  <w:keepLines w:val="0"/>
                  <w:widowControl/>
                  <w:suppressLineNumbers w:val="0"/>
                  <w:jc w:val="center"/>
                  <w:textAlignment w:val="center"/>
                </w:pPr>
              </w:pPrChange>
            </w:pPr>
            <w:ins w:id="5355"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356"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3.443</w:t>
              </w:r>
            </w:ins>
          </w:p>
        </w:tc>
        <w:tc>
          <w:tcPr>
            <w:tcW w:w="712" w:type="pct"/>
            <w:vMerge w:val="restart"/>
            <w:tcBorders>
              <w:top w:val="single" w:color="auto" w:sz="4" w:space="0"/>
              <w:left w:val="nil"/>
              <w:bottom w:val="single" w:color="auto" w:sz="4" w:space="0"/>
              <w:right w:val="nil"/>
            </w:tcBorders>
            <w:shd w:val="clear"/>
            <w:noWrap/>
            <w:vAlign w:val="center"/>
            <w:tcPrChange w:id="5358" w:author="Administrator" w:date="2023-01-14T22:31:22Z">
              <w:tcPr>
                <w:tcW w:w="910" w:type="dxa"/>
                <w:vMerge w:val="restart"/>
                <w:tcBorders>
                  <w:top w:val="nil"/>
                  <w:left w:val="nil"/>
                  <w:bottom w:val="nil"/>
                  <w:right w:val="nil"/>
                </w:tcBorders>
                <w:noWrap/>
                <w:vAlign w:val="center"/>
                <w:tcPrChange w:id="5359" w:author="Administrator" w:date="2023-01-14T22:31:22Z">
                  <w:tcPr>
                    <w:tcW w:w="910"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361" w:author="Administrator" w:date="2023-01-14T19:51:33Z"/>
                <w:rFonts w:hint="default" w:ascii="Times New Roman" w:hAnsi="Times New Roman" w:eastAsia="宋体" w:cs="Times New Roman"/>
                <w:i w:val="0"/>
                <w:iCs w:val="0"/>
                <w:color w:val="000000"/>
                <w:sz w:val="22"/>
                <w:szCs w:val="22"/>
                <w:u w:val="none"/>
                <w:rPrChange w:id="5362" w:author="Administrator" w:date="2023-01-14T19:53:17Z">
                  <w:rPr>
                    <w:ins w:id="5363" w:author="Administrator" w:date="2023-01-14T19:51:33Z"/>
                    <w:rFonts w:hint="eastAsia" w:ascii="宋体" w:hAnsi="宋体" w:eastAsia="宋体" w:cs="宋体"/>
                    <w:i w:val="0"/>
                    <w:iCs w:val="0"/>
                    <w:color w:val="000000"/>
                    <w:sz w:val="22"/>
                    <w:szCs w:val="22"/>
                    <w:u w:val="none"/>
                  </w:rPr>
                </w:rPrChange>
              </w:rPr>
              <w:pPrChange w:id="5360" w:author="Administrator" w:date="2023-01-14T20:02:52Z">
                <w:pPr>
                  <w:keepNext w:val="0"/>
                  <w:keepLines w:val="0"/>
                  <w:widowControl/>
                  <w:suppressLineNumbers w:val="0"/>
                  <w:jc w:val="center"/>
                  <w:textAlignment w:val="center"/>
                </w:pPr>
              </w:pPrChange>
            </w:pPr>
            <w:ins w:id="5364"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365"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5.212</w:t>
              </w:r>
            </w:ins>
          </w:p>
        </w:tc>
        <w:tc>
          <w:tcPr>
            <w:tcW w:w="812" w:type="pct"/>
            <w:vMerge w:val="restart"/>
            <w:tcBorders>
              <w:top w:val="single" w:color="auto" w:sz="4" w:space="0"/>
              <w:left w:val="nil"/>
              <w:bottom w:val="single" w:color="auto" w:sz="4" w:space="0"/>
              <w:right w:val="nil"/>
            </w:tcBorders>
            <w:shd w:val="clear"/>
            <w:noWrap/>
            <w:vAlign w:val="center"/>
            <w:tcPrChange w:id="5367" w:author="Administrator" w:date="2023-01-14T22:31:22Z">
              <w:tcPr>
                <w:tcW w:w="1034" w:type="dxa"/>
                <w:vMerge w:val="restart"/>
                <w:tcBorders>
                  <w:top w:val="nil"/>
                  <w:left w:val="nil"/>
                  <w:bottom w:val="nil"/>
                  <w:right w:val="nil"/>
                </w:tcBorders>
                <w:noWrap/>
                <w:vAlign w:val="center"/>
                <w:tcPrChange w:id="5368" w:author="Administrator" w:date="2023-01-14T22:31:22Z">
                  <w:tcPr>
                    <w:tcW w:w="1034"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370" w:author="Administrator" w:date="2023-01-14T19:51:33Z"/>
                <w:rFonts w:hint="default" w:ascii="Times New Roman" w:hAnsi="Times New Roman" w:eastAsia="宋体" w:cs="Times New Roman"/>
                <w:i w:val="0"/>
                <w:iCs w:val="0"/>
                <w:color w:val="000000"/>
                <w:sz w:val="22"/>
                <w:szCs w:val="22"/>
                <w:u w:val="none"/>
                <w:rPrChange w:id="5371" w:author="Administrator" w:date="2023-01-14T19:53:17Z">
                  <w:rPr>
                    <w:ins w:id="5372" w:author="Administrator" w:date="2023-01-14T19:51:33Z"/>
                    <w:rFonts w:hint="eastAsia" w:ascii="宋体" w:hAnsi="宋体" w:eastAsia="宋体" w:cs="宋体"/>
                    <w:i w:val="0"/>
                    <w:iCs w:val="0"/>
                    <w:color w:val="000000"/>
                    <w:sz w:val="22"/>
                    <w:szCs w:val="22"/>
                    <w:u w:val="none"/>
                  </w:rPr>
                </w:rPrChange>
              </w:rPr>
              <w:pPrChange w:id="5369" w:author="Administrator" w:date="2023-01-14T20:02:52Z">
                <w:pPr>
                  <w:keepNext w:val="0"/>
                  <w:keepLines w:val="0"/>
                  <w:widowControl/>
                  <w:suppressLineNumbers w:val="0"/>
                  <w:jc w:val="center"/>
                  <w:textAlignment w:val="center"/>
                </w:pPr>
              </w:pPrChange>
            </w:pPr>
            <w:ins w:id="5373" w:author="Administrator" w:date="2023-01-14T19:51:33Z">
              <w:r>
                <w:rPr>
                  <w:rFonts w:hint="default" w:ascii="Times New Roman" w:hAnsi="Times New Roman" w:eastAsia="宋体" w:cs="Times New Roman"/>
                  <w:i w:val="0"/>
                  <w:iCs w:val="0"/>
                  <w:color w:val="000000"/>
                  <w:kern w:val="0"/>
                  <w:sz w:val="22"/>
                  <w:szCs w:val="22"/>
                  <w:u w:val="none"/>
                  <w:bdr w:val="none" w:sz="4" w:space="0"/>
                  <w:lang w:val="en-US" w:eastAsia="zh-CN" w:bidi="ar"/>
                  <w:rPrChange w:id="5374" w:author="Administrator" w:date="2023-01-14T20:21:32Z">
                    <w:rPr>
                      <w:rFonts w:hint="eastAsia" w:ascii="宋体" w:hAnsi="宋体" w:eastAsia="宋体" w:cs="宋体"/>
                      <w:i w:val="0"/>
                      <w:iCs w:val="0"/>
                      <w:color w:val="000000"/>
                      <w:kern w:val="0"/>
                      <w:sz w:val="22"/>
                      <w:szCs w:val="22"/>
                      <w:u w:val="none"/>
                      <w:bdr w:val="none" w:color="auto" w:sz="0" w:space="0"/>
                      <w:lang w:val="en-US" w:eastAsia="zh-CN" w:bidi="ar"/>
                    </w:rPr>
                  </w:rPrChange>
                </w:rPr>
                <w:t>5.1886</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Change w:id="5377" w:author="Administrator" w:date="2023-01-14T22:31:22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blPrExChange>
        </w:tblPrEx>
        <w:trPr>
          <w:trHeight w:val="312" w:hRule="atLeast"/>
          <w:jc w:val="center"/>
          <w:ins w:id="5376" w:author="Administrator" w:date="2023-01-14T19:51:33Z"/>
          <w:trPrChange w:id="5377" w:author="Administrator" w:date="2023-01-14T22:31:22Z">
            <w:trPr>
              <w:trHeight w:val="288" w:hRule="atLeast"/>
            </w:trPr>
          </w:trPrChange>
        </w:trPr>
        <w:tc>
          <w:tcPr>
            <w:tcW w:w="623" w:type="pct"/>
            <w:vMerge w:val="continue"/>
            <w:tcBorders>
              <w:top w:val="single" w:color="auto" w:sz="4" w:space="0"/>
              <w:left w:val="nil"/>
              <w:bottom w:val="nil"/>
              <w:right w:val="nil"/>
            </w:tcBorders>
            <w:shd w:val="clear"/>
            <w:noWrap/>
            <w:vAlign w:val="center"/>
            <w:tcPrChange w:id="5378" w:author="Administrator" w:date="2023-01-14T22:31:22Z">
              <w:tcPr>
                <w:tcW w:w="0" w:type="auto"/>
                <w:vMerge w:val="continue"/>
                <w:tcBorders>
                  <w:top w:val="nil"/>
                  <w:left w:val="nil"/>
                  <w:bottom w:val="nil"/>
                  <w:right w:val="nil"/>
                </w:tcBorders>
                <w:noWrap/>
                <w:vAlign w:val="center"/>
                <w:tcPrChange w:id="5379" w:author="Administrator" w:date="2023-01-14T22:31:22Z">
                  <w:tcPr>
                    <w:tcW w:w="0" w:type="auto"/>
                    <w:vMerge w:val="continue"/>
                    <w:tcBorders>
                      <w:top w:val="nil"/>
                      <w:left w:val="nil"/>
                      <w:bottom w:val="nil"/>
                      <w:right w:val="nil"/>
                    </w:tcBorders>
                    <w:noWrap/>
                    <w:vAlign w:val="center"/>
                  </w:tcPr>
                </w:tcPrChange>
              </w:tcPr>
            </w:tcPrChange>
          </w:tcPr>
          <w:p>
            <w:pPr>
              <w:jc w:val="center"/>
              <w:rPr>
                <w:ins w:id="5381" w:author="Administrator" w:date="2023-01-14T19:51:33Z"/>
                <w:rFonts w:hint="default" w:ascii="Times New Roman" w:hAnsi="Times New Roman" w:eastAsia="宋体" w:cs="Times New Roman"/>
                <w:i w:val="0"/>
                <w:iCs w:val="0"/>
                <w:color w:val="000000"/>
                <w:sz w:val="21"/>
                <w:szCs w:val="21"/>
                <w:u w:val="none"/>
                <w:rPrChange w:id="5382" w:author="Administrator" w:date="2023-01-14T22:31:31Z">
                  <w:rPr>
                    <w:ins w:id="5383" w:author="Administrator" w:date="2023-01-14T19:51:33Z"/>
                    <w:rFonts w:hint="eastAsia" w:ascii="宋体" w:hAnsi="宋体" w:eastAsia="宋体" w:cs="宋体"/>
                    <w:i w:val="0"/>
                    <w:iCs w:val="0"/>
                    <w:color w:val="000000"/>
                    <w:sz w:val="22"/>
                    <w:szCs w:val="22"/>
                    <w:u w:val="none"/>
                  </w:rPr>
                </w:rPrChange>
              </w:rPr>
              <w:pPrChange w:id="5380" w:author="Administrator" w:date="2023-01-14T20:02:52Z">
                <w:pPr>
                  <w:jc w:val="center"/>
                </w:pPr>
              </w:pPrChange>
            </w:pPr>
          </w:p>
        </w:tc>
        <w:tc>
          <w:tcPr>
            <w:tcW w:w="712" w:type="pct"/>
            <w:vMerge w:val="continue"/>
            <w:tcBorders>
              <w:top w:val="single" w:color="auto" w:sz="4" w:space="0"/>
              <w:left w:val="nil"/>
              <w:bottom w:val="nil"/>
              <w:right w:val="nil"/>
            </w:tcBorders>
            <w:shd w:val="clear"/>
            <w:noWrap/>
            <w:vAlign w:val="center"/>
            <w:tcPrChange w:id="5384" w:author="Administrator" w:date="2023-01-14T22:31:22Z">
              <w:tcPr>
                <w:tcW w:w="1034" w:type="dxa"/>
                <w:vMerge w:val="continue"/>
                <w:tcBorders>
                  <w:top w:val="nil"/>
                  <w:left w:val="nil"/>
                  <w:bottom w:val="nil"/>
                  <w:right w:val="nil"/>
                </w:tcBorders>
                <w:noWrap/>
                <w:vAlign w:val="center"/>
                <w:tcPrChange w:id="5385" w:author="Administrator" w:date="2023-01-14T22:31:22Z">
                  <w:tcPr>
                    <w:tcW w:w="1034" w:type="dxa"/>
                    <w:vMerge w:val="continue"/>
                    <w:tcBorders>
                      <w:top w:val="nil"/>
                      <w:left w:val="nil"/>
                      <w:bottom w:val="nil"/>
                      <w:right w:val="nil"/>
                    </w:tcBorders>
                    <w:noWrap/>
                    <w:vAlign w:val="center"/>
                  </w:tcPr>
                </w:tcPrChange>
              </w:tcPr>
            </w:tcPrChange>
          </w:tcPr>
          <w:p>
            <w:pPr>
              <w:jc w:val="center"/>
              <w:rPr>
                <w:ins w:id="5387" w:author="Administrator" w:date="2023-01-14T19:51:33Z"/>
                <w:rFonts w:hint="default" w:ascii="Times New Roman" w:hAnsi="Times New Roman" w:eastAsia="宋体" w:cs="Times New Roman"/>
                <w:i w:val="0"/>
                <w:iCs w:val="0"/>
                <w:color w:val="000000"/>
                <w:sz w:val="22"/>
                <w:szCs w:val="22"/>
                <w:u w:val="none"/>
                <w:rPrChange w:id="5388" w:author="Administrator" w:date="2023-01-14T19:53:17Z">
                  <w:rPr>
                    <w:ins w:id="5389" w:author="Administrator" w:date="2023-01-14T19:51:33Z"/>
                    <w:rFonts w:hint="eastAsia" w:ascii="宋体" w:hAnsi="宋体" w:eastAsia="宋体" w:cs="宋体"/>
                    <w:i w:val="0"/>
                    <w:iCs w:val="0"/>
                    <w:color w:val="000000"/>
                    <w:sz w:val="22"/>
                    <w:szCs w:val="22"/>
                    <w:u w:val="none"/>
                  </w:rPr>
                </w:rPrChange>
              </w:rPr>
              <w:pPrChange w:id="5386" w:author="Administrator" w:date="2023-01-14T20:02:52Z">
                <w:pPr>
                  <w:jc w:val="center"/>
                </w:pPr>
              </w:pPrChange>
            </w:pPr>
          </w:p>
        </w:tc>
        <w:tc>
          <w:tcPr>
            <w:tcW w:w="712" w:type="pct"/>
            <w:vMerge w:val="continue"/>
            <w:tcBorders>
              <w:top w:val="single" w:color="auto" w:sz="4" w:space="0"/>
              <w:left w:val="nil"/>
              <w:bottom w:val="nil"/>
              <w:right w:val="nil"/>
            </w:tcBorders>
            <w:shd w:val="clear"/>
            <w:noWrap/>
            <w:vAlign w:val="center"/>
            <w:tcPrChange w:id="5390" w:author="Administrator" w:date="2023-01-14T22:31:22Z">
              <w:tcPr>
                <w:tcW w:w="910" w:type="dxa"/>
                <w:vMerge w:val="continue"/>
                <w:tcBorders>
                  <w:top w:val="nil"/>
                  <w:left w:val="nil"/>
                  <w:bottom w:val="nil"/>
                  <w:right w:val="nil"/>
                </w:tcBorders>
                <w:noWrap/>
                <w:vAlign w:val="center"/>
                <w:tcPrChange w:id="5391" w:author="Administrator" w:date="2023-01-14T22:31:22Z">
                  <w:tcPr>
                    <w:tcW w:w="910" w:type="dxa"/>
                    <w:vMerge w:val="continue"/>
                    <w:tcBorders>
                      <w:top w:val="nil"/>
                      <w:left w:val="nil"/>
                      <w:bottom w:val="nil"/>
                      <w:right w:val="nil"/>
                    </w:tcBorders>
                    <w:noWrap/>
                    <w:vAlign w:val="center"/>
                  </w:tcPr>
                </w:tcPrChange>
              </w:tcPr>
            </w:tcPrChange>
          </w:tcPr>
          <w:p>
            <w:pPr>
              <w:jc w:val="center"/>
              <w:rPr>
                <w:ins w:id="5393" w:author="Administrator" w:date="2023-01-14T19:51:33Z"/>
                <w:rFonts w:hint="default" w:ascii="Times New Roman" w:hAnsi="Times New Roman" w:eastAsia="宋体" w:cs="Times New Roman"/>
                <w:i w:val="0"/>
                <w:iCs w:val="0"/>
                <w:color w:val="000000"/>
                <w:sz w:val="22"/>
                <w:szCs w:val="22"/>
                <w:u w:val="none"/>
                <w:rPrChange w:id="5394" w:author="Administrator" w:date="2023-01-14T19:53:17Z">
                  <w:rPr>
                    <w:ins w:id="5395" w:author="Administrator" w:date="2023-01-14T19:51:33Z"/>
                    <w:rFonts w:hint="eastAsia" w:ascii="宋体" w:hAnsi="宋体" w:eastAsia="宋体" w:cs="宋体"/>
                    <w:i w:val="0"/>
                    <w:iCs w:val="0"/>
                    <w:color w:val="000000"/>
                    <w:sz w:val="22"/>
                    <w:szCs w:val="22"/>
                    <w:u w:val="none"/>
                  </w:rPr>
                </w:rPrChange>
              </w:rPr>
              <w:pPrChange w:id="5392" w:author="Administrator" w:date="2023-01-14T20:02:52Z">
                <w:pPr>
                  <w:jc w:val="center"/>
                </w:pPr>
              </w:pPrChange>
            </w:pPr>
          </w:p>
        </w:tc>
        <w:tc>
          <w:tcPr>
            <w:tcW w:w="712" w:type="pct"/>
            <w:vMerge w:val="continue"/>
            <w:tcBorders>
              <w:top w:val="single" w:color="auto" w:sz="4" w:space="0"/>
              <w:left w:val="nil"/>
              <w:bottom w:val="nil"/>
              <w:right w:val="nil"/>
            </w:tcBorders>
            <w:shd w:val="clear"/>
            <w:noWrap/>
            <w:vAlign w:val="center"/>
            <w:tcPrChange w:id="5396" w:author="Administrator" w:date="2023-01-14T22:31:22Z">
              <w:tcPr>
                <w:tcW w:w="0" w:type="auto"/>
                <w:vMerge w:val="continue"/>
                <w:tcBorders>
                  <w:top w:val="nil"/>
                  <w:left w:val="nil"/>
                  <w:bottom w:val="nil"/>
                  <w:right w:val="nil"/>
                </w:tcBorders>
                <w:noWrap/>
                <w:vAlign w:val="center"/>
                <w:tcPrChange w:id="5397" w:author="Administrator" w:date="2023-01-14T22:31:22Z">
                  <w:tcPr>
                    <w:tcW w:w="0" w:type="auto"/>
                    <w:vMerge w:val="continue"/>
                    <w:tcBorders>
                      <w:top w:val="nil"/>
                      <w:left w:val="nil"/>
                      <w:bottom w:val="nil"/>
                      <w:right w:val="nil"/>
                    </w:tcBorders>
                    <w:noWrap/>
                    <w:vAlign w:val="center"/>
                  </w:tcPr>
                </w:tcPrChange>
              </w:tcPr>
            </w:tcPrChange>
          </w:tcPr>
          <w:p>
            <w:pPr>
              <w:jc w:val="center"/>
              <w:rPr>
                <w:ins w:id="5399" w:author="Administrator" w:date="2023-01-14T19:51:33Z"/>
                <w:rFonts w:hint="default" w:ascii="Times New Roman" w:hAnsi="Times New Roman" w:eastAsia="宋体" w:cs="Times New Roman"/>
                <w:i w:val="0"/>
                <w:iCs w:val="0"/>
                <w:color w:val="000000"/>
                <w:sz w:val="22"/>
                <w:szCs w:val="22"/>
                <w:u w:val="none"/>
                <w:rPrChange w:id="5400" w:author="Administrator" w:date="2023-01-14T19:53:17Z">
                  <w:rPr>
                    <w:ins w:id="5401" w:author="Administrator" w:date="2023-01-14T19:51:33Z"/>
                    <w:rFonts w:hint="eastAsia" w:ascii="宋体" w:hAnsi="宋体" w:eastAsia="宋体" w:cs="宋体"/>
                    <w:i w:val="0"/>
                    <w:iCs w:val="0"/>
                    <w:color w:val="000000"/>
                    <w:sz w:val="22"/>
                    <w:szCs w:val="22"/>
                    <w:u w:val="none"/>
                  </w:rPr>
                </w:rPrChange>
              </w:rPr>
              <w:pPrChange w:id="5398" w:author="Administrator" w:date="2023-01-14T20:02:52Z">
                <w:pPr>
                  <w:jc w:val="center"/>
                </w:pPr>
              </w:pPrChange>
            </w:pPr>
          </w:p>
        </w:tc>
        <w:tc>
          <w:tcPr>
            <w:tcW w:w="712" w:type="pct"/>
            <w:vMerge w:val="continue"/>
            <w:tcBorders>
              <w:top w:val="single" w:color="auto" w:sz="4" w:space="0"/>
              <w:left w:val="nil"/>
              <w:bottom w:val="nil"/>
              <w:right w:val="nil"/>
            </w:tcBorders>
            <w:shd w:val="clear"/>
            <w:noWrap/>
            <w:vAlign w:val="center"/>
            <w:tcPrChange w:id="5402" w:author="Administrator" w:date="2023-01-14T22:31:22Z">
              <w:tcPr>
                <w:tcW w:w="0" w:type="auto"/>
                <w:vMerge w:val="continue"/>
                <w:tcBorders>
                  <w:top w:val="nil"/>
                  <w:left w:val="nil"/>
                  <w:bottom w:val="nil"/>
                  <w:right w:val="nil"/>
                </w:tcBorders>
                <w:noWrap/>
                <w:vAlign w:val="center"/>
                <w:tcPrChange w:id="5403" w:author="Administrator" w:date="2023-01-14T22:31:22Z">
                  <w:tcPr>
                    <w:tcW w:w="0" w:type="auto"/>
                    <w:vMerge w:val="continue"/>
                    <w:tcBorders>
                      <w:top w:val="nil"/>
                      <w:left w:val="nil"/>
                      <w:bottom w:val="nil"/>
                      <w:right w:val="nil"/>
                    </w:tcBorders>
                    <w:noWrap/>
                    <w:vAlign w:val="center"/>
                  </w:tcPr>
                </w:tcPrChange>
              </w:tcPr>
            </w:tcPrChange>
          </w:tcPr>
          <w:p>
            <w:pPr>
              <w:jc w:val="center"/>
              <w:rPr>
                <w:ins w:id="5405" w:author="Administrator" w:date="2023-01-14T19:51:33Z"/>
                <w:rFonts w:hint="default" w:ascii="Times New Roman" w:hAnsi="Times New Roman" w:eastAsia="宋体" w:cs="Times New Roman"/>
                <w:i w:val="0"/>
                <w:iCs w:val="0"/>
                <w:color w:val="000000"/>
                <w:sz w:val="22"/>
                <w:szCs w:val="22"/>
                <w:u w:val="none"/>
                <w:rPrChange w:id="5406" w:author="Administrator" w:date="2023-01-14T19:53:17Z">
                  <w:rPr>
                    <w:ins w:id="5407" w:author="Administrator" w:date="2023-01-14T19:51:33Z"/>
                    <w:rFonts w:hint="eastAsia" w:ascii="宋体" w:hAnsi="宋体" w:eastAsia="宋体" w:cs="宋体"/>
                    <w:i w:val="0"/>
                    <w:iCs w:val="0"/>
                    <w:color w:val="000000"/>
                    <w:sz w:val="22"/>
                    <w:szCs w:val="22"/>
                    <w:u w:val="none"/>
                  </w:rPr>
                </w:rPrChange>
              </w:rPr>
              <w:pPrChange w:id="5404" w:author="Administrator" w:date="2023-01-14T20:02:52Z">
                <w:pPr>
                  <w:jc w:val="center"/>
                </w:pPr>
              </w:pPrChange>
            </w:pPr>
          </w:p>
        </w:tc>
        <w:tc>
          <w:tcPr>
            <w:tcW w:w="712" w:type="pct"/>
            <w:vMerge w:val="continue"/>
            <w:tcBorders>
              <w:top w:val="single" w:color="auto" w:sz="4" w:space="0"/>
              <w:left w:val="nil"/>
              <w:bottom w:val="nil"/>
              <w:right w:val="nil"/>
            </w:tcBorders>
            <w:shd w:val="clear"/>
            <w:noWrap/>
            <w:vAlign w:val="center"/>
            <w:tcPrChange w:id="5408" w:author="Administrator" w:date="2023-01-14T22:31:22Z">
              <w:tcPr>
                <w:tcW w:w="910" w:type="dxa"/>
                <w:vMerge w:val="continue"/>
                <w:tcBorders>
                  <w:top w:val="nil"/>
                  <w:left w:val="nil"/>
                  <w:bottom w:val="nil"/>
                  <w:right w:val="nil"/>
                </w:tcBorders>
                <w:noWrap/>
                <w:vAlign w:val="center"/>
                <w:tcPrChange w:id="5409" w:author="Administrator" w:date="2023-01-14T22:31:22Z">
                  <w:tcPr>
                    <w:tcW w:w="910" w:type="dxa"/>
                    <w:vMerge w:val="continue"/>
                    <w:tcBorders>
                      <w:top w:val="nil"/>
                      <w:left w:val="nil"/>
                      <w:bottom w:val="nil"/>
                      <w:right w:val="nil"/>
                    </w:tcBorders>
                    <w:noWrap/>
                    <w:vAlign w:val="center"/>
                  </w:tcPr>
                </w:tcPrChange>
              </w:tcPr>
            </w:tcPrChange>
          </w:tcPr>
          <w:p>
            <w:pPr>
              <w:jc w:val="center"/>
              <w:rPr>
                <w:ins w:id="5411" w:author="Administrator" w:date="2023-01-14T19:51:33Z"/>
                <w:rFonts w:hint="default" w:ascii="Times New Roman" w:hAnsi="Times New Roman" w:eastAsia="宋体" w:cs="Times New Roman"/>
                <w:i w:val="0"/>
                <w:iCs w:val="0"/>
                <w:color w:val="000000"/>
                <w:sz w:val="22"/>
                <w:szCs w:val="22"/>
                <w:u w:val="none"/>
                <w:rPrChange w:id="5412" w:author="Administrator" w:date="2023-01-14T19:53:17Z">
                  <w:rPr>
                    <w:ins w:id="5413" w:author="Administrator" w:date="2023-01-14T19:51:33Z"/>
                    <w:rFonts w:hint="eastAsia" w:ascii="宋体" w:hAnsi="宋体" w:eastAsia="宋体" w:cs="宋体"/>
                    <w:i w:val="0"/>
                    <w:iCs w:val="0"/>
                    <w:color w:val="000000"/>
                    <w:sz w:val="22"/>
                    <w:szCs w:val="22"/>
                    <w:u w:val="none"/>
                  </w:rPr>
                </w:rPrChange>
              </w:rPr>
              <w:pPrChange w:id="5410" w:author="Administrator" w:date="2023-01-14T20:02:52Z">
                <w:pPr>
                  <w:jc w:val="center"/>
                </w:pPr>
              </w:pPrChange>
            </w:pPr>
          </w:p>
        </w:tc>
        <w:tc>
          <w:tcPr>
            <w:tcW w:w="812" w:type="pct"/>
            <w:vMerge w:val="continue"/>
            <w:tcBorders>
              <w:top w:val="single" w:color="auto" w:sz="4" w:space="0"/>
              <w:left w:val="nil"/>
              <w:bottom w:val="nil"/>
              <w:right w:val="nil"/>
            </w:tcBorders>
            <w:shd w:val="clear"/>
            <w:noWrap/>
            <w:vAlign w:val="center"/>
            <w:tcPrChange w:id="5414" w:author="Administrator" w:date="2023-01-14T22:31:22Z">
              <w:tcPr>
                <w:tcW w:w="1034" w:type="dxa"/>
                <w:vMerge w:val="continue"/>
                <w:tcBorders>
                  <w:top w:val="nil"/>
                  <w:left w:val="nil"/>
                  <w:bottom w:val="nil"/>
                  <w:right w:val="nil"/>
                </w:tcBorders>
                <w:noWrap/>
                <w:vAlign w:val="center"/>
                <w:tcPrChange w:id="5415" w:author="Administrator" w:date="2023-01-14T22:31:22Z">
                  <w:tcPr>
                    <w:tcW w:w="1034" w:type="dxa"/>
                    <w:vMerge w:val="continue"/>
                    <w:tcBorders>
                      <w:top w:val="nil"/>
                      <w:left w:val="nil"/>
                      <w:bottom w:val="nil"/>
                      <w:right w:val="nil"/>
                    </w:tcBorders>
                    <w:noWrap/>
                    <w:vAlign w:val="center"/>
                  </w:tcPr>
                </w:tcPrChange>
              </w:tcPr>
            </w:tcPrChange>
          </w:tcPr>
          <w:p>
            <w:pPr>
              <w:jc w:val="center"/>
              <w:rPr>
                <w:ins w:id="5417" w:author="Administrator" w:date="2023-01-14T19:51:33Z"/>
                <w:rFonts w:hint="default" w:ascii="Times New Roman" w:hAnsi="Times New Roman" w:eastAsia="宋体" w:cs="Times New Roman"/>
                <w:i w:val="0"/>
                <w:iCs w:val="0"/>
                <w:color w:val="000000"/>
                <w:sz w:val="22"/>
                <w:szCs w:val="22"/>
                <w:u w:val="none"/>
                <w:rPrChange w:id="5418" w:author="Administrator" w:date="2023-01-14T19:53:17Z">
                  <w:rPr>
                    <w:ins w:id="5419" w:author="Administrator" w:date="2023-01-14T19:51:33Z"/>
                    <w:rFonts w:hint="eastAsia" w:ascii="宋体" w:hAnsi="宋体" w:eastAsia="宋体" w:cs="宋体"/>
                    <w:i w:val="0"/>
                    <w:iCs w:val="0"/>
                    <w:color w:val="000000"/>
                    <w:sz w:val="22"/>
                    <w:szCs w:val="22"/>
                    <w:u w:val="none"/>
                  </w:rPr>
                </w:rPrChange>
              </w:rPr>
              <w:pPrChange w:id="5416" w:author="Administrator" w:date="2023-01-14T20:02:52Z">
                <w:pPr>
                  <w:jc w:val="center"/>
                </w:pPr>
              </w:pPrChange>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Change w:id="5421" w:author="Administrator" w:date="2023-01-14T22:31:22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blPrExChange>
        </w:tblPrEx>
        <w:trPr>
          <w:trHeight w:val="312" w:hRule="atLeast"/>
          <w:jc w:val="center"/>
          <w:ins w:id="5420" w:author="Administrator" w:date="2023-01-14T19:51:33Z"/>
          <w:trPrChange w:id="5421" w:author="Administrator" w:date="2023-01-14T22:31:22Z">
            <w:trPr>
              <w:trHeight w:val="288" w:hRule="atLeast"/>
            </w:trPr>
          </w:trPrChange>
        </w:trPr>
        <w:tc>
          <w:tcPr>
            <w:tcW w:w="623" w:type="pct"/>
            <w:vMerge w:val="restart"/>
            <w:tcBorders>
              <w:top w:val="nil"/>
              <w:left w:val="nil"/>
              <w:bottom w:val="nil"/>
              <w:right w:val="nil"/>
            </w:tcBorders>
            <w:shd w:val="clear"/>
            <w:noWrap/>
            <w:vAlign w:val="center"/>
            <w:tcPrChange w:id="5422" w:author="Administrator" w:date="2023-01-14T22:31:22Z">
              <w:tcPr>
                <w:tcW w:w="0" w:type="auto"/>
                <w:vMerge w:val="restart"/>
                <w:tcBorders>
                  <w:top w:val="nil"/>
                  <w:left w:val="nil"/>
                  <w:bottom w:val="nil"/>
                  <w:right w:val="nil"/>
                </w:tcBorders>
                <w:noWrap/>
                <w:vAlign w:val="center"/>
                <w:tcPrChange w:id="5423"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425" w:author="Administrator" w:date="2023-01-14T19:51:33Z"/>
                <w:rFonts w:hint="default" w:ascii="Times New Roman" w:hAnsi="Times New Roman" w:eastAsia="宋体" w:cs="Times New Roman"/>
                <w:i w:val="0"/>
                <w:iCs w:val="0"/>
                <w:color w:val="000000"/>
                <w:sz w:val="21"/>
                <w:szCs w:val="21"/>
                <w:u w:val="none"/>
                <w:rPrChange w:id="5426" w:author="Administrator" w:date="2023-01-14T22:31:31Z">
                  <w:rPr>
                    <w:ins w:id="5427" w:author="Administrator" w:date="2023-01-14T19:51:33Z"/>
                    <w:rFonts w:hint="eastAsia" w:ascii="宋体" w:hAnsi="宋体" w:eastAsia="宋体" w:cs="宋体"/>
                    <w:i w:val="0"/>
                    <w:iCs w:val="0"/>
                    <w:color w:val="000000"/>
                    <w:sz w:val="22"/>
                    <w:szCs w:val="22"/>
                    <w:u w:val="none"/>
                  </w:rPr>
                </w:rPrChange>
              </w:rPr>
              <w:pPrChange w:id="5424" w:author="Administrator" w:date="2023-01-14T20:02:52Z">
                <w:pPr>
                  <w:keepNext w:val="0"/>
                  <w:keepLines w:val="0"/>
                  <w:widowControl/>
                  <w:suppressLineNumbers w:val="0"/>
                  <w:jc w:val="center"/>
                  <w:textAlignment w:val="center"/>
                </w:pPr>
              </w:pPrChange>
            </w:pPr>
            <w:ins w:id="5428" w:author="Administrator" w:date="2023-01-14T19:51:33Z">
              <w:r>
                <w:rPr>
                  <w:rFonts w:hint="default" w:ascii="Times New Roman" w:hAnsi="Times New Roman" w:eastAsia="宋体" w:cs="Times New Roman"/>
                  <w:i w:val="0"/>
                  <w:iCs w:val="0"/>
                  <w:color w:val="000000"/>
                  <w:kern w:val="0"/>
                  <w:sz w:val="21"/>
                  <w:szCs w:val="21"/>
                  <w:u w:val="none"/>
                  <w:bdr w:val="none" w:color="auto" w:sz="0" w:space="0"/>
                  <w:lang w:val="en-US" w:eastAsia="zh-CN" w:bidi="ar"/>
                  <w:rPrChange w:id="5429" w:author="Administrator" w:date="2023-01-14T22:31:31Z">
                    <w:rPr>
                      <w:rFonts w:hint="eastAsia" w:ascii="宋体" w:hAnsi="宋体" w:eastAsia="宋体" w:cs="宋体"/>
                      <w:i w:val="0"/>
                      <w:iCs w:val="0"/>
                      <w:color w:val="000000"/>
                      <w:kern w:val="0"/>
                      <w:sz w:val="22"/>
                      <w:szCs w:val="22"/>
                      <w:u w:val="none"/>
                      <w:bdr w:val="none" w:color="auto" w:sz="0" w:space="0"/>
                      <w:lang w:val="en-US" w:eastAsia="zh-CN" w:bidi="ar"/>
                    </w:rPr>
                  </w:rPrChange>
                </w:rPr>
                <w:t>15%</w:t>
              </w:r>
            </w:ins>
          </w:p>
        </w:tc>
        <w:tc>
          <w:tcPr>
            <w:tcW w:w="712" w:type="pct"/>
            <w:vMerge w:val="restart"/>
            <w:tcBorders>
              <w:top w:val="nil"/>
              <w:left w:val="nil"/>
              <w:bottom w:val="nil"/>
              <w:right w:val="nil"/>
            </w:tcBorders>
            <w:shd w:val="clear"/>
            <w:noWrap/>
            <w:vAlign w:val="center"/>
            <w:tcPrChange w:id="5431" w:author="Administrator" w:date="2023-01-14T22:31:22Z">
              <w:tcPr>
                <w:tcW w:w="1034" w:type="dxa"/>
                <w:vMerge w:val="restart"/>
                <w:tcBorders>
                  <w:top w:val="nil"/>
                  <w:left w:val="nil"/>
                  <w:bottom w:val="nil"/>
                  <w:right w:val="nil"/>
                </w:tcBorders>
                <w:noWrap/>
                <w:vAlign w:val="center"/>
                <w:tcPrChange w:id="5432" w:author="Administrator" w:date="2023-01-14T22:31:22Z">
                  <w:tcPr>
                    <w:tcW w:w="1034"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434" w:author="Administrator" w:date="2023-01-14T19:51:33Z"/>
                <w:rFonts w:hint="default" w:ascii="Times New Roman" w:hAnsi="Times New Roman" w:eastAsia="宋体" w:cs="Times New Roman"/>
                <w:i w:val="0"/>
                <w:iCs w:val="0"/>
                <w:color w:val="000000"/>
                <w:sz w:val="22"/>
                <w:szCs w:val="22"/>
                <w:u w:val="none"/>
                <w:rPrChange w:id="5435" w:author="Administrator" w:date="2023-01-14T19:53:17Z">
                  <w:rPr>
                    <w:ins w:id="5436" w:author="Administrator" w:date="2023-01-14T19:51:33Z"/>
                    <w:rFonts w:hint="eastAsia" w:ascii="宋体" w:hAnsi="宋体" w:eastAsia="宋体" w:cs="宋体"/>
                    <w:i w:val="0"/>
                    <w:iCs w:val="0"/>
                    <w:color w:val="000000"/>
                    <w:sz w:val="22"/>
                    <w:szCs w:val="22"/>
                    <w:u w:val="none"/>
                  </w:rPr>
                </w:rPrChange>
              </w:rPr>
              <w:pPrChange w:id="5433" w:author="Administrator" w:date="2023-01-14T20:02:52Z">
                <w:pPr>
                  <w:keepNext w:val="0"/>
                  <w:keepLines w:val="0"/>
                  <w:widowControl/>
                  <w:suppressLineNumbers w:val="0"/>
                  <w:jc w:val="center"/>
                  <w:textAlignment w:val="center"/>
                </w:pPr>
              </w:pPrChange>
            </w:pPr>
            <w:ins w:id="5437"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438"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3.182</w:t>
              </w:r>
            </w:ins>
          </w:p>
        </w:tc>
        <w:tc>
          <w:tcPr>
            <w:tcW w:w="712" w:type="pct"/>
            <w:vMerge w:val="restart"/>
            <w:tcBorders>
              <w:top w:val="nil"/>
              <w:left w:val="nil"/>
              <w:bottom w:val="nil"/>
              <w:right w:val="nil"/>
            </w:tcBorders>
            <w:shd w:val="clear"/>
            <w:noWrap/>
            <w:vAlign w:val="center"/>
            <w:tcPrChange w:id="5440" w:author="Administrator" w:date="2023-01-14T22:31:22Z">
              <w:tcPr>
                <w:tcW w:w="910" w:type="dxa"/>
                <w:vMerge w:val="restart"/>
                <w:tcBorders>
                  <w:top w:val="nil"/>
                  <w:left w:val="nil"/>
                  <w:bottom w:val="nil"/>
                  <w:right w:val="nil"/>
                </w:tcBorders>
                <w:noWrap/>
                <w:vAlign w:val="center"/>
                <w:tcPrChange w:id="5441" w:author="Administrator" w:date="2023-01-14T22:31:22Z">
                  <w:tcPr>
                    <w:tcW w:w="910"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443" w:author="Administrator" w:date="2023-01-14T19:51:33Z"/>
                <w:rFonts w:hint="default" w:ascii="Times New Roman" w:hAnsi="Times New Roman" w:eastAsia="宋体" w:cs="Times New Roman"/>
                <w:i w:val="0"/>
                <w:iCs w:val="0"/>
                <w:color w:val="000000"/>
                <w:sz w:val="22"/>
                <w:szCs w:val="22"/>
                <w:u w:val="none"/>
                <w:rPrChange w:id="5444" w:author="Administrator" w:date="2023-01-14T19:53:17Z">
                  <w:rPr>
                    <w:ins w:id="5445" w:author="Administrator" w:date="2023-01-14T19:51:33Z"/>
                    <w:rFonts w:hint="eastAsia" w:ascii="宋体" w:hAnsi="宋体" w:eastAsia="宋体" w:cs="宋体"/>
                    <w:i w:val="0"/>
                    <w:iCs w:val="0"/>
                    <w:color w:val="000000"/>
                    <w:sz w:val="22"/>
                    <w:szCs w:val="22"/>
                    <w:u w:val="none"/>
                  </w:rPr>
                </w:rPrChange>
              </w:rPr>
              <w:pPrChange w:id="5442" w:author="Administrator" w:date="2023-01-14T20:02:52Z">
                <w:pPr>
                  <w:keepNext w:val="0"/>
                  <w:keepLines w:val="0"/>
                  <w:widowControl/>
                  <w:suppressLineNumbers w:val="0"/>
                  <w:jc w:val="center"/>
                  <w:textAlignment w:val="center"/>
                </w:pPr>
              </w:pPrChange>
            </w:pPr>
            <w:ins w:id="5446"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447"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3.157</w:t>
              </w:r>
            </w:ins>
          </w:p>
        </w:tc>
        <w:tc>
          <w:tcPr>
            <w:tcW w:w="712" w:type="pct"/>
            <w:vMerge w:val="restart"/>
            <w:tcBorders>
              <w:top w:val="nil"/>
              <w:left w:val="nil"/>
              <w:bottom w:val="nil"/>
              <w:right w:val="nil"/>
            </w:tcBorders>
            <w:shd w:val="clear"/>
            <w:noWrap/>
            <w:vAlign w:val="center"/>
            <w:tcPrChange w:id="5449" w:author="Administrator" w:date="2023-01-14T22:31:22Z">
              <w:tcPr>
                <w:tcW w:w="0" w:type="auto"/>
                <w:vMerge w:val="restart"/>
                <w:tcBorders>
                  <w:top w:val="nil"/>
                  <w:left w:val="nil"/>
                  <w:bottom w:val="nil"/>
                  <w:right w:val="nil"/>
                </w:tcBorders>
                <w:noWrap/>
                <w:vAlign w:val="center"/>
                <w:tcPrChange w:id="5450"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452" w:author="Administrator" w:date="2023-01-14T19:51:33Z"/>
                <w:rFonts w:hint="default" w:ascii="Times New Roman" w:hAnsi="Times New Roman" w:eastAsia="宋体" w:cs="Times New Roman"/>
                <w:i w:val="0"/>
                <w:iCs w:val="0"/>
                <w:color w:val="000000"/>
                <w:sz w:val="22"/>
                <w:szCs w:val="22"/>
                <w:u w:val="none"/>
                <w:rPrChange w:id="5453" w:author="Administrator" w:date="2023-01-14T19:53:17Z">
                  <w:rPr>
                    <w:ins w:id="5454" w:author="Administrator" w:date="2023-01-14T19:51:33Z"/>
                    <w:rFonts w:hint="eastAsia" w:ascii="宋体" w:hAnsi="宋体" w:eastAsia="宋体" w:cs="宋体"/>
                    <w:i w:val="0"/>
                    <w:iCs w:val="0"/>
                    <w:color w:val="000000"/>
                    <w:sz w:val="22"/>
                    <w:szCs w:val="22"/>
                    <w:u w:val="none"/>
                  </w:rPr>
                </w:rPrChange>
              </w:rPr>
              <w:pPrChange w:id="5451" w:author="Administrator" w:date="2023-01-14T20:02:52Z">
                <w:pPr>
                  <w:keepNext w:val="0"/>
                  <w:keepLines w:val="0"/>
                  <w:widowControl/>
                  <w:suppressLineNumbers w:val="0"/>
                  <w:jc w:val="center"/>
                  <w:textAlignment w:val="center"/>
                </w:pPr>
              </w:pPrChange>
            </w:pPr>
            <w:ins w:id="5455"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456"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3.357</w:t>
              </w:r>
            </w:ins>
          </w:p>
        </w:tc>
        <w:tc>
          <w:tcPr>
            <w:tcW w:w="712" w:type="pct"/>
            <w:vMerge w:val="restart"/>
            <w:tcBorders>
              <w:top w:val="nil"/>
              <w:left w:val="nil"/>
              <w:bottom w:val="nil"/>
              <w:right w:val="nil"/>
            </w:tcBorders>
            <w:shd w:val="clear"/>
            <w:noWrap/>
            <w:vAlign w:val="center"/>
            <w:tcPrChange w:id="5458" w:author="Administrator" w:date="2023-01-14T22:31:22Z">
              <w:tcPr>
                <w:tcW w:w="0" w:type="auto"/>
                <w:vMerge w:val="restart"/>
                <w:tcBorders>
                  <w:top w:val="nil"/>
                  <w:left w:val="nil"/>
                  <w:bottom w:val="nil"/>
                  <w:right w:val="nil"/>
                </w:tcBorders>
                <w:noWrap/>
                <w:vAlign w:val="center"/>
                <w:tcPrChange w:id="5459"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461" w:author="Administrator" w:date="2023-01-14T19:51:33Z"/>
                <w:rFonts w:hint="default" w:ascii="Times New Roman" w:hAnsi="Times New Roman" w:eastAsia="宋体" w:cs="Times New Roman"/>
                <w:i w:val="0"/>
                <w:iCs w:val="0"/>
                <w:color w:val="000000"/>
                <w:sz w:val="22"/>
                <w:szCs w:val="22"/>
                <w:u w:val="none"/>
                <w:rPrChange w:id="5462" w:author="Administrator" w:date="2023-01-14T19:53:17Z">
                  <w:rPr>
                    <w:ins w:id="5463" w:author="Administrator" w:date="2023-01-14T19:51:33Z"/>
                    <w:rFonts w:hint="eastAsia" w:ascii="宋体" w:hAnsi="宋体" w:eastAsia="宋体" w:cs="宋体"/>
                    <w:i w:val="0"/>
                    <w:iCs w:val="0"/>
                    <w:color w:val="000000"/>
                    <w:sz w:val="22"/>
                    <w:szCs w:val="22"/>
                    <w:u w:val="none"/>
                  </w:rPr>
                </w:rPrChange>
              </w:rPr>
              <w:pPrChange w:id="5460" w:author="Administrator" w:date="2023-01-14T20:02:52Z">
                <w:pPr>
                  <w:keepNext w:val="0"/>
                  <w:keepLines w:val="0"/>
                  <w:widowControl/>
                  <w:suppressLineNumbers w:val="0"/>
                  <w:jc w:val="center"/>
                  <w:textAlignment w:val="center"/>
                </w:pPr>
              </w:pPrChange>
            </w:pPr>
            <w:ins w:id="5464"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465"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3.284</w:t>
              </w:r>
            </w:ins>
          </w:p>
        </w:tc>
        <w:tc>
          <w:tcPr>
            <w:tcW w:w="712" w:type="pct"/>
            <w:vMerge w:val="restart"/>
            <w:tcBorders>
              <w:top w:val="nil"/>
              <w:left w:val="nil"/>
              <w:bottom w:val="nil"/>
              <w:right w:val="nil"/>
            </w:tcBorders>
            <w:shd w:val="clear"/>
            <w:noWrap/>
            <w:vAlign w:val="center"/>
            <w:tcPrChange w:id="5467" w:author="Administrator" w:date="2023-01-14T22:31:22Z">
              <w:tcPr>
                <w:tcW w:w="910" w:type="dxa"/>
                <w:vMerge w:val="restart"/>
                <w:tcBorders>
                  <w:top w:val="nil"/>
                  <w:left w:val="nil"/>
                  <w:bottom w:val="nil"/>
                  <w:right w:val="nil"/>
                </w:tcBorders>
                <w:noWrap/>
                <w:vAlign w:val="center"/>
                <w:tcPrChange w:id="5468" w:author="Administrator" w:date="2023-01-14T22:31:22Z">
                  <w:tcPr>
                    <w:tcW w:w="910"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470" w:author="Administrator" w:date="2023-01-14T19:51:33Z"/>
                <w:rFonts w:hint="default" w:ascii="Times New Roman" w:hAnsi="Times New Roman" w:eastAsia="宋体" w:cs="Times New Roman"/>
                <w:i w:val="0"/>
                <w:iCs w:val="0"/>
                <w:color w:val="000000"/>
                <w:sz w:val="22"/>
                <w:szCs w:val="22"/>
                <w:u w:val="none"/>
                <w:rPrChange w:id="5471" w:author="Administrator" w:date="2023-01-14T19:53:17Z">
                  <w:rPr>
                    <w:ins w:id="5472" w:author="Administrator" w:date="2023-01-14T19:51:33Z"/>
                    <w:rFonts w:hint="eastAsia" w:ascii="宋体" w:hAnsi="宋体" w:eastAsia="宋体" w:cs="宋体"/>
                    <w:i w:val="0"/>
                    <w:iCs w:val="0"/>
                    <w:color w:val="000000"/>
                    <w:sz w:val="22"/>
                    <w:szCs w:val="22"/>
                    <w:u w:val="none"/>
                  </w:rPr>
                </w:rPrChange>
              </w:rPr>
              <w:pPrChange w:id="5469" w:author="Administrator" w:date="2023-01-14T20:02:52Z">
                <w:pPr>
                  <w:keepNext w:val="0"/>
                  <w:keepLines w:val="0"/>
                  <w:widowControl/>
                  <w:suppressLineNumbers w:val="0"/>
                  <w:jc w:val="center"/>
                  <w:textAlignment w:val="center"/>
                </w:pPr>
              </w:pPrChange>
            </w:pPr>
            <w:ins w:id="5473"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474"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5.172</w:t>
              </w:r>
            </w:ins>
          </w:p>
        </w:tc>
        <w:tc>
          <w:tcPr>
            <w:tcW w:w="812" w:type="pct"/>
            <w:vMerge w:val="restart"/>
            <w:tcBorders>
              <w:top w:val="nil"/>
              <w:left w:val="nil"/>
              <w:bottom w:val="nil"/>
              <w:right w:val="nil"/>
            </w:tcBorders>
            <w:shd w:val="clear"/>
            <w:noWrap/>
            <w:vAlign w:val="center"/>
            <w:tcPrChange w:id="5476" w:author="Administrator" w:date="2023-01-14T22:31:22Z">
              <w:tcPr>
                <w:tcW w:w="1034" w:type="dxa"/>
                <w:vMerge w:val="restart"/>
                <w:tcBorders>
                  <w:top w:val="nil"/>
                  <w:left w:val="nil"/>
                  <w:bottom w:val="nil"/>
                  <w:right w:val="nil"/>
                </w:tcBorders>
                <w:noWrap/>
                <w:vAlign w:val="center"/>
                <w:tcPrChange w:id="5477" w:author="Administrator" w:date="2023-01-14T22:31:22Z">
                  <w:tcPr>
                    <w:tcW w:w="1034"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479" w:author="Administrator" w:date="2023-01-14T19:51:33Z"/>
                <w:rFonts w:hint="default" w:ascii="Times New Roman" w:hAnsi="Times New Roman" w:eastAsia="宋体" w:cs="Times New Roman"/>
                <w:i w:val="0"/>
                <w:iCs w:val="0"/>
                <w:color w:val="000000"/>
                <w:sz w:val="22"/>
                <w:szCs w:val="22"/>
                <w:u w:val="none"/>
                <w:rPrChange w:id="5480" w:author="Administrator" w:date="2023-01-14T19:53:17Z">
                  <w:rPr>
                    <w:ins w:id="5481" w:author="Administrator" w:date="2023-01-14T19:51:33Z"/>
                    <w:rFonts w:hint="eastAsia" w:ascii="宋体" w:hAnsi="宋体" w:eastAsia="宋体" w:cs="宋体"/>
                    <w:i w:val="0"/>
                    <w:iCs w:val="0"/>
                    <w:color w:val="000000"/>
                    <w:sz w:val="22"/>
                    <w:szCs w:val="22"/>
                    <w:u w:val="none"/>
                  </w:rPr>
                </w:rPrChange>
              </w:rPr>
              <w:pPrChange w:id="5478" w:author="Administrator" w:date="2023-01-14T20:02:52Z">
                <w:pPr>
                  <w:keepNext w:val="0"/>
                  <w:keepLines w:val="0"/>
                  <w:widowControl/>
                  <w:suppressLineNumbers w:val="0"/>
                  <w:jc w:val="center"/>
                  <w:textAlignment w:val="center"/>
                </w:pPr>
              </w:pPrChange>
            </w:pPr>
            <w:ins w:id="5482"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483"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5.032</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Change w:id="5486" w:author="Administrator" w:date="2023-01-14T22:31:22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blPrExChange>
        </w:tblPrEx>
        <w:trPr>
          <w:trHeight w:val="312" w:hRule="atLeast"/>
          <w:jc w:val="center"/>
          <w:ins w:id="5485" w:author="Administrator" w:date="2023-01-14T19:51:33Z"/>
          <w:trPrChange w:id="5486" w:author="Administrator" w:date="2023-01-14T22:31:22Z">
            <w:trPr>
              <w:trHeight w:val="288" w:hRule="atLeast"/>
            </w:trPr>
          </w:trPrChange>
        </w:trPr>
        <w:tc>
          <w:tcPr>
            <w:tcW w:w="623" w:type="pct"/>
            <w:vMerge w:val="continue"/>
            <w:tcBorders>
              <w:top w:val="nil"/>
              <w:left w:val="nil"/>
              <w:bottom w:val="nil"/>
              <w:right w:val="nil"/>
            </w:tcBorders>
            <w:shd w:val="clear"/>
            <w:noWrap/>
            <w:vAlign w:val="center"/>
            <w:tcPrChange w:id="5487" w:author="Administrator" w:date="2023-01-14T22:31:22Z">
              <w:tcPr>
                <w:tcW w:w="0" w:type="auto"/>
                <w:vMerge w:val="continue"/>
                <w:tcBorders>
                  <w:top w:val="nil"/>
                  <w:left w:val="nil"/>
                  <w:bottom w:val="nil"/>
                  <w:right w:val="nil"/>
                </w:tcBorders>
                <w:noWrap/>
                <w:vAlign w:val="center"/>
                <w:tcPrChange w:id="5488" w:author="Administrator" w:date="2023-01-14T22:31:22Z">
                  <w:tcPr>
                    <w:tcW w:w="0" w:type="auto"/>
                    <w:vMerge w:val="continue"/>
                    <w:tcBorders>
                      <w:top w:val="nil"/>
                      <w:left w:val="nil"/>
                      <w:bottom w:val="nil"/>
                      <w:right w:val="nil"/>
                    </w:tcBorders>
                    <w:noWrap/>
                    <w:vAlign w:val="center"/>
                  </w:tcPr>
                </w:tcPrChange>
              </w:tcPr>
            </w:tcPrChange>
          </w:tcPr>
          <w:p>
            <w:pPr>
              <w:jc w:val="center"/>
              <w:rPr>
                <w:ins w:id="5490" w:author="Administrator" w:date="2023-01-14T19:51:33Z"/>
                <w:rFonts w:hint="default" w:ascii="Times New Roman" w:hAnsi="Times New Roman" w:eastAsia="宋体" w:cs="Times New Roman"/>
                <w:i w:val="0"/>
                <w:iCs w:val="0"/>
                <w:color w:val="000000"/>
                <w:sz w:val="21"/>
                <w:szCs w:val="21"/>
                <w:u w:val="none"/>
                <w:rPrChange w:id="5491" w:author="Administrator" w:date="2023-01-14T22:31:31Z">
                  <w:rPr>
                    <w:ins w:id="5492" w:author="Administrator" w:date="2023-01-14T19:51:33Z"/>
                    <w:rFonts w:hint="eastAsia" w:ascii="宋体" w:hAnsi="宋体" w:eastAsia="宋体" w:cs="宋体"/>
                    <w:i w:val="0"/>
                    <w:iCs w:val="0"/>
                    <w:color w:val="000000"/>
                    <w:sz w:val="22"/>
                    <w:szCs w:val="22"/>
                    <w:u w:val="none"/>
                  </w:rPr>
                </w:rPrChange>
              </w:rPr>
              <w:pPrChange w:id="5489"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493" w:author="Administrator" w:date="2023-01-14T22:31:22Z">
              <w:tcPr>
                <w:tcW w:w="1034" w:type="dxa"/>
                <w:vMerge w:val="continue"/>
                <w:tcBorders>
                  <w:top w:val="nil"/>
                  <w:left w:val="nil"/>
                  <w:bottom w:val="nil"/>
                  <w:right w:val="nil"/>
                </w:tcBorders>
                <w:noWrap/>
                <w:vAlign w:val="center"/>
                <w:tcPrChange w:id="5494" w:author="Administrator" w:date="2023-01-14T22:31:22Z">
                  <w:tcPr>
                    <w:tcW w:w="1034" w:type="dxa"/>
                    <w:vMerge w:val="continue"/>
                    <w:tcBorders>
                      <w:top w:val="nil"/>
                      <w:left w:val="nil"/>
                      <w:bottom w:val="nil"/>
                      <w:right w:val="nil"/>
                    </w:tcBorders>
                    <w:noWrap/>
                    <w:vAlign w:val="center"/>
                  </w:tcPr>
                </w:tcPrChange>
              </w:tcPr>
            </w:tcPrChange>
          </w:tcPr>
          <w:p>
            <w:pPr>
              <w:jc w:val="center"/>
              <w:rPr>
                <w:ins w:id="5496" w:author="Administrator" w:date="2023-01-14T19:51:33Z"/>
                <w:rFonts w:hint="default" w:ascii="Times New Roman" w:hAnsi="Times New Roman" w:eastAsia="宋体" w:cs="Times New Roman"/>
                <w:i w:val="0"/>
                <w:iCs w:val="0"/>
                <w:color w:val="000000"/>
                <w:sz w:val="22"/>
                <w:szCs w:val="22"/>
                <w:u w:val="none"/>
                <w:rPrChange w:id="5497" w:author="Administrator" w:date="2023-01-14T19:53:17Z">
                  <w:rPr>
                    <w:ins w:id="5498" w:author="Administrator" w:date="2023-01-14T19:51:33Z"/>
                    <w:rFonts w:hint="eastAsia" w:ascii="宋体" w:hAnsi="宋体" w:eastAsia="宋体" w:cs="宋体"/>
                    <w:i w:val="0"/>
                    <w:iCs w:val="0"/>
                    <w:color w:val="000000"/>
                    <w:sz w:val="22"/>
                    <w:szCs w:val="22"/>
                    <w:u w:val="none"/>
                  </w:rPr>
                </w:rPrChange>
              </w:rPr>
              <w:pPrChange w:id="5495"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499" w:author="Administrator" w:date="2023-01-14T22:31:22Z">
              <w:tcPr>
                <w:tcW w:w="910" w:type="dxa"/>
                <w:vMerge w:val="continue"/>
                <w:tcBorders>
                  <w:top w:val="nil"/>
                  <w:left w:val="nil"/>
                  <w:bottom w:val="nil"/>
                  <w:right w:val="nil"/>
                </w:tcBorders>
                <w:noWrap/>
                <w:vAlign w:val="center"/>
                <w:tcPrChange w:id="5500" w:author="Administrator" w:date="2023-01-14T22:31:22Z">
                  <w:tcPr>
                    <w:tcW w:w="910" w:type="dxa"/>
                    <w:vMerge w:val="continue"/>
                    <w:tcBorders>
                      <w:top w:val="nil"/>
                      <w:left w:val="nil"/>
                      <w:bottom w:val="nil"/>
                      <w:right w:val="nil"/>
                    </w:tcBorders>
                    <w:noWrap/>
                    <w:vAlign w:val="center"/>
                  </w:tcPr>
                </w:tcPrChange>
              </w:tcPr>
            </w:tcPrChange>
          </w:tcPr>
          <w:p>
            <w:pPr>
              <w:jc w:val="center"/>
              <w:rPr>
                <w:ins w:id="5502" w:author="Administrator" w:date="2023-01-14T19:51:33Z"/>
                <w:rFonts w:hint="default" w:ascii="Times New Roman" w:hAnsi="Times New Roman" w:eastAsia="宋体" w:cs="Times New Roman"/>
                <w:i w:val="0"/>
                <w:iCs w:val="0"/>
                <w:color w:val="000000"/>
                <w:sz w:val="22"/>
                <w:szCs w:val="22"/>
                <w:u w:val="none"/>
                <w:rPrChange w:id="5503" w:author="Administrator" w:date="2023-01-14T19:53:17Z">
                  <w:rPr>
                    <w:ins w:id="5504" w:author="Administrator" w:date="2023-01-14T19:51:33Z"/>
                    <w:rFonts w:hint="eastAsia" w:ascii="宋体" w:hAnsi="宋体" w:eastAsia="宋体" w:cs="宋体"/>
                    <w:i w:val="0"/>
                    <w:iCs w:val="0"/>
                    <w:color w:val="000000"/>
                    <w:sz w:val="22"/>
                    <w:szCs w:val="22"/>
                    <w:u w:val="none"/>
                  </w:rPr>
                </w:rPrChange>
              </w:rPr>
              <w:pPrChange w:id="5501"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505" w:author="Administrator" w:date="2023-01-14T22:31:22Z">
              <w:tcPr>
                <w:tcW w:w="0" w:type="auto"/>
                <w:vMerge w:val="continue"/>
                <w:tcBorders>
                  <w:top w:val="nil"/>
                  <w:left w:val="nil"/>
                  <w:bottom w:val="nil"/>
                  <w:right w:val="nil"/>
                </w:tcBorders>
                <w:noWrap/>
                <w:vAlign w:val="center"/>
                <w:tcPrChange w:id="5506" w:author="Administrator" w:date="2023-01-14T22:31:22Z">
                  <w:tcPr>
                    <w:tcW w:w="0" w:type="auto"/>
                    <w:vMerge w:val="continue"/>
                    <w:tcBorders>
                      <w:top w:val="nil"/>
                      <w:left w:val="nil"/>
                      <w:bottom w:val="nil"/>
                      <w:right w:val="nil"/>
                    </w:tcBorders>
                    <w:noWrap/>
                    <w:vAlign w:val="center"/>
                  </w:tcPr>
                </w:tcPrChange>
              </w:tcPr>
            </w:tcPrChange>
          </w:tcPr>
          <w:p>
            <w:pPr>
              <w:jc w:val="center"/>
              <w:rPr>
                <w:ins w:id="5508" w:author="Administrator" w:date="2023-01-14T19:51:33Z"/>
                <w:rFonts w:hint="default" w:ascii="Times New Roman" w:hAnsi="Times New Roman" w:eastAsia="宋体" w:cs="Times New Roman"/>
                <w:i w:val="0"/>
                <w:iCs w:val="0"/>
                <w:color w:val="000000"/>
                <w:sz w:val="22"/>
                <w:szCs w:val="22"/>
                <w:u w:val="none"/>
                <w:rPrChange w:id="5509" w:author="Administrator" w:date="2023-01-14T19:53:17Z">
                  <w:rPr>
                    <w:ins w:id="5510" w:author="Administrator" w:date="2023-01-14T19:51:33Z"/>
                    <w:rFonts w:hint="eastAsia" w:ascii="宋体" w:hAnsi="宋体" w:eastAsia="宋体" w:cs="宋体"/>
                    <w:i w:val="0"/>
                    <w:iCs w:val="0"/>
                    <w:color w:val="000000"/>
                    <w:sz w:val="22"/>
                    <w:szCs w:val="22"/>
                    <w:u w:val="none"/>
                  </w:rPr>
                </w:rPrChange>
              </w:rPr>
              <w:pPrChange w:id="5507"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511" w:author="Administrator" w:date="2023-01-14T22:31:22Z">
              <w:tcPr>
                <w:tcW w:w="0" w:type="auto"/>
                <w:vMerge w:val="continue"/>
                <w:tcBorders>
                  <w:top w:val="nil"/>
                  <w:left w:val="nil"/>
                  <w:bottom w:val="nil"/>
                  <w:right w:val="nil"/>
                </w:tcBorders>
                <w:noWrap/>
                <w:vAlign w:val="center"/>
                <w:tcPrChange w:id="5512" w:author="Administrator" w:date="2023-01-14T22:31:22Z">
                  <w:tcPr>
                    <w:tcW w:w="0" w:type="auto"/>
                    <w:vMerge w:val="continue"/>
                    <w:tcBorders>
                      <w:top w:val="nil"/>
                      <w:left w:val="nil"/>
                      <w:bottom w:val="nil"/>
                      <w:right w:val="nil"/>
                    </w:tcBorders>
                    <w:noWrap/>
                    <w:vAlign w:val="center"/>
                  </w:tcPr>
                </w:tcPrChange>
              </w:tcPr>
            </w:tcPrChange>
          </w:tcPr>
          <w:p>
            <w:pPr>
              <w:jc w:val="center"/>
              <w:rPr>
                <w:ins w:id="5514" w:author="Administrator" w:date="2023-01-14T19:51:33Z"/>
                <w:rFonts w:hint="default" w:ascii="Times New Roman" w:hAnsi="Times New Roman" w:eastAsia="宋体" w:cs="Times New Roman"/>
                <w:i w:val="0"/>
                <w:iCs w:val="0"/>
                <w:color w:val="000000"/>
                <w:sz w:val="22"/>
                <w:szCs w:val="22"/>
                <w:u w:val="none"/>
                <w:rPrChange w:id="5515" w:author="Administrator" w:date="2023-01-14T19:53:17Z">
                  <w:rPr>
                    <w:ins w:id="5516" w:author="Administrator" w:date="2023-01-14T19:51:33Z"/>
                    <w:rFonts w:hint="eastAsia" w:ascii="宋体" w:hAnsi="宋体" w:eastAsia="宋体" w:cs="宋体"/>
                    <w:i w:val="0"/>
                    <w:iCs w:val="0"/>
                    <w:color w:val="000000"/>
                    <w:sz w:val="22"/>
                    <w:szCs w:val="22"/>
                    <w:u w:val="none"/>
                  </w:rPr>
                </w:rPrChange>
              </w:rPr>
              <w:pPrChange w:id="5513"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517" w:author="Administrator" w:date="2023-01-14T22:31:22Z">
              <w:tcPr>
                <w:tcW w:w="910" w:type="dxa"/>
                <w:vMerge w:val="continue"/>
                <w:tcBorders>
                  <w:top w:val="nil"/>
                  <w:left w:val="nil"/>
                  <w:bottom w:val="nil"/>
                  <w:right w:val="nil"/>
                </w:tcBorders>
                <w:noWrap/>
                <w:vAlign w:val="center"/>
                <w:tcPrChange w:id="5518" w:author="Administrator" w:date="2023-01-14T22:31:22Z">
                  <w:tcPr>
                    <w:tcW w:w="910" w:type="dxa"/>
                    <w:vMerge w:val="continue"/>
                    <w:tcBorders>
                      <w:top w:val="nil"/>
                      <w:left w:val="nil"/>
                      <w:bottom w:val="nil"/>
                      <w:right w:val="nil"/>
                    </w:tcBorders>
                    <w:noWrap/>
                    <w:vAlign w:val="center"/>
                  </w:tcPr>
                </w:tcPrChange>
              </w:tcPr>
            </w:tcPrChange>
          </w:tcPr>
          <w:p>
            <w:pPr>
              <w:jc w:val="center"/>
              <w:rPr>
                <w:ins w:id="5520" w:author="Administrator" w:date="2023-01-14T19:51:33Z"/>
                <w:rFonts w:hint="default" w:ascii="Times New Roman" w:hAnsi="Times New Roman" w:eastAsia="宋体" w:cs="Times New Roman"/>
                <w:i w:val="0"/>
                <w:iCs w:val="0"/>
                <w:color w:val="000000"/>
                <w:sz w:val="22"/>
                <w:szCs w:val="22"/>
                <w:u w:val="none"/>
                <w:rPrChange w:id="5521" w:author="Administrator" w:date="2023-01-14T19:53:17Z">
                  <w:rPr>
                    <w:ins w:id="5522" w:author="Administrator" w:date="2023-01-14T19:51:33Z"/>
                    <w:rFonts w:hint="eastAsia" w:ascii="宋体" w:hAnsi="宋体" w:eastAsia="宋体" w:cs="宋体"/>
                    <w:i w:val="0"/>
                    <w:iCs w:val="0"/>
                    <w:color w:val="000000"/>
                    <w:sz w:val="22"/>
                    <w:szCs w:val="22"/>
                    <w:u w:val="none"/>
                  </w:rPr>
                </w:rPrChange>
              </w:rPr>
              <w:pPrChange w:id="5519" w:author="Administrator" w:date="2023-01-14T20:02:52Z">
                <w:pPr>
                  <w:jc w:val="center"/>
                </w:pPr>
              </w:pPrChange>
            </w:pPr>
          </w:p>
        </w:tc>
        <w:tc>
          <w:tcPr>
            <w:tcW w:w="812" w:type="pct"/>
            <w:vMerge w:val="continue"/>
            <w:tcBorders>
              <w:top w:val="nil"/>
              <w:left w:val="nil"/>
              <w:bottom w:val="nil"/>
              <w:right w:val="nil"/>
            </w:tcBorders>
            <w:shd w:val="clear"/>
            <w:noWrap/>
            <w:vAlign w:val="center"/>
            <w:tcPrChange w:id="5523" w:author="Administrator" w:date="2023-01-14T22:31:22Z">
              <w:tcPr>
                <w:tcW w:w="1034" w:type="dxa"/>
                <w:vMerge w:val="continue"/>
                <w:tcBorders>
                  <w:top w:val="nil"/>
                  <w:left w:val="nil"/>
                  <w:bottom w:val="nil"/>
                  <w:right w:val="nil"/>
                </w:tcBorders>
                <w:noWrap/>
                <w:vAlign w:val="center"/>
                <w:tcPrChange w:id="5524" w:author="Administrator" w:date="2023-01-14T22:31:22Z">
                  <w:tcPr>
                    <w:tcW w:w="1034" w:type="dxa"/>
                    <w:vMerge w:val="continue"/>
                    <w:tcBorders>
                      <w:top w:val="nil"/>
                      <w:left w:val="nil"/>
                      <w:bottom w:val="nil"/>
                      <w:right w:val="nil"/>
                    </w:tcBorders>
                    <w:noWrap/>
                    <w:vAlign w:val="center"/>
                  </w:tcPr>
                </w:tcPrChange>
              </w:tcPr>
            </w:tcPrChange>
          </w:tcPr>
          <w:p>
            <w:pPr>
              <w:jc w:val="center"/>
              <w:rPr>
                <w:ins w:id="5526" w:author="Administrator" w:date="2023-01-14T19:51:33Z"/>
                <w:rFonts w:hint="default" w:ascii="Times New Roman" w:hAnsi="Times New Roman" w:eastAsia="宋体" w:cs="Times New Roman"/>
                <w:i w:val="0"/>
                <w:iCs w:val="0"/>
                <w:color w:val="000000"/>
                <w:sz w:val="22"/>
                <w:szCs w:val="22"/>
                <w:u w:val="none"/>
                <w:rPrChange w:id="5527" w:author="Administrator" w:date="2023-01-14T19:53:17Z">
                  <w:rPr>
                    <w:ins w:id="5528" w:author="Administrator" w:date="2023-01-14T19:51:33Z"/>
                    <w:rFonts w:hint="eastAsia" w:ascii="宋体" w:hAnsi="宋体" w:eastAsia="宋体" w:cs="宋体"/>
                    <w:i w:val="0"/>
                    <w:iCs w:val="0"/>
                    <w:color w:val="000000"/>
                    <w:sz w:val="22"/>
                    <w:szCs w:val="22"/>
                    <w:u w:val="none"/>
                  </w:rPr>
                </w:rPrChange>
              </w:rPr>
              <w:pPrChange w:id="5525" w:author="Administrator" w:date="2023-01-14T20:02:52Z">
                <w:pPr>
                  <w:jc w:val="center"/>
                </w:pPr>
              </w:pPrChange>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Change w:id="5530" w:author="Administrator" w:date="2023-01-14T22:31:22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blPrExChange>
        </w:tblPrEx>
        <w:trPr>
          <w:trHeight w:val="312" w:hRule="atLeast"/>
          <w:jc w:val="center"/>
          <w:ins w:id="5529" w:author="Administrator" w:date="2023-01-14T19:51:33Z"/>
          <w:trPrChange w:id="5530" w:author="Administrator" w:date="2023-01-14T22:31:22Z">
            <w:trPr>
              <w:trHeight w:val="288" w:hRule="atLeast"/>
            </w:trPr>
          </w:trPrChange>
        </w:trPr>
        <w:tc>
          <w:tcPr>
            <w:tcW w:w="623" w:type="pct"/>
            <w:vMerge w:val="restart"/>
            <w:tcBorders>
              <w:top w:val="nil"/>
              <w:left w:val="nil"/>
              <w:bottom w:val="nil"/>
              <w:right w:val="nil"/>
            </w:tcBorders>
            <w:shd w:val="clear"/>
            <w:noWrap/>
            <w:vAlign w:val="center"/>
            <w:tcPrChange w:id="5531" w:author="Administrator" w:date="2023-01-14T22:31:22Z">
              <w:tcPr>
                <w:tcW w:w="0" w:type="auto"/>
                <w:vMerge w:val="restart"/>
                <w:tcBorders>
                  <w:top w:val="nil"/>
                  <w:left w:val="nil"/>
                  <w:bottom w:val="nil"/>
                  <w:right w:val="nil"/>
                </w:tcBorders>
                <w:noWrap/>
                <w:vAlign w:val="center"/>
                <w:tcPrChange w:id="5532"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534" w:author="Administrator" w:date="2023-01-14T19:51:33Z"/>
                <w:rFonts w:hint="default" w:ascii="Times New Roman" w:hAnsi="Times New Roman" w:eastAsia="宋体" w:cs="Times New Roman"/>
                <w:i w:val="0"/>
                <w:iCs w:val="0"/>
                <w:color w:val="000000"/>
                <w:sz w:val="21"/>
                <w:szCs w:val="21"/>
                <w:u w:val="none"/>
                <w:rPrChange w:id="5535" w:author="Administrator" w:date="2023-01-14T22:31:31Z">
                  <w:rPr>
                    <w:ins w:id="5536" w:author="Administrator" w:date="2023-01-14T19:51:33Z"/>
                    <w:rFonts w:hint="eastAsia" w:ascii="宋体" w:hAnsi="宋体" w:eastAsia="宋体" w:cs="宋体"/>
                    <w:i w:val="0"/>
                    <w:iCs w:val="0"/>
                    <w:color w:val="000000"/>
                    <w:sz w:val="22"/>
                    <w:szCs w:val="22"/>
                    <w:u w:val="none"/>
                  </w:rPr>
                </w:rPrChange>
              </w:rPr>
              <w:pPrChange w:id="5533" w:author="Administrator" w:date="2023-01-14T20:02:52Z">
                <w:pPr>
                  <w:keepNext w:val="0"/>
                  <w:keepLines w:val="0"/>
                  <w:widowControl/>
                  <w:suppressLineNumbers w:val="0"/>
                  <w:jc w:val="center"/>
                  <w:textAlignment w:val="center"/>
                </w:pPr>
              </w:pPrChange>
            </w:pPr>
            <w:ins w:id="5537" w:author="Administrator" w:date="2023-01-14T19:51:33Z">
              <w:r>
                <w:rPr>
                  <w:rFonts w:hint="default" w:ascii="Times New Roman" w:hAnsi="Times New Roman" w:eastAsia="宋体" w:cs="Times New Roman"/>
                  <w:i w:val="0"/>
                  <w:iCs w:val="0"/>
                  <w:color w:val="000000"/>
                  <w:kern w:val="0"/>
                  <w:sz w:val="21"/>
                  <w:szCs w:val="21"/>
                  <w:u w:val="none"/>
                  <w:bdr w:val="none" w:color="auto" w:sz="0" w:space="0"/>
                  <w:lang w:val="en-US" w:eastAsia="zh-CN" w:bidi="ar"/>
                  <w:rPrChange w:id="5538" w:author="Administrator" w:date="2023-01-14T22:31:31Z">
                    <w:rPr>
                      <w:rFonts w:hint="eastAsia" w:ascii="宋体" w:hAnsi="宋体" w:eastAsia="宋体" w:cs="宋体"/>
                      <w:i w:val="0"/>
                      <w:iCs w:val="0"/>
                      <w:color w:val="000000"/>
                      <w:kern w:val="0"/>
                      <w:sz w:val="22"/>
                      <w:szCs w:val="22"/>
                      <w:u w:val="none"/>
                      <w:bdr w:val="none" w:color="auto" w:sz="0" w:space="0"/>
                      <w:lang w:val="en-US" w:eastAsia="zh-CN" w:bidi="ar"/>
                    </w:rPr>
                  </w:rPrChange>
                </w:rPr>
                <w:t>20%</w:t>
              </w:r>
            </w:ins>
          </w:p>
        </w:tc>
        <w:tc>
          <w:tcPr>
            <w:tcW w:w="712" w:type="pct"/>
            <w:vMerge w:val="restart"/>
            <w:tcBorders>
              <w:top w:val="nil"/>
              <w:left w:val="nil"/>
              <w:bottom w:val="nil"/>
              <w:right w:val="nil"/>
            </w:tcBorders>
            <w:shd w:val="clear"/>
            <w:noWrap/>
            <w:vAlign w:val="center"/>
            <w:tcPrChange w:id="5540" w:author="Administrator" w:date="2023-01-14T22:31:22Z">
              <w:tcPr>
                <w:tcW w:w="1034" w:type="dxa"/>
                <w:vMerge w:val="restart"/>
                <w:tcBorders>
                  <w:top w:val="nil"/>
                  <w:left w:val="nil"/>
                  <w:bottom w:val="nil"/>
                  <w:right w:val="nil"/>
                </w:tcBorders>
                <w:noWrap/>
                <w:vAlign w:val="center"/>
                <w:tcPrChange w:id="5541" w:author="Administrator" w:date="2023-01-14T22:31:22Z">
                  <w:tcPr>
                    <w:tcW w:w="1034"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543" w:author="Administrator" w:date="2023-01-14T19:51:33Z"/>
                <w:rFonts w:hint="default" w:ascii="Times New Roman" w:hAnsi="Times New Roman" w:eastAsia="宋体" w:cs="Times New Roman"/>
                <w:i w:val="0"/>
                <w:iCs w:val="0"/>
                <w:color w:val="000000"/>
                <w:sz w:val="22"/>
                <w:szCs w:val="22"/>
                <w:u w:val="none"/>
                <w:rPrChange w:id="5544" w:author="Administrator" w:date="2023-01-14T19:53:17Z">
                  <w:rPr>
                    <w:ins w:id="5545" w:author="Administrator" w:date="2023-01-14T19:51:33Z"/>
                    <w:rFonts w:hint="eastAsia" w:ascii="宋体" w:hAnsi="宋体" w:eastAsia="宋体" w:cs="宋体"/>
                    <w:i w:val="0"/>
                    <w:iCs w:val="0"/>
                    <w:color w:val="000000"/>
                    <w:sz w:val="22"/>
                    <w:szCs w:val="22"/>
                    <w:u w:val="none"/>
                  </w:rPr>
                </w:rPrChange>
              </w:rPr>
              <w:pPrChange w:id="5542" w:author="Administrator" w:date="2023-01-14T20:02:52Z">
                <w:pPr>
                  <w:keepNext w:val="0"/>
                  <w:keepLines w:val="0"/>
                  <w:widowControl/>
                  <w:suppressLineNumbers w:val="0"/>
                  <w:jc w:val="center"/>
                  <w:textAlignment w:val="center"/>
                </w:pPr>
              </w:pPrChange>
            </w:pPr>
            <w:ins w:id="5546"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547"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3.187</w:t>
              </w:r>
            </w:ins>
          </w:p>
        </w:tc>
        <w:tc>
          <w:tcPr>
            <w:tcW w:w="712" w:type="pct"/>
            <w:vMerge w:val="restart"/>
            <w:tcBorders>
              <w:top w:val="nil"/>
              <w:left w:val="nil"/>
              <w:bottom w:val="nil"/>
              <w:right w:val="nil"/>
            </w:tcBorders>
            <w:shd w:val="clear"/>
            <w:noWrap/>
            <w:vAlign w:val="center"/>
            <w:tcPrChange w:id="5549" w:author="Administrator" w:date="2023-01-14T22:31:22Z">
              <w:tcPr>
                <w:tcW w:w="910" w:type="dxa"/>
                <w:vMerge w:val="restart"/>
                <w:tcBorders>
                  <w:top w:val="nil"/>
                  <w:left w:val="nil"/>
                  <w:bottom w:val="nil"/>
                  <w:right w:val="nil"/>
                </w:tcBorders>
                <w:noWrap/>
                <w:vAlign w:val="center"/>
                <w:tcPrChange w:id="5550" w:author="Administrator" w:date="2023-01-14T22:31:22Z">
                  <w:tcPr>
                    <w:tcW w:w="910"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552" w:author="Administrator" w:date="2023-01-14T19:51:33Z"/>
                <w:rFonts w:hint="default" w:ascii="Times New Roman" w:hAnsi="Times New Roman" w:eastAsia="宋体" w:cs="Times New Roman"/>
                <w:i w:val="0"/>
                <w:iCs w:val="0"/>
                <w:color w:val="000000"/>
                <w:sz w:val="22"/>
                <w:szCs w:val="22"/>
                <w:u w:val="none"/>
                <w:rPrChange w:id="5553" w:author="Administrator" w:date="2023-01-14T19:53:17Z">
                  <w:rPr>
                    <w:ins w:id="5554" w:author="Administrator" w:date="2023-01-14T19:51:33Z"/>
                    <w:rFonts w:hint="eastAsia" w:ascii="宋体" w:hAnsi="宋体" w:eastAsia="宋体" w:cs="宋体"/>
                    <w:i w:val="0"/>
                    <w:iCs w:val="0"/>
                    <w:color w:val="000000"/>
                    <w:sz w:val="22"/>
                    <w:szCs w:val="22"/>
                    <w:u w:val="none"/>
                  </w:rPr>
                </w:rPrChange>
              </w:rPr>
              <w:pPrChange w:id="5551" w:author="Administrator" w:date="2023-01-14T20:02:52Z">
                <w:pPr>
                  <w:keepNext w:val="0"/>
                  <w:keepLines w:val="0"/>
                  <w:widowControl/>
                  <w:suppressLineNumbers w:val="0"/>
                  <w:jc w:val="center"/>
                  <w:textAlignment w:val="center"/>
                </w:pPr>
              </w:pPrChange>
            </w:pPr>
            <w:ins w:id="5555"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556"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3.146</w:t>
              </w:r>
            </w:ins>
          </w:p>
        </w:tc>
        <w:tc>
          <w:tcPr>
            <w:tcW w:w="712" w:type="pct"/>
            <w:vMerge w:val="restart"/>
            <w:tcBorders>
              <w:top w:val="nil"/>
              <w:left w:val="nil"/>
              <w:bottom w:val="nil"/>
              <w:right w:val="nil"/>
            </w:tcBorders>
            <w:shd w:val="clear"/>
            <w:noWrap/>
            <w:vAlign w:val="center"/>
            <w:tcPrChange w:id="5558" w:author="Administrator" w:date="2023-01-14T22:31:22Z">
              <w:tcPr>
                <w:tcW w:w="0" w:type="auto"/>
                <w:vMerge w:val="restart"/>
                <w:tcBorders>
                  <w:top w:val="nil"/>
                  <w:left w:val="nil"/>
                  <w:bottom w:val="nil"/>
                  <w:right w:val="nil"/>
                </w:tcBorders>
                <w:noWrap/>
                <w:vAlign w:val="center"/>
                <w:tcPrChange w:id="5559"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561" w:author="Administrator" w:date="2023-01-14T19:51:33Z"/>
                <w:rFonts w:hint="default" w:ascii="Times New Roman" w:hAnsi="Times New Roman" w:eastAsia="宋体" w:cs="Times New Roman"/>
                <w:b/>
                <w:bCs/>
                <w:i w:val="0"/>
                <w:iCs w:val="0"/>
                <w:color w:val="000000"/>
                <w:sz w:val="22"/>
                <w:szCs w:val="22"/>
                <w:u w:val="none"/>
                <w:rPrChange w:id="5562" w:author="Administrator" w:date="2023-01-14T19:53:17Z">
                  <w:rPr>
                    <w:ins w:id="5563" w:author="Administrator" w:date="2023-01-14T19:51:33Z"/>
                    <w:rFonts w:hint="eastAsia" w:ascii="宋体" w:hAnsi="宋体" w:eastAsia="宋体" w:cs="宋体"/>
                    <w:b/>
                    <w:bCs/>
                    <w:i w:val="0"/>
                    <w:iCs w:val="0"/>
                    <w:color w:val="000000"/>
                    <w:sz w:val="22"/>
                    <w:szCs w:val="22"/>
                    <w:u w:val="none"/>
                  </w:rPr>
                </w:rPrChange>
              </w:rPr>
              <w:pPrChange w:id="5560" w:author="Administrator" w:date="2023-01-14T20:02:52Z">
                <w:pPr>
                  <w:keepNext w:val="0"/>
                  <w:keepLines w:val="0"/>
                  <w:widowControl/>
                  <w:suppressLineNumbers w:val="0"/>
                  <w:jc w:val="center"/>
                  <w:textAlignment w:val="center"/>
                </w:pPr>
              </w:pPrChange>
            </w:pPr>
            <w:ins w:id="5564" w:author="Administrator" w:date="2023-01-14T19:51:33Z">
              <w:r>
                <w:rPr>
                  <w:rFonts w:hint="default" w:ascii="Times New Roman" w:hAnsi="Times New Roman" w:eastAsia="宋体" w:cs="Times New Roman"/>
                  <w:b/>
                  <w:bCs/>
                  <w:i w:val="0"/>
                  <w:iCs w:val="0"/>
                  <w:color w:val="000000"/>
                  <w:kern w:val="0"/>
                  <w:sz w:val="22"/>
                  <w:szCs w:val="22"/>
                  <w:u w:val="none"/>
                  <w:bdr w:val="none" w:color="auto" w:sz="0" w:space="0"/>
                  <w:lang w:val="en-US" w:eastAsia="zh-CN" w:bidi="ar"/>
                  <w:rPrChange w:id="5565" w:author="Administrator" w:date="2023-01-14T19:53:17Z">
                    <w:rPr>
                      <w:rFonts w:hint="eastAsia" w:ascii="宋体" w:hAnsi="宋体" w:eastAsia="宋体" w:cs="宋体"/>
                      <w:b/>
                      <w:bCs/>
                      <w:i w:val="0"/>
                      <w:iCs w:val="0"/>
                      <w:color w:val="000000"/>
                      <w:kern w:val="0"/>
                      <w:sz w:val="22"/>
                      <w:szCs w:val="22"/>
                      <w:u w:val="none"/>
                      <w:bdr w:val="none" w:color="auto" w:sz="0" w:space="0"/>
                      <w:lang w:val="en-US" w:eastAsia="zh-CN" w:bidi="ar"/>
                    </w:rPr>
                  </w:rPrChange>
                </w:rPr>
                <w:t>3.262</w:t>
              </w:r>
            </w:ins>
          </w:p>
        </w:tc>
        <w:tc>
          <w:tcPr>
            <w:tcW w:w="712" w:type="pct"/>
            <w:vMerge w:val="restart"/>
            <w:tcBorders>
              <w:top w:val="nil"/>
              <w:left w:val="nil"/>
              <w:bottom w:val="nil"/>
              <w:right w:val="nil"/>
            </w:tcBorders>
            <w:shd w:val="clear"/>
            <w:noWrap/>
            <w:vAlign w:val="center"/>
            <w:tcPrChange w:id="5567" w:author="Administrator" w:date="2023-01-14T22:31:22Z">
              <w:tcPr>
                <w:tcW w:w="0" w:type="auto"/>
                <w:vMerge w:val="restart"/>
                <w:tcBorders>
                  <w:top w:val="nil"/>
                  <w:left w:val="nil"/>
                  <w:bottom w:val="nil"/>
                  <w:right w:val="nil"/>
                </w:tcBorders>
                <w:noWrap/>
                <w:vAlign w:val="center"/>
                <w:tcPrChange w:id="5568"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570" w:author="Administrator" w:date="2023-01-14T19:51:33Z"/>
                <w:rFonts w:hint="default" w:ascii="Times New Roman" w:hAnsi="Times New Roman" w:eastAsia="宋体" w:cs="Times New Roman"/>
                <w:b/>
                <w:bCs/>
                <w:i w:val="0"/>
                <w:iCs w:val="0"/>
                <w:color w:val="000000"/>
                <w:sz w:val="22"/>
                <w:szCs w:val="22"/>
                <w:u w:val="none"/>
                <w:rPrChange w:id="5571" w:author="Administrator" w:date="2023-01-14T19:53:17Z">
                  <w:rPr>
                    <w:ins w:id="5572" w:author="Administrator" w:date="2023-01-14T19:51:33Z"/>
                    <w:rFonts w:hint="eastAsia" w:ascii="宋体" w:hAnsi="宋体" w:eastAsia="宋体" w:cs="宋体"/>
                    <w:b/>
                    <w:bCs/>
                    <w:i w:val="0"/>
                    <w:iCs w:val="0"/>
                    <w:color w:val="000000"/>
                    <w:sz w:val="22"/>
                    <w:szCs w:val="22"/>
                    <w:u w:val="none"/>
                  </w:rPr>
                </w:rPrChange>
              </w:rPr>
              <w:pPrChange w:id="5569" w:author="Administrator" w:date="2023-01-14T20:02:52Z">
                <w:pPr>
                  <w:keepNext w:val="0"/>
                  <w:keepLines w:val="0"/>
                  <w:widowControl/>
                  <w:suppressLineNumbers w:val="0"/>
                  <w:jc w:val="center"/>
                  <w:textAlignment w:val="center"/>
                </w:pPr>
              </w:pPrChange>
            </w:pPr>
            <w:ins w:id="5573" w:author="Administrator" w:date="2023-01-14T19:51:33Z">
              <w:r>
                <w:rPr>
                  <w:rFonts w:hint="default" w:ascii="Times New Roman" w:hAnsi="Times New Roman" w:eastAsia="宋体" w:cs="Times New Roman"/>
                  <w:b/>
                  <w:bCs/>
                  <w:i w:val="0"/>
                  <w:iCs w:val="0"/>
                  <w:color w:val="000000"/>
                  <w:kern w:val="0"/>
                  <w:sz w:val="22"/>
                  <w:szCs w:val="22"/>
                  <w:u w:val="none"/>
                  <w:bdr w:val="none" w:color="auto" w:sz="0" w:space="0"/>
                  <w:lang w:val="en-US" w:eastAsia="zh-CN" w:bidi="ar"/>
                  <w:rPrChange w:id="5574" w:author="Administrator" w:date="2023-01-14T19:53:17Z">
                    <w:rPr>
                      <w:rFonts w:hint="eastAsia" w:ascii="宋体" w:hAnsi="宋体" w:eastAsia="宋体" w:cs="宋体"/>
                      <w:b/>
                      <w:bCs/>
                      <w:i w:val="0"/>
                      <w:iCs w:val="0"/>
                      <w:color w:val="000000"/>
                      <w:kern w:val="0"/>
                      <w:sz w:val="22"/>
                      <w:szCs w:val="22"/>
                      <w:u w:val="none"/>
                      <w:bdr w:val="none" w:color="auto" w:sz="0" w:space="0"/>
                      <w:lang w:val="en-US" w:eastAsia="zh-CN" w:bidi="ar"/>
                    </w:rPr>
                  </w:rPrChange>
                </w:rPr>
                <w:t>3.257</w:t>
              </w:r>
            </w:ins>
          </w:p>
        </w:tc>
        <w:tc>
          <w:tcPr>
            <w:tcW w:w="712" w:type="pct"/>
            <w:vMerge w:val="restart"/>
            <w:tcBorders>
              <w:top w:val="nil"/>
              <w:left w:val="nil"/>
              <w:bottom w:val="nil"/>
              <w:right w:val="nil"/>
            </w:tcBorders>
            <w:shd w:val="clear"/>
            <w:noWrap/>
            <w:vAlign w:val="center"/>
            <w:tcPrChange w:id="5576" w:author="Administrator" w:date="2023-01-14T22:31:22Z">
              <w:tcPr>
                <w:tcW w:w="910" w:type="dxa"/>
                <w:vMerge w:val="restart"/>
                <w:tcBorders>
                  <w:top w:val="nil"/>
                  <w:left w:val="nil"/>
                  <w:bottom w:val="nil"/>
                  <w:right w:val="nil"/>
                </w:tcBorders>
                <w:noWrap/>
                <w:vAlign w:val="center"/>
                <w:tcPrChange w:id="5577" w:author="Administrator" w:date="2023-01-14T22:31:22Z">
                  <w:tcPr>
                    <w:tcW w:w="910"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579" w:author="Administrator" w:date="2023-01-14T19:51:33Z"/>
                <w:rFonts w:hint="default" w:ascii="Times New Roman" w:hAnsi="Times New Roman" w:eastAsia="宋体" w:cs="Times New Roman"/>
                <w:i w:val="0"/>
                <w:iCs w:val="0"/>
                <w:color w:val="000000"/>
                <w:sz w:val="22"/>
                <w:szCs w:val="22"/>
                <w:u w:val="none"/>
                <w:rPrChange w:id="5580" w:author="Administrator" w:date="2023-01-14T19:53:17Z">
                  <w:rPr>
                    <w:ins w:id="5581" w:author="Administrator" w:date="2023-01-14T19:51:33Z"/>
                    <w:rFonts w:hint="eastAsia" w:ascii="宋体" w:hAnsi="宋体" w:eastAsia="宋体" w:cs="宋体"/>
                    <w:i w:val="0"/>
                    <w:iCs w:val="0"/>
                    <w:color w:val="000000"/>
                    <w:sz w:val="22"/>
                    <w:szCs w:val="22"/>
                    <w:u w:val="none"/>
                  </w:rPr>
                </w:rPrChange>
              </w:rPr>
              <w:pPrChange w:id="5578" w:author="Administrator" w:date="2023-01-14T20:02:52Z">
                <w:pPr>
                  <w:keepNext w:val="0"/>
                  <w:keepLines w:val="0"/>
                  <w:widowControl/>
                  <w:suppressLineNumbers w:val="0"/>
                  <w:jc w:val="center"/>
                  <w:textAlignment w:val="center"/>
                </w:pPr>
              </w:pPrChange>
            </w:pPr>
            <w:ins w:id="5582"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583"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5.044</w:t>
              </w:r>
            </w:ins>
          </w:p>
        </w:tc>
        <w:tc>
          <w:tcPr>
            <w:tcW w:w="812" w:type="pct"/>
            <w:vMerge w:val="restart"/>
            <w:tcBorders>
              <w:top w:val="nil"/>
              <w:left w:val="nil"/>
              <w:bottom w:val="nil"/>
              <w:right w:val="nil"/>
            </w:tcBorders>
            <w:shd w:val="clear"/>
            <w:noWrap/>
            <w:vAlign w:val="center"/>
            <w:tcPrChange w:id="5585" w:author="Administrator" w:date="2023-01-14T22:31:22Z">
              <w:tcPr>
                <w:tcW w:w="1034" w:type="dxa"/>
                <w:vMerge w:val="restart"/>
                <w:tcBorders>
                  <w:top w:val="nil"/>
                  <w:left w:val="nil"/>
                  <w:bottom w:val="nil"/>
                  <w:right w:val="nil"/>
                </w:tcBorders>
                <w:noWrap/>
                <w:vAlign w:val="center"/>
                <w:tcPrChange w:id="5586" w:author="Administrator" w:date="2023-01-14T22:31:22Z">
                  <w:tcPr>
                    <w:tcW w:w="1034"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588" w:author="Administrator" w:date="2023-01-14T19:51:33Z"/>
                <w:rFonts w:hint="default" w:ascii="Times New Roman" w:hAnsi="Times New Roman" w:eastAsia="宋体" w:cs="Times New Roman"/>
                <w:i w:val="0"/>
                <w:iCs w:val="0"/>
                <w:color w:val="000000"/>
                <w:sz w:val="22"/>
                <w:szCs w:val="22"/>
                <w:u w:val="none"/>
                <w:rPrChange w:id="5589" w:author="Administrator" w:date="2023-01-14T19:53:17Z">
                  <w:rPr>
                    <w:ins w:id="5590" w:author="Administrator" w:date="2023-01-14T19:51:33Z"/>
                    <w:rFonts w:hint="eastAsia" w:ascii="宋体" w:hAnsi="宋体" w:eastAsia="宋体" w:cs="宋体"/>
                    <w:i w:val="0"/>
                    <w:iCs w:val="0"/>
                    <w:color w:val="000000"/>
                    <w:sz w:val="22"/>
                    <w:szCs w:val="22"/>
                    <w:u w:val="none"/>
                  </w:rPr>
                </w:rPrChange>
              </w:rPr>
              <w:pPrChange w:id="5587" w:author="Administrator" w:date="2023-01-14T20:02:52Z">
                <w:pPr>
                  <w:keepNext w:val="0"/>
                  <w:keepLines w:val="0"/>
                  <w:widowControl/>
                  <w:suppressLineNumbers w:val="0"/>
                  <w:jc w:val="center"/>
                  <w:textAlignment w:val="center"/>
                </w:pPr>
              </w:pPrChange>
            </w:pPr>
            <w:ins w:id="5591"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592"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4.974</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Change w:id="5595" w:author="Administrator" w:date="2023-01-14T22:31:22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blPrExChange>
        </w:tblPrEx>
        <w:trPr>
          <w:trHeight w:val="312" w:hRule="atLeast"/>
          <w:jc w:val="center"/>
          <w:ins w:id="5594" w:author="Administrator" w:date="2023-01-14T19:51:33Z"/>
          <w:trPrChange w:id="5595" w:author="Administrator" w:date="2023-01-14T22:31:22Z">
            <w:trPr>
              <w:trHeight w:val="288" w:hRule="atLeast"/>
            </w:trPr>
          </w:trPrChange>
        </w:trPr>
        <w:tc>
          <w:tcPr>
            <w:tcW w:w="623" w:type="pct"/>
            <w:vMerge w:val="continue"/>
            <w:tcBorders>
              <w:top w:val="nil"/>
              <w:left w:val="nil"/>
              <w:bottom w:val="nil"/>
              <w:right w:val="nil"/>
            </w:tcBorders>
            <w:shd w:val="clear"/>
            <w:noWrap/>
            <w:vAlign w:val="center"/>
            <w:tcPrChange w:id="5596" w:author="Administrator" w:date="2023-01-14T22:31:22Z">
              <w:tcPr>
                <w:tcW w:w="0" w:type="auto"/>
                <w:vMerge w:val="continue"/>
                <w:tcBorders>
                  <w:top w:val="nil"/>
                  <w:left w:val="nil"/>
                  <w:bottom w:val="nil"/>
                  <w:right w:val="nil"/>
                </w:tcBorders>
                <w:noWrap/>
                <w:vAlign w:val="center"/>
                <w:tcPrChange w:id="5597" w:author="Administrator" w:date="2023-01-14T22:31:22Z">
                  <w:tcPr>
                    <w:tcW w:w="0" w:type="auto"/>
                    <w:vMerge w:val="continue"/>
                    <w:tcBorders>
                      <w:top w:val="nil"/>
                      <w:left w:val="nil"/>
                      <w:bottom w:val="nil"/>
                      <w:right w:val="nil"/>
                    </w:tcBorders>
                    <w:noWrap/>
                    <w:vAlign w:val="center"/>
                  </w:tcPr>
                </w:tcPrChange>
              </w:tcPr>
            </w:tcPrChange>
          </w:tcPr>
          <w:p>
            <w:pPr>
              <w:jc w:val="center"/>
              <w:rPr>
                <w:ins w:id="5599" w:author="Administrator" w:date="2023-01-14T19:51:33Z"/>
                <w:rFonts w:hint="default" w:ascii="Times New Roman" w:hAnsi="Times New Roman" w:eastAsia="宋体" w:cs="Times New Roman"/>
                <w:i w:val="0"/>
                <w:iCs w:val="0"/>
                <w:color w:val="000000"/>
                <w:sz w:val="21"/>
                <w:szCs w:val="21"/>
                <w:u w:val="none"/>
                <w:rPrChange w:id="5600" w:author="Administrator" w:date="2023-01-14T22:31:31Z">
                  <w:rPr>
                    <w:ins w:id="5601" w:author="Administrator" w:date="2023-01-14T19:51:33Z"/>
                    <w:rFonts w:hint="eastAsia" w:ascii="宋体" w:hAnsi="宋体" w:eastAsia="宋体" w:cs="宋体"/>
                    <w:i w:val="0"/>
                    <w:iCs w:val="0"/>
                    <w:color w:val="000000"/>
                    <w:sz w:val="22"/>
                    <w:szCs w:val="22"/>
                    <w:u w:val="none"/>
                  </w:rPr>
                </w:rPrChange>
              </w:rPr>
              <w:pPrChange w:id="5598"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602" w:author="Administrator" w:date="2023-01-14T22:31:22Z">
              <w:tcPr>
                <w:tcW w:w="1034" w:type="dxa"/>
                <w:vMerge w:val="continue"/>
                <w:tcBorders>
                  <w:top w:val="nil"/>
                  <w:left w:val="nil"/>
                  <w:bottom w:val="nil"/>
                  <w:right w:val="nil"/>
                </w:tcBorders>
                <w:noWrap/>
                <w:vAlign w:val="center"/>
                <w:tcPrChange w:id="5603" w:author="Administrator" w:date="2023-01-14T22:31:22Z">
                  <w:tcPr>
                    <w:tcW w:w="1034" w:type="dxa"/>
                    <w:vMerge w:val="continue"/>
                    <w:tcBorders>
                      <w:top w:val="nil"/>
                      <w:left w:val="nil"/>
                      <w:bottom w:val="nil"/>
                      <w:right w:val="nil"/>
                    </w:tcBorders>
                    <w:noWrap/>
                    <w:vAlign w:val="center"/>
                  </w:tcPr>
                </w:tcPrChange>
              </w:tcPr>
            </w:tcPrChange>
          </w:tcPr>
          <w:p>
            <w:pPr>
              <w:jc w:val="center"/>
              <w:rPr>
                <w:ins w:id="5605" w:author="Administrator" w:date="2023-01-14T19:51:33Z"/>
                <w:rFonts w:hint="default" w:ascii="Times New Roman" w:hAnsi="Times New Roman" w:eastAsia="宋体" w:cs="Times New Roman"/>
                <w:i w:val="0"/>
                <w:iCs w:val="0"/>
                <w:color w:val="000000"/>
                <w:sz w:val="22"/>
                <w:szCs w:val="22"/>
                <w:u w:val="none"/>
                <w:rPrChange w:id="5606" w:author="Administrator" w:date="2023-01-14T19:53:17Z">
                  <w:rPr>
                    <w:ins w:id="5607" w:author="Administrator" w:date="2023-01-14T19:51:33Z"/>
                    <w:rFonts w:hint="eastAsia" w:ascii="宋体" w:hAnsi="宋体" w:eastAsia="宋体" w:cs="宋体"/>
                    <w:i w:val="0"/>
                    <w:iCs w:val="0"/>
                    <w:color w:val="000000"/>
                    <w:sz w:val="22"/>
                    <w:szCs w:val="22"/>
                    <w:u w:val="none"/>
                  </w:rPr>
                </w:rPrChange>
              </w:rPr>
              <w:pPrChange w:id="5604"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608" w:author="Administrator" w:date="2023-01-14T22:31:22Z">
              <w:tcPr>
                <w:tcW w:w="910" w:type="dxa"/>
                <w:vMerge w:val="continue"/>
                <w:tcBorders>
                  <w:top w:val="nil"/>
                  <w:left w:val="nil"/>
                  <w:bottom w:val="nil"/>
                  <w:right w:val="nil"/>
                </w:tcBorders>
                <w:noWrap/>
                <w:vAlign w:val="center"/>
                <w:tcPrChange w:id="5609" w:author="Administrator" w:date="2023-01-14T22:31:22Z">
                  <w:tcPr>
                    <w:tcW w:w="910" w:type="dxa"/>
                    <w:vMerge w:val="continue"/>
                    <w:tcBorders>
                      <w:top w:val="nil"/>
                      <w:left w:val="nil"/>
                      <w:bottom w:val="nil"/>
                      <w:right w:val="nil"/>
                    </w:tcBorders>
                    <w:noWrap/>
                    <w:vAlign w:val="center"/>
                  </w:tcPr>
                </w:tcPrChange>
              </w:tcPr>
            </w:tcPrChange>
          </w:tcPr>
          <w:p>
            <w:pPr>
              <w:jc w:val="center"/>
              <w:rPr>
                <w:ins w:id="5611" w:author="Administrator" w:date="2023-01-14T19:51:33Z"/>
                <w:rFonts w:hint="default" w:ascii="Times New Roman" w:hAnsi="Times New Roman" w:eastAsia="宋体" w:cs="Times New Roman"/>
                <w:i w:val="0"/>
                <w:iCs w:val="0"/>
                <w:color w:val="000000"/>
                <w:sz w:val="22"/>
                <w:szCs w:val="22"/>
                <w:u w:val="none"/>
                <w:rPrChange w:id="5612" w:author="Administrator" w:date="2023-01-14T19:53:17Z">
                  <w:rPr>
                    <w:ins w:id="5613" w:author="Administrator" w:date="2023-01-14T19:51:33Z"/>
                    <w:rFonts w:hint="eastAsia" w:ascii="宋体" w:hAnsi="宋体" w:eastAsia="宋体" w:cs="宋体"/>
                    <w:i w:val="0"/>
                    <w:iCs w:val="0"/>
                    <w:color w:val="000000"/>
                    <w:sz w:val="22"/>
                    <w:szCs w:val="22"/>
                    <w:u w:val="none"/>
                  </w:rPr>
                </w:rPrChange>
              </w:rPr>
              <w:pPrChange w:id="5610"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614" w:author="Administrator" w:date="2023-01-14T22:31:22Z">
              <w:tcPr>
                <w:tcW w:w="0" w:type="auto"/>
                <w:vMerge w:val="continue"/>
                <w:tcBorders>
                  <w:top w:val="nil"/>
                  <w:left w:val="nil"/>
                  <w:bottom w:val="nil"/>
                  <w:right w:val="nil"/>
                </w:tcBorders>
                <w:noWrap/>
                <w:vAlign w:val="center"/>
                <w:tcPrChange w:id="5615" w:author="Administrator" w:date="2023-01-14T22:31:22Z">
                  <w:tcPr>
                    <w:tcW w:w="0" w:type="auto"/>
                    <w:vMerge w:val="continue"/>
                    <w:tcBorders>
                      <w:top w:val="nil"/>
                      <w:left w:val="nil"/>
                      <w:bottom w:val="nil"/>
                      <w:right w:val="nil"/>
                    </w:tcBorders>
                    <w:noWrap/>
                    <w:vAlign w:val="center"/>
                  </w:tcPr>
                </w:tcPrChange>
              </w:tcPr>
            </w:tcPrChange>
          </w:tcPr>
          <w:p>
            <w:pPr>
              <w:jc w:val="center"/>
              <w:rPr>
                <w:ins w:id="5617" w:author="Administrator" w:date="2023-01-14T19:51:33Z"/>
                <w:rFonts w:hint="default" w:ascii="Times New Roman" w:hAnsi="Times New Roman" w:eastAsia="宋体" w:cs="Times New Roman"/>
                <w:b/>
                <w:bCs/>
                <w:i w:val="0"/>
                <w:iCs w:val="0"/>
                <w:color w:val="000000"/>
                <w:sz w:val="22"/>
                <w:szCs w:val="22"/>
                <w:u w:val="none"/>
                <w:rPrChange w:id="5618" w:author="Administrator" w:date="2023-01-14T19:53:17Z">
                  <w:rPr>
                    <w:ins w:id="5619" w:author="Administrator" w:date="2023-01-14T19:51:33Z"/>
                    <w:rFonts w:hint="eastAsia" w:ascii="宋体" w:hAnsi="宋体" w:eastAsia="宋体" w:cs="宋体"/>
                    <w:b/>
                    <w:bCs/>
                    <w:i w:val="0"/>
                    <w:iCs w:val="0"/>
                    <w:color w:val="000000"/>
                    <w:sz w:val="22"/>
                    <w:szCs w:val="22"/>
                    <w:u w:val="none"/>
                  </w:rPr>
                </w:rPrChange>
              </w:rPr>
              <w:pPrChange w:id="5616"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620" w:author="Administrator" w:date="2023-01-14T22:31:22Z">
              <w:tcPr>
                <w:tcW w:w="0" w:type="auto"/>
                <w:vMerge w:val="continue"/>
                <w:tcBorders>
                  <w:top w:val="nil"/>
                  <w:left w:val="nil"/>
                  <w:bottom w:val="nil"/>
                  <w:right w:val="nil"/>
                </w:tcBorders>
                <w:noWrap/>
                <w:vAlign w:val="center"/>
                <w:tcPrChange w:id="5621" w:author="Administrator" w:date="2023-01-14T22:31:22Z">
                  <w:tcPr>
                    <w:tcW w:w="0" w:type="auto"/>
                    <w:vMerge w:val="continue"/>
                    <w:tcBorders>
                      <w:top w:val="nil"/>
                      <w:left w:val="nil"/>
                      <w:bottom w:val="nil"/>
                      <w:right w:val="nil"/>
                    </w:tcBorders>
                    <w:noWrap/>
                    <w:vAlign w:val="center"/>
                  </w:tcPr>
                </w:tcPrChange>
              </w:tcPr>
            </w:tcPrChange>
          </w:tcPr>
          <w:p>
            <w:pPr>
              <w:jc w:val="center"/>
              <w:rPr>
                <w:ins w:id="5623" w:author="Administrator" w:date="2023-01-14T19:51:33Z"/>
                <w:rFonts w:hint="default" w:ascii="Times New Roman" w:hAnsi="Times New Roman" w:eastAsia="宋体" w:cs="Times New Roman"/>
                <w:b/>
                <w:bCs/>
                <w:i w:val="0"/>
                <w:iCs w:val="0"/>
                <w:color w:val="000000"/>
                <w:sz w:val="22"/>
                <w:szCs w:val="22"/>
                <w:u w:val="none"/>
                <w:rPrChange w:id="5624" w:author="Administrator" w:date="2023-01-14T19:53:17Z">
                  <w:rPr>
                    <w:ins w:id="5625" w:author="Administrator" w:date="2023-01-14T19:51:33Z"/>
                    <w:rFonts w:hint="eastAsia" w:ascii="宋体" w:hAnsi="宋体" w:eastAsia="宋体" w:cs="宋体"/>
                    <w:b/>
                    <w:bCs/>
                    <w:i w:val="0"/>
                    <w:iCs w:val="0"/>
                    <w:color w:val="000000"/>
                    <w:sz w:val="22"/>
                    <w:szCs w:val="22"/>
                    <w:u w:val="none"/>
                  </w:rPr>
                </w:rPrChange>
              </w:rPr>
              <w:pPrChange w:id="5622"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626" w:author="Administrator" w:date="2023-01-14T22:31:22Z">
              <w:tcPr>
                <w:tcW w:w="910" w:type="dxa"/>
                <w:vMerge w:val="continue"/>
                <w:tcBorders>
                  <w:top w:val="nil"/>
                  <w:left w:val="nil"/>
                  <w:bottom w:val="nil"/>
                  <w:right w:val="nil"/>
                </w:tcBorders>
                <w:noWrap/>
                <w:vAlign w:val="center"/>
                <w:tcPrChange w:id="5627" w:author="Administrator" w:date="2023-01-14T22:31:22Z">
                  <w:tcPr>
                    <w:tcW w:w="910" w:type="dxa"/>
                    <w:vMerge w:val="continue"/>
                    <w:tcBorders>
                      <w:top w:val="nil"/>
                      <w:left w:val="nil"/>
                      <w:bottom w:val="nil"/>
                      <w:right w:val="nil"/>
                    </w:tcBorders>
                    <w:noWrap/>
                    <w:vAlign w:val="center"/>
                  </w:tcPr>
                </w:tcPrChange>
              </w:tcPr>
            </w:tcPrChange>
          </w:tcPr>
          <w:p>
            <w:pPr>
              <w:jc w:val="center"/>
              <w:rPr>
                <w:ins w:id="5629" w:author="Administrator" w:date="2023-01-14T19:51:33Z"/>
                <w:rFonts w:hint="default" w:ascii="Times New Roman" w:hAnsi="Times New Roman" w:eastAsia="宋体" w:cs="Times New Roman"/>
                <w:i w:val="0"/>
                <w:iCs w:val="0"/>
                <w:color w:val="000000"/>
                <w:sz w:val="22"/>
                <w:szCs w:val="22"/>
                <w:u w:val="none"/>
                <w:rPrChange w:id="5630" w:author="Administrator" w:date="2023-01-14T19:53:17Z">
                  <w:rPr>
                    <w:ins w:id="5631" w:author="Administrator" w:date="2023-01-14T19:51:33Z"/>
                    <w:rFonts w:hint="eastAsia" w:ascii="宋体" w:hAnsi="宋体" w:eastAsia="宋体" w:cs="宋体"/>
                    <w:i w:val="0"/>
                    <w:iCs w:val="0"/>
                    <w:color w:val="000000"/>
                    <w:sz w:val="22"/>
                    <w:szCs w:val="22"/>
                    <w:u w:val="none"/>
                  </w:rPr>
                </w:rPrChange>
              </w:rPr>
              <w:pPrChange w:id="5628" w:author="Administrator" w:date="2023-01-14T20:02:52Z">
                <w:pPr>
                  <w:jc w:val="center"/>
                </w:pPr>
              </w:pPrChange>
            </w:pPr>
          </w:p>
        </w:tc>
        <w:tc>
          <w:tcPr>
            <w:tcW w:w="812" w:type="pct"/>
            <w:vMerge w:val="continue"/>
            <w:tcBorders>
              <w:top w:val="nil"/>
              <w:left w:val="nil"/>
              <w:bottom w:val="nil"/>
              <w:right w:val="nil"/>
            </w:tcBorders>
            <w:shd w:val="clear"/>
            <w:noWrap/>
            <w:vAlign w:val="center"/>
            <w:tcPrChange w:id="5632" w:author="Administrator" w:date="2023-01-14T22:31:22Z">
              <w:tcPr>
                <w:tcW w:w="1034" w:type="dxa"/>
                <w:vMerge w:val="continue"/>
                <w:tcBorders>
                  <w:top w:val="nil"/>
                  <w:left w:val="nil"/>
                  <w:bottom w:val="nil"/>
                  <w:right w:val="nil"/>
                </w:tcBorders>
                <w:noWrap/>
                <w:vAlign w:val="center"/>
                <w:tcPrChange w:id="5633" w:author="Administrator" w:date="2023-01-14T22:31:22Z">
                  <w:tcPr>
                    <w:tcW w:w="1034" w:type="dxa"/>
                    <w:vMerge w:val="continue"/>
                    <w:tcBorders>
                      <w:top w:val="nil"/>
                      <w:left w:val="nil"/>
                      <w:bottom w:val="nil"/>
                      <w:right w:val="nil"/>
                    </w:tcBorders>
                    <w:noWrap/>
                    <w:vAlign w:val="center"/>
                  </w:tcPr>
                </w:tcPrChange>
              </w:tcPr>
            </w:tcPrChange>
          </w:tcPr>
          <w:p>
            <w:pPr>
              <w:jc w:val="center"/>
              <w:rPr>
                <w:ins w:id="5635" w:author="Administrator" w:date="2023-01-14T19:51:33Z"/>
                <w:rFonts w:hint="default" w:ascii="Times New Roman" w:hAnsi="Times New Roman" w:eastAsia="宋体" w:cs="Times New Roman"/>
                <w:i w:val="0"/>
                <w:iCs w:val="0"/>
                <w:color w:val="000000"/>
                <w:sz w:val="22"/>
                <w:szCs w:val="22"/>
                <w:u w:val="none"/>
                <w:rPrChange w:id="5636" w:author="Administrator" w:date="2023-01-14T19:53:17Z">
                  <w:rPr>
                    <w:ins w:id="5637" w:author="Administrator" w:date="2023-01-14T19:51:33Z"/>
                    <w:rFonts w:hint="eastAsia" w:ascii="宋体" w:hAnsi="宋体" w:eastAsia="宋体" w:cs="宋体"/>
                    <w:i w:val="0"/>
                    <w:iCs w:val="0"/>
                    <w:color w:val="000000"/>
                    <w:sz w:val="22"/>
                    <w:szCs w:val="22"/>
                    <w:u w:val="none"/>
                  </w:rPr>
                </w:rPrChange>
              </w:rPr>
              <w:pPrChange w:id="5634" w:author="Administrator" w:date="2023-01-14T20:02:52Z">
                <w:pPr>
                  <w:jc w:val="center"/>
                </w:pPr>
              </w:pPrChange>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Change w:id="5639" w:author="Administrator" w:date="2023-01-14T22:31:22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blPrExChange>
        </w:tblPrEx>
        <w:trPr>
          <w:trHeight w:val="312" w:hRule="atLeast"/>
          <w:jc w:val="center"/>
          <w:ins w:id="5638" w:author="Administrator" w:date="2023-01-14T19:51:33Z"/>
          <w:trPrChange w:id="5639" w:author="Administrator" w:date="2023-01-14T22:31:22Z">
            <w:trPr>
              <w:trHeight w:val="288" w:hRule="atLeast"/>
            </w:trPr>
          </w:trPrChange>
        </w:trPr>
        <w:tc>
          <w:tcPr>
            <w:tcW w:w="623" w:type="pct"/>
            <w:vMerge w:val="restart"/>
            <w:tcBorders>
              <w:top w:val="nil"/>
              <w:left w:val="nil"/>
              <w:bottom w:val="nil"/>
              <w:right w:val="nil"/>
            </w:tcBorders>
            <w:shd w:val="clear"/>
            <w:noWrap/>
            <w:vAlign w:val="center"/>
            <w:tcPrChange w:id="5640" w:author="Administrator" w:date="2023-01-14T22:31:22Z">
              <w:tcPr>
                <w:tcW w:w="0" w:type="auto"/>
                <w:vMerge w:val="restart"/>
                <w:tcBorders>
                  <w:top w:val="nil"/>
                  <w:left w:val="nil"/>
                  <w:bottom w:val="nil"/>
                  <w:right w:val="nil"/>
                </w:tcBorders>
                <w:noWrap/>
                <w:vAlign w:val="center"/>
                <w:tcPrChange w:id="5641"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643" w:author="Administrator" w:date="2023-01-14T19:51:33Z"/>
                <w:rFonts w:hint="default" w:ascii="Times New Roman" w:hAnsi="Times New Roman" w:eastAsia="宋体" w:cs="Times New Roman"/>
                <w:i w:val="0"/>
                <w:iCs w:val="0"/>
                <w:color w:val="000000"/>
                <w:sz w:val="21"/>
                <w:szCs w:val="21"/>
                <w:u w:val="none"/>
                <w:rPrChange w:id="5644" w:author="Administrator" w:date="2023-01-14T22:31:31Z">
                  <w:rPr>
                    <w:ins w:id="5645" w:author="Administrator" w:date="2023-01-14T19:51:33Z"/>
                    <w:rFonts w:hint="eastAsia" w:ascii="宋体" w:hAnsi="宋体" w:eastAsia="宋体" w:cs="宋体"/>
                    <w:i w:val="0"/>
                    <w:iCs w:val="0"/>
                    <w:color w:val="000000"/>
                    <w:sz w:val="22"/>
                    <w:szCs w:val="22"/>
                    <w:u w:val="none"/>
                  </w:rPr>
                </w:rPrChange>
              </w:rPr>
              <w:pPrChange w:id="5642" w:author="Administrator" w:date="2023-01-14T20:02:52Z">
                <w:pPr>
                  <w:keepNext w:val="0"/>
                  <w:keepLines w:val="0"/>
                  <w:widowControl/>
                  <w:suppressLineNumbers w:val="0"/>
                  <w:jc w:val="center"/>
                  <w:textAlignment w:val="center"/>
                </w:pPr>
              </w:pPrChange>
            </w:pPr>
            <w:ins w:id="5646" w:author="Administrator" w:date="2023-01-14T19:51:33Z">
              <w:r>
                <w:rPr>
                  <w:rFonts w:hint="default" w:ascii="Times New Roman" w:hAnsi="Times New Roman" w:eastAsia="宋体" w:cs="Times New Roman"/>
                  <w:i w:val="0"/>
                  <w:iCs w:val="0"/>
                  <w:color w:val="000000"/>
                  <w:kern w:val="0"/>
                  <w:sz w:val="21"/>
                  <w:szCs w:val="21"/>
                  <w:u w:val="none"/>
                  <w:bdr w:val="none" w:color="auto" w:sz="0" w:space="0"/>
                  <w:lang w:val="en-US" w:eastAsia="zh-CN" w:bidi="ar"/>
                  <w:rPrChange w:id="5647" w:author="Administrator" w:date="2023-01-14T22:31:31Z">
                    <w:rPr>
                      <w:rFonts w:hint="eastAsia" w:ascii="宋体" w:hAnsi="宋体" w:eastAsia="宋体" w:cs="宋体"/>
                      <w:i w:val="0"/>
                      <w:iCs w:val="0"/>
                      <w:color w:val="000000"/>
                      <w:kern w:val="0"/>
                      <w:sz w:val="22"/>
                      <w:szCs w:val="22"/>
                      <w:u w:val="none"/>
                      <w:bdr w:val="none" w:color="auto" w:sz="0" w:space="0"/>
                      <w:lang w:val="en-US" w:eastAsia="zh-CN" w:bidi="ar"/>
                    </w:rPr>
                  </w:rPrChange>
                </w:rPr>
                <w:t>25%</w:t>
              </w:r>
            </w:ins>
          </w:p>
        </w:tc>
        <w:tc>
          <w:tcPr>
            <w:tcW w:w="712" w:type="pct"/>
            <w:vMerge w:val="restart"/>
            <w:tcBorders>
              <w:top w:val="nil"/>
              <w:left w:val="nil"/>
              <w:bottom w:val="nil"/>
              <w:right w:val="nil"/>
            </w:tcBorders>
            <w:shd w:val="clear"/>
            <w:noWrap/>
            <w:vAlign w:val="center"/>
            <w:tcPrChange w:id="5649" w:author="Administrator" w:date="2023-01-14T22:31:22Z">
              <w:tcPr>
                <w:tcW w:w="1034" w:type="dxa"/>
                <w:vMerge w:val="restart"/>
                <w:tcBorders>
                  <w:top w:val="nil"/>
                  <w:left w:val="nil"/>
                  <w:bottom w:val="nil"/>
                  <w:right w:val="nil"/>
                </w:tcBorders>
                <w:noWrap/>
                <w:vAlign w:val="center"/>
                <w:tcPrChange w:id="5650" w:author="Administrator" w:date="2023-01-14T22:31:22Z">
                  <w:tcPr>
                    <w:tcW w:w="1034"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652" w:author="Administrator" w:date="2023-01-14T19:51:33Z"/>
                <w:rFonts w:hint="default" w:ascii="Times New Roman" w:hAnsi="Times New Roman" w:eastAsia="宋体" w:cs="Times New Roman"/>
                <w:b/>
                <w:bCs/>
                <w:i w:val="0"/>
                <w:iCs w:val="0"/>
                <w:color w:val="000000"/>
                <w:sz w:val="22"/>
                <w:szCs w:val="22"/>
                <w:u w:val="none"/>
                <w:rPrChange w:id="5653" w:author="Administrator" w:date="2023-01-14T19:53:17Z">
                  <w:rPr>
                    <w:ins w:id="5654" w:author="Administrator" w:date="2023-01-14T19:51:33Z"/>
                    <w:rFonts w:hint="eastAsia" w:ascii="宋体" w:hAnsi="宋体" w:eastAsia="宋体" w:cs="宋体"/>
                    <w:b/>
                    <w:bCs/>
                    <w:i w:val="0"/>
                    <w:iCs w:val="0"/>
                    <w:color w:val="000000"/>
                    <w:sz w:val="22"/>
                    <w:szCs w:val="22"/>
                    <w:u w:val="none"/>
                  </w:rPr>
                </w:rPrChange>
              </w:rPr>
              <w:pPrChange w:id="5651" w:author="Administrator" w:date="2023-01-14T20:02:52Z">
                <w:pPr>
                  <w:keepNext w:val="0"/>
                  <w:keepLines w:val="0"/>
                  <w:widowControl/>
                  <w:suppressLineNumbers w:val="0"/>
                  <w:jc w:val="center"/>
                  <w:textAlignment w:val="center"/>
                </w:pPr>
              </w:pPrChange>
            </w:pPr>
            <w:ins w:id="5655" w:author="Administrator" w:date="2023-01-14T19:51:33Z">
              <w:r>
                <w:rPr>
                  <w:rFonts w:hint="default" w:ascii="Times New Roman" w:hAnsi="Times New Roman" w:eastAsia="宋体" w:cs="Times New Roman"/>
                  <w:b/>
                  <w:bCs/>
                  <w:i w:val="0"/>
                  <w:iCs w:val="0"/>
                  <w:color w:val="000000"/>
                  <w:kern w:val="0"/>
                  <w:sz w:val="22"/>
                  <w:szCs w:val="22"/>
                  <w:u w:val="none"/>
                  <w:bdr w:val="none" w:color="auto" w:sz="0" w:space="0"/>
                  <w:lang w:val="en-US" w:eastAsia="zh-CN" w:bidi="ar"/>
                  <w:rPrChange w:id="5656" w:author="Administrator" w:date="2023-01-14T19:53:17Z">
                    <w:rPr>
                      <w:rFonts w:hint="eastAsia" w:ascii="宋体" w:hAnsi="宋体" w:eastAsia="宋体" w:cs="宋体"/>
                      <w:b/>
                      <w:bCs/>
                      <w:i w:val="0"/>
                      <w:iCs w:val="0"/>
                      <w:color w:val="000000"/>
                      <w:kern w:val="0"/>
                      <w:sz w:val="22"/>
                      <w:szCs w:val="22"/>
                      <w:u w:val="none"/>
                      <w:bdr w:val="none" w:color="auto" w:sz="0" w:space="0"/>
                      <w:lang w:val="en-US" w:eastAsia="zh-CN" w:bidi="ar"/>
                    </w:rPr>
                  </w:rPrChange>
                </w:rPr>
                <w:t>3.146</w:t>
              </w:r>
            </w:ins>
          </w:p>
        </w:tc>
        <w:tc>
          <w:tcPr>
            <w:tcW w:w="712" w:type="pct"/>
            <w:vMerge w:val="restart"/>
            <w:tcBorders>
              <w:top w:val="nil"/>
              <w:left w:val="nil"/>
              <w:bottom w:val="nil"/>
              <w:right w:val="nil"/>
            </w:tcBorders>
            <w:shd w:val="clear"/>
            <w:noWrap/>
            <w:vAlign w:val="center"/>
            <w:tcPrChange w:id="5658" w:author="Administrator" w:date="2023-01-14T22:31:22Z">
              <w:tcPr>
                <w:tcW w:w="910" w:type="dxa"/>
                <w:vMerge w:val="restart"/>
                <w:tcBorders>
                  <w:top w:val="nil"/>
                  <w:left w:val="nil"/>
                  <w:bottom w:val="nil"/>
                  <w:right w:val="nil"/>
                </w:tcBorders>
                <w:noWrap/>
                <w:vAlign w:val="center"/>
                <w:tcPrChange w:id="5659" w:author="Administrator" w:date="2023-01-14T22:31:22Z">
                  <w:tcPr>
                    <w:tcW w:w="910"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661" w:author="Administrator" w:date="2023-01-14T19:51:33Z"/>
                <w:rFonts w:hint="default" w:ascii="Times New Roman" w:hAnsi="Times New Roman" w:eastAsia="宋体" w:cs="Times New Roman"/>
                <w:b/>
                <w:bCs/>
                <w:i w:val="0"/>
                <w:iCs w:val="0"/>
                <w:color w:val="000000"/>
                <w:sz w:val="22"/>
                <w:szCs w:val="22"/>
                <w:u w:val="none"/>
                <w:rPrChange w:id="5662" w:author="Administrator" w:date="2023-01-14T19:53:17Z">
                  <w:rPr>
                    <w:ins w:id="5663" w:author="Administrator" w:date="2023-01-14T19:51:33Z"/>
                    <w:rFonts w:hint="eastAsia" w:ascii="宋体" w:hAnsi="宋体" w:eastAsia="宋体" w:cs="宋体"/>
                    <w:b/>
                    <w:bCs/>
                    <w:i w:val="0"/>
                    <w:iCs w:val="0"/>
                    <w:color w:val="000000"/>
                    <w:sz w:val="22"/>
                    <w:szCs w:val="22"/>
                    <w:u w:val="none"/>
                  </w:rPr>
                </w:rPrChange>
              </w:rPr>
              <w:pPrChange w:id="5660" w:author="Administrator" w:date="2023-01-14T20:02:52Z">
                <w:pPr>
                  <w:keepNext w:val="0"/>
                  <w:keepLines w:val="0"/>
                  <w:widowControl/>
                  <w:suppressLineNumbers w:val="0"/>
                  <w:jc w:val="center"/>
                  <w:textAlignment w:val="center"/>
                </w:pPr>
              </w:pPrChange>
            </w:pPr>
            <w:ins w:id="5664" w:author="Administrator" w:date="2023-01-14T19:51:33Z">
              <w:r>
                <w:rPr>
                  <w:rFonts w:hint="default" w:ascii="Times New Roman" w:hAnsi="Times New Roman" w:eastAsia="宋体" w:cs="Times New Roman"/>
                  <w:b/>
                  <w:bCs/>
                  <w:i w:val="0"/>
                  <w:iCs w:val="0"/>
                  <w:color w:val="000000"/>
                  <w:kern w:val="0"/>
                  <w:sz w:val="22"/>
                  <w:szCs w:val="22"/>
                  <w:u w:val="none"/>
                  <w:bdr w:val="none" w:color="auto" w:sz="0" w:space="0"/>
                  <w:lang w:val="en-US" w:eastAsia="zh-CN" w:bidi="ar"/>
                  <w:rPrChange w:id="5665" w:author="Administrator" w:date="2023-01-14T19:53:17Z">
                    <w:rPr>
                      <w:rFonts w:hint="eastAsia" w:ascii="宋体" w:hAnsi="宋体" w:eastAsia="宋体" w:cs="宋体"/>
                      <w:b/>
                      <w:bCs/>
                      <w:i w:val="0"/>
                      <w:iCs w:val="0"/>
                      <w:color w:val="000000"/>
                      <w:kern w:val="0"/>
                      <w:sz w:val="22"/>
                      <w:szCs w:val="22"/>
                      <w:u w:val="none"/>
                      <w:bdr w:val="none" w:color="auto" w:sz="0" w:space="0"/>
                      <w:lang w:val="en-US" w:eastAsia="zh-CN" w:bidi="ar"/>
                    </w:rPr>
                  </w:rPrChange>
                </w:rPr>
                <w:t>3.141</w:t>
              </w:r>
            </w:ins>
          </w:p>
        </w:tc>
        <w:tc>
          <w:tcPr>
            <w:tcW w:w="712" w:type="pct"/>
            <w:vMerge w:val="restart"/>
            <w:tcBorders>
              <w:top w:val="nil"/>
              <w:left w:val="nil"/>
              <w:bottom w:val="nil"/>
              <w:right w:val="nil"/>
            </w:tcBorders>
            <w:shd w:val="clear"/>
            <w:noWrap/>
            <w:vAlign w:val="center"/>
            <w:tcPrChange w:id="5667" w:author="Administrator" w:date="2023-01-14T22:31:22Z">
              <w:tcPr>
                <w:tcW w:w="0" w:type="auto"/>
                <w:vMerge w:val="restart"/>
                <w:tcBorders>
                  <w:top w:val="nil"/>
                  <w:left w:val="nil"/>
                  <w:bottom w:val="nil"/>
                  <w:right w:val="nil"/>
                </w:tcBorders>
                <w:noWrap/>
                <w:vAlign w:val="center"/>
                <w:tcPrChange w:id="5668"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670" w:author="Administrator" w:date="2023-01-14T19:51:33Z"/>
                <w:rFonts w:hint="default" w:ascii="Times New Roman" w:hAnsi="Times New Roman" w:eastAsia="宋体" w:cs="Times New Roman"/>
                <w:i w:val="0"/>
                <w:iCs w:val="0"/>
                <w:color w:val="000000"/>
                <w:sz w:val="22"/>
                <w:szCs w:val="22"/>
                <w:u w:val="none"/>
                <w:rPrChange w:id="5671" w:author="Administrator" w:date="2023-01-14T19:53:17Z">
                  <w:rPr>
                    <w:ins w:id="5672" w:author="Administrator" w:date="2023-01-14T19:51:33Z"/>
                    <w:rFonts w:hint="eastAsia" w:ascii="宋体" w:hAnsi="宋体" w:eastAsia="宋体" w:cs="宋体"/>
                    <w:i w:val="0"/>
                    <w:iCs w:val="0"/>
                    <w:color w:val="000000"/>
                    <w:sz w:val="22"/>
                    <w:szCs w:val="22"/>
                    <w:u w:val="none"/>
                  </w:rPr>
                </w:rPrChange>
              </w:rPr>
              <w:pPrChange w:id="5669" w:author="Administrator" w:date="2023-01-14T20:02:52Z">
                <w:pPr>
                  <w:keepNext w:val="0"/>
                  <w:keepLines w:val="0"/>
                  <w:widowControl/>
                  <w:suppressLineNumbers w:val="0"/>
                  <w:jc w:val="center"/>
                  <w:textAlignment w:val="center"/>
                </w:pPr>
              </w:pPrChange>
            </w:pPr>
            <w:ins w:id="5673"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674"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3.265</w:t>
              </w:r>
            </w:ins>
          </w:p>
        </w:tc>
        <w:tc>
          <w:tcPr>
            <w:tcW w:w="712" w:type="pct"/>
            <w:vMerge w:val="restart"/>
            <w:tcBorders>
              <w:top w:val="nil"/>
              <w:left w:val="nil"/>
              <w:bottom w:val="nil"/>
              <w:right w:val="nil"/>
            </w:tcBorders>
            <w:shd w:val="clear"/>
            <w:noWrap/>
            <w:vAlign w:val="center"/>
            <w:tcPrChange w:id="5676" w:author="Administrator" w:date="2023-01-14T22:31:22Z">
              <w:tcPr>
                <w:tcW w:w="0" w:type="auto"/>
                <w:vMerge w:val="restart"/>
                <w:tcBorders>
                  <w:top w:val="nil"/>
                  <w:left w:val="nil"/>
                  <w:bottom w:val="nil"/>
                  <w:right w:val="nil"/>
                </w:tcBorders>
                <w:noWrap/>
                <w:vAlign w:val="center"/>
                <w:tcPrChange w:id="5677"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679" w:author="Administrator" w:date="2023-01-14T19:51:33Z"/>
                <w:rFonts w:hint="default" w:ascii="Times New Roman" w:hAnsi="Times New Roman" w:eastAsia="宋体" w:cs="Times New Roman"/>
                <w:i w:val="0"/>
                <w:iCs w:val="0"/>
                <w:color w:val="000000"/>
                <w:sz w:val="22"/>
                <w:szCs w:val="22"/>
                <w:u w:val="none"/>
                <w:rPrChange w:id="5680" w:author="Administrator" w:date="2023-01-14T19:53:17Z">
                  <w:rPr>
                    <w:ins w:id="5681" w:author="Administrator" w:date="2023-01-14T19:51:33Z"/>
                    <w:rFonts w:hint="eastAsia" w:ascii="宋体" w:hAnsi="宋体" w:eastAsia="宋体" w:cs="宋体"/>
                    <w:i w:val="0"/>
                    <w:iCs w:val="0"/>
                    <w:color w:val="000000"/>
                    <w:sz w:val="22"/>
                    <w:szCs w:val="22"/>
                    <w:u w:val="none"/>
                  </w:rPr>
                </w:rPrChange>
              </w:rPr>
              <w:pPrChange w:id="5678" w:author="Administrator" w:date="2023-01-14T20:02:52Z">
                <w:pPr>
                  <w:keepNext w:val="0"/>
                  <w:keepLines w:val="0"/>
                  <w:widowControl/>
                  <w:suppressLineNumbers w:val="0"/>
                  <w:jc w:val="center"/>
                  <w:textAlignment w:val="center"/>
                </w:pPr>
              </w:pPrChange>
            </w:pPr>
            <w:ins w:id="5682"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683"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3.263</w:t>
              </w:r>
            </w:ins>
          </w:p>
        </w:tc>
        <w:tc>
          <w:tcPr>
            <w:tcW w:w="712" w:type="pct"/>
            <w:vMerge w:val="restart"/>
            <w:tcBorders>
              <w:top w:val="nil"/>
              <w:left w:val="nil"/>
              <w:bottom w:val="nil"/>
              <w:right w:val="nil"/>
            </w:tcBorders>
            <w:shd w:val="clear"/>
            <w:noWrap/>
            <w:vAlign w:val="center"/>
            <w:tcPrChange w:id="5685" w:author="Administrator" w:date="2023-01-14T22:31:22Z">
              <w:tcPr>
                <w:tcW w:w="910" w:type="dxa"/>
                <w:vMerge w:val="restart"/>
                <w:tcBorders>
                  <w:top w:val="nil"/>
                  <w:left w:val="nil"/>
                  <w:bottom w:val="nil"/>
                  <w:right w:val="nil"/>
                </w:tcBorders>
                <w:noWrap/>
                <w:vAlign w:val="center"/>
                <w:tcPrChange w:id="5686" w:author="Administrator" w:date="2023-01-14T22:31:22Z">
                  <w:tcPr>
                    <w:tcW w:w="910"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688" w:author="Administrator" w:date="2023-01-14T19:51:33Z"/>
                <w:rFonts w:hint="default" w:ascii="Times New Roman" w:hAnsi="Times New Roman" w:eastAsia="宋体" w:cs="Times New Roman"/>
                <w:b/>
                <w:bCs/>
                <w:i w:val="0"/>
                <w:iCs w:val="0"/>
                <w:color w:val="000000"/>
                <w:sz w:val="22"/>
                <w:szCs w:val="22"/>
                <w:u w:val="none"/>
                <w:rPrChange w:id="5689" w:author="Administrator" w:date="2023-01-14T19:53:17Z">
                  <w:rPr>
                    <w:ins w:id="5690" w:author="Administrator" w:date="2023-01-14T19:51:33Z"/>
                    <w:rFonts w:hint="eastAsia" w:ascii="宋体" w:hAnsi="宋体" w:eastAsia="宋体" w:cs="宋体"/>
                    <w:b/>
                    <w:bCs/>
                    <w:i w:val="0"/>
                    <w:iCs w:val="0"/>
                    <w:color w:val="000000"/>
                    <w:sz w:val="22"/>
                    <w:szCs w:val="22"/>
                    <w:u w:val="none"/>
                  </w:rPr>
                </w:rPrChange>
              </w:rPr>
              <w:pPrChange w:id="5687" w:author="Administrator" w:date="2023-01-14T20:02:52Z">
                <w:pPr>
                  <w:keepNext w:val="0"/>
                  <w:keepLines w:val="0"/>
                  <w:widowControl/>
                  <w:suppressLineNumbers w:val="0"/>
                  <w:jc w:val="center"/>
                  <w:textAlignment w:val="center"/>
                </w:pPr>
              </w:pPrChange>
            </w:pPr>
            <w:ins w:id="5691" w:author="Administrator" w:date="2023-01-14T19:51:33Z">
              <w:r>
                <w:rPr>
                  <w:rFonts w:hint="default" w:ascii="Times New Roman" w:hAnsi="Times New Roman" w:eastAsia="宋体" w:cs="Times New Roman"/>
                  <w:b/>
                  <w:bCs/>
                  <w:i w:val="0"/>
                  <w:iCs w:val="0"/>
                  <w:color w:val="000000"/>
                  <w:kern w:val="0"/>
                  <w:sz w:val="22"/>
                  <w:szCs w:val="22"/>
                  <w:u w:val="none"/>
                  <w:bdr w:val="none" w:color="auto" w:sz="0" w:space="0"/>
                  <w:lang w:val="en-US" w:eastAsia="zh-CN" w:bidi="ar"/>
                  <w:rPrChange w:id="5692" w:author="Administrator" w:date="2023-01-14T19:53:17Z">
                    <w:rPr>
                      <w:rFonts w:hint="eastAsia" w:ascii="宋体" w:hAnsi="宋体" w:eastAsia="宋体" w:cs="宋体"/>
                      <w:b/>
                      <w:bCs/>
                      <w:i w:val="0"/>
                      <w:iCs w:val="0"/>
                      <w:color w:val="000000"/>
                      <w:kern w:val="0"/>
                      <w:sz w:val="22"/>
                      <w:szCs w:val="22"/>
                      <w:u w:val="none"/>
                      <w:bdr w:val="none" w:color="auto" w:sz="0" w:space="0"/>
                      <w:lang w:val="en-US" w:eastAsia="zh-CN" w:bidi="ar"/>
                    </w:rPr>
                  </w:rPrChange>
                </w:rPr>
                <w:t>4.941</w:t>
              </w:r>
            </w:ins>
          </w:p>
        </w:tc>
        <w:tc>
          <w:tcPr>
            <w:tcW w:w="812" w:type="pct"/>
            <w:vMerge w:val="restart"/>
            <w:tcBorders>
              <w:top w:val="nil"/>
              <w:left w:val="nil"/>
              <w:bottom w:val="nil"/>
              <w:right w:val="nil"/>
            </w:tcBorders>
            <w:shd w:val="clear"/>
            <w:noWrap/>
            <w:vAlign w:val="center"/>
            <w:tcPrChange w:id="5694" w:author="Administrator" w:date="2023-01-14T22:31:22Z">
              <w:tcPr>
                <w:tcW w:w="1034" w:type="dxa"/>
                <w:vMerge w:val="restart"/>
                <w:tcBorders>
                  <w:top w:val="nil"/>
                  <w:left w:val="nil"/>
                  <w:bottom w:val="nil"/>
                  <w:right w:val="nil"/>
                </w:tcBorders>
                <w:noWrap/>
                <w:vAlign w:val="center"/>
                <w:tcPrChange w:id="5695" w:author="Administrator" w:date="2023-01-14T22:31:22Z">
                  <w:tcPr>
                    <w:tcW w:w="1034"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697" w:author="Administrator" w:date="2023-01-14T19:51:33Z"/>
                <w:rFonts w:hint="default" w:ascii="Times New Roman" w:hAnsi="Times New Roman" w:eastAsia="宋体" w:cs="Times New Roman"/>
                <w:b/>
                <w:bCs/>
                <w:i w:val="0"/>
                <w:iCs w:val="0"/>
                <w:color w:val="000000"/>
                <w:sz w:val="22"/>
                <w:szCs w:val="22"/>
                <w:u w:val="none"/>
                <w:rPrChange w:id="5698" w:author="Administrator" w:date="2023-01-14T19:53:17Z">
                  <w:rPr>
                    <w:ins w:id="5699" w:author="Administrator" w:date="2023-01-14T19:51:33Z"/>
                    <w:rFonts w:hint="eastAsia" w:ascii="宋体" w:hAnsi="宋体" w:eastAsia="宋体" w:cs="宋体"/>
                    <w:b/>
                    <w:bCs/>
                    <w:i w:val="0"/>
                    <w:iCs w:val="0"/>
                    <w:color w:val="000000"/>
                    <w:sz w:val="22"/>
                    <w:szCs w:val="22"/>
                    <w:u w:val="none"/>
                  </w:rPr>
                </w:rPrChange>
              </w:rPr>
              <w:pPrChange w:id="5696" w:author="Administrator" w:date="2023-01-14T20:02:52Z">
                <w:pPr>
                  <w:keepNext w:val="0"/>
                  <w:keepLines w:val="0"/>
                  <w:widowControl/>
                  <w:suppressLineNumbers w:val="0"/>
                  <w:jc w:val="center"/>
                  <w:textAlignment w:val="center"/>
                </w:pPr>
              </w:pPrChange>
            </w:pPr>
            <w:ins w:id="5700" w:author="Administrator" w:date="2023-01-14T19:51:33Z">
              <w:r>
                <w:rPr>
                  <w:rFonts w:hint="default" w:ascii="Times New Roman" w:hAnsi="Times New Roman" w:eastAsia="宋体" w:cs="Times New Roman"/>
                  <w:b/>
                  <w:bCs/>
                  <w:i w:val="0"/>
                  <w:iCs w:val="0"/>
                  <w:color w:val="000000"/>
                  <w:kern w:val="0"/>
                  <w:sz w:val="22"/>
                  <w:szCs w:val="22"/>
                  <w:u w:val="none"/>
                  <w:bdr w:val="none" w:color="auto" w:sz="0" w:space="0"/>
                  <w:lang w:val="en-US" w:eastAsia="zh-CN" w:bidi="ar"/>
                  <w:rPrChange w:id="5701" w:author="Administrator" w:date="2023-01-14T19:53:17Z">
                    <w:rPr>
                      <w:rFonts w:hint="eastAsia" w:ascii="宋体" w:hAnsi="宋体" w:eastAsia="宋体" w:cs="宋体"/>
                      <w:b/>
                      <w:bCs/>
                      <w:i w:val="0"/>
                      <w:iCs w:val="0"/>
                      <w:color w:val="000000"/>
                      <w:kern w:val="0"/>
                      <w:sz w:val="22"/>
                      <w:szCs w:val="22"/>
                      <w:u w:val="none"/>
                      <w:bdr w:val="none" w:color="auto" w:sz="0" w:space="0"/>
                      <w:lang w:val="en-US" w:eastAsia="zh-CN" w:bidi="ar"/>
                    </w:rPr>
                  </w:rPrChange>
                </w:rPr>
                <w:t>4.909</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Change w:id="5704" w:author="Administrator" w:date="2023-01-14T22:31:22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blPrExChange>
        </w:tblPrEx>
        <w:trPr>
          <w:trHeight w:val="312" w:hRule="atLeast"/>
          <w:jc w:val="center"/>
          <w:ins w:id="5703" w:author="Administrator" w:date="2023-01-14T19:51:33Z"/>
          <w:trPrChange w:id="5704" w:author="Administrator" w:date="2023-01-14T22:31:22Z">
            <w:trPr>
              <w:trHeight w:val="288" w:hRule="atLeast"/>
            </w:trPr>
          </w:trPrChange>
        </w:trPr>
        <w:tc>
          <w:tcPr>
            <w:tcW w:w="623" w:type="pct"/>
            <w:vMerge w:val="continue"/>
            <w:tcBorders>
              <w:top w:val="nil"/>
              <w:left w:val="nil"/>
              <w:bottom w:val="nil"/>
              <w:right w:val="nil"/>
            </w:tcBorders>
            <w:shd w:val="clear"/>
            <w:noWrap/>
            <w:vAlign w:val="center"/>
            <w:tcPrChange w:id="5705" w:author="Administrator" w:date="2023-01-14T22:31:22Z">
              <w:tcPr>
                <w:tcW w:w="0" w:type="auto"/>
                <w:vMerge w:val="continue"/>
                <w:tcBorders>
                  <w:top w:val="nil"/>
                  <w:left w:val="nil"/>
                  <w:bottom w:val="nil"/>
                  <w:right w:val="nil"/>
                </w:tcBorders>
                <w:noWrap/>
                <w:vAlign w:val="center"/>
                <w:tcPrChange w:id="5706" w:author="Administrator" w:date="2023-01-14T22:31:22Z">
                  <w:tcPr>
                    <w:tcW w:w="0" w:type="auto"/>
                    <w:vMerge w:val="continue"/>
                    <w:tcBorders>
                      <w:top w:val="nil"/>
                      <w:left w:val="nil"/>
                      <w:bottom w:val="nil"/>
                      <w:right w:val="nil"/>
                    </w:tcBorders>
                    <w:noWrap/>
                    <w:vAlign w:val="center"/>
                  </w:tcPr>
                </w:tcPrChange>
              </w:tcPr>
            </w:tcPrChange>
          </w:tcPr>
          <w:p>
            <w:pPr>
              <w:jc w:val="center"/>
              <w:rPr>
                <w:ins w:id="5708" w:author="Administrator" w:date="2023-01-14T19:51:33Z"/>
                <w:rFonts w:hint="default" w:ascii="Times New Roman" w:hAnsi="Times New Roman" w:eastAsia="宋体" w:cs="Times New Roman"/>
                <w:i w:val="0"/>
                <w:iCs w:val="0"/>
                <w:color w:val="000000"/>
                <w:sz w:val="22"/>
                <w:szCs w:val="22"/>
                <w:u w:val="none"/>
                <w:rPrChange w:id="5709" w:author="Administrator" w:date="2023-01-14T19:53:17Z">
                  <w:rPr>
                    <w:ins w:id="5710" w:author="Administrator" w:date="2023-01-14T19:51:33Z"/>
                    <w:rFonts w:hint="eastAsia" w:ascii="宋体" w:hAnsi="宋体" w:eastAsia="宋体" w:cs="宋体"/>
                    <w:i w:val="0"/>
                    <w:iCs w:val="0"/>
                    <w:color w:val="000000"/>
                    <w:sz w:val="22"/>
                    <w:szCs w:val="22"/>
                    <w:u w:val="none"/>
                  </w:rPr>
                </w:rPrChange>
              </w:rPr>
              <w:pPrChange w:id="5707"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711" w:author="Administrator" w:date="2023-01-14T22:31:22Z">
              <w:tcPr>
                <w:tcW w:w="1034" w:type="dxa"/>
                <w:vMerge w:val="continue"/>
                <w:tcBorders>
                  <w:top w:val="nil"/>
                  <w:left w:val="nil"/>
                  <w:bottom w:val="nil"/>
                  <w:right w:val="nil"/>
                </w:tcBorders>
                <w:noWrap/>
                <w:vAlign w:val="center"/>
                <w:tcPrChange w:id="5712" w:author="Administrator" w:date="2023-01-14T22:31:22Z">
                  <w:tcPr>
                    <w:tcW w:w="1034" w:type="dxa"/>
                    <w:vMerge w:val="continue"/>
                    <w:tcBorders>
                      <w:top w:val="nil"/>
                      <w:left w:val="nil"/>
                      <w:bottom w:val="nil"/>
                      <w:right w:val="nil"/>
                    </w:tcBorders>
                    <w:noWrap/>
                    <w:vAlign w:val="center"/>
                  </w:tcPr>
                </w:tcPrChange>
              </w:tcPr>
            </w:tcPrChange>
          </w:tcPr>
          <w:p>
            <w:pPr>
              <w:jc w:val="center"/>
              <w:rPr>
                <w:ins w:id="5714" w:author="Administrator" w:date="2023-01-14T19:51:33Z"/>
                <w:rFonts w:hint="default" w:ascii="Times New Roman" w:hAnsi="Times New Roman" w:eastAsia="宋体" w:cs="Times New Roman"/>
                <w:b/>
                <w:bCs/>
                <w:i w:val="0"/>
                <w:iCs w:val="0"/>
                <w:color w:val="000000"/>
                <w:sz w:val="22"/>
                <w:szCs w:val="22"/>
                <w:u w:val="none"/>
                <w:rPrChange w:id="5715" w:author="Administrator" w:date="2023-01-14T19:53:17Z">
                  <w:rPr>
                    <w:ins w:id="5716" w:author="Administrator" w:date="2023-01-14T19:51:33Z"/>
                    <w:rFonts w:hint="eastAsia" w:ascii="宋体" w:hAnsi="宋体" w:eastAsia="宋体" w:cs="宋体"/>
                    <w:b/>
                    <w:bCs/>
                    <w:i w:val="0"/>
                    <w:iCs w:val="0"/>
                    <w:color w:val="000000"/>
                    <w:sz w:val="22"/>
                    <w:szCs w:val="22"/>
                    <w:u w:val="none"/>
                  </w:rPr>
                </w:rPrChange>
              </w:rPr>
              <w:pPrChange w:id="5713"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717" w:author="Administrator" w:date="2023-01-14T22:31:22Z">
              <w:tcPr>
                <w:tcW w:w="910" w:type="dxa"/>
                <w:vMerge w:val="continue"/>
                <w:tcBorders>
                  <w:top w:val="nil"/>
                  <w:left w:val="nil"/>
                  <w:bottom w:val="nil"/>
                  <w:right w:val="nil"/>
                </w:tcBorders>
                <w:noWrap/>
                <w:vAlign w:val="center"/>
                <w:tcPrChange w:id="5718" w:author="Administrator" w:date="2023-01-14T22:31:22Z">
                  <w:tcPr>
                    <w:tcW w:w="910" w:type="dxa"/>
                    <w:vMerge w:val="continue"/>
                    <w:tcBorders>
                      <w:top w:val="nil"/>
                      <w:left w:val="nil"/>
                      <w:bottom w:val="nil"/>
                      <w:right w:val="nil"/>
                    </w:tcBorders>
                    <w:noWrap/>
                    <w:vAlign w:val="center"/>
                  </w:tcPr>
                </w:tcPrChange>
              </w:tcPr>
            </w:tcPrChange>
          </w:tcPr>
          <w:p>
            <w:pPr>
              <w:jc w:val="center"/>
              <w:rPr>
                <w:ins w:id="5720" w:author="Administrator" w:date="2023-01-14T19:51:33Z"/>
                <w:rFonts w:hint="default" w:ascii="Times New Roman" w:hAnsi="Times New Roman" w:eastAsia="宋体" w:cs="Times New Roman"/>
                <w:b/>
                <w:bCs/>
                <w:i w:val="0"/>
                <w:iCs w:val="0"/>
                <w:color w:val="000000"/>
                <w:sz w:val="22"/>
                <w:szCs w:val="22"/>
                <w:u w:val="none"/>
                <w:rPrChange w:id="5721" w:author="Administrator" w:date="2023-01-14T19:53:17Z">
                  <w:rPr>
                    <w:ins w:id="5722" w:author="Administrator" w:date="2023-01-14T19:51:33Z"/>
                    <w:rFonts w:hint="eastAsia" w:ascii="宋体" w:hAnsi="宋体" w:eastAsia="宋体" w:cs="宋体"/>
                    <w:b/>
                    <w:bCs/>
                    <w:i w:val="0"/>
                    <w:iCs w:val="0"/>
                    <w:color w:val="000000"/>
                    <w:sz w:val="22"/>
                    <w:szCs w:val="22"/>
                    <w:u w:val="none"/>
                  </w:rPr>
                </w:rPrChange>
              </w:rPr>
              <w:pPrChange w:id="5719"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723" w:author="Administrator" w:date="2023-01-14T22:31:22Z">
              <w:tcPr>
                <w:tcW w:w="0" w:type="auto"/>
                <w:vMerge w:val="continue"/>
                <w:tcBorders>
                  <w:top w:val="nil"/>
                  <w:left w:val="nil"/>
                  <w:bottom w:val="nil"/>
                  <w:right w:val="nil"/>
                </w:tcBorders>
                <w:noWrap/>
                <w:vAlign w:val="center"/>
                <w:tcPrChange w:id="5724" w:author="Administrator" w:date="2023-01-14T22:31:22Z">
                  <w:tcPr>
                    <w:tcW w:w="0" w:type="auto"/>
                    <w:vMerge w:val="continue"/>
                    <w:tcBorders>
                      <w:top w:val="nil"/>
                      <w:left w:val="nil"/>
                      <w:bottom w:val="nil"/>
                      <w:right w:val="nil"/>
                    </w:tcBorders>
                    <w:noWrap/>
                    <w:vAlign w:val="center"/>
                  </w:tcPr>
                </w:tcPrChange>
              </w:tcPr>
            </w:tcPrChange>
          </w:tcPr>
          <w:p>
            <w:pPr>
              <w:jc w:val="center"/>
              <w:rPr>
                <w:ins w:id="5726" w:author="Administrator" w:date="2023-01-14T19:51:33Z"/>
                <w:rFonts w:hint="default" w:ascii="Times New Roman" w:hAnsi="Times New Roman" w:eastAsia="宋体" w:cs="Times New Roman"/>
                <w:i w:val="0"/>
                <w:iCs w:val="0"/>
                <w:color w:val="000000"/>
                <w:sz w:val="22"/>
                <w:szCs w:val="22"/>
                <w:u w:val="none"/>
                <w:rPrChange w:id="5727" w:author="Administrator" w:date="2023-01-14T19:53:17Z">
                  <w:rPr>
                    <w:ins w:id="5728" w:author="Administrator" w:date="2023-01-14T19:51:33Z"/>
                    <w:rFonts w:hint="eastAsia" w:ascii="宋体" w:hAnsi="宋体" w:eastAsia="宋体" w:cs="宋体"/>
                    <w:i w:val="0"/>
                    <w:iCs w:val="0"/>
                    <w:color w:val="000000"/>
                    <w:sz w:val="22"/>
                    <w:szCs w:val="22"/>
                    <w:u w:val="none"/>
                  </w:rPr>
                </w:rPrChange>
              </w:rPr>
              <w:pPrChange w:id="5725"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729" w:author="Administrator" w:date="2023-01-14T22:31:22Z">
              <w:tcPr>
                <w:tcW w:w="0" w:type="auto"/>
                <w:vMerge w:val="continue"/>
                <w:tcBorders>
                  <w:top w:val="nil"/>
                  <w:left w:val="nil"/>
                  <w:bottom w:val="nil"/>
                  <w:right w:val="nil"/>
                </w:tcBorders>
                <w:noWrap/>
                <w:vAlign w:val="center"/>
                <w:tcPrChange w:id="5730" w:author="Administrator" w:date="2023-01-14T22:31:22Z">
                  <w:tcPr>
                    <w:tcW w:w="0" w:type="auto"/>
                    <w:vMerge w:val="continue"/>
                    <w:tcBorders>
                      <w:top w:val="nil"/>
                      <w:left w:val="nil"/>
                      <w:bottom w:val="nil"/>
                      <w:right w:val="nil"/>
                    </w:tcBorders>
                    <w:noWrap/>
                    <w:vAlign w:val="center"/>
                  </w:tcPr>
                </w:tcPrChange>
              </w:tcPr>
            </w:tcPrChange>
          </w:tcPr>
          <w:p>
            <w:pPr>
              <w:jc w:val="center"/>
              <w:rPr>
                <w:ins w:id="5732" w:author="Administrator" w:date="2023-01-14T19:51:33Z"/>
                <w:rFonts w:hint="default" w:ascii="Times New Roman" w:hAnsi="Times New Roman" w:eastAsia="宋体" w:cs="Times New Roman"/>
                <w:i w:val="0"/>
                <w:iCs w:val="0"/>
                <w:color w:val="000000"/>
                <w:sz w:val="22"/>
                <w:szCs w:val="22"/>
                <w:u w:val="none"/>
                <w:rPrChange w:id="5733" w:author="Administrator" w:date="2023-01-14T19:53:17Z">
                  <w:rPr>
                    <w:ins w:id="5734" w:author="Administrator" w:date="2023-01-14T19:51:33Z"/>
                    <w:rFonts w:hint="eastAsia" w:ascii="宋体" w:hAnsi="宋体" w:eastAsia="宋体" w:cs="宋体"/>
                    <w:i w:val="0"/>
                    <w:iCs w:val="0"/>
                    <w:color w:val="000000"/>
                    <w:sz w:val="22"/>
                    <w:szCs w:val="22"/>
                    <w:u w:val="none"/>
                  </w:rPr>
                </w:rPrChange>
              </w:rPr>
              <w:pPrChange w:id="5731" w:author="Administrator" w:date="2023-01-14T20:02:52Z">
                <w:pPr>
                  <w:jc w:val="center"/>
                </w:pPr>
              </w:pPrChange>
            </w:pPr>
          </w:p>
        </w:tc>
        <w:tc>
          <w:tcPr>
            <w:tcW w:w="712" w:type="pct"/>
            <w:vMerge w:val="continue"/>
            <w:tcBorders>
              <w:top w:val="nil"/>
              <w:left w:val="nil"/>
              <w:bottom w:val="nil"/>
              <w:right w:val="nil"/>
            </w:tcBorders>
            <w:shd w:val="clear"/>
            <w:noWrap/>
            <w:vAlign w:val="center"/>
            <w:tcPrChange w:id="5735" w:author="Administrator" w:date="2023-01-14T22:31:22Z">
              <w:tcPr>
                <w:tcW w:w="910" w:type="dxa"/>
                <w:vMerge w:val="continue"/>
                <w:tcBorders>
                  <w:top w:val="nil"/>
                  <w:left w:val="nil"/>
                  <w:bottom w:val="nil"/>
                  <w:right w:val="nil"/>
                </w:tcBorders>
                <w:noWrap/>
                <w:vAlign w:val="center"/>
                <w:tcPrChange w:id="5736" w:author="Administrator" w:date="2023-01-14T22:31:22Z">
                  <w:tcPr>
                    <w:tcW w:w="910" w:type="dxa"/>
                    <w:vMerge w:val="continue"/>
                    <w:tcBorders>
                      <w:top w:val="nil"/>
                      <w:left w:val="nil"/>
                      <w:bottom w:val="nil"/>
                      <w:right w:val="nil"/>
                    </w:tcBorders>
                    <w:noWrap/>
                    <w:vAlign w:val="center"/>
                  </w:tcPr>
                </w:tcPrChange>
              </w:tcPr>
            </w:tcPrChange>
          </w:tcPr>
          <w:p>
            <w:pPr>
              <w:jc w:val="center"/>
              <w:rPr>
                <w:ins w:id="5738" w:author="Administrator" w:date="2023-01-14T19:51:33Z"/>
                <w:rFonts w:hint="default" w:ascii="Times New Roman" w:hAnsi="Times New Roman" w:eastAsia="宋体" w:cs="Times New Roman"/>
                <w:b/>
                <w:bCs/>
                <w:i w:val="0"/>
                <w:iCs w:val="0"/>
                <w:color w:val="000000"/>
                <w:sz w:val="22"/>
                <w:szCs w:val="22"/>
                <w:u w:val="none"/>
                <w:rPrChange w:id="5739" w:author="Administrator" w:date="2023-01-14T19:53:17Z">
                  <w:rPr>
                    <w:ins w:id="5740" w:author="Administrator" w:date="2023-01-14T19:51:33Z"/>
                    <w:rFonts w:hint="eastAsia" w:ascii="宋体" w:hAnsi="宋体" w:eastAsia="宋体" w:cs="宋体"/>
                    <w:b/>
                    <w:bCs/>
                    <w:i w:val="0"/>
                    <w:iCs w:val="0"/>
                    <w:color w:val="000000"/>
                    <w:sz w:val="22"/>
                    <w:szCs w:val="22"/>
                    <w:u w:val="none"/>
                  </w:rPr>
                </w:rPrChange>
              </w:rPr>
              <w:pPrChange w:id="5737" w:author="Administrator" w:date="2023-01-14T20:02:52Z">
                <w:pPr>
                  <w:jc w:val="center"/>
                </w:pPr>
              </w:pPrChange>
            </w:pPr>
          </w:p>
        </w:tc>
        <w:tc>
          <w:tcPr>
            <w:tcW w:w="812" w:type="pct"/>
            <w:vMerge w:val="continue"/>
            <w:tcBorders>
              <w:top w:val="nil"/>
              <w:left w:val="nil"/>
              <w:bottom w:val="nil"/>
              <w:right w:val="nil"/>
            </w:tcBorders>
            <w:shd w:val="clear"/>
            <w:noWrap/>
            <w:vAlign w:val="center"/>
            <w:tcPrChange w:id="5741" w:author="Administrator" w:date="2023-01-14T22:31:22Z">
              <w:tcPr>
                <w:tcW w:w="1034" w:type="dxa"/>
                <w:vMerge w:val="continue"/>
                <w:tcBorders>
                  <w:top w:val="nil"/>
                  <w:left w:val="nil"/>
                  <w:bottom w:val="nil"/>
                  <w:right w:val="nil"/>
                </w:tcBorders>
                <w:noWrap/>
                <w:vAlign w:val="center"/>
                <w:tcPrChange w:id="5742" w:author="Administrator" w:date="2023-01-14T22:31:22Z">
                  <w:tcPr>
                    <w:tcW w:w="1034" w:type="dxa"/>
                    <w:vMerge w:val="continue"/>
                    <w:tcBorders>
                      <w:top w:val="nil"/>
                      <w:left w:val="nil"/>
                      <w:bottom w:val="nil"/>
                      <w:right w:val="nil"/>
                    </w:tcBorders>
                    <w:noWrap/>
                    <w:vAlign w:val="center"/>
                  </w:tcPr>
                </w:tcPrChange>
              </w:tcPr>
            </w:tcPrChange>
          </w:tcPr>
          <w:p>
            <w:pPr>
              <w:jc w:val="center"/>
              <w:rPr>
                <w:ins w:id="5744" w:author="Administrator" w:date="2023-01-14T19:51:33Z"/>
                <w:rFonts w:hint="default" w:ascii="Times New Roman" w:hAnsi="Times New Roman" w:eastAsia="宋体" w:cs="Times New Roman"/>
                <w:b/>
                <w:bCs/>
                <w:i w:val="0"/>
                <w:iCs w:val="0"/>
                <w:color w:val="000000"/>
                <w:sz w:val="22"/>
                <w:szCs w:val="22"/>
                <w:u w:val="none"/>
                <w:rPrChange w:id="5745" w:author="Administrator" w:date="2023-01-14T19:53:17Z">
                  <w:rPr>
                    <w:ins w:id="5746" w:author="Administrator" w:date="2023-01-14T19:51:33Z"/>
                    <w:rFonts w:hint="eastAsia" w:ascii="宋体" w:hAnsi="宋体" w:eastAsia="宋体" w:cs="宋体"/>
                    <w:b/>
                    <w:bCs/>
                    <w:i w:val="0"/>
                    <w:iCs w:val="0"/>
                    <w:color w:val="000000"/>
                    <w:sz w:val="22"/>
                    <w:szCs w:val="22"/>
                    <w:u w:val="none"/>
                  </w:rPr>
                </w:rPrChange>
              </w:rPr>
              <w:pPrChange w:id="5743" w:author="Administrator" w:date="2023-01-14T20:02:52Z">
                <w:pPr>
                  <w:jc w:val="center"/>
                </w:pPr>
              </w:pPrChange>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Change w:id="5748" w:author="Administrator" w:date="2023-01-14T22:31:22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blPrExChange>
        </w:tblPrEx>
        <w:trPr>
          <w:trHeight w:val="312" w:hRule="atLeast"/>
          <w:jc w:val="center"/>
          <w:ins w:id="5747" w:author="Administrator" w:date="2023-01-14T19:51:33Z"/>
          <w:trPrChange w:id="5748" w:author="Administrator" w:date="2023-01-14T22:31:22Z">
            <w:trPr>
              <w:trHeight w:val="288" w:hRule="atLeast"/>
            </w:trPr>
          </w:trPrChange>
        </w:trPr>
        <w:tc>
          <w:tcPr>
            <w:tcW w:w="623" w:type="pct"/>
            <w:vMerge w:val="restart"/>
            <w:tcBorders>
              <w:top w:val="nil"/>
              <w:left w:val="nil"/>
              <w:bottom w:val="single" w:color="auto" w:sz="4" w:space="0"/>
              <w:right w:val="nil"/>
            </w:tcBorders>
            <w:shd w:val="clear"/>
            <w:noWrap/>
            <w:vAlign w:val="center"/>
            <w:tcPrChange w:id="5749" w:author="Administrator" w:date="2023-01-14T22:31:22Z">
              <w:tcPr>
                <w:tcW w:w="0" w:type="auto"/>
                <w:vMerge w:val="restart"/>
                <w:tcBorders>
                  <w:top w:val="nil"/>
                  <w:left w:val="nil"/>
                  <w:bottom w:val="nil"/>
                  <w:right w:val="nil"/>
                </w:tcBorders>
                <w:noWrap/>
                <w:vAlign w:val="center"/>
                <w:tcPrChange w:id="5750"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752" w:author="Administrator" w:date="2023-01-14T19:51:33Z"/>
                <w:rFonts w:hint="default" w:ascii="Times New Roman" w:hAnsi="Times New Roman" w:eastAsia="宋体" w:cs="Times New Roman"/>
                <w:i w:val="0"/>
                <w:iCs w:val="0"/>
                <w:color w:val="000000"/>
                <w:sz w:val="22"/>
                <w:szCs w:val="22"/>
                <w:u w:val="none"/>
                <w:rPrChange w:id="5753" w:author="Administrator" w:date="2023-01-14T19:53:17Z">
                  <w:rPr>
                    <w:ins w:id="5754" w:author="Administrator" w:date="2023-01-14T19:51:33Z"/>
                    <w:rFonts w:hint="eastAsia" w:ascii="宋体" w:hAnsi="宋体" w:eastAsia="宋体" w:cs="宋体"/>
                    <w:i w:val="0"/>
                    <w:iCs w:val="0"/>
                    <w:color w:val="000000"/>
                    <w:sz w:val="22"/>
                    <w:szCs w:val="22"/>
                    <w:u w:val="none"/>
                  </w:rPr>
                </w:rPrChange>
              </w:rPr>
              <w:pPrChange w:id="5751" w:author="Administrator" w:date="2023-01-14T20:02:52Z">
                <w:pPr>
                  <w:keepNext w:val="0"/>
                  <w:keepLines w:val="0"/>
                  <w:widowControl/>
                  <w:suppressLineNumbers w:val="0"/>
                  <w:jc w:val="center"/>
                  <w:textAlignment w:val="center"/>
                </w:pPr>
              </w:pPrChange>
            </w:pPr>
            <w:ins w:id="5755"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756"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30%</w:t>
              </w:r>
            </w:ins>
          </w:p>
        </w:tc>
        <w:tc>
          <w:tcPr>
            <w:tcW w:w="712" w:type="pct"/>
            <w:vMerge w:val="restart"/>
            <w:tcBorders>
              <w:top w:val="nil"/>
              <w:left w:val="nil"/>
              <w:bottom w:val="single" w:color="auto" w:sz="4" w:space="0"/>
              <w:right w:val="nil"/>
            </w:tcBorders>
            <w:shd w:val="clear"/>
            <w:noWrap/>
            <w:vAlign w:val="center"/>
            <w:tcPrChange w:id="5758" w:author="Administrator" w:date="2023-01-14T22:31:22Z">
              <w:tcPr>
                <w:tcW w:w="1034" w:type="dxa"/>
                <w:vMerge w:val="restart"/>
                <w:tcBorders>
                  <w:top w:val="nil"/>
                  <w:left w:val="nil"/>
                  <w:bottom w:val="nil"/>
                  <w:right w:val="nil"/>
                </w:tcBorders>
                <w:noWrap/>
                <w:vAlign w:val="center"/>
                <w:tcPrChange w:id="5759" w:author="Administrator" w:date="2023-01-14T22:31:22Z">
                  <w:tcPr>
                    <w:tcW w:w="1034"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761" w:author="Administrator" w:date="2023-01-14T19:51:33Z"/>
                <w:rFonts w:hint="default" w:ascii="Times New Roman" w:hAnsi="Times New Roman" w:eastAsia="宋体" w:cs="Times New Roman"/>
                <w:i w:val="0"/>
                <w:iCs w:val="0"/>
                <w:color w:val="000000"/>
                <w:sz w:val="22"/>
                <w:szCs w:val="22"/>
                <w:u w:val="none"/>
                <w:rPrChange w:id="5762" w:author="Administrator" w:date="2023-01-14T19:53:17Z">
                  <w:rPr>
                    <w:ins w:id="5763" w:author="Administrator" w:date="2023-01-14T19:51:33Z"/>
                    <w:rFonts w:hint="eastAsia" w:ascii="宋体" w:hAnsi="宋体" w:eastAsia="宋体" w:cs="宋体"/>
                    <w:i w:val="0"/>
                    <w:iCs w:val="0"/>
                    <w:color w:val="000000"/>
                    <w:sz w:val="22"/>
                    <w:szCs w:val="22"/>
                    <w:u w:val="none"/>
                  </w:rPr>
                </w:rPrChange>
              </w:rPr>
              <w:pPrChange w:id="5760" w:author="Administrator" w:date="2023-01-14T20:02:52Z">
                <w:pPr>
                  <w:keepNext w:val="0"/>
                  <w:keepLines w:val="0"/>
                  <w:widowControl/>
                  <w:suppressLineNumbers w:val="0"/>
                  <w:jc w:val="center"/>
                  <w:textAlignment w:val="center"/>
                </w:pPr>
              </w:pPrChange>
            </w:pPr>
            <w:ins w:id="5764"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765"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3.153</w:t>
              </w:r>
            </w:ins>
          </w:p>
        </w:tc>
        <w:tc>
          <w:tcPr>
            <w:tcW w:w="712" w:type="pct"/>
            <w:vMerge w:val="restart"/>
            <w:tcBorders>
              <w:top w:val="nil"/>
              <w:left w:val="nil"/>
              <w:bottom w:val="single" w:color="auto" w:sz="4" w:space="0"/>
              <w:right w:val="nil"/>
            </w:tcBorders>
            <w:shd w:val="clear"/>
            <w:noWrap/>
            <w:vAlign w:val="center"/>
            <w:tcPrChange w:id="5767" w:author="Administrator" w:date="2023-01-14T22:31:22Z">
              <w:tcPr>
                <w:tcW w:w="910" w:type="dxa"/>
                <w:vMerge w:val="restart"/>
                <w:tcBorders>
                  <w:top w:val="nil"/>
                  <w:left w:val="nil"/>
                  <w:bottom w:val="nil"/>
                  <w:right w:val="nil"/>
                </w:tcBorders>
                <w:noWrap/>
                <w:vAlign w:val="center"/>
                <w:tcPrChange w:id="5768" w:author="Administrator" w:date="2023-01-14T22:31:22Z">
                  <w:tcPr>
                    <w:tcW w:w="910"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770" w:author="Administrator" w:date="2023-01-14T19:51:33Z"/>
                <w:rFonts w:hint="default" w:ascii="Times New Roman" w:hAnsi="Times New Roman" w:eastAsia="宋体" w:cs="Times New Roman"/>
                <w:i w:val="0"/>
                <w:iCs w:val="0"/>
                <w:color w:val="000000"/>
                <w:sz w:val="22"/>
                <w:szCs w:val="22"/>
                <w:u w:val="none"/>
                <w:rPrChange w:id="5771" w:author="Administrator" w:date="2023-01-14T19:53:17Z">
                  <w:rPr>
                    <w:ins w:id="5772" w:author="Administrator" w:date="2023-01-14T19:51:33Z"/>
                    <w:rFonts w:hint="eastAsia" w:ascii="宋体" w:hAnsi="宋体" w:eastAsia="宋体" w:cs="宋体"/>
                    <w:i w:val="0"/>
                    <w:iCs w:val="0"/>
                    <w:color w:val="000000"/>
                    <w:sz w:val="22"/>
                    <w:szCs w:val="22"/>
                    <w:u w:val="none"/>
                  </w:rPr>
                </w:rPrChange>
              </w:rPr>
              <w:pPrChange w:id="5769" w:author="Administrator" w:date="2023-01-14T20:02:52Z">
                <w:pPr>
                  <w:keepNext w:val="0"/>
                  <w:keepLines w:val="0"/>
                  <w:widowControl/>
                  <w:suppressLineNumbers w:val="0"/>
                  <w:jc w:val="center"/>
                  <w:textAlignment w:val="center"/>
                </w:pPr>
              </w:pPrChange>
            </w:pPr>
            <w:ins w:id="5773"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774"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3.143</w:t>
              </w:r>
            </w:ins>
          </w:p>
        </w:tc>
        <w:tc>
          <w:tcPr>
            <w:tcW w:w="712" w:type="pct"/>
            <w:vMerge w:val="restart"/>
            <w:tcBorders>
              <w:top w:val="nil"/>
              <w:left w:val="nil"/>
              <w:bottom w:val="single" w:color="auto" w:sz="4" w:space="0"/>
              <w:right w:val="nil"/>
            </w:tcBorders>
            <w:shd w:val="clear"/>
            <w:noWrap/>
            <w:vAlign w:val="center"/>
            <w:tcPrChange w:id="5776" w:author="Administrator" w:date="2023-01-14T22:31:22Z">
              <w:tcPr>
                <w:tcW w:w="0" w:type="auto"/>
                <w:vMerge w:val="restart"/>
                <w:tcBorders>
                  <w:top w:val="nil"/>
                  <w:left w:val="nil"/>
                  <w:bottom w:val="nil"/>
                  <w:right w:val="nil"/>
                </w:tcBorders>
                <w:noWrap/>
                <w:vAlign w:val="center"/>
                <w:tcPrChange w:id="5777"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779" w:author="Administrator" w:date="2023-01-14T19:51:33Z"/>
                <w:rFonts w:hint="default" w:ascii="Times New Roman" w:hAnsi="Times New Roman" w:eastAsia="宋体" w:cs="Times New Roman"/>
                <w:i w:val="0"/>
                <w:iCs w:val="0"/>
                <w:color w:val="000000"/>
                <w:sz w:val="22"/>
                <w:szCs w:val="22"/>
                <w:u w:val="none"/>
                <w:rPrChange w:id="5780" w:author="Administrator" w:date="2023-01-14T19:53:17Z">
                  <w:rPr>
                    <w:ins w:id="5781" w:author="Administrator" w:date="2023-01-14T19:51:33Z"/>
                    <w:rFonts w:hint="eastAsia" w:ascii="宋体" w:hAnsi="宋体" w:eastAsia="宋体" w:cs="宋体"/>
                    <w:i w:val="0"/>
                    <w:iCs w:val="0"/>
                    <w:color w:val="000000"/>
                    <w:sz w:val="22"/>
                    <w:szCs w:val="22"/>
                    <w:u w:val="none"/>
                  </w:rPr>
                </w:rPrChange>
              </w:rPr>
              <w:pPrChange w:id="5778" w:author="Administrator" w:date="2023-01-14T20:02:52Z">
                <w:pPr>
                  <w:keepNext w:val="0"/>
                  <w:keepLines w:val="0"/>
                  <w:widowControl/>
                  <w:suppressLineNumbers w:val="0"/>
                  <w:jc w:val="center"/>
                  <w:textAlignment w:val="center"/>
                </w:pPr>
              </w:pPrChange>
            </w:pPr>
            <w:ins w:id="5782"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783"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3.264</w:t>
              </w:r>
            </w:ins>
          </w:p>
        </w:tc>
        <w:tc>
          <w:tcPr>
            <w:tcW w:w="712" w:type="pct"/>
            <w:vMerge w:val="restart"/>
            <w:tcBorders>
              <w:top w:val="nil"/>
              <w:left w:val="nil"/>
              <w:bottom w:val="single" w:color="auto" w:sz="4" w:space="0"/>
              <w:right w:val="nil"/>
            </w:tcBorders>
            <w:shd w:val="clear"/>
            <w:noWrap/>
            <w:vAlign w:val="center"/>
            <w:tcPrChange w:id="5785" w:author="Administrator" w:date="2023-01-14T22:31:22Z">
              <w:tcPr>
                <w:tcW w:w="0" w:type="auto"/>
                <w:vMerge w:val="restart"/>
                <w:tcBorders>
                  <w:top w:val="nil"/>
                  <w:left w:val="nil"/>
                  <w:bottom w:val="nil"/>
                  <w:right w:val="nil"/>
                </w:tcBorders>
                <w:noWrap/>
                <w:vAlign w:val="center"/>
                <w:tcPrChange w:id="5786" w:author="Administrator" w:date="2023-01-14T22:31:22Z">
                  <w:tcPr>
                    <w:tcW w:w="0" w:type="auto"/>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788" w:author="Administrator" w:date="2023-01-14T19:51:33Z"/>
                <w:rFonts w:hint="default" w:ascii="Times New Roman" w:hAnsi="Times New Roman" w:eastAsia="宋体" w:cs="Times New Roman"/>
                <w:i w:val="0"/>
                <w:iCs w:val="0"/>
                <w:color w:val="000000"/>
                <w:sz w:val="22"/>
                <w:szCs w:val="22"/>
                <w:u w:val="none"/>
                <w:rPrChange w:id="5789" w:author="Administrator" w:date="2023-01-14T19:53:17Z">
                  <w:rPr>
                    <w:ins w:id="5790" w:author="Administrator" w:date="2023-01-14T19:51:33Z"/>
                    <w:rFonts w:hint="eastAsia" w:ascii="宋体" w:hAnsi="宋体" w:eastAsia="宋体" w:cs="宋体"/>
                    <w:i w:val="0"/>
                    <w:iCs w:val="0"/>
                    <w:color w:val="000000"/>
                    <w:sz w:val="22"/>
                    <w:szCs w:val="22"/>
                    <w:u w:val="none"/>
                  </w:rPr>
                </w:rPrChange>
              </w:rPr>
              <w:pPrChange w:id="5787" w:author="Administrator" w:date="2023-01-14T20:02:52Z">
                <w:pPr>
                  <w:keepNext w:val="0"/>
                  <w:keepLines w:val="0"/>
                  <w:widowControl/>
                  <w:suppressLineNumbers w:val="0"/>
                  <w:jc w:val="center"/>
                  <w:textAlignment w:val="center"/>
                </w:pPr>
              </w:pPrChange>
            </w:pPr>
            <w:ins w:id="5791"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792"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3.261</w:t>
              </w:r>
            </w:ins>
          </w:p>
        </w:tc>
        <w:tc>
          <w:tcPr>
            <w:tcW w:w="712" w:type="pct"/>
            <w:vMerge w:val="restart"/>
            <w:tcBorders>
              <w:top w:val="nil"/>
              <w:left w:val="nil"/>
              <w:bottom w:val="single" w:color="auto" w:sz="4" w:space="0"/>
              <w:right w:val="nil"/>
            </w:tcBorders>
            <w:shd w:val="clear"/>
            <w:noWrap/>
            <w:vAlign w:val="center"/>
            <w:tcPrChange w:id="5794" w:author="Administrator" w:date="2023-01-14T22:31:22Z">
              <w:tcPr>
                <w:tcW w:w="910" w:type="dxa"/>
                <w:vMerge w:val="restart"/>
                <w:tcBorders>
                  <w:top w:val="nil"/>
                  <w:left w:val="nil"/>
                  <w:bottom w:val="nil"/>
                  <w:right w:val="nil"/>
                </w:tcBorders>
                <w:noWrap/>
                <w:vAlign w:val="center"/>
                <w:tcPrChange w:id="5795" w:author="Administrator" w:date="2023-01-14T22:31:22Z">
                  <w:tcPr>
                    <w:tcW w:w="910"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797" w:author="Administrator" w:date="2023-01-14T19:51:33Z"/>
                <w:rFonts w:hint="default" w:ascii="Times New Roman" w:hAnsi="Times New Roman" w:eastAsia="宋体" w:cs="Times New Roman"/>
                <w:i w:val="0"/>
                <w:iCs w:val="0"/>
                <w:color w:val="000000"/>
                <w:sz w:val="22"/>
                <w:szCs w:val="22"/>
                <w:u w:val="none"/>
                <w:rPrChange w:id="5798" w:author="Administrator" w:date="2023-01-14T19:53:17Z">
                  <w:rPr>
                    <w:ins w:id="5799" w:author="Administrator" w:date="2023-01-14T19:51:33Z"/>
                    <w:rFonts w:hint="eastAsia" w:ascii="宋体" w:hAnsi="宋体" w:eastAsia="宋体" w:cs="宋体"/>
                    <w:i w:val="0"/>
                    <w:iCs w:val="0"/>
                    <w:color w:val="000000"/>
                    <w:sz w:val="22"/>
                    <w:szCs w:val="22"/>
                    <w:u w:val="none"/>
                  </w:rPr>
                </w:rPrChange>
              </w:rPr>
              <w:pPrChange w:id="5796" w:author="Administrator" w:date="2023-01-14T20:02:52Z">
                <w:pPr>
                  <w:keepNext w:val="0"/>
                  <w:keepLines w:val="0"/>
                  <w:widowControl/>
                  <w:suppressLineNumbers w:val="0"/>
                  <w:jc w:val="center"/>
                  <w:textAlignment w:val="center"/>
                </w:pPr>
              </w:pPrChange>
            </w:pPr>
            <w:ins w:id="5800"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801"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4.989</w:t>
              </w:r>
            </w:ins>
          </w:p>
        </w:tc>
        <w:tc>
          <w:tcPr>
            <w:tcW w:w="812" w:type="pct"/>
            <w:vMerge w:val="restart"/>
            <w:tcBorders>
              <w:top w:val="nil"/>
              <w:left w:val="nil"/>
              <w:bottom w:val="single" w:color="auto" w:sz="4" w:space="0"/>
              <w:right w:val="nil"/>
            </w:tcBorders>
            <w:shd w:val="clear"/>
            <w:noWrap/>
            <w:vAlign w:val="center"/>
            <w:tcPrChange w:id="5803" w:author="Administrator" w:date="2023-01-14T22:31:22Z">
              <w:tcPr>
                <w:tcW w:w="1034" w:type="dxa"/>
                <w:vMerge w:val="restart"/>
                <w:tcBorders>
                  <w:top w:val="nil"/>
                  <w:left w:val="nil"/>
                  <w:bottom w:val="nil"/>
                  <w:right w:val="nil"/>
                </w:tcBorders>
                <w:noWrap/>
                <w:vAlign w:val="center"/>
                <w:tcPrChange w:id="5804" w:author="Administrator" w:date="2023-01-14T22:31:22Z">
                  <w:tcPr>
                    <w:tcW w:w="1034" w:type="dxa"/>
                    <w:vMerge w:val="restart"/>
                    <w:tcBorders>
                      <w:top w:val="nil"/>
                      <w:left w:val="nil"/>
                      <w:bottom w:val="nil"/>
                      <w:right w:val="nil"/>
                    </w:tcBorders>
                    <w:noWrap/>
                    <w:vAlign w:val="center"/>
                  </w:tcPr>
                </w:tcPrChange>
              </w:tcPr>
            </w:tcPrChange>
          </w:tcPr>
          <w:p>
            <w:pPr>
              <w:keepNext w:val="0"/>
              <w:keepLines w:val="0"/>
              <w:widowControl/>
              <w:suppressLineNumbers w:val="0"/>
              <w:jc w:val="center"/>
              <w:textAlignment w:val="center"/>
              <w:rPr>
                <w:ins w:id="5806" w:author="Administrator" w:date="2023-01-14T19:51:33Z"/>
                <w:rFonts w:hint="default" w:ascii="Times New Roman" w:hAnsi="Times New Roman" w:eastAsia="宋体" w:cs="Times New Roman"/>
                <w:i w:val="0"/>
                <w:iCs w:val="0"/>
                <w:color w:val="000000"/>
                <w:sz w:val="22"/>
                <w:szCs w:val="22"/>
                <w:u w:val="none"/>
                <w:rPrChange w:id="5807" w:author="Administrator" w:date="2023-01-14T19:53:17Z">
                  <w:rPr>
                    <w:ins w:id="5808" w:author="Administrator" w:date="2023-01-14T19:51:33Z"/>
                    <w:rFonts w:hint="eastAsia" w:ascii="宋体" w:hAnsi="宋体" w:eastAsia="宋体" w:cs="宋体"/>
                    <w:i w:val="0"/>
                    <w:iCs w:val="0"/>
                    <w:color w:val="000000"/>
                    <w:sz w:val="22"/>
                    <w:szCs w:val="22"/>
                    <w:u w:val="none"/>
                  </w:rPr>
                </w:rPrChange>
              </w:rPr>
              <w:pPrChange w:id="5805" w:author="Administrator" w:date="2023-01-14T20:02:52Z">
                <w:pPr>
                  <w:keepNext w:val="0"/>
                  <w:keepLines w:val="0"/>
                  <w:widowControl/>
                  <w:suppressLineNumbers w:val="0"/>
                  <w:jc w:val="center"/>
                  <w:textAlignment w:val="center"/>
                </w:pPr>
              </w:pPrChange>
            </w:pPr>
            <w:ins w:id="5809" w:author="Administrator" w:date="2023-01-14T19:51:33Z">
              <w:r>
                <w:rPr>
                  <w:rFonts w:hint="default" w:ascii="Times New Roman" w:hAnsi="Times New Roman" w:eastAsia="宋体" w:cs="Times New Roman"/>
                  <w:i w:val="0"/>
                  <w:iCs w:val="0"/>
                  <w:color w:val="000000"/>
                  <w:kern w:val="0"/>
                  <w:sz w:val="22"/>
                  <w:szCs w:val="22"/>
                  <w:u w:val="none"/>
                  <w:bdr w:val="none" w:color="auto" w:sz="0" w:space="0"/>
                  <w:lang w:val="en-US" w:eastAsia="zh-CN" w:bidi="ar"/>
                  <w:rPrChange w:id="5810" w:author="Administrator" w:date="2023-01-14T19:53:17Z">
                    <w:rPr>
                      <w:rFonts w:hint="eastAsia" w:ascii="宋体" w:hAnsi="宋体" w:eastAsia="宋体" w:cs="宋体"/>
                      <w:i w:val="0"/>
                      <w:iCs w:val="0"/>
                      <w:color w:val="000000"/>
                      <w:kern w:val="0"/>
                      <w:sz w:val="22"/>
                      <w:szCs w:val="22"/>
                      <w:u w:val="none"/>
                      <w:bdr w:val="none" w:color="auto" w:sz="0" w:space="0"/>
                      <w:lang w:val="en-US" w:eastAsia="zh-CN" w:bidi="ar"/>
                    </w:rPr>
                  </w:rPrChange>
                </w:rPr>
                <w:t>4.945</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Change w:id="5813" w:author="Administrator" w:date="2023-01-14T22:31:2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12" w:hRule="atLeast"/>
          <w:jc w:val="center"/>
          <w:ins w:id="5812" w:author="Administrator" w:date="2023-01-14T19:51:33Z"/>
          <w:trPrChange w:id="5813" w:author="Administrator" w:date="2023-01-14T22:31:22Z">
            <w:trPr>
              <w:trHeight w:val="288" w:hRule="atLeast"/>
            </w:trPr>
          </w:trPrChange>
        </w:trPr>
        <w:tc>
          <w:tcPr>
            <w:tcW w:w="623" w:type="pct"/>
            <w:vMerge w:val="continue"/>
            <w:tcBorders>
              <w:top w:val="single" w:color="auto" w:sz="4" w:space="0"/>
              <w:left w:val="nil"/>
              <w:bottom w:val="single" w:color="auto" w:sz="4" w:space="0"/>
              <w:right w:val="nil"/>
            </w:tcBorders>
            <w:shd w:val="clear"/>
            <w:noWrap/>
            <w:vAlign w:val="center"/>
            <w:tcPrChange w:id="5814" w:author="Administrator" w:date="2023-01-14T22:31:22Z">
              <w:tcPr>
                <w:tcW w:w="0" w:type="auto"/>
                <w:vMerge w:val="continue"/>
                <w:tcBorders>
                  <w:top w:val="nil"/>
                  <w:left w:val="nil"/>
                  <w:bottom w:val="nil"/>
                  <w:right w:val="nil"/>
                </w:tcBorders>
                <w:noWrap/>
                <w:vAlign w:val="center"/>
                <w:tcPrChange w:id="5815" w:author="Administrator" w:date="2023-01-14T22:31:22Z">
                  <w:tcPr>
                    <w:tcW w:w="0" w:type="auto"/>
                    <w:vMerge w:val="continue"/>
                    <w:tcBorders>
                      <w:top w:val="nil"/>
                      <w:left w:val="nil"/>
                      <w:bottom w:val="nil"/>
                      <w:right w:val="nil"/>
                    </w:tcBorders>
                    <w:noWrap/>
                    <w:vAlign w:val="center"/>
                  </w:tcPr>
                </w:tcPrChange>
              </w:tcPr>
            </w:tcPrChange>
          </w:tcPr>
          <w:p>
            <w:pPr>
              <w:jc w:val="center"/>
              <w:rPr>
                <w:ins w:id="5817" w:author="Administrator" w:date="2023-01-14T19:51:33Z"/>
                <w:rFonts w:hint="eastAsia" w:ascii="宋体" w:hAnsi="宋体" w:eastAsia="宋体" w:cs="宋体"/>
                <w:i w:val="0"/>
                <w:iCs w:val="0"/>
                <w:color w:val="000000"/>
                <w:sz w:val="22"/>
                <w:szCs w:val="22"/>
                <w:u w:val="none"/>
              </w:rPr>
              <w:pPrChange w:id="5816" w:author="Administrator" w:date="2023-01-14T20:02:52Z">
                <w:pPr>
                  <w:jc w:val="center"/>
                </w:pPr>
              </w:pPrChange>
            </w:pPr>
          </w:p>
        </w:tc>
        <w:tc>
          <w:tcPr>
            <w:tcW w:w="712" w:type="pct"/>
            <w:vMerge w:val="continue"/>
            <w:tcBorders>
              <w:top w:val="single" w:color="auto" w:sz="4" w:space="0"/>
              <w:left w:val="nil"/>
              <w:bottom w:val="single" w:color="auto" w:sz="4" w:space="0"/>
              <w:right w:val="nil"/>
            </w:tcBorders>
            <w:shd w:val="clear"/>
            <w:noWrap/>
            <w:vAlign w:val="center"/>
            <w:tcPrChange w:id="5818" w:author="Administrator" w:date="2023-01-14T22:31:22Z">
              <w:tcPr>
                <w:tcW w:w="1034" w:type="dxa"/>
                <w:vMerge w:val="continue"/>
                <w:tcBorders>
                  <w:top w:val="nil"/>
                  <w:left w:val="nil"/>
                  <w:bottom w:val="nil"/>
                  <w:right w:val="nil"/>
                </w:tcBorders>
                <w:noWrap/>
                <w:vAlign w:val="center"/>
                <w:tcPrChange w:id="5819" w:author="Administrator" w:date="2023-01-14T22:31:22Z">
                  <w:tcPr>
                    <w:tcW w:w="1034" w:type="dxa"/>
                    <w:vMerge w:val="continue"/>
                    <w:tcBorders>
                      <w:top w:val="nil"/>
                      <w:left w:val="nil"/>
                      <w:bottom w:val="nil"/>
                      <w:right w:val="nil"/>
                    </w:tcBorders>
                    <w:noWrap/>
                    <w:vAlign w:val="center"/>
                  </w:tcPr>
                </w:tcPrChange>
              </w:tcPr>
            </w:tcPrChange>
          </w:tcPr>
          <w:p>
            <w:pPr>
              <w:jc w:val="center"/>
              <w:rPr>
                <w:ins w:id="5821" w:author="Administrator" w:date="2023-01-14T19:51:33Z"/>
                <w:rFonts w:hint="eastAsia" w:ascii="宋体" w:hAnsi="宋体" w:eastAsia="宋体" w:cs="宋体"/>
                <w:i w:val="0"/>
                <w:iCs w:val="0"/>
                <w:color w:val="000000"/>
                <w:sz w:val="22"/>
                <w:szCs w:val="22"/>
                <w:u w:val="none"/>
              </w:rPr>
              <w:pPrChange w:id="5820" w:author="Administrator" w:date="2023-01-14T20:02:52Z">
                <w:pPr>
                  <w:jc w:val="center"/>
                </w:pPr>
              </w:pPrChange>
            </w:pPr>
          </w:p>
        </w:tc>
        <w:tc>
          <w:tcPr>
            <w:tcW w:w="712" w:type="pct"/>
            <w:vMerge w:val="continue"/>
            <w:tcBorders>
              <w:top w:val="single" w:color="auto" w:sz="4" w:space="0"/>
              <w:left w:val="nil"/>
              <w:bottom w:val="single" w:color="auto" w:sz="4" w:space="0"/>
              <w:right w:val="nil"/>
            </w:tcBorders>
            <w:shd w:val="clear"/>
            <w:noWrap/>
            <w:vAlign w:val="center"/>
            <w:tcPrChange w:id="5822" w:author="Administrator" w:date="2023-01-14T22:31:22Z">
              <w:tcPr>
                <w:tcW w:w="910" w:type="dxa"/>
                <w:vMerge w:val="continue"/>
                <w:tcBorders>
                  <w:top w:val="nil"/>
                  <w:left w:val="nil"/>
                  <w:bottom w:val="nil"/>
                  <w:right w:val="nil"/>
                </w:tcBorders>
                <w:noWrap/>
                <w:vAlign w:val="center"/>
                <w:tcPrChange w:id="5823" w:author="Administrator" w:date="2023-01-14T22:31:22Z">
                  <w:tcPr>
                    <w:tcW w:w="910" w:type="dxa"/>
                    <w:vMerge w:val="continue"/>
                    <w:tcBorders>
                      <w:top w:val="nil"/>
                      <w:left w:val="nil"/>
                      <w:bottom w:val="nil"/>
                      <w:right w:val="nil"/>
                    </w:tcBorders>
                    <w:noWrap/>
                    <w:vAlign w:val="center"/>
                  </w:tcPr>
                </w:tcPrChange>
              </w:tcPr>
            </w:tcPrChange>
          </w:tcPr>
          <w:p>
            <w:pPr>
              <w:jc w:val="center"/>
              <w:rPr>
                <w:ins w:id="5825" w:author="Administrator" w:date="2023-01-14T19:51:33Z"/>
                <w:rFonts w:hint="eastAsia" w:ascii="宋体" w:hAnsi="宋体" w:eastAsia="宋体" w:cs="宋体"/>
                <w:i w:val="0"/>
                <w:iCs w:val="0"/>
                <w:color w:val="000000"/>
                <w:sz w:val="22"/>
                <w:szCs w:val="22"/>
                <w:u w:val="none"/>
              </w:rPr>
              <w:pPrChange w:id="5824" w:author="Administrator" w:date="2023-01-14T20:02:52Z">
                <w:pPr>
                  <w:jc w:val="center"/>
                </w:pPr>
              </w:pPrChange>
            </w:pPr>
          </w:p>
        </w:tc>
        <w:tc>
          <w:tcPr>
            <w:tcW w:w="712" w:type="pct"/>
            <w:vMerge w:val="continue"/>
            <w:tcBorders>
              <w:top w:val="single" w:color="auto" w:sz="4" w:space="0"/>
              <w:left w:val="nil"/>
              <w:bottom w:val="single" w:color="auto" w:sz="4" w:space="0"/>
              <w:right w:val="nil"/>
            </w:tcBorders>
            <w:shd w:val="clear"/>
            <w:noWrap/>
            <w:vAlign w:val="center"/>
            <w:tcPrChange w:id="5826" w:author="Administrator" w:date="2023-01-14T22:31:22Z">
              <w:tcPr>
                <w:tcW w:w="0" w:type="auto"/>
                <w:vMerge w:val="continue"/>
                <w:tcBorders>
                  <w:top w:val="nil"/>
                  <w:left w:val="nil"/>
                  <w:bottom w:val="nil"/>
                  <w:right w:val="nil"/>
                </w:tcBorders>
                <w:noWrap/>
                <w:vAlign w:val="center"/>
                <w:tcPrChange w:id="5827" w:author="Administrator" w:date="2023-01-14T22:31:22Z">
                  <w:tcPr>
                    <w:tcW w:w="0" w:type="auto"/>
                    <w:vMerge w:val="continue"/>
                    <w:tcBorders>
                      <w:top w:val="nil"/>
                      <w:left w:val="nil"/>
                      <w:bottom w:val="nil"/>
                      <w:right w:val="nil"/>
                    </w:tcBorders>
                    <w:noWrap/>
                    <w:vAlign w:val="center"/>
                  </w:tcPr>
                </w:tcPrChange>
              </w:tcPr>
            </w:tcPrChange>
          </w:tcPr>
          <w:p>
            <w:pPr>
              <w:jc w:val="center"/>
              <w:rPr>
                <w:ins w:id="5829" w:author="Administrator" w:date="2023-01-14T19:51:33Z"/>
                <w:rFonts w:hint="eastAsia" w:ascii="宋体" w:hAnsi="宋体" w:eastAsia="宋体" w:cs="宋体"/>
                <w:i w:val="0"/>
                <w:iCs w:val="0"/>
                <w:color w:val="000000"/>
                <w:sz w:val="22"/>
                <w:szCs w:val="22"/>
                <w:u w:val="none"/>
              </w:rPr>
              <w:pPrChange w:id="5828" w:author="Administrator" w:date="2023-01-14T20:02:52Z">
                <w:pPr>
                  <w:jc w:val="center"/>
                </w:pPr>
              </w:pPrChange>
            </w:pPr>
          </w:p>
        </w:tc>
        <w:tc>
          <w:tcPr>
            <w:tcW w:w="712" w:type="pct"/>
            <w:vMerge w:val="continue"/>
            <w:tcBorders>
              <w:top w:val="single" w:color="auto" w:sz="4" w:space="0"/>
              <w:left w:val="nil"/>
              <w:bottom w:val="single" w:color="auto" w:sz="4" w:space="0"/>
              <w:right w:val="nil"/>
            </w:tcBorders>
            <w:shd w:val="clear"/>
            <w:noWrap/>
            <w:vAlign w:val="center"/>
            <w:tcPrChange w:id="5830" w:author="Administrator" w:date="2023-01-14T22:31:22Z">
              <w:tcPr>
                <w:tcW w:w="0" w:type="auto"/>
                <w:vMerge w:val="continue"/>
                <w:tcBorders>
                  <w:top w:val="nil"/>
                  <w:left w:val="nil"/>
                  <w:bottom w:val="nil"/>
                  <w:right w:val="nil"/>
                </w:tcBorders>
                <w:noWrap/>
                <w:vAlign w:val="center"/>
                <w:tcPrChange w:id="5831" w:author="Administrator" w:date="2023-01-14T22:31:22Z">
                  <w:tcPr>
                    <w:tcW w:w="0" w:type="auto"/>
                    <w:vMerge w:val="continue"/>
                    <w:tcBorders>
                      <w:top w:val="nil"/>
                      <w:left w:val="nil"/>
                      <w:bottom w:val="nil"/>
                      <w:right w:val="nil"/>
                    </w:tcBorders>
                    <w:noWrap/>
                    <w:vAlign w:val="center"/>
                  </w:tcPr>
                </w:tcPrChange>
              </w:tcPr>
            </w:tcPrChange>
          </w:tcPr>
          <w:p>
            <w:pPr>
              <w:jc w:val="center"/>
              <w:rPr>
                <w:ins w:id="5833" w:author="Administrator" w:date="2023-01-14T19:51:33Z"/>
                <w:rFonts w:hint="eastAsia" w:ascii="宋体" w:hAnsi="宋体" w:eastAsia="宋体" w:cs="宋体"/>
                <w:i w:val="0"/>
                <w:iCs w:val="0"/>
                <w:color w:val="000000"/>
                <w:sz w:val="22"/>
                <w:szCs w:val="22"/>
                <w:u w:val="none"/>
              </w:rPr>
              <w:pPrChange w:id="5832" w:author="Administrator" w:date="2023-01-14T20:02:52Z">
                <w:pPr>
                  <w:jc w:val="center"/>
                </w:pPr>
              </w:pPrChange>
            </w:pPr>
          </w:p>
        </w:tc>
        <w:tc>
          <w:tcPr>
            <w:tcW w:w="712" w:type="pct"/>
            <w:vMerge w:val="continue"/>
            <w:tcBorders>
              <w:top w:val="single" w:color="auto" w:sz="4" w:space="0"/>
              <w:left w:val="nil"/>
              <w:bottom w:val="single" w:color="auto" w:sz="4" w:space="0"/>
              <w:right w:val="nil"/>
            </w:tcBorders>
            <w:shd w:val="clear"/>
            <w:noWrap/>
            <w:vAlign w:val="center"/>
            <w:tcPrChange w:id="5834" w:author="Administrator" w:date="2023-01-14T22:31:22Z">
              <w:tcPr>
                <w:tcW w:w="910" w:type="dxa"/>
                <w:vMerge w:val="continue"/>
                <w:tcBorders>
                  <w:top w:val="nil"/>
                  <w:left w:val="nil"/>
                  <w:bottom w:val="nil"/>
                  <w:right w:val="nil"/>
                </w:tcBorders>
                <w:noWrap/>
                <w:vAlign w:val="center"/>
                <w:tcPrChange w:id="5835" w:author="Administrator" w:date="2023-01-14T22:31:22Z">
                  <w:tcPr>
                    <w:tcW w:w="910" w:type="dxa"/>
                    <w:vMerge w:val="continue"/>
                    <w:tcBorders>
                      <w:top w:val="nil"/>
                      <w:left w:val="nil"/>
                      <w:bottom w:val="nil"/>
                      <w:right w:val="nil"/>
                    </w:tcBorders>
                    <w:noWrap/>
                    <w:vAlign w:val="center"/>
                  </w:tcPr>
                </w:tcPrChange>
              </w:tcPr>
            </w:tcPrChange>
          </w:tcPr>
          <w:p>
            <w:pPr>
              <w:jc w:val="center"/>
              <w:rPr>
                <w:ins w:id="5837" w:author="Administrator" w:date="2023-01-14T19:51:33Z"/>
                <w:rFonts w:hint="eastAsia" w:ascii="宋体" w:hAnsi="宋体" w:eastAsia="宋体" w:cs="宋体"/>
                <w:i w:val="0"/>
                <w:iCs w:val="0"/>
                <w:color w:val="000000"/>
                <w:sz w:val="22"/>
                <w:szCs w:val="22"/>
                <w:u w:val="none"/>
              </w:rPr>
              <w:pPrChange w:id="5836" w:author="Administrator" w:date="2023-01-14T20:02:52Z">
                <w:pPr>
                  <w:jc w:val="center"/>
                </w:pPr>
              </w:pPrChange>
            </w:pPr>
          </w:p>
        </w:tc>
        <w:tc>
          <w:tcPr>
            <w:tcW w:w="812" w:type="pct"/>
            <w:vMerge w:val="continue"/>
            <w:tcBorders>
              <w:top w:val="single" w:color="auto" w:sz="4" w:space="0"/>
              <w:left w:val="nil"/>
              <w:bottom w:val="single" w:color="auto" w:sz="4" w:space="0"/>
              <w:right w:val="nil"/>
            </w:tcBorders>
            <w:shd w:val="clear"/>
            <w:noWrap/>
            <w:vAlign w:val="center"/>
            <w:tcPrChange w:id="5838" w:author="Administrator" w:date="2023-01-14T22:31:22Z">
              <w:tcPr>
                <w:tcW w:w="1034" w:type="dxa"/>
                <w:vMerge w:val="continue"/>
                <w:tcBorders>
                  <w:top w:val="nil"/>
                  <w:left w:val="nil"/>
                  <w:bottom w:val="nil"/>
                  <w:right w:val="nil"/>
                </w:tcBorders>
                <w:noWrap/>
                <w:vAlign w:val="center"/>
                <w:tcPrChange w:id="5839" w:author="Administrator" w:date="2023-01-14T22:31:22Z">
                  <w:tcPr>
                    <w:tcW w:w="1034" w:type="dxa"/>
                    <w:vMerge w:val="continue"/>
                    <w:tcBorders>
                      <w:top w:val="nil"/>
                      <w:left w:val="nil"/>
                      <w:bottom w:val="nil"/>
                      <w:right w:val="nil"/>
                    </w:tcBorders>
                    <w:noWrap/>
                    <w:vAlign w:val="center"/>
                  </w:tcPr>
                </w:tcPrChange>
              </w:tcPr>
            </w:tcPrChange>
          </w:tcPr>
          <w:p>
            <w:pPr>
              <w:jc w:val="center"/>
              <w:rPr>
                <w:ins w:id="5841" w:author="Administrator" w:date="2023-01-14T19:51:33Z"/>
                <w:rFonts w:hint="eastAsia" w:ascii="宋体" w:hAnsi="宋体" w:eastAsia="宋体" w:cs="宋体"/>
                <w:i w:val="0"/>
                <w:iCs w:val="0"/>
                <w:color w:val="000000"/>
                <w:sz w:val="22"/>
                <w:szCs w:val="22"/>
                <w:u w:val="none"/>
              </w:rPr>
              <w:pPrChange w:id="5840" w:author="Administrator" w:date="2023-01-14T20:02:52Z">
                <w:pPr>
                  <w:jc w:val="center"/>
                </w:pPr>
              </w:pPrChange>
            </w:pPr>
          </w:p>
        </w:tc>
      </w:tr>
    </w:tbl>
    <w:p>
      <w:pPr>
        <w:pStyle w:val="25"/>
        <w:ind w:firstLine="420" w:firstLineChars="0"/>
        <w:rPr>
          <w:ins w:id="5843" w:author="Administrator" w:date="2023-01-14T19:37:35Z"/>
          <w:rFonts w:hint="eastAsia" w:ascii="Times New Roman" w:hAnsi="Times New Roman"/>
          <w:b w:val="0"/>
          <w:bCs/>
          <w:color w:val="auto"/>
          <w:szCs w:val="21"/>
          <w:lang w:val="en-US" w:eastAsia="zh-CN"/>
        </w:rPr>
        <w:pPrChange w:id="5842" w:author="Administrator" w:date="2023-01-14T19:20:10Z">
          <w:pPr>
            <w:pStyle w:val="25"/>
            <w:ind w:firstLine="0" w:firstLineChars="0"/>
          </w:pPr>
        </w:pPrChange>
      </w:pPr>
    </w:p>
    <w:p>
      <w:pPr>
        <w:pStyle w:val="25"/>
        <w:ind w:firstLine="420" w:firstLineChars="0"/>
        <w:rPr>
          <w:ins w:id="5845" w:author="Administrator" w:date="2023-01-14T19:18:39Z"/>
          <w:rFonts w:hint="default" w:ascii="Times New Roman" w:hAnsi="Times New Roman"/>
          <w:b w:val="0"/>
          <w:bCs/>
          <w:color w:val="auto"/>
          <w:szCs w:val="21"/>
          <w:lang w:val="en-US" w:eastAsia="zh-CN"/>
        </w:rPr>
        <w:pPrChange w:id="5844" w:author="Administrator" w:date="2023-01-14T19:20:10Z">
          <w:pPr>
            <w:pStyle w:val="25"/>
            <w:ind w:firstLine="0" w:firstLineChars="0"/>
          </w:pPr>
        </w:pPrChange>
      </w:pPr>
      <w:ins w:id="5846" w:author="Administrator" w:date="2023-01-14T19:37:44Z">
        <w:r>
          <w:rPr>
            <w:rFonts w:hint="eastAsia" w:ascii="Times New Roman" w:hAnsi="Times New Roman"/>
            <w:b w:val="0"/>
            <w:bCs/>
            <w:color w:val="auto"/>
            <w:szCs w:val="21"/>
            <w:lang w:val="en-US" w:eastAsia="zh-CN"/>
          </w:rPr>
          <w:t>表</w:t>
        </w:r>
      </w:ins>
      <w:ins w:id="5847" w:author="Administrator" w:date="2023-01-14T19:37:45Z">
        <w:r>
          <w:rPr>
            <w:rFonts w:hint="eastAsia" w:ascii="Times New Roman" w:hAnsi="Times New Roman"/>
            <w:b w:val="0"/>
            <w:bCs/>
            <w:color w:val="auto"/>
            <w:szCs w:val="21"/>
            <w:lang w:val="en-US" w:eastAsia="zh-CN"/>
          </w:rPr>
          <w:t>3</w:t>
        </w:r>
      </w:ins>
      <w:ins w:id="5848" w:author="Administrator" w:date="2023-01-14T19:37:49Z">
        <w:r>
          <w:rPr>
            <w:rFonts w:hint="eastAsia" w:ascii="Times New Roman" w:hAnsi="Times New Roman"/>
            <w:b w:val="0"/>
            <w:bCs/>
            <w:color w:val="auto"/>
            <w:szCs w:val="21"/>
            <w:lang w:val="en-US" w:eastAsia="zh-CN"/>
          </w:rPr>
          <w:t>展示</w:t>
        </w:r>
      </w:ins>
      <w:ins w:id="5849" w:author="Administrator" w:date="2023-01-14T19:37:50Z">
        <w:r>
          <w:rPr>
            <w:rFonts w:hint="eastAsia" w:ascii="Times New Roman" w:hAnsi="Times New Roman"/>
            <w:b w:val="0"/>
            <w:bCs/>
            <w:color w:val="auto"/>
            <w:szCs w:val="21"/>
            <w:lang w:val="en-US" w:eastAsia="zh-CN"/>
          </w:rPr>
          <w:t>了</w:t>
        </w:r>
      </w:ins>
      <w:ins w:id="5850" w:author="Administrator" w:date="2023-01-14T19:38:07Z">
        <w:r>
          <w:rPr>
            <w:rFonts w:hint="eastAsia" w:ascii="Times New Roman" w:hAnsi="Times New Roman"/>
            <w:b w:val="0"/>
            <w:bCs/>
            <w:color w:val="auto"/>
            <w:szCs w:val="21"/>
            <w:lang w:val="en-US" w:eastAsia="zh-CN"/>
          </w:rPr>
          <w:t>教师</w:t>
        </w:r>
      </w:ins>
      <w:ins w:id="5851" w:author="Administrator" w:date="2023-01-14T19:38:41Z">
        <w:r>
          <w:rPr>
            <w:rFonts w:hint="eastAsia" w:ascii="Times New Roman" w:hAnsi="Times New Roman"/>
            <w:b w:val="0"/>
            <w:bCs/>
            <w:color w:val="auto"/>
            <w:szCs w:val="21"/>
            <w:lang w:val="en-US" w:eastAsia="zh-CN"/>
          </w:rPr>
          <w:t>的</w:t>
        </w:r>
      </w:ins>
      <w:ins w:id="5852" w:author="Administrator" w:date="2023-01-14T19:38:37Z">
        <w:r>
          <w:rPr>
            <w:rFonts w:hint="eastAsia" w:ascii="Times New Roman" w:hAnsi="Times New Roman"/>
            <w:b w:val="0"/>
            <w:bCs/>
            <w:color w:val="auto"/>
            <w:szCs w:val="21"/>
            <w:lang w:val="en-US" w:eastAsia="zh-CN"/>
          </w:rPr>
          <w:t>不同</w:t>
        </w:r>
      </w:ins>
      <w:ins w:id="5853" w:author="Administrator" w:date="2023-01-14T19:38:09Z">
        <w:r>
          <w:rPr>
            <w:rFonts w:hint="eastAsia" w:ascii="Times New Roman" w:hAnsi="Times New Roman"/>
            <w:b w:val="0"/>
            <w:bCs/>
            <w:color w:val="auto"/>
            <w:szCs w:val="21"/>
            <w:lang w:val="en-US" w:eastAsia="zh-CN"/>
          </w:rPr>
          <w:t>抽查</w:t>
        </w:r>
      </w:ins>
      <w:ins w:id="5854" w:author="Administrator" w:date="2023-01-14T19:38:11Z">
        <w:r>
          <w:rPr>
            <w:rFonts w:hint="eastAsia" w:ascii="Times New Roman" w:hAnsi="Times New Roman"/>
            <w:b w:val="0"/>
            <w:bCs/>
            <w:color w:val="auto"/>
            <w:szCs w:val="21"/>
            <w:lang w:val="en-US" w:eastAsia="zh-CN"/>
          </w:rPr>
          <w:t>比例</w:t>
        </w:r>
      </w:ins>
      <w:ins w:id="5855" w:author="Administrator" w:date="2023-01-14T19:38:44Z">
        <w:r>
          <w:rPr>
            <w:rFonts w:hint="eastAsia" w:ascii="Times New Roman" w:hAnsi="Times New Roman"/>
            <w:b w:val="0"/>
            <w:bCs/>
            <w:color w:val="auto"/>
            <w:szCs w:val="21"/>
            <w:lang w:val="en-US" w:eastAsia="zh-CN"/>
          </w:rPr>
          <w:t>下，</w:t>
        </w:r>
      </w:ins>
      <w:ins w:id="5856" w:author="Administrator" w:date="2023-01-14T19:38:52Z">
        <w:r>
          <w:rPr>
            <w:rFonts w:hint="eastAsia" w:ascii="Times New Roman" w:hAnsi="Times New Roman"/>
            <w:b w:val="0"/>
            <w:bCs/>
            <w:i/>
            <w:iCs/>
            <w:color w:val="auto"/>
            <w:szCs w:val="21"/>
            <w:lang w:val="en-US" w:eastAsia="zh-CN"/>
          </w:rPr>
          <w:t>RPG</w:t>
        </w:r>
      </w:ins>
      <w:ins w:id="5857" w:author="Administrator" w:date="2023-01-14T19:38:52Z">
        <w:r>
          <w:rPr>
            <w:rFonts w:hint="eastAsia" w:ascii="Times New Roman" w:hAnsi="Times New Roman"/>
            <w:b w:val="0"/>
            <w:bCs/>
            <w:color w:val="auto"/>
            <w:szCs w:val="21"/>
            <w:vertAlign w:val="subscript"/>
            <w:lang w:val="en-US" w:eastAsia="zh-CN"/>
          </w:rPr>
          <w:t>6</w:t>
        </w:r>
      </w:ins>
      <w:ins w:id="5858" w:author="Administrator" w:date="2023-01-14T19:38:52Z">
        <w:r>
          <w:rPr>
            <w:rFonts w:hint="eastAsia" w:ascii="Times New Roman" w:hAnsi="Times New Roman"/>
            <w:b w:val="0"/>
            <w:bCs/>
            <w:color w:val="auto"/>
            <w:szCs w:val="21"/>
            <w:lang w:val="en-US" w:eastAsia="zh-CN"/>
          </w:rPr>
          <w:t>和</w:t>
        </w:r>
      </w:ins>
      <w:ins w:id="5859" w:author="Administrator" w:date="2023-01-14T19:38:52Z">
        <w:r>
          <w:rPr>
            <w:rFonts w:hint="eastAsia" w:ascii="Times New Roman" w:hAnsi="Times New Roman"/>
            <w:b w:val="0"/>
            <w:bCs/>
            <w:i/>
            <w:iCs/>
            <w:color w:val="auto"/>
            <w:szCs w:val="21"/>
            <w:lang w:val="en-US" w:eastAsia="zh-CN"/>
          </w:rPr>
          <w:t>RPG</w:t>
        </w:r>
      </w:ins>
      <w:ins w:id="5860" w:author="Administrator" w:date="2023-01-14T19:38:52Z">
        <w:r>
          <w:rPr>
            <w:rFonts w:hint="eastAsia" w:ascii="Times New Roman" w:hAnsi="Times New Roman"/>
            <w:b w:val="0"/>
            <w:bCs/>
            <w:color w:val="auto"/>
            <w:szCs w:val="21"/>
            <w:vertAlign w:val="subscript"/>
            <w:lang w:val="en-US" w:eastAsia="zh-CN"/>
          </w:rPr>
          <w:t>7</w:t>
        </w:r>
      </w:ins>
      <w:ins w:id="5861" w:author="Administrator" w:date="2023-01-14T19:38:52Z">
        <w:r>
          <w:rPr>
            <w:rFonts w:hint="eastAsia" w:ascii="Times New Roman" w:hAnsi="Times New Roman"/>
            <w:b w:val="0"/>
            <w:bCs/>
            <w:color w:val="auto"/>
            <w:szCs w:val="21"/>
            <w:lang w:val="en-US" w:eastAsia="zh-CN"/>
          </w:rPr>
          <w:t>模型</w:t>
        </w:r>
      </w:ins>
      <w:ins w:id="5862" w:author="Administrator" w:date="2023-01-14T19:38:58Z">
        <w:r>
          <w:rPr>
            <w:rFonts w:hint="eastAsia" w:ascii="Times New Roman" w:hAnsi="Times New Roman"/>
            <w:b w:val="0"/>
            <w:bCs/>
            <w:color w:val="auto"/>
            <w:szCs w:val="21"/>
            <w:lang w:val="en-US" w:eastAsia="zh-CN"/>
          </w:rPr>
          <w:t>的</w:t>
        </w:r>
      </w:ins>
      <w:ins w:id="5863" w:author="Administrator" w:date="2023-01-14T19:39:01Z">
        <w:r>
          <w:rPr>
            <w:rFonts w:hint="eastAsia" w:ascii="Times New Roman" w:hAnsi="Times New Roman"/>
            <w:b w:val="0"/>
            <w:bCs/>
            <w:color w:val="auto"/>
            <w:szCs w:val="21"/>
            <w:lang w:val="en-US" w:eastAsia="zh-CN"/>
          </w:rPr>
          <w:t>RMSE</w:t>
        </w:r>
      </w:ins>
      <w:ins w:id="5864" w:author="Administrator" w:date="2023-01-14T19:40:50Z">
        <w:r>
          <w:rPr>
            <w:rFonts w:hint="eastAsia" w:ascii="Times New Roman" w:hAnsi="Times New Roman"/>
            <w:b w:val="0"/>
            <w:bCs/>
            <w:color w:val="auto"/>
            <w:szCs w:val="21"/>
            <w:lang w:val="en-US" w:eastAsia="zh-CN"/>
          </w:rPr>
          <w:t>的</w:t>
        </w:r>
      </w:ins>
      <w:ins w:id="5865" w:author="Administrator" w:date="2023-01-14T19:40:52Z">
        <w:r>
          <w:rPr>
            <w:rFonts w:hint="eastAsia" w:ascii="Times New Roman" w:hAnsi="Times New Roman"/>
            <w:b w:val="0"/>
            <w:bCs/>
            <w:color w:val="auto"/>
            <w:szCs w:val="21"/>
            <w:lang w:val="en-US" w:eastAsia="zh-CN"/>
          </w:rPr>
          <w:t>的大小</w:t>
        </w:r>
      </w:ins>
      <w:ins w:id="5866" w:author="Administrator" w:date="2023-01-14T19:40:53Z">
        <w:r>
          <w:rPr>
            <w:rFonts w:hint="eastAsia" w:ascii="Times New Roman" w:hAnsi="Times New Roman"/>
            <w:b w:val="0"/>
            <w:bCs/>
            <w:color w:val="auto"/>
            <w:szCs w:val="21"/>
            <w:lang w:val="en-US" w:eastAsia="zh-CN"/>
          </w:rPr>
          <w:t>。</w:t>
        </w:r>
      </w:ins>
      <w:ins w:id="5867" w:author="Administrator" w:date="2023-01-14T19:41:30Z">
        <w:r>
          <w:rPr>
            <w:rFonts w:hint="eastAsia" w:ascii="Times New Roman" w:hAnsi="Times New Roman"/>
            <w:b w:val="0"/>
            <w:bCs/>
            <w:color w:val="auto"/>
            <w:szCs w:val="21"/>
            <w:lang w:val="en-US" w:eastAsia="zh-CN"/>
          </w:rPr>
          <w:t>可以</w:t>
        </w:r>
      </w:ins>
      <w:ins w:id="5868" w:author="Administrator" w:date="2023-01-14T19:41:32Z">
        <w:r>
          <w:rPr>
            <w:rFonts w:hint="eastAsia" w:ascii="Times New Roman" w:hAnsi="Times New Roman"/>
            <w:b w:val="0"/>
            <w:bCs/>
            <w:color w:val="auto"/>
            <w:szCs w:val="21"/>
            <w:lang w:val="en-US" w:eastAsia="zh-CN"/>
          </w:rPr>
          <w:t>观察</w:t>
        </w:r>
      </w:ins>
      <w:ins w:id="5869" w:author="Administrator" w:date="2023-01-14T19:41:33Z">
        <w:r>
          <w:rPr>
            <w:rFonts w:hint="eastAsia" w:ascii="Times New Roman" w:hAnsi="Times New Roman"/>
            <w:b w:val="0"/>
            <w:bCs/>
            <w:color w:val="auto"/>
            <w:szCs w:val="21"/>
            <w:lang w:val="en-US" w:eastAsia="zh-CN"/>
          </w:rPr>
          <w:t>到</w:t>
        </w:r>
      </w:ins>
      <w:ins w:id="5870" w:author="Administrator" w:date="2023-01-14T19:41:04Z">
        <w:r>
          <w:rPr>
            <w:rFonts w:hint="eastAsia" w:ascii="Times New Roman" w:hAnsi="Times New Roman"/>
            <w:b w:val="0"/>
            <w:bCs/>
            <w:color w:val="auto"/>
            <w:szCs w:val="21"/>
            <w:lang w:val="en-US" w:eastAsia="zh-CN"/>
          </w:rPr>
          <w:t>，</w:t>
        </w:r>
      </w:ins>
      <w:ins w:id="5871" w:author="Administrator" w:date="2023-01-14T19:42:28Z">
        <w:r>
          <w:rPr>
            <w:rFonts w:hint="eastAsia" w:ascii="Times New Roman" w:hAnsi="Times New Roman"/>
            <w:b w:val="0"/>
            <w:bCs/>
            <w:color w:val="auto"/>
            <w:szCs w:val="21"/>
            <w:lang w:val="en-US" w:eastAsia="zh-CN"/>
          </w:rPr>
          <w:t>在</w:t>
        </w:r>
      </w:ins>
      <w:ins w:id="5872" w:author="Administrator" w:date="2023-01-14T19:42:31Z">
        <w:r>
          <w:rPr>
            <w:rFonts w:hint="eastAsia" w:ascii="Times New Roman" w:hAnsi="Times New Roman"/>
            <w:b w:val="0"/>
            <w:bCs/>
            <w:color w:val="auto"/>
            <w:szCs w:val="21"/>
            <w:lang w:val="en-US" w:eastAsia="zh-CN"/>
          </w:rPr>
          <w:t>抽查</w:t>
        </w:r>
      </w:ins>
      <w:ins w:id="5873" w:author="Administrator" w:date="2023-01-14T19:42:32Z">
        <w:r>
          <w:rPr>
            <w:rFonts w:hint="eastAsia" w:ascii="Times New Roman" w:hAnsi="Times New Roman"/>
            <w:b w:val="0"/>
            <w:bCs/>
            <w:color w:val="auto"/>
            <w:szCs w:val="21"/>
            <w:lang w:val="en-US" w:eastAsia="zh-CN"/>
          </w:rPr>
          <w:t>比例</w:t>
        </w:r>
      </w:ins>
      <w:ins w:id="5874" w:author="Administrator" w:date="2023-01-14T19:42:36Z">
        <w:r>
          <w:rPr>
            <w:rFonts w:hint="eastAsia" w:ascii="Times New Roman" w:hAnsi="Times New Roman"/>
            <w:b w:val="0"/>
            <w:bCs/>
            <w:color w:val="auto"/>
            <w:szCs w:val="21"/>
            <w:lang w:val="en-US" w:eastAsia="zh-CN"/>
          </w:rPr>
          <w:t>达到</w:t>
        </w:r>
      </w:ins>
      <w:ins w:id="5875" w:author="Administrator" w:date="2023-01-14T19:42:43Z">
        <w:r>
          <w:rPr>
            <w:rFonts w:hint="eastAsia" w:ascii="Times New Roman" w:hAnsi="Times New Roman"/>
            <w:b w:val="0"/>
            <w:bCs/>
            <w:color w:val="auto"/>
            <w:szCs w:val="21"/>
            <w:lang w:val="en-US" w:eastAsia="zh-CN"/>
          </w:rPr>
          <w:t>2</w:t>
        </w:r>
      </w:ins>
      <w:ins w:id="5876" w:author="Administrator" w:date="2023-01-14T19:47:29Z">
        <w:r>
          <w:rPr>
            <w:rFonts w:hint="eastAsia" w:ascii="Times New Roman" w:hAnsi="Times New Roman"/>
            <w:b w:val="0"/>
            <w:bCs/>
            <w:color w:val="auto"/>
            <w:szCs w:val="21"/>
            <w:lang w:val="en-US" w:eastAsia="zh-CN"/>
          </w:rPr>
          <w:t>5</w:t>
        </w:r>
      </w:ins>
      <w:ins w:id="5877" w:author="Administrator" w:date="2023-01-14T19:42:45Z">
        <w:r>
          <w:rPr>
            <w:rFonts w:hint="eastAsia" w:ascii="Times New Roman" w:hAnsi="Times New Roman"/>
            <w:b w:val="0"/>
            <w:bCs/>
            <w:color w:val="auto"/>
            <w:szCs w:val="21"/>
            <w:lang w:val="en-US" w:eastAsia="zh-CN"/>
          </w:rPr>
          <w:t>%</w:t>
        </w:r>
      </w:ins>
      <w:ins w:id="5878" w:author="Administrator" w:date="2023-01-14T19:42:46Z">
        <w:r>
          <w:rPr>
            <w:rFonts w:hint="eastAsia" w:ascii="Times New Roman" w:hAnsi="Times New Roman"/>
            <w:b w:val="0"/>
            <w:bCs/>
            <w:color w:val="auto"/>
            <w:szCs w:val="21"/>
            <w:lang w:val="en-US" w:eastAsia="zh-CN"/>
          </w:rPr>
          <w:t>时</w:t>
        </w:r>
      </w:ins>
      <w:ins w:id="5879" w:author="Administrator" w:date="2023-01-14T19:42:48Z">
        <w:r>
          <w:rPr>
            <w:rFonts w:hint="eastAsia" w:ascii="Times New Roman" w:hAnsi="Times New Roman"/>
            <w:b w:val="0"/>
            <w:bCs/>
            <w:color w:val="auto"/>
            <w:szCs w:val="21"/>
            <w:lang w:val="en-US" w:eastAsia="zh-CN"/>
          </w:rPr>
          <w:t>，</w:t>
        </w:r>
      </w:ins>
      <w:ins w:id="5880" w:author="Administrator" w:date="2023-01-14T19:43:04Z">
        <w:r>
          <w:rPr>
            <w:rFonts w:hint="eastAsia" w:ascii="Times New Roman" w:hAnsi="Times New Roman"/>
            <w:b w:val="0"/>
            <w:bCs/>
            <w:color w:val="auto"/>
            <w:szCs w:val="21"/>
            <w:lang w:val="en-US" w:eastAsia="zh-CN"/>
          </w:rPr>
          <w:t>数据库</w:t>
        </w:r>
      </w:ins>
      <w:ins w:id="5881" w:author="Administrator" w:date="2023-01-14T19:43:06Z">
        <w:r>
          <w:rPr>
            <w:rFonts w:hint="eastAsia" w:ascii="Times New Roman" w:hAnsi="Times New Roman"/>
            <w:b w:val="0"/>
            <w:bCs/>
            <w:color w:val="auto"/>
            <w:szCs w:val="21"/>
            <w:lang w:val="en-US" w:eastAsia="zh-CN"/>
          </w:rPr>
          <w:t>原理</w:t>
        </w:r>
      </w:ins>
      <w:ins w:id="5882" w:author="Administrator" w:date="2023-01-14T19:43:07Z">
        <w:r>
          <w:rPr>
            <w:rFonts w:hint="eastAsia" w:ascii="Times New Roman" w:hAnsi="Times New Roman"/>
            <w:b w:val="0"/>
            <w:bCs/>
            <w:color w:val="auto"/>
            <w:szCs w:val="21"/>
            <w:lang w:val="en-US" w:eastAsia="zh-CN"/>
          </w:rPr>
          <w:t>和</w:t>
        </w:r>
      </w:ins>
      <w:ins w:id="5883" w:author="Administrator" w:date="2023-01-14T19:43:10Z">
        <w:r>
          <w:rPr>
            <w:rFonts w:hint="eastAsia" w:ascii="Times New Roman" w:hAnsi="Times New Roman"/>
            <w:b w:val="0"/>
            <w:bCs/>
            <w:color w:val="auto"/>
            <w:szCs w:val="21"/>
            <w:lang w:val="en-US" w:eastAsia="zh-CN"/>
          </w:rPr>
          <w:t>计算机网络</w:t>
        </w:r>
      </w:ins>
      <w:ins w:id="5884" w:author="Administrator" w:date="2023-01-14T19:43:19Z">
        <w:r>
          <w:rPr>
            <w:rFonts w:hint="eastAsia" w:ascii="Times New Roman" w:hAnsi="Times New Roman"/>
            <w:b w:val="0"/>
            <w:bCs/>
            <w:color w:val="auto"/>
            <w:szCs w:val="21"/>
            <w:lang w:val="en-US" w:eastAsia="zh-CN"/>
          </w:rPr>
          <w:t>两门</w:t>
        </w:r>
      </w:ins>
      <w:ins w:id="5885" w:author="Administrator" w:date="2023-01-14T19:43:21Z">
        <w:r>
          <w:rPr>
            <w:rFonts w:hint="eastAsia" w:ascii="Times New Roman" w:hAnsi="Times New Roman"/>
            <w:b w:val="0"/>
            <w:bCs/>
            <w:color w:val="auto"/>
            <w:szCs w:val="21"/>
            <w:lang w:val="en-US" w:eastAsia="zh-CN"/>
          </w:rPr>
          <w:t>课程</w:t>
        </w:r>
      </w:ins>
      <w:ins w:id="5886" w:author="Administrator" w:date="2023-01-14T19:44:05Z">
        <w:r>
          <w:rPr>
            <w:rFonts w:hint="eastAsia" w:ascii="Times New Roman" w:hAnsi="Times New Roman"/>
            <w:b w:val="0"/>
            <w:bCs/>
            <w:color w:val="auto"/>
            <w:szCs w:val="21"/>
            <w:lang w:val="en-US" w:eastAsia="zh-CN"/>
          </w:rPr>
          <w:t>中</w:t>
        </w:r>
      </w:ins>
      <w:ins w:id="5887" w:author="Administrator" w:date="2023-01-14T19:45:36Z">
        <w:r>
          <w:rPr>
            <w:rFonts w:hint="eastAsia" w:ascii="Times New Roman" w:hAnsi="Times New Roman"/>
            <w:b w:val="0"/>
            <w:bCs/>
            <w:color w:val="auto"/>
            <w:szCs w:val="21"/>
            <w:lang w:val="en-US" w:eastAsia="zh-CN"/>
          </w:rPr>
          <w:t>模型</w:t>
        </w:r>
      </w:ins>
      <w:ins w:id="5888" w:author="Administrator" w:date="2023-01-14T19:43:44Z">
        <w:r>
          <w:rPr>
            <w:rFonts w:hint="eastAsia" w:ascii="Times New Roman" w:hAnsi="Times New Roman"/>
            <w:b w:val="0"/>
            <w:bCs/>
            <w:color w:val="auto"/>
            <w:szCs w:val="21"/>
            <w:lang w:val="en-US" w:eastAsia="zh-CN"/>
          </w:rPr>
          <w:t>的</w:t>
        </w:r>
      </w:ins>
      <w:ins w:id="5889" w:author="Administrator" w:date="2023-01-14T19:44:28Z">
        <w:r>
          <w:rPr>
            <w:rFonts w:hint="eastAsia" w:ascii="Times New Roman" w:hAnsi="Times New Roman"/>
            <w:b w:val="0"/>
            <w:bCs/>
            <w:color w:val="auto"/>
            <w:szCs w:val="21"/>
            <w:lang w:val="en-US" w:eastAsia="zh-CN"/>
          </w:rPr>
          <w:t>表现</w:t>
        </w:r>
      </w:ins>
      <w:ins w:id="5890" w:author="Administrator" w:date="2023-01-14T19:44:29Z">
        <w:r>
          <w:rPr>
            <w:rFonts w:hint="eastAsia" w:ascii="Times New Roman" w:hAnsi="Times New Roman"/>
            <w:b w:val="0"/>
            <w:bCs/>
            <w:color w:val="auto"/>
            <w:szCs w:val="21"/>
            <w:lang w:val="en-US" w:eastAsia="zh-CN"/>
          </w:rPr>
          <w:t>最好</w:t>
        </w:r>
      </w:ins>
      <w:ins w:id="5891" w:author="Administrator" w:date="2023-01-14T19:44:34Z">
        <w:r>
          <w:rPr>
            <w:rFonts w:hint="eastAsia" w:ascii="Times New Roman" w:hAnsi="Times New Roman"/>
            <w:b w:val="0"/>
            <w:bCs/>
            <w:color w:val="auto"/>
            <w:szCs w:val="21"/>
            <w:lang w:val="en-US" w:eastAsia="zh-CN"/>
          </w:rPr>
          <w:t>。</w:t>
        </w:r>
      </w:ins>
      <w:ins w:id="5892" w:author="Administrator" w:date="2023-01-14T19:45:06Z">
        <w:r>
          <w:rPr>
            <w:rFonts w:hint="eastAsia" w:ascii="Times New Roman" w:hAnsi="Times New Roman"/>
            <w:b w:val="0"/>
            <w:bCs/>
            <w:color w:val="auto"/>
            <w:szCs w:val="21"/>
            <w:lang w:val="en-US" w:eastAsia="zh-CN"/>
          </w:rPr>
          <w:t>而</w:t>
        </w:r>
      </w:ins>
      <w:ins w:id="5893" w:author="Administrator" w:date="2023-01-14T19:45:09Z">
        <w:r>
          <w:rPr>
            <w:rFonts w:hint="eastAsia" w:ascii="Times New Roman" w:hAnsi="Times New Roman"/>
            <w:b w:val="0"/>
            <w:bCs/>
            <w:color w:val="auto"/>
            <w:szCs w:val="21"/>
            <w:lang w:val="en-US" w:eastAsia="zh-CN"/>
          </w:rPr>
          <w:t>数据</w:t>
        </w:r>
      </w:ins>
      <w:ins w:id="5894" w:author="Administrator" w:date="2023-01-14T19:45:10Z">
        <w:r>
          <w:rPr>
            <w:rFonts w:hint="eastAsia" w:ascii="Times New Roman" w:hAnsi="Times New Roman"/>
            <w:b w:val="0"/>
            <w:bCs/>
            <w:color w:val="auto"/>
            <w:szCs w:val="21"/>
            <w:lang w:val="en-US" w:eastAsia="zh-CN"/>
          </w:rPr>
          <w:t>结果</w:t>
        </w:r>
      </w:ins>
      <w:ins w:id="5895" w:author="Administrator" w:date="2023-01-14T19:45:13Z">
        <w:r>
          <w:rPr>
            <w:rFonts w:hint="eastAsia" w:ascii="Times New Roman" w:hAnsi="Times New Roman"/>
            <w:b w:val="0"/>
            <w:bCs/>
            <w:color w:val="auto"/>
            <w:szCs w:val="21"/>
            <w:lang w:val="en-US" w:eastAsia="zh-CN"/>
          </w:rPr>
          <w:t>课程</w:t>
        </w:r>
      </w:ins>
      <w:ins w:id="5896" w:author="Administrator" w:date="2023-01-14T19:45:14Z">
        <w:r>
          <w:rPr>
            <w:rFonts w:hint="eastAsia" w:ascii="Times New Roman" w:hAnsi="Times New Roman"/>
            <w:b w:val="0"/>
            <w:bCs/>
            <w:color w:val="auto"/>
            <w:szCs w:val="21"/>
            <w:lang w:val="en-US" w:eastAsia="zh-CN"/>
          </w:rPr>
          <w:t>中</w:t>
        </w:r>
      </w:ins>
      <w:ins w:id="5897" w:author="Administrator" w:date="2023-01-14T19:45:51Z">
        <w:r>
          <w:rPr>
            <w:rFonts w:hint="eastAsia" w:ascii="Times New Roman" w:hAnsi="Times New Roman"/>
            <w:b w:val="0"/>
            <w:bCs/>
            <w:color w:val="auto"/>
            <w:szCs w:val="21"/>
            <w:lang w:val="en-US" w:eastAsia="zh-CN"/>
          </w:rPr>
          <w:t>模型的</w:t>
        </w:r>
      </w:ins>
      <w:ins w:id="5898" w:author="Administrator" w:date="2023-01-14T19:45:55Z">
        <w:r>
          <w:rPr>
            <w:rFonts w:hint="eastAsia" w:ascii="Times New Roman" w:hAnsi="Times New Roman"/>
            <w:b w:val="0"/>
            <w:bCs/>
            <w:color w:val="auto"/>
            <w:szCs w:val="21"/>
            <w:lang w:val="en-US" w:eastAsia="zh-CN"/>
          </w:rPr>
          <w:t>表现</w:t>
        </w:r>
      </w:ins>
      <w:ins w:id="5899" w:author="Administrator" w:date="2023-01-14T19:45:56Z">
        <w:r>
          <w:rPr>
            <w:rFonts w:hint="eastAsia" w:ascii="Times New Roman" w:hAnsi="Times New Roman"/>
            <w:b w:val="0"/>
            <w:bCs/>
            <w:color w:val="auto"/>
            <w:szCs w:val="21"/>
            <w:lang w:val="en-US" w:eastAsia="zh-CN"/>
          </w:rPr>
          <w:t>在</w:t>
        </w:r>
      </w:ins>
      <w:ins w:id="5900" w:author="Administrator" w:date="2023-01-14T19:45:58Z">
        <w:r>
          <w:rPr>
            <w:rFonts w:hint="eastAsia" w:ascii="Times New Roman" w:hAnsi="Times New Roman"/>
            <w:b w:val="0"/>
            <w:bCs/>
            <w:color w:val="auto"/>
            <w:szCs w:val="21"/>
            <w:lang w:val="en-US" w:eastAsia="zh-CN"/>
          </w:rPr>
          <w:t>抽查</w:t>
        </w:r>
      </w:ins>
      <w:ins w:id="5901" w:author="Administrator" w:date="2023-01-14T19:45:59Z">
        <w:r>
          <w:rPr>
            <w:rFonts w:hint="eastAsia" w:ascii="Times New Roman" w:hAnsi="Times New Roman"/>
            <w:b w:val="0"/>
            <w:bCs/>
            <w:color w:val="auto"/>
            <w:szCs w:val="21"/>
            <w:lang w:val="en-US" w:eastAsia="zh-CN"/>
          </w:rPr>
          <w:t>比例</w:t>
        </w:r>
      </w:ins>
      <w:ins w:id="5902" w:author="Administrator" w:date="2023-01-14T19:46:02Z">
        <w:r>
          <w:rPr>
            <w:rFonts w:hint="eastAsia" w:ascii="Times New Roman" w:hAnsi="Times New Roman"/>
            <w:b w:val="0"/>
            <w:bCs/>
            <w:color w:val="auto"/>
            <w:szCs w:val="21"/>
            <w:lang w:val="en-US" w:eastAsia="zh-CN"/>
          </w:rPr>
          <w:t>达到</w:t>
        </w:r>
      </w:ins>
      <w:ins w:id="5903" w:author="Administrator" w:date="2023-01-14T19:47:32Z">
        <w:r>
          <w:rPr>
            <w:rFonts w:hint="eastAsia" w:ascii="Times New Roman" w:hAnsi="Times New Roman"/>
            <w:b w:val="0"/>
            <w:bCs/>
            <w:color w:val="auto"/>
            <w:szCs w:val="21"/>
            <w:lang w:val="en-US" w:eastAsia="zh-CN"/>
          </w:rPr>
          <w:t>2</w:t>
        </w:r>
      </w:ins>
      <w:ins w:id="5904" w:author="Administrator" w:date="2023-01-14T19:47:33Z">
        <w:r>
          <w:rPr>
            <w:rFonts w:hint="eastAsia" w:ascii="Times New Roman" w:hAnsi="Times New Roman"/>
            <w:b w:val="0"/>
            <w:bCs/>
            <w:color w:val="auto"/>
            <w:szCs w:val="21"/>
            <w:lang w:val="en-US" w:eastAsia="zh-CN"/>
          </w:rPr>
          <w:t>0</w:t>
        </w:r>
      </w:ins>
      <w:ins w:id="5905" w:author="Administrator" w:date="2023-01-14T19:46:04Z">
        <w:r>
          <w:rPr>
            <w:rFonts w:hint="eastAsia" w:ascii="Times New Roman" w:hAnsi="Times New Roman"/>
            <w:b w:val="0"/>
            <w:bCs/>
            <w:color w:val="auto"/>
            <w:szCs w:val="21"/>
            <w:lang w:val="en-US" w:eastAsia="zh-CN"/>
          </w:rPr>
          <w:t>%</w:t>
        </w:r>
      </w:ins>
      <w:ins w:id="5906" w:author="Administrator" w:date="2023-01-14T19:46:06Z">
        <w:r>
          <w:rPr>
            <w:rFonts w:hint="eastAsia" w:ascii="Times New Roman" w:hAnsi="Times New Roman"/>
            <w:b w:val="0"/>
            <w:bCs/>
            <w:color w:val="auto"/>
            <w:szCs w:val="21"/>
            <w:lang w:val="en-US" w:eastAsia="zh-CN"/>
          </w:rPr>
          <w:t>时</w:t>
        </w:r>
      </w:ins>
      <w:ins w:id="5907" w:author="Administrator" w:date="2023-01-14T19:46:07Z">
        <w:r>
          <w:rPr>
            <w:rFonts w:hint="eastAsia" w:ascii="Times New Roman" w:hAnsi="Times New Roman"/>
            <w:b w:val="0"/>
            <w:bCs/>
            <w:color w:val="auto"/>
            <w:szCs w:val="21"/>
            <w:lang w:val="en-US" w:eastAsia="zh-CN"/>
          </w:rPr>
          <w:t>最好</w:t>
        </w:r>
      </w:ins>
      <w:ins w:id="5908" w:author="Administrator" w:date="2023-01-14T19:46:09Z">
        <w:r>
          <w:rPr>
            <w:rFonts w:hint="eastAsia" w:ascii="Times New Roman" w:hAnsi="Times New Roman"/>
            <w:b w:val="0"/>
            <w:bCs/>
            <w:color w:val="auto"/>
            <w:szCs w:val="21"/>
            <w:lang w:val="en-US" w:eastAsia="zh-CN"/>
          </w:rPr>
          <w:t>。</w:t>
        </w:r>
      </w:ins>
      <w:ins w:id="5909" w:author="Administrator" w:date="2023-01-14T19:46:13Z">
        <w:r>
          <w:rPr>
            <w:rFonts w:hint="eastAsia" w:ascii="Times New Roman" w:hAnsi="Times New Roman"/>
            <w:b w:val="0"/>
            <w:bCs/>
            <w:color w:val="auto"/>
            <w:szCs w:val="21"/>
            <w:lang w:val="en-US" w:eastAsia="zh-CN"/>
          </w:rPr>
          <w:t>另外</w:t>
        </w:r>
      </w:ins>
      <w:ins w:id="5910" w:author="Administrator" w:date="2023-01-14T19:46:14Z">
        <w:r>
          <w:rPr>
            <w:rFonts w:hint="eastAsia" w:ascii="Times New Roman" w:hAnsi="Times New Roman"/>
            <w:b w:val="0"/>
            <w:bCs/>
            <w:color w:val="auto"/>
            <w:szCs w:val="21"/>
            <w:lang w:val="en-US" w:eastAsia="zh-CN"/>
          </w:rPr>
          <w:t>值得</w:t>
        </w:r>
      </w:ins>
      <w:ins w:id="5911" w:author="Administrator" w:date="2023-01-14T19:46:16Z">
        <w:r>
          <w:rPr>
            <w:rFonts w:hint="eastAsia" w:ascii="Times New Roman" w:hAnsi="Times New Roman"/>
            <w:b w:val="0"/>
            <w:bCs/>
            <w:color w:val="auto"/>
            <w:szCs w:val="21"/>
            <w:lang w:val="en-US" w:eastAsia="zh-CN"/>
          </w:rPr>
          <w:t>注意</w:t>
        </w:r>
      </w:ins>
      <w:ins w:id="5912" w:author="Administrator" w:date="2023-01-14T19:51:07Z">
        <w:r>
          <w:rPr>
            <w:rFonts w:hint="eastAsia" w:ascii="Times New Roman" w:hAnsi="Times New Roman"/>
            <w:b w:val="0"/>
            <w:bCs/>
            <w:color w:val="auto"/>
            <w:szCs w:val="21"/>
            <w:lang w:val="en-US" w:eastAsia="zh-CN"/>
          </w:rPr>
          <w:t>的是</w:t>
        </w:r>
      </w:ins>
      <w:ins w:id="5913" w:author="Administrator" w:date="2023-01-14T19:46:17Z">
        <w:r>
          <w:rPr>
            <w:rFonts w:hint="eastAsia" w:ascii="Times New Roman" w:hAnsi="Times New Roman"/>
            <w:b w:val="0"/>
            <w:bCs/>
            <w:color w:val="auto"/>
            <w:szCs w:val="21"/>
            <w:lang w:val="en-US" w:eastAsia="zh-CN"/>
          </w:rPr>
          <w:t>，</w:t>
        </w:r>
      </w:ins>
      <w:ins w:id="5914" w:author="Administrator" w:date="2023-01-14T19:48:05Z">
        <w:r>
          <w:rPr>
            <w:rFonts w:hint="eastAsia" w:ascii="Times New Roman" w:hAnsi="Times New Roman"/>
            <w:b w:val="0"/>
            <w:bCs/>
            <w:color w:val="auto"/>
            <w:szCs w:val="21"/>
            <w:lang w:val="en-US" w:eastAsia="zh-CN"/>
          </w:rPr>
          <w:t>抽查比例</w:t>
        </w:r>
      </w:ins>
      <w:ins w:id="5915" w:author="Administrator" w:date="2023-01-14T19:48:07Z">
        <w:r>
          <w:rPr>
            <w:rFonts w:hint="eastAsia" w:ascii="Times New Roman" w:hAnsi="Times New Roman"/>
            <w:b w:val="0"/>
            <w:bCs/>
            <w:color w:val="auto"/>
            <w:szCs w:val="21"/>
            <w:lang w:val="en-US" w:eastAsia="zh-CN"/>
          </w:rPr>
          <w:t>与</w:t>
        </w:r>
      </w:ins>
      <w:ins w:id="5916" w:author="Administrator" w:date="2023-01-14T19:48:09Z">
        <w:r>
          <w:rPr>
            <w:rFonts w:hint="eastAsia" w:ascii="Times New Roman" w:hAnsi="Times New Roman"/>
            <w:b w:val="0"/>
            <w:bCs/>
            <w:color w:val="auto"/>
            <w:szCs w:val="21"/>
            <w:lang w:val="en-US" w:eastAsia="zh-CN"/>
          </w:rPr>
          <w:t>模型</w:t>
        </w:r>
      </w:ins>
      <w:ins w:id="5917" w:author="Administrator" w:date="2023-01-14T19:48:10Z">
        <w:r>
          <w:rPr>
            <w:rFonts w:hint="eastAsia" w:ascii="Times New Roman" w:hAnsi="Times New Roman"/>
            <w:b w:val="0"/>
            <w:bCs/>
            <w:color w:val="auto"/>
            <w:szCs w:val="21"/>
            <w:lang w:val="en-US" w:eastAsia="zh-CN"/>
          </w:rPr>
          <w:t>的</w:t>
        </w:r>
      </w:ins>
      <w:ins w:id="5918" w:author="Administrator" w:date="2023-01-14T19:48:12Z">
        <w:r>
          <w:rPr>
            <w:rFonts w:hint="eastAsia" w:ascii="Times New Roman" w:hAnsi="Times New Roman"/>
            <w:b w:val="0"/>
            <w:bCs/>
            <w:color w:val="auto"/>
            <w:szCs w:val="21"/>
            <w:lang w:val="en-US" w:eastAsia="zh-CN"/>
          </w:rPr>
          <w:t>准确</w:t>
        </w:r>
      </w:ins>
      <w:ins w:id="5919" w:author="Administrator" w:date="2023-01-14T19:48:13Z">
        <w:r>
          <w:rPr>
            <w:rFonts w:hint="eastAsia" w:ascii="Times New Roman" w:hAnsi="Times New Roman"/>
            <w:b w:val="0"/>
            <w:bCs/>
            <w:color w:val="auto"/>
            <w:szCs w:val="21"/>
            <w:lang w:val="en-US" w:eastAsia="zh-CN"/>
          </w:rPr>
          <w:t>性</w:t>
        </w:r>
      </w:ins>
      <w:ins w:id="5920" w:author="Administrator" w:date="2023-01-14T19:48:17Z">
        <w:r>
          <w:rPr>
            <w:rFonts w:hint="eastAsia" w:ascii="Times New Roman" w:hAnsi="Times New Roman"/>
            <w:b w:val="0"/>
            <w:bCs/>
            <w:color w:val="auto"/>
            <w:szCs w:val="21"/>
            <w:lang w:val="en-US" w:eastAsia="zh-CN"/>
          </w:rPr>
          <w:t>并不</w:t>
        </w:r>
      </w:ins>
      <w:ins w:id="5921" w:author="Administrator" w:date="2023-01-14T19:48:18Z">
        <w:r>
          <w:rPr>
            <w:rFonts w:hint="eastAsia" w:ascii="Times New Roman" w:hAnsi="Times New Roman"/>
            <w:b w:val="0"/>
            <w:bCs/>
            <w:color w:val="auto"/>
            <w:szCs w:val="21"/>
            <w:lang w:val="en-US" w:eastAsia="zh-CN"/>
          </w:rPr>
          <w:t>是</w:t>
        </w:r>
      </w:ins>
      <w:ins w:id="5922" w:author="Administrator" w:date="2023-01-14T19:48:20Z">
        <w:r>
          <w:rPr>
            <w:rFonts w:hint="eastAsia" w:ascii="Times New Roman" w:hAnsi="Times New Roman"/>
            <w:b w:val="0"/>
            <w:bCs/>
            <w:color w:val="auto"/>
            <w:szCs w:val="21"/>
            <w:lang w:val="en-US" w:eastAsia="zh-CN"/>
          </w:rPr>
          <w:t>线性</w:t>
        </w:r>
      </w:ins>
      <w:ins w:id="5923" w:author="Administrator" w:date="2023-01-14T19:48:25Z">
        <w:r>
          <w:rPr>
            <w:rFonts w:hint="eastAsia" w:ascii="Times New Roman" w:hAnsi="Times New Roman"/>
            <w:b w:val="0"/>
            <w:bCs/>
            <w:color w:val="auto"/>
            <w:szCs w:val="21"/>
            <w:lang w:val="en-US" w:eastAsia="zh-CN"/>
          </w:rPr>
          <w:t>相关</w:t>
        </w:r>
      </w:ins>
      <w:ins w:id="5924" w:author="Administrator" w:date="2023-01-14T19:48:26Z">
        <w:r>
          <w:rPr>
            <w:rFonts w:hint="eastAsia" w:ascii="Times New Roman" w:hAnsi="Times New Roman"/>
            <w:b w:val="0"/>
            <w:bCs/>
            <w:color w:val="auto"/>
            <w:szCs w:val="21"/>
            <w:lang w:val="en-US" w:eastAsia="zh-CN"/>
          </w:rPr>
          <w:t>的</w:t>
        </w:r>
      </w:ins>
      <w:ins w:id="5925" w:author="Administrator" w:date="2023-01-14T19:48:28Z">
        <w:r>
          <w:rPr>
            <w:rFonts w:hint="eastAsia" w:ascii="Times New Roman" w:hAnsi="Times New Roman"/>
            <w:b w:val="0"/>
            <w:bCs/>
            <w:color w:val="auto"/>
            <w:szCs w:val="21"/>
            <w:lang w:val="en-US" w:eastAsia="zh-CN"/>
          </w:rPr>
          <w:t>。</w:t>
        </w:r>
      </w:ins>
      <w:ins w:id="5926" w:author="Administrator" w:date="2023-01-14T19:48:32Z">
        <w:r>
          <w:rPr>
            <w:rFonts w:hint="eastAsia" w:ascii="Times New Roman" w:hAnsi="Times New Roman"/>
            <w:b w:val="0"/>
            <w:bCs/>
            <w:color w:val="auto"/>
            <w:szCs w:val="21"/>
            <w:lang w:val="en-US" w:eastAsia="zh-CN"/>
          </w:rPr>
          <w:t>当</w:t>
        </w:r>
      </w:ins>
      <w:ins w:id="5927" w:author="Administrator" w:date="2023-01-14T19:48:33Z">
        <w:r>
          <w:rPr>
            <w:rFonts w:hint="eastAsia" w:ascii="Times New Roman" w:hAnsi="Times New Roman"/>
            <w:b w:val="0"/>
            <w:bCs/>
            <w:color w:val="auto"/>
            <w:szCs w:val="21"/>
            <w:lang w:val="en-US" w:eastAsia="zh-CN"/>
          </w:rPr>
          <w:t>抽查</w:t>
        </w:r>
      </w:ins>
      <w:ins w:id="5928" w:author="Administrator" w:date="2023-01-14T19:48:34Z">
        <w:r>
          <w:rPr>
            <w:rFonts w:hint="eastAsia" w:ascii="Times New Roman" w:hAnsi="Times New Roman"/>
            <w:b w:val="0"/>
            <w:bCs/>
            <w:color w:val="auto"/>
            <w:szCs w:val="21"/>
            <w:lang w:val="en-US" w:eastAsia="zh-CN"/>
          </w:rPr>
          <w:t>比例</w:t>
        </w:r>
      </w:ins>
      <w:ins w:id="5929" w:author="Administrator" w:date="2023-01-14T19:48:35Z">
        <w:r>
          <w:rPr>
            <w:rFonts w:hint="eastAsia" w:ascii="Times New Roman" w:hAnsi="Times New Roman"/>
            <w:b w:val="0"/>
            <w:bCs/>
            <w:color w:val="auto"/>
            <w:szCs w:val="21"/>
            <w:lang w:val="en-US" w:eastAsia="zh-CN"/>
          </w:rPr>
          <w:t>达到</w:t>
        </w:r>
      </w:ins>
      <w:ins w:id="5930" w:author="Administrator" w:date="2023-01-14T19:48:36Z">
        <w:r>
          <w:rPr>
            <w:rFonts w:hint="eastAsia" w:ascii="Times New Roman" w:hAnsi="Times New Roman"/>
            <w:b w:val="0"/>
            <w:bCs/>
            <w:color w:val="auto"/>
            <w:szCs w:val="21"/>
            <w:lang w:val="en-US" w:eastAsia="zh-CN"/>
          </w:rPr>
          <w:t>了</w:t>
        </w:r>
      </w:ins>
      <w:ins w:id="5931" w:author="Administrator" w:date="2023-01-14T19:48:37Z">
        <w:r>
          <w:rPr>
            <w:rFonts w:hint="eastAsia" w:ascii="Times New Roman" w:hAnsi="Times New Roman"/>
            <w:b w:val="0"/>
            <w:bCs/>
            <w:color w:val="auto"/>
            <w:szCs w:val="21"/>
            <w:lang w:val="en-US" w:eastAsia="zh-CN"/>
          </w:rPr>
          <w:t>20</w:t>
        </w:r>
      </w:ins>
      <w:ins w:id="5932" w:author="Administrator" w:date="2023-01-14T19:48:39Z">
        <w:r>
          <w:rPr>
            <w:rFonts w:hint="eastAsia" w:ascii="Times New Roman" w:hAnsi="Times New Roman"/>
            <w:b w:val="0"/>
            <w:bCs/>
            <w:color w:val="auto"/>
            <w:szCs w:val="21"/>
            <w:lang w:val="en-US" w:eastAsia="zh-CN"/>
          </w:rPr>
          <w:t>%</w:t>
        </w:r>
      </w:ins>
      <w:ins w:id="5933" w:author="Administrator" w:date="2023-01-14T19:48:40Z">
        <w:r>
          <w:rPr>
            <w:rFonts w:hint="eastAsia" w:ascii="Times New Roman" w:hAnsi="Times New Roman"/>
            <w:b w:val="0"/>
            <w:bCs/>
            <w:color w:val="auto"/>
            <w:szCs w:val="21"/>
            <w:lang w:val="en-US" w:eastAsia="zh-CN"/>
          </w:rPr>
          <w:t>以</w:t>
        </w:r>
      </w:ins>
      <w:ins w:id="5934" w:author="Administrator" w:date="2023-01-14T19:49:05Z">
        <w:r>
          <w:rPr>
            <w:rFonts w:hint="eastAsia" w:ascii="Times New Roman" w:hAnsi="Times New Roman"/>
            <w:b w:val="0"/>
            <w:bCs/>
            <w:color w:val="auto"/>
            <w:szCs w:val="21"/>
            <w:lang w:val="en-US" w:eastAsia="zh-CN"/>
          </w:rPr>
          <w:t>上</w:t>
        </w:r>
      </w:ins>
      <w:ins w:id="5935" w:author="Administrator" w:date="2023-01-14T19:48:42Z">
        <w:r>
          <w:rPr>
            <w:rFonts w:hint="eastAsia" w:ascii="Times New Roman" w:hAnsi="Times New Roman"/>
            <w:b w:val="0"/>
            <w:bCs/>
            <w:color w:val="auto"/>
            <w:szCs w:val="21"/>
            <w:lang w:val="en-US" w:eastAsia="zh-CN"/>
          </w:rPr>
          <w:t>，</w:t>
        </w:r>
      </w:ins>
      <w:ins w:id="5936" w:author="Administrator" w:date="2023-01-14T19:48:55Z">
        <w:r>
          <w:rPr>
            <w:rFonts w:hint="eastAsia" w:ascii="Times New Roman" w:hAnsi="Times New Roman"/>
            <w:b w:val="0"/>
            <w:bCs/>
            <w:color w:val="auto"/>
            <w:szCs w:val="21"/>
            <w:lang w:val="en-US" w:eastAsia="zh-CN"/>
          </w:rPr>
          <w:t>模型</w:t>
        </w:r>
      </w:ins>
      <w:ins w:id="5937" w:author="Administrator" w:date="2023-01-14T19:48:56Z">
        <w:r>
          <w:rPr>
            <w:rFonts w:hint="eastAsia" w:ascii="Times New Roman" w:hAnsi="Times New Roman"/>
            <w:b w:val="0"/>
            <w:bCs/>
            <w:color w:val="auto"/>
            <w:szCs w:val="21"/>
            <w:lang w:val="en-US" w:eastAsia="zh-CN"/>
          </w:rPr>
          <w:t>的</w:t>
        </w:r>
      </w:ins>
      <w:ins w:id="5938" w:author="Administrator" w:date="2023-01-14T19:48:58Z">
        <w:r>
          <w:rPr>
            <w:rFonts w:hint="eastAsia" w:ascii="Times New Roman" w:hAnsi="Times New Roman"/>
            <w:b w:val="0"/>
            <w:bCs/>
            <w:color w:val="auto"/>
            <w:szCs w:val="21"/>
            <w:lang w:val="en-US" w:eastAsia="zh-CN"/>
          </w:rPr>
          <w:t>RMSE</w:t>
        </w:r>
      </w:ins>
      <w:ins w:id="5939" w:author="Administrator" w:date="2023-01-14T19:46:20Z">
        <w:r>
          <w:rPr>
            <w:rFonts w:hint="eastAsia" w:ascii="Times New Roman" w:hAnsi="Times New Roman"/>
            <w:b w:val="0"/>
            <w:bCs/>
            <w:color w:val="auto"/>
            <w:szCs w:val="21"/>
            <w:lang w:val="en-US" w:eastAsia="zh-CN"/>
          </w:rPr>
          <w:t>并不</w:t>
        </w:r>
      </w:ins>
      <w:ins w:id="5940" w:author="Administrator" w:date="2023-01-14T19:49:11Z">
        <w:r>
          <w:rPr>
            <w:rFonts w:hint="eastAsia" w:ascii="Times New Roman" w:hAnsi="Times New Roman"/>
            <w:b w:val="0"/>
            <w:bCs/>
            <w:color w:val="auto"/>
            <w:szCs w:val="21"/>
            <w:lang w:val="en-US" w:eastAsia="zh-CN"/>
          </w:rPr>
          <w:t>会</w:t>
        </w:r>
      </w:ins>
      <w:ins w:id="5941" w:author="Administrator" w:date="2023-01-14T19:49:12Z">
        <w:r>
          <w:rPr>
            <w:rFonts w:hint="eastAsia" w:ascii="Times New Roman" w:hAnsi="Times New Roman"/>
            <w:b w:val="0"/>
            <w:bCs/>
            <w:color w:val="auto"/>
            <w:szCs w:val="21"/>
            <w:lang w:val="en-US" w:eastAsia="zh-CN"/>
          </w:rPr>
          <w:t>发生</w:t>
        </w:r>
      </w:ins>
      <w:ins w:id="5942" w:author="Administrator" w:date="2023-01-14T19:49:18Z">
        <w:r>
          <w:rPr>
            <w:rFonts w:hint="eastAsia" w:ascii="Times New Roman" w:hAnsi="Times New Roman"/>
            <w:b w:val="0"/>
            <w:bCs/>
            <w:color w:val="auto"/>
            <w:szCs w:val="21"/>
            <w:lang w:val="en-US" w:eastAsia="zh-CN"/>
          </w:rPr>
          <w:t>太大</w:t>
        </w:r>
      </w:ins>
      <w:ins w:id="5943" w:author="Administrator" w:date="2023-01-14T19:49:19Z">
        <w:r>
          <w:rPr>
            <w:rFonts w:hint="eastAsia" w:ascii="Times New Roman" w:hAnsi="Times New Roman"/>
            <w:b w:val="0"/>
            <w:bCs/>
            <w:color w:val="auto"/>
            <w:szCs w:val="21"/>
            <w:lang w:val="en-US" w:eastAsia="zh-CN"/>
          </w:rPr>
          <w:t>的</w:t>
        </w:r>
      </w:ins>
      <w:ins w:id="5944" w:author="Administrator" w:date="2023-01-14T19:49:21Z">
        <w:r>
          <w:rPr>
            <w:rFonts w:hint="eastAsia" w:ascii="Times New Roman" w:hAnsi="Times New Roman"/>
            <w:b w:val="0"/>
            <w:bCs/>
            <w:color w:val="auto"/>
            <w:szCs w:val="21"/>
            <w:lang w:val="en-US" w:eastAsia="zh-CN"/>
          </w:rPr>
          <w:t>变动</w:t>
        </w:r>
      </w:ins>
      <w:ins w:id="5945" w:author="Administrator" w:date="2023-01-14T19:49:36Z">
        <w:r>
          <w:rPr>
            <w:rFonts w:hint="eastAsia" w:ascii="Times New Roman" w:hAnsi="Times New Roman"/>
            <w:b w:val="0"/>
            <w:bCs/>
            <w:color w:val="auto"/>
            <w:szCs w:val="21"/>
            <w:lang w:val="en-US" w:eastAsia="zh-CN"/>
          </w:rPr>
          <w:t>。</w:t>
        </w:r>
      </w:ins>
      <w:ins w:id="5946" w:author="Administrator" w:date="2023-01-14T19:49:37Z">
        <w:r>
          <w:rPr>
            <w:rFonts w:hint="eastAsia" w:ascii="Times New Roman" w:hAnsi="Times New Roman"/>
            <w:b w:val="0"/>
            <w:bCs/>
            <w:color w:val="auto"/>
            <w:szCs w:val="21"/>
            <w:lang w:val="en-US" w:eastAsia="zh-CN"/>
          </w:rPr>
          <w:t>所以</w:t>
        </w:r>
      </w:ins>
      <w:ins w:id="5947" w:author="Administrator" w:date="2023-01-14T19:49:38Z">
        <w:r>
          <w:rPr>
            <w:rFonts w:hint="eastAsia" w:ascii="Times New Roman" w:hAnsi="Times New Roman"/>
            <w:b w:val="0"/>
            <w:bCs/>
            <w:color w:val="auto"/>
            <w:szCs w:val="21"/>
            <w:lang w:val="en-US" w:eastAsia="zh-CN"/>
          </w:rPr>
          <w:t>为了</w:t>
        </w:r>
      </w:ins>
      <w:ins w:id="5948" w:author="Administrator" w:date="2023-01-14T19:49:39Z">
        <w:r>
          <w:rPr>
            <w:rFonts w:hint="eastAsia" w:ascii="Times New Roman" w:hAnsi="Times New Roman"/>
            <w:b w:val="0"/>
            <w:bCs/>
            <w:color w:val="auto"/>
            <w:szCs w:val="21"/>
            <w:lang w:val="en-US" w:eastAsia="zh-CN"/>
          </w:rPr>
          <w:t>让</w:t>
        </w:r>
      </w:ins>
      <w:ins w:id="5949" w:author="Administrator" w:date="2023-01-14T19:49:43Z">
        <w:r>
          <w:rPr>
            <w:rFonts w:hint="eastAsia" w:ascii="Times New Roman" w:hAnsi="Times New Roman"/>
            <w:b w:val="0"/>
            <w:bCs/>
            <w:color w:val="auto"/>
            <w:szCs w:val="21"/>
            <w:lang w:val="en-US" w:eastAsia="zh-CN"/>
          </w:rPr>
          <w:t>模型</w:t>
        </w:r>
      </w:ins>
      <w:ins w:id="5950" w:author="Administrator" w:date="2023-01-14T19:49:47Z">
        <w:r>
          <w:rPr>
            <w:rFonts w:hint="eastAsia" w:ascii="Times New Roman" w:hAnsi="Times New Roman"/>
            <w:b w:val="0"/>
            <w:bCs/>
            <w:color w:val="auto"/>
            <w:szCs w:val="21"/>
            <w:lang w:val="en-US" w:eastAsia="zh-CN"/>
          </w:rPr>
          <w:t>具有</w:t>
        </w:r>
      </w:ins>
      <w:ins w:id="5951" w:author="Administrator" w:date="2023-01-14T19:49:48Z">
        <w:r>
          <w:rPr>
            <w:rFonts w:hint="eastAsia" w:ascii="Times New Roman" w:hAnsi="Times New Roman"/>
            <w:b w:val="0"/>
            <w:bCs/>
            <w:color w:val="auto"/>
            <w:szCs w:val="21"/>
            <w:lang w:val="en-US" w:eastAsia="zh-CN"/>
          </w:rPr>
          <w:t>更好</w:t>
        </w:r>
      </w:ins>
      <w:ins w:id="5952" w:author="Administrator" w:date="2023-01-14T19:49:49Z">
        <w:r>
          <w:rPr>
            <w:rFonts w:hint="eastAsia" w:ascii="Times New Roman" w:hAnsi="Times New Roman"/>
            <w:b w:val="0"/>
            <w:bCs/>
            <w:color w:val="auto"/>
            <w:szCs w:val="21"/>
            <w:lang w:val="en-US" w:eastAsia="zh-CN"/>
          </w:rPr>
          <w:t>的</w:t>
        </w:r>
      </w:ins>
      <w:ins w:id="5953" w:author="Administrator" w:date="2023-01-14T19:49:50Z">
        <w:r>
          <w:rPr>
            <w:rFonts w:hint="eastAsia" w:ascii="Times New Roman" w:hAnsi="Times New Roman"/>
            <w:b w:val="0"/>
            <w:bCs/>
            <w:color w:val="auto"/>
            <w:szCs w:val="21"/>
            <w:lang w:val="en-US" w:eastAsia="zh-CN"/>
          </w:rPr>
          <w:t>效果</w:t>
        </w:r>
      </w:ins>
      <w:ins w:id="5954" w:author="Administrator" w:date="2023-01-14T19:49:51Z">
        <w:r>
          <w:rPr>
            <w:rFonts w:hint="eastAsia" w:ascii="Times New Roman" w:hAnsi="Times New Roman"/>
            <w:b w:val="0"/>
            <w:bCs/>
            <w:color w:val="auto"/>
            <w:szCs w:val="21"/>
            <w:lang w:val="en-US" w:eastAsia="zh-CN"/>
          </w:rPr>
          <w:t>，</w:t>
        </w:r>
      </w:ins>
      <w:ins w:id="5955" w:author="Administrator" w:date="2023-01-14T19:50:28Z">
        <w:r>
          <w:rPr>
            <w:rFonts w:hint="eastAsia" w:ascii="Times New Roman" w:hAnsi="Times New Roman"/>
            <w:b w:val="0"/>
            <w:bCs/>
            <w:color w:val="auto"/>
            <w:szCs w:val="21"/>
            <w:lang w:val="en-US" w:eastAsia="zh-CN"/>
          </w:rPr>
          <w:t>需要</w:t>
        </w:r>
      </w:ins>
      <w:ins w:id="5956" w:author="Administrator" w:date="2023-01-14T19:50:30Z">
        <w:r>
          <w:rPr>
            <w:rFonts w:hint="eastAsia" w:ascii="Times New Roman" w:hAnsi="Times New Roman"/>
            <w:b w:val="0"/>
            <w:bCs/>
            <w:color w:val="auto"/>
            <w:szCs w:val="21"/>
            <w:lang w:val="en-US" w:eastAsia="zh-CN"/>
          </w:rPr>
          <w:t>保证</w:t>
        </w:r>
      </w:ins>
      <w:ins w:id="5957" w:author="Administrator" w:date="2023-01-14T19:50:53Z">
        <w:r>
          <w:rPr>
            <w:rFonts w:hint="eastAsia" w:ascii="Times New Roman" w:hAnsi="Times New Roman"/>
            <w:b w:val="0"/>
            <w:bCs/>
            <w:color w:val="auto"/>
            <w:szCs w:val="21"/>
            <w:lang w:val="en-US" w:eastAsia="zh-CN"/>
          </w:rPr>
          <w:t>将</w:t>
        </w:r>
      </w:ins>
      <w:ins w:id="5958" w:author="Administrator" w:date="2023-01-14T19:50:31Z">
        <w:r>
          <w:rPr>
            <w:rFonts w:hint="eastAsia" w:ascii="Times New Roman" w:hAnsi="Times New Roman"/>
            <w:b w:val="0"/>
            <w:bCs/>
            <w:color w:val="auto"/>
            <w:szCs w:val="21"/>
            <w:lang w:val="en-US" w:eastAsia="zh-CN"/>
          </w:rPr>
          <w:t>教师</w:t>
        </w:r>
      </w:ins>
      <w:ins w:id="5959" w:author="Administrator" w:date="2023-01-14T19:50:32Z">
        <w:r>
          <w:rPr>
            <w:rFonts w:hint="eastAsia" w:ascii="Times New Roman" w:hAnsi="Times New Roman"/>
            <w:b w:val="0"/>
            <w:bCs/>
            <w:color w:val="auto"/>
            <w:szCs w:val="21"/>
            <w:lang w:val="en-US" w:eastAsia="zh-CN"/>
          </w:rPr>
          <w:t>的</w:t>
        </w:r>
      </w:ins>
      <w:ins w:id="5960" w:author="Administrator" w:date="2023-01-14T19:50:33Z">
        <w:r>
          <w:rPr>
            <w:rFonts w:hint="eastAsia" w:ascii="Times New Roman" w:hAnsi="Times New Roman"/>
            <w:b w:val="0"/>
            <w:bCs/>
            <w:color w:val="auto"/>
            <w:szCs w:val="21"/>
            <w:lang w:val="en-US" w:eastAsia="zh-CN"/>
          </w:rPr>
          <w:t>抽查</w:t>
        </w:r>
      </w:ins>
      <w:ins w:id="5961" w:author="Administrator" w:date="2023-01-14T19:50:36Z">
        <w:r>
          <w:rPr>
            <w:rFonts w:hint="eastAsia" w:ascii="Times New Roman" w:hAnsi="Times New Roman"/>
            <w:b w:val="0"/>
            <w:bCs/>
            <w:color w:val="auto"/>
            <w:szCs w:val="21"/>
            <w:lang w:val="en-US" w:eastAsia="zh-CN"/>
          </w:rPr>
          <w:t>比例</w:t>
        </w:r>
      </w:ins>
      <w:ins w:id="5962" w:author="Administrator" w:date="2023-01-14T19:50:57Z">
        <w:r>
          <w:rPr>
            <w:rFonts w:hint="eastAsia" w:ascii="Times New Roman" w:hAnsi="Times New Roman"/>
            <w:b w:val="0"/>
            <w:bCs/>
            <w:color w:val="auto"/>
            <w:szCs w:val="21"/>
            <w:lang w:val="en-US" w:eastAsia="zh-CN"/>
          </w:rPr>
          <w:t>设置</w:t>
        </w:r>
      </w:ins>
      <w:ins w:id="5963" w:author="Administrator" w:date="2023-01-14T19:50:39Z">
        <w:r>
          <w:rPr>
            <w:rFonts w:hint="eastAsia" w:ascii="Times New Roman" w:hAnsi="Times New Roman"/>
            <w:b w:val="0"/>
            <w:bCs/>
            <w:color w:val="auto"/>
            <w:szCs w:val="21"/>
            <w:lang w:val="en-US" w:eastAsia="zh-CN"/>
          </w:rPr>
          <w:t>在</w:t>
        </w:r>
      </w:ins>
      <w:ins w:id="5964" w:author="Administrator" w:date="2023-01-14T19:50:40Z">
        <w:r>
          <w:rPr>
            <w:rFonts w:hint="eastAsia" w:ascii="Times New Roman" w:hAnsi="Times New Roman"/>
            <w:b w:val="0"/>
            <w:bCs/>
            <w:color w:val="auto"/>
            <w:szCs w:val="21"/>
            <w:lang w:val="en-US" w:eastAsia="zh-CN"/>
          </w:rPr>
          <w:t>20</w:t>
        </w:r>
      </w:ins>
      <w:ins w:id="5965" w:author="Administrator" w:date="2023-01-14T19:50:41Z">
        <w:r>
          <w:rPr>
            <w:rFonts w:hint="eastAsia" w:ascii="Times New Roman" w:hAnsi="Times New Roman"/>
            <w:b w:val="0"/>
            <w:bCs/>
            <w:color w:val="auto"/>
            <w:szCs w:val="21"/>
            <w:lang w:val="en-US" w:eastAsia="zh-CN"/>
          </w:rPr>
          <w:t>%</w:t>
        </w:r>
      </w:ins>
      <w:ins w:id="5966" w:author="Administrator" w:date="2023-01-14T19:50:43Z">
        <w:r>
          <w:rPr>
            <w:rFonts w:hint="eastAsia" w:ascii="Times New Roman" w:hAnsi="Times New Roman"/>
            <w:b w:val="0"/>
            <w:bCs/>
            <w:color w:val="auto"/>
            <w:szCs w:val="21"/>
            <w:lang w:val="en-US" w:eastAsia="zh-CN"/>
          </w:rPr>
          <w:t>左右</w:t>
        </w:r>
      </w:ins>
      <w:ins w:id="5967" w:author="Administrator" w:date="2023-01-14T19:50:44Z">
        <w:r>
          <w:rPr>
            <w:rFonts w:hint="eastAsia" w:ascii="Times New Roman" w:hAnsi="Times New Roman"/>
            <w:b w:val="0"/>
            <w:bCs/>
            <w:color w:val="auto"/>
            <w:szCs w:val="21"/>
            <w:lang w:val="en-US" w:eastAsia="zh-CN"/>
          </w:rPr>
          <w:t>。</w:t>
        </w:r>
      </w:ins>
    </w:p>
    <w:p>
      <w:pPr>
        <w:pStyle w:val="25"/>
        <w:ind w:firstLine="0" w:firstLineChars="0"/>
        <w:rPr>
          <w:rFonts w:hint="eastAsia" w:ascii="Times New Roman" w:hAnsi="Times New Roman"/>
          <w:color w:val="auto"/>
          <w:szCs w:val="21"/>
          <w:lang w:val="en-US" w:eastAsia="zh-CN"/>
        </w:rPr>
      </w:pPr>
      <w:ins w:id="5968" w:author="Administrator" w:date="2023-01-14T19:18:33Z">
        <w:r>
          <w:rPr>
            <w:rFonts w:hint="eastAsia" w:ascii="Times New Roman" w:hAnsi="Times New Roman"/>
            <w:color w:val="auto"/>
            <w:szCs w:val="21"/>
            <w:lang w:val="en-US" w:eastAsia="zh-CN"/>
          </w:rPr>
          <w:t>3</w:t>
        </w:r>
      </w:ins>
      <w:ins w:id="5969" w:author="Administrator" w:date="2023-01-14T19:18:33Z">
        <w:r>
          <w:rPr>
            <w:rFonts w:hint="eastAsia" w:ascii="Times New Roman" w:hAnsi="Times New Roman"/>
            <w:color w:val="auto"/>
            <w:szCs w:val="21"/>
          </w:rPr>
          <w:t>.</w:t>
        </w:r>
      </w:ins>
      <w:ins w:id="5970" w:author="Administrator" w:date="2023-01-14T19:18:33Z">
        <w:r>
          <w:rPr>
            <w:rFonts w:hint="eastAsia" w:ascii="Times New Roman" w:hAnsi="Times New Roman"/>
            <w:color w:val="auto"/>
            <w:szCs w:val="21"/>
            <w:lang w:val="en-US" w:eastAsia="zh-CN"/>
          </w:rPr>
          <w:t>4</w:t>
        </w:r>
      </w:ins>
      <w:ins w:id="5971" w:author="Administrator" w:date="2023-01-14T19:18:33Z">
        <w:r>
          <w:rPr>
            <w:rFonts w:hint="eastAsia" w:ascii="Times New Roman" w:hAnsi="Times New Roman"/>
            <w:color w:val="auto"/>
            <w:szCs w:val="21"/>
          </w:rPr>
          <w:t>.</w:t>
        </w:r>
      </w:ins>
      <w:ins w:id="5972" w:author="Administrator" w:date="2023-01-14T19:18:33Z">
        <w:r>
          <w:rPr>
            <w:rFonts w:hint="eastAsia" w:ascii="Times New Roman" w:hAnsi="Times New Roman"/>
            <w:color w:val="auto"/>
            <w:szCs w:val="21"/>
            <w:lang w:val="en-US" w:eastAsia="zh-CN"/>
          </w:rPr>
          <w:t>2 同行互评汇总技术的评估准确性</w:t>
        </w:r>
      </w:ins>
    </w:p>
    <w:p>
      <w:pPr>
        <w:pStyle w:val="25"/>
        <w:keepNext w:val="0"/>
        <w:keepLines w:val="0"/>
        <w:pageBreakBefore w:val="0"/>
        <w:widowControl w:val="0"/>
        <w:kinsoku/>
        <w:wordWrap/>
        <w:overflowPunct/>
        <w:topLinePunct w:val="0"/>
        <w:autoSpaceDE/>
        <w:autoSpaceDN/>
        <w:bidi w:val="0"/>
        <w:adjustRightInd/>
        <w:snapToGrid/>
        <w:textAlignment w:val="auto"/>
        <w:rPr>
          <w:del w:id="5973" w:author="Administrator" w:date="2023-01-14T22:22:30Z"/>
          <w:rFonts w:hint="eastAsia" w:ascii="Times New Roman" w:hAnsi="Times New Roman"/>
          <w:b w:val="0"/>
          <w:bCs/>
          <w:color w:val="auto"/>
          <w:szCs w:val="21"/>
          <w:lang w:val="en-US" w:eastAsia="zh-CN"/>
        </w:rPr>
      </w:pPr>
      <w:del w:id="5974" w:author="Administrator" w:date="2023-01-14T22:21:59Z">
        <w:r>
          <w:rPr>
            <w:rFonts w:hint="default" w:ascii="Times New Roman" w:hAnsi="Times New Roman"/>
            <w:b w:val="0"/>
            <w:bCs/>
            <w:color w:val="auto"/>
            <w:szCs w:val="21"/>
            <w:lang w:val="en-US" w:eastAsia="zh-CN"/>
          </w:rPr>
          <w:delText>我们</w:delText>
        </w:r>
      </w:del>
      <w:ins w:id="5975" w:author="Administrator" w:date="2023-01-14T22:22:01Z">
        <w:r>
          <w:rPr>
            <w:rFonts w:hint="eastAsia" w:ascii="Times New Roman" w:hAnsi="Times New Roman"/>
            <w:b w:val="0"/>
            <w:bCs/>
            <w:color w:val="auto"/>
            <w:szCs w:val="21"/>
            <w:lang w:val="en-US" w:eastAsia="zh-CN"/>
          </w:rPr>
          <w:t>与之前的</w:t>
        </w:r>
      </w:ins>
      <w:ins w:id="5976" w:author="Administrator" w:date="2023-01-14T22:22:05Z">
        <w:r>
          <w:rPr>
            <w:rFonts w:hint="eastAsia" w:ascii="Times New Roman" w:hAnsi="Times New Roman"/>
            <w:b w:val="0"/>
            <w:bCs/>
            <w:color w:val="auto"/>
            <w:szCs w:val="21"/>
            <w:lang w:val="en-US" w:eastAsia="zh-CN"/>
          </w:rPr>
          <w:t>相关工作</w:t>
        </w:r>
      </w:ins>
      <w:ins w:id="5977" w:author="Administrator" w:date="2023-01-14T22:22:08Z">
        <w:r>
          <w:rPr>
            <w:rFonts w:hint="eastAsia" w:ascii="Times New Roman" w:hAnsi="Times New Roman"/>
            <w:b w:val="0"/>
            <w:bCs/>
            <w:color w:val="auto"/>
            <w:szCs w:val="21"/>
            <w:lang w:val="en-US" w:eastAsia="zh-CN"/>
          </w:rPr>
          <w:t>一样</w:t>
        </w:r>
      </w:ins>
      <w:ins w:id="5978" w:author="Administrator" w:date="2023-01-14T22:22:09Z">
        <w:r>
          <w:rPr>
            <w:rFonts w:hint="eastAsia" w:ascii="Times New Roman" w:hAnsi="Times New Roman"/>
            <w:b w:val="0"/>
            <w:bCs/>
            <w:color w:val="auto"/>
            <w:szCs w:val="21"/>
            <w:lang w:val="en-US" w:eastAsia="zh-CN"/>
          </w:rPr>
          <w:t>，</w:t>
        </w:r>
      </w:ins>
      <w:ins w:id="5979" w:author="Administrator" w:date="2023-01-14T22:22:11Z">
        <w:r>
          <w:rPr>
            <w:rFonts w:hint="eastAsia" w:ascii="Times New Roman" w:hAnsi="Times New Roman"/>
            <w:b w:val="0"/>
            <w:bCs/>
            <w:color w:val="auto"/>
            <w:szCs w:val="21"/>
            <w:lang w:val="en-US" w:eastAsia="zh-CN"/>
          </w:rPr>
          <w:t>本文</w:t>
        </w:r>
      </w:ins>
      <w:ins w:id="5980" w:author="Administrator" w:date="2023-01-14T22:22:34Z">
        <w:r>
          <w:rPr>
            <w:rFonts w:hint="eastAsia" w:ascii="Times New Roman" w:hAnsi="Times New Roman"/>
            <w:b w:val="0"/>
            <w:bCs/>
            <w:color w:val="auto"/>
            <w:szCs w:val="21"/>
            <w:lang w:val="en-US" w:eastAsia="zh-CN"/>
          </w:rPr>
          <w:t>继续</w:t>
        </w:r>
      </w:ins>
      <w:r>
        <w:rPr>
          <w:rFonts w:hint="eastAsia" w:ascii="Times New Roman" w:hAnsi="Times New Roman"/>
          <w:b w:val="0"/>
          <w:bCs/>
          <w:color w:val="auto"/>
          <w:szCs w:val="21"/>
          <w:lang w:val="en-US" w:eastAsia="zh-CN"/>
        </w:rPr>
        <w:t>采用RMSE来评估</w:t>
      </w:r>
      <w:r>
        <w:rPr>
          <w:rFonts w:hint="default" w:ascii="Times New Roman" w:hAnsi="Times New Roman"/>
          <w:b w:val="0"/>
          <w:bCs/>
          <w:color w:val="auto"/>
          <w:szCs w:val="21"/>
          <w:lang w:val="en-US" w:eastAsia="zh-CN"/>
        </w:rPr>
        <w:t>不同</w:t>
      </w:r>
      <w:r>
        <w:rPr>
          <w:rFonts w:hint="eastAsia" w:ascii="Times New Roman" w:hAnsi="Times New Roman"/>
          <w:color w:val="auto"/>
          <w:szCs w:val="21"/>
          <w:lang w:val="en-US" w:eastAsia="zh-CN"/>
        </w:rPr>
        <w:t>互评汇总</w:t>
      </w:r>
      <w:r>
        <w:rPr>
          <w:rFonts w:hint="default" w:ascii="Times New Roman" w:hAnsi="Times New Roman"/>
          <w:b w:val="0"/>
          <w:bCs/>
          <w:color w:val="auto"/>
          <w:szCs w:val="21"/>
          <w:lang w:val="en-US" w:eastAsia="zh-CN"/>
        </w:rPr>
        <w:t>技术</w:t>
      </w:r>
      <w:r>
        <w:rPr>
          <w:rFonts w:hint="eastAsia" w:ascii="Times New Roman" w:hAnsi="Times New Roman"/>
          <w:b w:val="0"/>
          <w:bCs/>
          <w:color w:val="auto"/>
          <w:szCs w:val="21"/>
          <w:lang w:val="en-US" w:eastAsia="zh-CN"/>
        </w:rPr>
        <w:t>的准确性差异。</w:t>
      </w:r>
      <w:del w:id="5981" w:author="Administrator" w:date="2023-01-14T22:22:30Z">
        <w:r>
          <w:rPr>
            <w:rFonts w:hint="eastAsia" w:ascii="Times New Roman" w:hAnsi="Times New Roman"/>
            <w:b w:val="0"/>
            <w:bCs/>
            <w:color w:val="auto"/>
            <w:szCs w:val="21"/>
            <w:lang w:val="en-US" w:eastAsia="zh-CN"/>
          </w:rPr>
          <w:delText>RMSE的计算公式如下：</w:delText>
        </w:r>
      </w:del>
    </w:p>
    <w:p>
      <w:pPr>
        <w:pStyle w:val="25"/>
        <w:keepNext w:val="0"/>
        <w:keepLines w:val="0"/>
        <w:pageBreakBefore w:val="0"/>
        <w:widowControl w:val="0"/>
        <w:kinsoku/>
        <w:wordWrap/>
        <w:overflowPunct/>
        <w:topLinePunct w:val="0"/>
        <w:autoSpaceDE/>
        <w:autoSpaceDN/>
        <w:bidi w:val="0"/>
        <w:adjustRightInd/>
        <w:snapToGrid/>
        <w:jc w:val="center"/>
        <w:textAlignment w:val="auto"/>
        <w:rPr>
          <w:del w:id="5983" w:author="Administrator" w:date="2023-01-14T22:22:30Z"/>
          <w:rFonts w:hint="default" w:ascii="Times New Roman" w:hAnsi="Times New Roman" w:eastAsia="宋体" w:cs="Times New Roman"/>
          <w:b w:val="0"/>
          <w:bCs/>
          <w:i w:val="0"/>
          <w:iCs/>
          <w:color w:val="auto"/>
          <w:kern w:val="2"/>
          <w:sz w:val="21"/>
          <w:szCs w:val="21"/>
          <w:lang w:val="en-US" w:eastAsia="zh-CN" w:bidi="ar-SA"/>
        </w:rPr>
        <w:pPrChange w:id="5982" w:author="Administrator" w:date="2023-01-14T20:17:20Z">
          <w:pPr>
            <w:pStyle w:val="25"/>
            <w:keepNext w:val="0"/>
            <w:keepLines w:val="0"/>
            <w:pageBreakBefore w:val="0"/>
            <w:widowControl w:val="0"/>
            <w:kinsoku/>
            <w:wordWrap/>
            <w:overflowPunct/>
            <w:topLinePunct w:val="0"/>
            <w:autoSpaceDE/>
            <w:autoSpaceDN/>
            <w:bidi w:val="0"/>
            <w:adjustRightInd/>
            <w:snapToGrid/>
            <w:textAlignment w:val="auto"/>
          </w:pPr>
        </w:pPrChange>
      </w:pPr>
      <m:oMath>
        <w:del w:id="5984" w:author="Administrator" w:date="2023-01-14T22:22:30Z">
          <m:r>
            <m:rPr/>
            <w:rPr>
              <w:rFonts w:hint="default" w:ascii="Cambria Math" w:hAnsi="Cambria Math" w:cs="Times New Roman"/>
              <w:color w:val="auto"/>
              <w:kern w:val="2"/>
              <w:sz w:val="21"/>
              <w:szCs w:val="21"/>
              <w:lang w:val="en-US" w:eastAsia="zh-CN" w:bidi="ar-SA"/>
            </w:rPr>
            <m:t>RMSE=</m:t>
          </m:r>
        </w:del>
        <m:rad>
          <m:radPr>
            <m:degHide m:val="1"/>
            <m:ctrlPr>
              <w:del w:id="5985" w:author="Administrator" w:date="2023-01-14T22:22:30Z">
                <w:rPr>
                  <w:rFonts w:hint="default" w:ascii="Cambria Math" w:hAnsi="Cambria Math" w:cs="Times New Roman"/>
                  <w:b w:val="0"/>
                  <w:bCs/>
                  <w:i/>
                  <w:iCs/>
                  <w:color w:val="auto"/>
                  <w:kern w:val="2"/>
                  <w:sz w:val="21"/>
                  <w:szCs w:val="21"/>
                  <w:lang w:val="en-US" w:eastAsia="zh-CN" w:bidi="ar-SA"/>
                </w:rPr>
              </w:del>
            </m:ctrlPr>
          </m:radPr>
          <m:deg>
            <m:ctrlPr>
              <w:del w:id="5986" w:author="Administrator" w:date="2023-01-14T22:22:30Z">
                <w:rPr>
                  <w:rFonts w:hint="default" w:ascii="Cambria Math" w:hAnsi="Cambria Math" w:cs="Times New Roman"/>
                  <w:b w:val="0"/>
                  <w:bCs/>
                  <w:i/>
                  <w:iCs/>
                  <w:color w:val="auto"/>
                  <w:kern w:val="2"/>
                  <w:sz w:val="21"/>
                  <w:szCs w:val="21"/>
                  <w:lang w:val="en-US" w:eastAsia="zh-CN" w:bidi="ar-SA"/>
                </w:rPr>
              </w:del>
            </m:ctrlPr>
          </m:deg>
          <m:e>
            <m:f>
              <m:fPr>
                <m:ctrlPr>
                  <w:del w:id="5987" w:author="Administrator" w:date="2023-01-14T22:22:30Z">
                    <w:rPr>
                      <w:rFonts w:hint="default" w:ascii="Cambria Math" w:hAnsi="Cambria Math" w:cs="Times New Roman"/>
                      <w:b w:val="0"/>
                      <w:bCs/>
                      <w:i/>
                      <w:iCs/>
                      <w:color w:val="auto"/>
                      <w:kern w:val="2"/>
                      <w:sz w:val="21"/>
                      <w:szCs w:val="21"/>
                      <w:lang w:val="en-US" w:eastAsia="zh-CN" w:bidi="ar-SA"/>
                    </w:rPr>
                  </w:del>
                </m:ctrlPr>
              </m:fPr>
              <m:num>
                <w:del w:id="5988" w:author="Administrator" w:date="2023-01-14T22:22:30Z">
                  <m:r>
                    <m:rPr/>
                    <w:rPr>
                      <w:rFonts w:hint="default" w:ascii="Cambria Math" w:hAnsi="Cambria Math" w:cs="Times New Roman"/>
                      <w:color w:val="auto"/>
                      <w:kern w:val="2"/>
                      <w:sz w:val="21"/>
                      <w:szCs w:val="21"/>
                      <w:lang w:val="en-US" w:eastAsia="zh-CN" w:bidi="ar-SA"/>
                    </w:rPr>
                    <m:t>1</m:t>
                  </m:r>
                </w:del>
                <m:ctrlPr>
                  <w:del w:id="5989" w:author="Administrator" w:date="2023-01-14T22:22:30Z">
                    <w:rPr>
                      <w:rFonts w:hint="default" w:ascii="Cambria Math" w:hAnsi="Cambria Math" w:cs="Times New Roman"/>
                      <w:b w:val="0"/>
                      <w:bCs/>
                      <w:i/>
                      <w:iCs/>
                      <w:color w:val="auto"/>
                      <w:kern w:val="2"/>
                      <w:sz w:val="21"/>
                      <w:szCs w:val="21"/>
                      <w:lang w:val="en-US" w:eastAsia="zh-CN" w:bidi="ar-SA"/>
                    </w:rPr>
                  </w:del>
                </m:ctrlPr>
              </m:num>
              <m:den>
                <m:d>
                  <m:dPr>
                    <m:begChr m:val="|"/>
                    <m:endChr m:val="|"/>
                    <m:ctrlPr>
                      <w:del w:id="5990" w:author="Administrator" w:date="2023-01-14T22:22:30Z">
                        <w:rPr>
                          <w:rFonts w:hint="default" w:ascii="Cambria Math" w:hAnsi="Cambria Math" w:cs="Times New Roman"/>
                          <w:b w:val="0"/>
                          <w:bCs/>
                          <w:i/>
                          <w:iCs/>
                          <w:color w:val="auto"/>
                          <w:kern w:val="2"/>
                          <w:sz w:val="21"/>
                          <w:szCs w:val="21"/>
                          <w:lang w:val="en-US" w:eastAsia="zh-CN" w:bidi="ar-SA"/>
                        </w:rPr>
                      </w:del>
                    </m:ctrlPr>
                  </m:dPr>
                  <m:e>
                    <w:del w:id="5991" w:author="Administrator" w:date="2023-01-14T22:22:30Z">
                      <m:r>
                        <m:rPr/>
                        <w:rPr>
                          <w:rFonts w:hint="default" w:ascii="Cambria Math" w:hAnsi="Cambria Math" w:cs="Times New Roman"/>
                          <w:color w:val="auto"/>
                          <w:kern w:val="2"/>
                          <w:sz w:val="21"/>
                          <w:szCs w:val="21"/>
                          <w:lang w:val="en-US" w:eastAsia="zh-CN" w:bidi="ar-SA"/>
                        </w:rPr>
                        <m:t>U</m:t>
                      </m:r>
                    </w:del>
                    <m:ctrlPr>
                      <w:del w:id="5992" w:author="Administrator" w:date="2023-01-14T22:22:30Z">
                        <w:rPr>
                          <w:rFonts w:hint="default" w:ascii="Cambria Math" w:hAnsi="Cambria Math" w:cs="Times New Roman"/>
                          <w:b w:val="0"/>
                          <w:bCs/>
                          <w:i/>
                          <w:iCs/>
                          <w:color w:val="auto"/>
                          <w:kern w:val="2"/>
                          <w:sz w:val="21"/>
                          <w:szCs w:val="21"/>
                          <w:lang w:val="en-US" w:eastAsia="zh-CN" w:bidi="ar-SA"/>
                        </w:rPr>
                      </w:del>
                    </m:ctrlPr>
                  </m:e>
                </m:d>
                <m:ctrlPr>
                  <w:del w:id="5993" w:author="Administrator" w:date="2023-01-14T22:22:30Z">
                    <w:rPr>
                      <w:rFonts w:hint="default" w:ascii="Cambria Math" w:hAnsi="Cambria Math" w:cs="Times New Roman"/>
                      <w:b w:val="0"/>
                      <w:bCs/>
                      <w:i/>
                      <w:iCs/>
                      <w:color w:val="auto"/>
                      <w:kern w:val="2"/>
                      <w:sz w:val="21"/>
                      <w:szCs w:val="21"/>
                      <w:lang w:val="en-US" w:eastAsia="zh-CN" w:bidi="ar-SA"/>
                    </w:rPr>
                  </w:del>
                </m:ctrlPr>
              </m:den>
            </m:f>
            <m:nary>
              <m:naryPr>
                <m:chr m:val="∑"/>
                <m:limLoc m:val="subSup"/>
                <m:supHide m:val="1"/>
                <m:ctrlPr>
                  <w:del w:id="5994" w:author="Administrator" w:date="2023-01-14T22:22:30Z">
                    <w:rPr>
                      <w:rFonts w:hint="default" w:ascii="Cambria Math" w:hAnsi="Cambria Math" w:cs="Times New Roman"/>
                      <w:b w:val="0"/>
                      <w:bCs/>
                      <w:i/>
                      <w:iCs/>
                      <w:color w:val="auto"/>
                      <w:kern w:val="2"/>
                      <w:sz w:val="21"/>
                      <w:szCs w:val="21"/>
                      <w:lang w:val="en-US" w:eastAsia="zh-CN" w:bidi="ar-SA"/>
                    </w:rPr>
                  </w:del>
                </m:ctrlPr>
              </m:naryPr>
              <m:sub>
                <w:del w:id="5995" w:author="Administrator" w:date="2023-01-14T22:22:30Z">
                  <m:r>
                    <m:rPr/>
                    <w:rPr>
                      <w:rFonts w:hint="default" w:ascii="Cambria Math" w:hAnsi="Cambria Math" w:cs="Times New Roman"/>
                      <w:color w:val="auto"/>
                      <w:kern w:val="2"/>
                      <w:sz w:val="21"/>
                      <w:szCs w:val="21"/>
                      <w:lang w:val="en-US" w:eastAsia="zh-CN" w:bidi="ar-SA"/>
                    </w:rPr>
                    <m:t>i</m:t>
                  </m:r>
                </w:del>
                <w:del w:id="5996" w:author="Administrator" w:date="2023-01-14T22:22:30Z">
                  <m:r>
                    <m:rPr/>
                    <w:rPr>
                      <w:rFonts w:ascii="Cambria Math" w:hAnsi="Cambria Math" w:cs="Times New Roman"/>
                      <w:color w:val="auto"/>
                      <w:kern w:val="2"/>
                      <w:sz w:val="21"/>
                      <w:szCs w:val="21"/>
                      <w:lang w:val="en-US" w:bidi="ar-SA"/>
                    </w:rPr>
                    <m:t>∈</m:t>
                  </m:r>
                </w:del>
                <w:del w:id="5997" w:author="Administrator" w:date="2023-01-14T22:22:30Z">
                  <m:r>
                    <m:rPr/>
                    <w:rPr>
                      <w:rFonts w:hint="default" w:ascii="Cambria Math" w:hAnsi="Cambria Math" w:cs="Times New Roman"/>
                      <w:color w:val="auto"/>
                      <w:kern w:val="2"/>
                      <w:sz w:val="21"/>
                      <w:szCs w:val="21"/>
                      <w:lang w:val="en-US" w:eastAsia="zh-CN" w:bidi="ar-SA"/>
                    </w:rPr>
                    <m:t>U</m:t>
                  </m:r>
                </w:del>
                <m:ctrlPr>
                  <w:del w:id="5998" w:author="Administrator" w:date="2023-01-14T22:22:30Z">
                    <w:rPr>
                      <w:rFonts w:hint="default" w:ascii="Cambria Math" w:hAnsi="Cambria Math" w:cs="Times New Roman"/>
                      <w:b w:val="0"/>
                      <w:bCs/>
                      <w:i/>
                      <w:iCs/>
                      <w:color w:val="auto"/>
                      <w:kern w:val="2"/>
                      <w:sz w:val="21"/>
                      <w:szCs w:val="21"/>
                      <w:lang w:val="en-US" w:eastAsia="zh-CN" w:bidi="ar-SA"/>
                    </w:rPr>
                  </w:del>
                </m:ctrlPr>
              </m:sub>
              <m:sup>
                <m:ctrlPr>
                  <w:del w:id="5999" w:author="Administrator" w:date="2023-01-14T22:22:30Z">
                    <w:rPr>
                      <w:rFonts w:hint="default" w:ascii="Cambria Math" w:hAnsi="Cambria Math" w:cs="Times New Roman"/>
                      <w:b w:val="0"/>
                      <w:bCs/>
                      <w:i/>
                      <w:iCs/>
                      <w:color w:val="auto"/>
                      <w:kern w:val="2"/>
                      <w:sz w:val="21"/>
                      <w:szCs w:val="21"/>
                      <w:lang w:val="en-US" w:eastAsia="zh-CN" w:bidi="ar-SA"/>
                    </w:rPr>
                  </w:del>
                </m:ctrlPr>
              </m:sup>
              <m:e>
                <m:sSup>
                  <m:sSupPr>
                    <m:ctrlPr>
                      <w:del w:id="6000" w:author="Administrator" w:date="2023-01-14T22:22:30Z">
                        <w:rPr>
                          <w:rFonts w:hint="default" w:ascii="Cambria Math" w:hAnsi="Cambria Math" w:cs="Times New Roman"/>
                          <w:b w:val="0"/>
                          <w:bCs/>
                          <w:i/>
                          <w:iCs/>
                          <w:color w:val="auto"/>
                          <w:kern w:val="2"/>
                          <w:sz w:val="21"/>
                          <w:szCs w:val="21"/>
                          <w:lang w:val="en-US" w:eastAsia="zh-CN" w:bidi="ar-SA"/>
                        </w:rPr>
                      </w:del>
                    </m:ctrlPr>
                  </m:sSupPr>
                  <m:e>
                    <m:d>
                      <m:dPr>
                        <m:ctrlPr>
                          <w:del w:id="6001" w:author="Administrator" w:date="2023-01-14T22:22:30Z">
                            <w:rPr>
                              <w:rFonts w:hint="default" w:ascii="Cambria Math" w:hAnsi="Cambria Math" w:cs="Times New Roman"/>
                              <w:b w:val="0"/>
                              <w:bCs/>
                              <w:i/>
                              <w:iCs/>
                              <w:color w:val="auto"/>
                              <w:kern w:val="2"/>
                              <w:sz w:val="21"/>
                              <w:szCs w:val="21"/>
                              <w:lang w:val="en-US" w:eastAsia="zh-CN" w:bidi="ar-SA"/>
                            </w:rPr>
                          </w:del>
                        </m:ctrlPr>
                      </m:dPr>
                      <m:e>
                        <m:sSub>
                          <m:sSubPr>
                            <m:ctrlPr>
                              <w:del w:id="6002" w:author="Administrator" w:date="2023-01-14T22:22:30Z">
                                <w:rPr>
                                  <w:rFonts w:hint="default" w:ascii="Cambria Math" w:hAnsi="Cambria Math" w:cs="Times New Roman"/>
                                  <w:b w:val="0"/>
                                  <w:bCs/>
                                  <w:i/>
                                  <w:iCs/>
                                  <w:color w:val="auto"/>
                                  <w:kern w:val="2"/>
                                  <w:sz w:val="21"/>
                                  <w:szCs w:val="21"/>
                                  <w:lang w:val="en-US" w:eastAsia="zh-CN" w:bidi="ar-SA"/>
                                </w:rPr>
                              </w:del>
                            </m:ctrlPr>
                          </m:sSubPr>
                          <m:e>
                            <w:del w:id="6003" w:author="Administrator" w:date="2023-01-14T22:22:30Z">
                              <m:r>
                                <m:rPr/>
                                <w:rPr>
                                  <w:rFonts w:hint="default" w:ascii="Cambria Math" w:hAnsi="Cambria Math" w:cs="Times New Roman"/>
                                  <w:color w:val="auto"/>
                                  <w:kern w:val="2"/>
                                  <w:sz w:val="21"/>
                                  <w:szCs w:val="21"/>
                                  <w:lang w:val="en-US" w:eastAsia="zh-CN" w:bidi="ar-SA"/>
                                </w:rPr>
                                <m:t>s</m:t>
                              </m:r>
                            </w:del>
                            <m:ctrlPr>
                              <w:del w:id="6004" w:author="Administrator" w:date="2023-01-14T22:22:30Z">
                                <w:rPr>
                                  <w:rFonts w:hint="default" w:ascii="Cambria Math" w:hAnsi="Cambria Math" w:cs="Times New Roman"/>
                                  <w:b w:val="0"/>
                                  <w:bCs/>
                                  <w:i/>
                                  <w:iCs/>
                                  <w:color w:val="auto"/>
                                  <w:kern w:val="2"/>
                                  <w:sz w:val="21"/>
                                  <w:szCs w:val="21"/>
                                  <w:lang w:val="en-US" w:eastAsia="zh-CN" w:bidi="ar-SA"/>
                                </w:rPr>
                              </w:del>
                            </m:ctrlPr>
                          </m:e>
                          <m:sub>
                            <w:del w:id="6005" w:author="Administrator" w:date="2023-01-14T22:22:30Z">
                              <m:r>
                                <m:rPr/>
                                <w:rPr>
                                  <w:rFonts w:hint="default" w:ascii="Cambria Math" w:hAnsi="Cambria Math" w:cs="Times New Roman"/>
                                  <w:color w:val="auto"/>
                                  <w:kern w:val="2"/>
                                  <w:sz w:val="21"/>
                                  <w:szCs w:val="21"/>
                                  <w:lang w:val="en-US" w:eastAsia="zh-CN" w:bidi="ar-SA"/>
                                </w:rPr>
                                <m:t>i</m:t>
                              </m:r>
                            </w:del>
                            <m:ctrlPr>
                              <w:del w:id="6006" w:author="Administrator" w:date="2023-01-14T22:22:30Z">
                                <w:rPr>
                                  <w:rFonts w:hint="default" w:ascii="Cambria Math" w:hAnsi="Cambria Math" w:cs="Times New Roman"/>
                                  <w:b w:val="0"/>
                                  <w:bCs/>
                                  <w:i/>
                                  <w:iCs/>
                                  <w:color w:val="auto"/>
                                  <w:kern w:val="2"/>
                                  <w:sz w:val="21"/>
                                  <w:szCs w:val="21"/>
                                  <w:lang w:val="en-US" w:eastAsia="zh-CN" w:bidi="ar-SA"/>
                                </w:rPr>
                              </w:del>
                            </m:ctrlPr>
                          </m:sub>
                        </m:sSub>
                        <w:del w:id="6007" w:author="Administrator" w:date="2023-01-14T22:22:30Z">
                          <m:r>
                            <m:rPr/>
                            <w:rPr>
                              <w:rFonts w:hint="default" w:ascii="Cambria Math" w:hAnsi="Cambria Math" w:cs="Times New Roman"/>
                              <w:color w:val="auto"/>
                              <w:kern w:val="2"/>
                              <w:sz w:val="21"/>
                              <w:szCs w:val="21"/>
                              <w:lang w:val="en-US" w:eastAsia="zh-CN" w:bidi="ar-SA"/>
                            </w:rPr>
                            <m:t>−</m:t>
                          </m:r>
                        </w:del>
                        <m:sSub>
                          <m:sSubPr>
                            <m:ctrlPr>
                              <w:del w:id="6008" w:author="Administrator" w:date="2023-01-14T22:22:30Z">
                                <w:rPr>
                                  <w:rFonts w:hint="default" w:ascii="Cambria Math" w:hAnsi="Cambria Math" w:cs="Times New Roman"/>
                                  <w:b w:val="0"/>
                                  <w:bCs/>
                                  <w:i/>
                                  <w:iCs/>
                                  <w:color w:val="auto"/>
                                  <w:kern w:val="2"/>
                                  <w:sz w:val="21"/>
                                  <w:szCs w:val="21"/>
                                  <w:lang w:val="en-US" w:eastAsia="zh-CN" w:bidi="ar-SA"/>
                                </w:rPr>
                              </w:del>
                            </m:ctrlPr>
                          </m:sSubPr>
                          <m:e>
                            <m:acc>
                              <m:accPr>
                                <m:ctrlPr>
                                  <w:del w:id="6009" w:author="Administrator" w:date="2023-01-14T22:22:30Z">
                                    <w:rPr>
                                      <w:rFonts w:hint="default" w:ascii="Cambria Math" w:hAnsi="Cambria Math" w:cs="Times New Roman"/>
                                      <w:b w:val="0"/>
                                      <w:bCs/>
                                      <w:i/>
                                      <w:iCs/>
                                      <w:color w:val="auto"/>
                                      <w:kern w:val="2"/>
                                      <w:sz w:val="21"/>
                                      <w:szCs w:val="21"/>
                                      <w:lang w:val="en-US" w:eastAsia="zh-CN" w:bidi="ar-SA"/>
                                    </w:rPr>
                                  </w:del>
                                </m:ctrlPr>
                              </m:accPr>
                              <m:e>
                                <w:del w:id="6010" w:author="Administrator" w:date="2023-01-14T22:22:30Z">
                                  <m:r>
                                    <m:rPr/>
                                    <w:rPr>
                                      <w:rFonts w:hint="default" w:ascii="Cambria Math" w:hAnsi="Cambria Math" w:cs="Times New Roman"/>
                                      <w:color w:val="auto"/>
                                      <w:kern w:val="2"/>
                                      <w:sz w:val="21"/>
                                      <w:szCs w:val="21"/>
                                      <w:lang w:val="en-US" w:eastAsia="zh-CN" w:bidi="ar-SA"/>
                                    </w:rPr>
                                    <m:t>s</m:t>
                                  </m:r>
                                </w:del>
                                <m:ctrlPr>
                                  <w:del w:id="6011" w:author="Administrator" w:date="2023-01-14T22:22:30Z">
                                    <w:rPr>
                                      <w:rFonts w:hint="default" w:ascii="Cambria Math" w:hAnsi="Cambria Math" w:cs="Times New Roman"/>
                                      <w:b w:val="0"/>
                                      <w:bCs/>
                                      <w:i/>
                                      <w:iCs/>
                                      <w:color w:val="auto"/>
                                      <w:kern w:val="2"/>
                                      <w:sz w:val="21"/>
                                      <w:szCs w:val="21"/>
                                      <w:lang w:val="en-US" w:eastAsia="zh-CN" w:bidi="ar-SA"/>
                                    </w:rPr>
                                  </w:del>
                                </m:ctrlPr>
                              </m:e>
                            </m:acc>
                            <m:ctrlPr>
                              <w:del w:id="6012" w:author="Administrator" w:date="2023-01-14T22:22:30Z">
                                <w:rPr>
                                  <w:rFonts w:hint="default" w:ascii="Cambria Math" w:hAnsi="Cambria Math" w:cs="Times New Roman"/>
                                  <w:b w:val="0"/>
                                  <w:bCs/>
                                  <w:i/>
                                  <w:iCs/>
                                  <w:color w:val="auto"/>
                                  <w:kern w:val="2"/>
                                  <w:sz w:val="21"/>
                                  <w:szCs w:val="21"/>
                                  <w:lang w:val="en-US" w:eastAsia="zh-CN" w:bidi="ar-SA"/>
                                </w:rPr>
                              </w:del>
                            </m:ctrlPr>
                          </m:e>
                          <m:sub>
                            <w:del w:id="6013" w:author="Administrator" w:date="2023-01-14T22:22:30Z">
                              <m:r>
                                <m:rPr/>
                                <w:rPr>
                                  <w:rFonts w:hint="default" w:ascii="Cambria Math" w:hAnsi="Cambria Math" w:cs="Times New Roman"/>
                                  <w:color w:val="auto"/>
                                  <w:kern w:val="2"/>
                                  <w:sz w:val="21"/>
                                  <w:szCs w:val="21"/>
                                  <w:lang w:val="en-US" w:eastAsia="zh-CN" w:bidi="ar-SA"/>
                                </w:rPr>
                                <m:t>i</m:t>
                              </m:r>
                            </w:del>
                            <m:ctrlPr>
                              <w:del w:id="6014" w:author="Administrator" w:date="2023-01-14T22:22:30Z">
                                <w:rPr>
                                  <w:rFonts w:hint="default" w:ascii="Cambria Math" w:hAnsi="Cambria Math" w:cs="Times New Roman"/>
                                  <w:b w:val="0"/>
                                  <w:bCs/>
                                  <w:i/>
                                  <w:iCs/>
                                  <w:color w:val="auto"/>
                                  <w:kern w:val="2"/>
                                  <w:sz w:val="21"/>
                                  <w:szCs w:val="21"/>
                                  <w:lang w:val="en-US" w:eastAsia="zh-CN" w:bidi="ar-SA"/>
                                </w:rPr>
                              </w:del>
                            </m:ctrlPr>
                          </m:sub>
                        </m:sSub>
                        <m:ctrlPr>
                          <w:del w:id="6015" w:author="Administrator" w:date="2023-01-14T22:22:30Z">
                            <w:rPr>
                              <w:rFonts w:hint="default" w:ascii="Cambria Math" w:hAnsi="Cambria Math" w:cs="Times New Roman"/>
                              <w:b w:val="0"/>
                              <w:bCs/>
                              <w:i/>
                              <w:iCs/>
                              <w:color w:val="auto"/>
                              <w:kern w:val="2"/>
                              <w:sz w:val="21"/>
                              <w:szCs w:val="21"/>
                              <w:lang w:val="en-US" w:eastAsia="zh-CN" w:bidi="ar-SA"/>
                            </w:rPr>
                          </w:del>
                        </m:ctrlPr>
                      </m:e>
                    </m:d>
                    <m:ctrlPr>
                      <w:del w:id="6016" w:author="Administrator" w:date="2023-01-14T22:22:30Z">
                        <w:rPr>
                          <w:rFonts w:hint="default" w:ascii="Cambria Math" w:hAnsi="Cambria Math" w:cs="Times New Roman"/>
                          <w:b w:val="0"/>
                          <w:bCs/>
                          <w:i/>
                          <w:iCs/>
                          <w:color w:val="auto"/>
                          <w:kern w:val="2"/>
                          <w:sz w:val="21"/>
                          <w:szCs w:val="21"/>
                          <w:lang w:val="en-US" w:eastAsia="zh-CN" w:bidi="ar-SA"/>
                        </w:rPr>
                      </w:del>
                    </m:ctrlPr>
                  </m:e>
                  <m:sup>
                    <w:del w:id="6017" w:author="Administrator" w:date="2023-01-14T22:22:30Z">
                      <m:r>
                        <m:rPr/>
                        <w:rPr>
                          <w:rFonts w:hint="default" w:ascii="Cambria Math" w:hAnsi="Cambria Math" w:cs="Times New Roman"/>
                          <w:color w:val="auto"/>
                          <w:kern w:val="2"/>
                          <w:sz w:val="21"/>
                          <w:szCs w:val="21"/>
                          <w:lang w:val="en-US" w:eastAsia="zh-CN" w:bidi="ar-SA"/>
                        </w:rPr>
                        <m:t>2</m:t>
                      </m:r>
                    </w:del>
                    <m:ctrlPr>
                      <w:del w:id="6018" w:author="Administrator" w:date="2023-01-14T22:22:30Z">
                        <w:rPr>
                          <w:rFonts w:hint="default" w:ascii="Cambria Math" w:hAnsi="Cambria Math" w:cs="Times New Roman"/>
                          <w:b w:val="0"/>
                          <w:bCs/>
                          <w:i/>
                          <w:iCs/>
                          <w:color w:val="auto"/>
                          <w:kern w:val="2"/>
                          <w:sz w:val="21"/>
                          <w:szCs w:val="21"/>
                          <w:lang w:val="en-US" w:eastAsia="zh-CN" w:bidi="ar-SA"/>
                        </w:rPr>
                      </w:del>
                    </m:ctrlPr>
                  </m:sup>
                </m:sSup>
                <m:ctrlPr>
                  <w:del w:id="6019" w:author="Administrator" w:date="2023-01-14T22:22:30Z">
                    <w:rPr>
                      <w:rFonts w:hint="default" w:ascii="Cambria Math" w:hAnsi="Cambria Math" w:cs="Times New Roman"/>
                      <w:b w:val="0"/>
                      <w:bCs/>
                      <w:i/>
                      <w:iCs/>
                      <w:color w:val="auto"/>
                      <w:kern w:val="2"/>
                      <w:sz w:val="21"/>
                      <w:szCs w:val="21"/>
                      <w:lang w:val="en-US" w:eastAsia="zh-CN" w:bidi="ar-SA"/>
                    </w:rPr>
                  </w:del>
                </m:ctrlPr>
              </m:e>
            </m:nary>
            <m:ctrlPr>
              <w:del w:id="6020" w:author="Administrator" w:date="2023-01-14T22:22:30Z">
                <w:rPr>
                  <w:rFonts w:hint="default" w:ascii="Cambria Math" w:hAnsi="Cambria Math" w:cs="Times New Roman"/>
                  <w:b w:val="0"/>
                  <w:bCs/>
                  <w:i/>
                  <w:iCs/>
                  <w:color w:val="auto"/>
                  <w:kern w:val="2"/>
                  <w:sz w:val="21"/>
                  <w:szCs w:val="21"/>
                  <w:lang w:val="en-US" w:eastAsia="zh-CN" w:bidi="ar-SA"/>
                </w:rPr>
              </w:del>
            </m:ctrlPr>
          </m:e>
        </m:rad>
      </m:oMath>
      <w:del w:id="6021" w:author="Administrator" w:date="2023-01-14T22:22:30Z">
        <w:r>
          <w:rPr>
            <w:rFonts w:hint="default" w:ascii="Times New Roman" w:hAnsi="Times New Roman" w:cs="Times New Roman"/>
            <w:b w:val="0"/>
            <w:bCs/>
            <w:i w:val="0"/>
            <w:iCs/>
            <w:color w:val="auto"/>
            <w:kern w:val="2"/>
            <w:sz w:val="21"/>
            <w:szCs w:val="21"/>
            <w:lang w:val="en-US" w:eastAsia="zh-CN" w:bidi="ar-SA"/>
          </w:rPr>
          <w:delText xml:space="preserve">     </w:delText>
        </w:r>
      </w:del>
      <w:del w:id="6022" w:author="Administrator" w:date="2023-01-14T22:22:30Z">
        <w:r>
          <w:rPr>
            <w:rFonts w:hint="default" w:ascii="Times New Roman" w:hAnsi="Times New Roman" w:eastAsia="宋体" w:cs="Times New Roman"/>
            <w:b w:val="0"/>
            <w:bCs/>
            <w:i w:val="0"/>
            <w:iCs/>
            <w:color w:val="auto"/>
            <w:kern w:val="2"/>
            <w:sz w:val="21"/>
            <w:szCs w:val="21"/>
            <w:lang w:val="en-US" w:eastAsia="zh-CN" w:bidi="ar-SA"/>
          </w:rPr>
          <w:delText xml:space="preserve"> (6)</w:delText>
        </w:r>
      </w:del>
    </w:p>
    <w:p>
      <w:pPr>
        <w:pStyle w:val="25"/>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val="0"/>
          <w:bCs/>
          <w:i w:val="0"/>
          <w:iCs/>
          <w:color w:val="auto"/>
          <w:kern w:val="2"/>
          <w:sz w:val="21"/>
          <w:szCs w:val="21"/>
          <w:lang w:val="en-US" w:eastAsia="zh-CN" w:bidi="ar-SA"/>
        </w:rPr>
      </w:pPr>
      <w:del w:id="6023" w:author="Administrator" w:date="2023-01-14T22:22:30Z">
        <w:r>
          <w:rPr>
            <w:rFonts w:hint="default" w:ascii="Times New Roman" w:hAnsi="Times New Roman" w:cs="Times New Roman"/>
            <w:b w:val="0"/>
            <w:bCs/>
            <w:i w:val="0"/>
            <w:iCs/>
            <w:color w:val="auto"/>
            <w:kern w:val="2"/>
            <w:sz w:val="21"/>
            <w:szCs w:val="21"/>
            <w:lang w:val="en-US" w:eastAsia="zh-CN" w:bidi="ar-SA"/>
          </w:rPr>
          <w:delText>其中</w:delText>
        </w:r>
      </w:del>
      <m:oMath>
        <w:del w:id="6024" w:author="Administrator" w:date="2023-01-14T22:22:30Z">
          <m:r>
            <m:rPr/>
            <w:rPr>
              <w:rFonts w:hint="default" w:ascii="Cambria Math" w:hAnsi="Cambria Math" w:cs="Times New Roman"/>
              <w:color w:val="auto"/>
              <w:kern w:val="2"/>
              <w:sz w:val="21"/>
              <w:szCs w:val="21"/>
              <w:lang w:val="en-US" w:eastAsia="zh-CN" w:bidi="ar-SA"/>
            </w:rPr>
            <m:t>U</m:t>
          </m:r>
        </w:del>
      </m:oMath>
      <w:del w:id="6025" w:author="Administrator" w:date="2023-01-14T22:22:30Z">
        <w:r>
          <w:rPr>
            <w:rFonts w:hint="default" w:ascii="Times New Roman" w:hAnsi="Times New Roman" w:cs="Times New Roman"/>
            <w:i w:val="0"/>
            <w:color w:val="auto"/>
            <w:kern w:val="2"/>
            <w:sz w:val="21"/>
            <w:szCs w:val="21"/>
            <w:lang w:val="en-US" w:eastAsia="zh-CN" w:bidi="ar-SA"/>
          </w:rPr>
          <w:delText>是所有学生的集合，</w:delText>
        </w:r>
      </w:del>
      <m:oMath>
        <m:sSub>
          <m:sSubPr>
            <m:ctrlPr>
              <w:del w:id="6026" w:author="Administrator" w:date="2023-01-14T22:22:30Z">
                <w:rPr>
                  <w:rFonts w:hint="default" w:ascii="Cambria Math" w:hAnsi="Cambria Math" w:cs="Times New Roman"/>
                  <w:b w:val="0"/>
                  <w:bCs/>
                  <w:i/>
                  <w:iCs/>
                  <w:color w:val="auto"/>
                  <w:kern w:val="2"/>
                  <w:sz w:val="21"/>
                  <w:szCs w:val="21"/>
                  <w:lang w:val="en-US" w:eastAsia="zh-CN" w:bidi="ar-SA"/>
                </w:rPr>
              </w:del>
            </m:ctrlPr>
          </m:sSubPr>
          <m:e>
            <w:del w:id="6027" w:author="Administrator" w:date="2023-01-14T22:22:30Z">
              <m:r>
                <m:rPr/>
                <w:rPr>
                  <w:rFonts w:hint="default" w:ascii="Cambria Math" w:hAnsi="Cambria Math" w:cs="Times New Roman"/>
                  <w:color w:val="auto"/>
                  <w:kern w:val="2"/>
                  <w:sz w:val="21"/>
                  <w:szCs w:val="21"/>
                  <w:lang w:val="en-US" w:eastAsia="zh-CN" w:bidi="ar-SA"/>
                </w:rPr>
                <m:t>s</m:t>
              </m:r>
            </w:del>
            <m:ctrlPr>
              <w:del w:id="6028" w:author="Administrator" w:date="2023-01-14T22:22:30Z">
                <w:rPr>
                  <w:rFonts w:hint="default" w:ascii="Cambria Math" w:hAnsi="Cambria Math" w:cs="Times New Roman"/>
                  <w:b w:val="0"/>
                  <w:bCs/>
                  <w:i/>
                  <w:iCs/>
                  <w:color w:val="auto"/>
                  <w:kern w:val="2"/>
                  <w:sz w:val="21"/>
                  <w:szCs w:val="21"/>
                  <w:lang w:val="en-US" w:eastAsia="zh-CN" w:bidi="ar-SA"/>
                </w:rPr>
              </w:del>
            </m:ctrlPr>
          </m:e>
          <m:sub>
            <w:del w:id="6029" w:author="Administrator" w:date="2023-01-14T22:22:30Z">
              <m:r>
                <m:rPr/>
                <w:rPr>
                  <w:rFonts w:hint="default" w:ascii="Cambria Math" w:hAnsi="Cambria Math" w:cs="Times New Roman"/>
                  <w:color w:val="auto"/>
                  <w:kern w:val="2"/>
                  <w:sz w:val="21"/>
                  <w:szCs w:val="21"/>
                  <w:lang w:val="en-US" w:eastAsia="zh-CN" w:bidi="ar-SA"/>
                </w:rPr>
                <m:t>i</m:t>
              </m:r>
            </w:del>
            <m:ctrlPr>
              <w:del w:id="6030" w:author="Administrator" w:date="2023-01-14T22:22:30Z">
                <w:rPr>
                  <w:rFonts w:hint="default" w:ascii="Cambria Math" w:hAnsi="Cambria Math" w:cs="Times New Roman"/>
                  <w:b w:val="0"/>
                  <w:bCs/>
                  <w:i/>
                  <w:iCs/>
                  <w:color w:val="auto"/>
                  <w:kern w:val="2"/>
                  <w:sz w:val="21"/>
                  <w:szCs w:val="21"/>
                  <w:lang w:val="en-US" w:eastAsia="zh-CN" w:bidi="ar-SA"/>
                </w:rPr>
              </w:del>
            </m:ctrlPr>
          </m:sub>
        </m:sSub>
      </m:oMath>
      <w:del w:id="6031" w:author="Administrator" w:date="2023-01-14T22:22:30Z">
        <w:r>
          <w:rPr>
            <w:rFonts w:hint="default" w:ascii="Times New Roman" w:hAnsi="Times New Roman" w:cs="Times New Roman"/>
            <w:b w:val="0"/>
            <w:bCs/>
            <w:i w:val="0"/>
            <w:iCs/>
            <w:color w:val="auto"/>
            <w:kern w:val="2"/>
            <w:sz w:val="21"/>
            <w:szCs w:val="21"/>
            <w:lang w:val="en-US" w:eastAsia="zh-CN" w:bidi="ar-SA"/>
          </w:rPr>
          <w:delText>表示学生</w:delText>
        </w:r>
      </w:del>
      <m:oMath>
        <m:sSub>
          <m:sSubPr>
            <m:ctrlPr>
              <w:del w:id="6032" w:author="Administrator" w:date="2023-01-14T22:22:30Z">
                <w:rPr>
                  <w:rFonts w:hint="default" w:ascii="Cambria Math" w:hAnsi="Cambria Math" w:cs="Times New Roman"/>
                  <w:b w:val="0"/>
                  <w:bCs/>
                  <w:i/>
                  <w:iCs/>
                  <w:color w:val="auto"/>
                  <w:kern w:val="2"/>
                  <w:sz w:val="21"/>
                  <w:szCs w:val="21"/>
                  <w:lang w:val="en-US" w:eastAsia="zh-CN" w:bidi="ar-SA"/>
                </w:rPr>
              </w:del>
            </m:ctrlPr>
          </m:sSubPr>
          <m:e>
            <w:del w:id="6033" w:author="Administrator" w:date="2023-01-14T22:22:30Z">
              <m:r>
                <m:rPr/>
                <w:rPr>
                  <w:rFonts w:hint="default" w:ascii="Cambria Math" w:hAnsi="Cambria Math" w:cs="Times New Roman"/>
                  <w:color w:val="auto"/>
                  <w:kern w:val="2"/>
                  <w:sz w:val="21"/>
                  <w:szCs w:val="21"/>
                  <w:lang w:val="en-US" w:eastAsia="zh-CN" w:bidi="ar-SA"/>
                </w:rPr>
                <m:t>u</m:t>
              </m:r>
            </w:del>
            <m:ctrlPr>
              <w:del w:id="6034" w:author="Administrator" w:date="2023-01-14T22:22:30Z">
                <w:rPr>
                  <w:rFonts w:hint="default" w:ascii="Cambria Math" w:hAnsi="Cambria Math" w:cs="Times New Roman"/>
                  <w:b w:val="0"/>
                  <w:bCs/>
                  <w:i/>
                  <w:iCs/>
                  <w:color w:val="auto"/>
                  <w:kern w:val="2"/>
                  <w:sz w:val="21"/>
                  <w:szCs w:val="21"/>
                  <w:lang w:val="en-US" w:eastAsia="zh-CN" w:bidi="ar-SA"/>
                </w:rPr>
              </w:del>
            </m:ctrlPr>
          </m:e>
          <m:sub>
            <w:del w:id="6035" w:author="Administrator" w:date="2023-01-14T22:22:30Z">
              <m:r>
                <m:rPr/>
                <w:rPr>
                  <w:rFonts w:hint="default" w:ascii="Cambria Math" w:hAnsi="Cambria Math" w:cs="Times New Roman"/>
                  <w:color w:val="auto"/>
                  <w:kern w:val="2"/>
                  <w:sz w:val="21"/>
                  <w:szCs w:val="21"/>
                  <w:lang w:val="en-US" w:eastAsia="zh-CN" w:bidi="ar-SA"/>
                </w:rPr>
                <m:t>i</m:t>
              </m:r>
            </w:del>
            <m:ctrlPr>
              <w:del w:id="6036" w:author="Administrator" w:date="2023-01-14T22:22:30Z">
                <w:rPr>
                  <w:rFonts w:hint="default" w:ascii="Cambria Math" w:hAnsi="Cambria Math" w:cs="Times New Roman"/>
                  <w:b w:val="0"/>
                  <w:bCs/>
                  <w:i/>
                  <w:iCs/>
                  <w:color w:val="auto"/>
                  <w:kern w:val="2"/>
                  <w:sz w:val="21"/>
                  <w:szCs w:val="21"/>
                  <w:lang w:val="en-US" w:eastAsia="zh-CN" w:bidi="ar-SA"/>
                </w:rPr>
              </w:del>
            </m:ctrlPr>
          </m:sub>
        </m:sSub>
      </m:oMath>
      <w:del w:id="6037" w:author="Administrator" w:date="2023-01-14T22:22:30Z">
        <w:r>
          <w:rPr>
            <w:rFonts w:hint="default" w:ascii="Times New Roman" w:hAnsi="Times New Roman" w:cs="Times New Roman"/>
            <w:b w:val="0"/>
            <w:bCs/>
            <w:i w:val="0"/>
            <w:iCs/>
            <w:color w:val="auto"/>
            <w:kern w:val="2"/>
            <w:sz w:val="21"/>
            <w:szCs w:val="21"/>
            <w:lang w:val="en-US" w:eastAsia="zh-CN" w:bidi="ar-SA"/>
          </w:rPr>
          <w:delText>作业的真实分数，</w:delText>
        </w:r>
      </w:del>
      <m:oMath>
        <m:sSub>
          <m:sSubPr>
            <m:ctrlPr>
              <w:del w:id="6038" w:author="Administrator" w:date="2023-01-14T22:22:30Z">
                <w:rPr>
                  <w:rFonts w:hint="default" w:ascii="Cambria Math" w:hAnsi="Cambria Math" w:cs="Times New Roman"/>
                  <w:b w:val="0"/>
                  <w:bCs/>
                  <w:i/>
                  <w:iCs/>
                  <w:color w:val="auto"/>
                  <w:kern w:val="2"/>
                  <w:sz w:val="21"/>
                  <w:szCs w:val="21"/>
                  <w:lang w:val="en-US" w:eastAsia="zh-CN" w:bidi="ar-SA"/>
                </w:rPr>
              </w:del>
            </m:ctrlPr>
          </m:sSubPr>
          <m:e>
            <m:acc>
              <m:accPr>
                <m:ctrlPr>
                  <w:del w:id="6039" w:author="Administrator" w:date="2023-01-14T22:22:30Z">
                    <w:rPr>
                      <w:rFonts w:hint="default" w:ascii="Cambria Math" w:hAnsi="Cambria Math" w:cs="Times New Roman"/>
                      <w:b w:val="0"/>
                      <w:bCs/>
                      <w:i/>
                      <w:iCs/>
                      <w:color w:val="auto"/>
                      <w:kern w:val="2"/>
                      <w:sz w:val="21"/>
                      <w:szCs w:val="21"/>
                      <w:lang w:val="en-US" w:eastAsia="zh-CN" w:bidi="ar-SA"/>
                    </w:rPr>
                  </w:del>
                </m:ctrlPr>
              </m:accPr>
              <m:e>
                <w:del w:id="6040" w:author="Administrator" w:date="2023-01-14T22:22:30Z">
                  <m:r>
                    <m:rPr/>
                    <w:rPr>
                      <w:rFonts w:hint="default" w:ascii="Cambria Math" w:hAnsi="Cambria Math" w:cs="Times New Roman"/>
                      <w:color w:val="auto"/>
                      <w:kern w:val="2"/>
                      <w:sz w:val="21"/>
                      <w:szCs w:val="21"/>
                      <w:lang w:val="en-US" w:eastAsia="zh-CN" w:bidi="ar-SA"/>
                    </w:rPr>
                    <m:t>s</m:t>
                  </m:r>
                </w:del>
                <m:ctrlPr>
                  <w:del w:id="6041" w:author="Administrator" w:date="2023-01-14T22:22:30Z">
                    <w:rPr>
                      <w:rFonts w:hint="default" w:ascii="Cambria Math" w:hAnsi="Cambria Math" w:cs="Times New Roman"/>
                      <w:b w:val="0"/>
                      <w:bCs/>
                      <w:i/>
                      <w:iCs/>
                      <w:color w:val="auto"/>
                      <w:kern w:val="2"/>
                      <w:sz w:val="21"/>
                      <w:szCs w:val="21"/>
                      <w:lang w:val="en-US" w:eastAsia="zh-CN" w:bidi="ar-SA"/>
                    </w:rPr>
                  </w:del>
                </m:ctrlPr>
              </m:e>
            </m:acc>
            <m:ctrlPr>
              <w:del w:id="6042" w:author="Administrator" w:date="2023-01-14T22:22:30Z">
                <w:rPr>
                  <w:rFonts w:hint="default" w:ascii="Cambria Math" w:hAnsi="Cambria Math" w:cs="Times New Roman"/>
                  <w:b w:val="0"/>
                  <w:bCs/>
                  <w:i/>
                  <w:iCs/>
                  <w:color w:val="auto"/>
                  <w:kern w:val="2"/>
                  <w:sz w:val="21"/>
                  <w:szCs w:val="21"/>
                  <w:lang w:val="en-US" w:eastAsia="zh-CN" w:bidi="ar-SA"/>
                </w:rPr>
              </w:del>
            </m:ctrlPr>
          </m:e>
          <m:sub>
            <w:del w:id="6043" w:author="Administrator" w:date="2023-01-14T22:22:30Z">
              <m:r>
                <m:rPr/>
                <w:rPr>
                  <w:rFonts w:hint="default" w:ascii="Cambria Math" w:hAnsi="Cambria Math" w:cs="Times New Roman"/>
                  <w:color w:val="auto"/>
                  <w:kern w:val="2"/>
                  <w:sz w:val="21"/>
                  <w:szCs w:val="21"/>
                  <w:lang w:val="en-US" w:eastAsia="zh-CN" w:bidi="ar-SA"/>
                </w:rPr>
                <m:t>i</m:t>
              </m:r>
            </w:del>
            <m:ctrlPr>
              <w:del w:id="6044" w:author="Administrator" w:date="2023-01-14T22:22:30Z">
                <w:rPr>
                  <w:rFonts w:hint="default" w:ascii="Cambria Math" w:hAnsi="Cambria Math" w:cs="Times New Roman"/>
                  <w:b w:val="0"/>
                  <w:bCs/>
                  <w:i/>
                  <w:iCs/>
                  <w:color w:val="auto"/>
                  <w:kern w:val="2"/>
                  <w:sz w:val="21"/>
                  <w:szCs w:val="21"/>
                  <w:lang w:val="en-US" w:eastAsia="zh-CN" w:bidi="ar-SA"/>
                </w:rPr>
              </w:del>
            </m:ctrlPr>
          </m:sub>
        </m:sSub>
      </m:oMath>
      <w:del w:id="6045" w:author="Administrator" w:date="2023-01-14T22:22:30Z">
        <w:r>
          <w:rPr>
            <w:rFonts w:hint="default" w:ascii="Times New Roman" w:hAnsi="Times New Roman" w:cs="Times New Roman"/>
            <w:b w:val="0"/>
            <w:bCs/>
            <w:i w:val="0"/>
            <w:iCs/>
            <w:color w:val="auto"/>
            <w:kern w:val="2"/>
            <w:sz w:val="21"/>
            <w:szCs w:val="21"/>
            <w:lang w:val="en-US" w:eastAsia="zh-CN" w:bidi="ar-SA"/>
          </w:rPr>
          <w:delText>表示学生</w:delText>
        </w:r>
      </w:del>
      <m:oMath>
        <m:sSub>
          <m:sSubPr>
            <m:ctrlPr>
              <w:del w:id="6046" w:author="Administrator" w:date="2023-01-14T22:22:30Z">
                <w:rPr>
                  <w:rFonts w:hint="default" w:ascii="Cambria Math" w:hAnsi="Cambria Math" w:cs="Times New Roman"/>
                  <w:b w:val="0"/>
                  <w:bCs/>
                  <w:i/>
                  <w:iCs/>
                  <w:color w:val="auto"/>
                  <w:kern w:val="2"/>
                  <w:sz w:val="21"/>
                  <w:szCs w:val="21"/>
                  <w:lang w:val="en-US" w:eastAsia="zh-CN" w:bidi="ar-SA"/>
                </w:rPr>
              </w:del>
            </m:ctrlPr>
          </m:sSubPr>
          <m:e>
            <w:del w:id="6047" w:author="Administrator" w:date="2023-01-14T22:22:30Z">
              <m:r>
                <m:rPr/>
                <w:rPr>
                  <w:rFonts w:hint="default" w:ascii="Cambria Math" w:hAnsi="Cambria Math" w:cs="Times New Roman"/>
                  <w:color w:val="auto"/>
                  <w:kern w:val="2"/>
                  <w:sz w:val="21"/>
                  <w:szCs w:val="21"/>
                  <w:lang w:val="en-US" w:eastAsia="zh-CN" w:bidi="ar-SA"/>
                </w:rPr>
                <m:t>u</m:t>
              </m:r>
            </w:del>
            <m:ctrlPr>
              <w:del w:id="6048" w:author="Administrator" w:date="2023-01-14T22:22:30Z">
                <w:rPr>
                  <w:rFonts w:hint="default" w:ascii="Cambria Math" w:hAnsi="Cambria Math" w:cs="Times New Roman"/>
                  <w:b w:val="0"/>
                  <w:bCs/>
                  <w:i/>
                  <w:iCs/>
                  <w:color w:val="auto"/>
                  <w:kern w:val="2"/>
                  <w:sz w:val="21"/>
                  <w:szCs w:val="21"/>
                  <w:lang w:val="en-US" w:eastAsia="zh-CN" w:bidi="ar-SA"/>
                </w:rPr>
              </w:del>
            </m:ctrlPr>
          </m:e>
          <m:sub>
            <w:del w:id="6049" w:author="Administrator" w:date="2023-01-14T22:22:30Z">
              <m:r>
                <m:rPr/>
                <w:rPr>
                  <w:rFonts w:hint="default" w:ascii="Cambria Math" w:hAnsi="Cambria Math" w:cs="Times New Roman"/>
                  <w:color w:val="auto"/>
                  <w:kern w:val="2"/>
                  <w:sz w:val="21"/>
                  <w:szCs w:val="21"/>
                  <w:lang w:val="en-US" w:eastAsia="zh-CN" w:bidi="ar-SA"/>
                </w:rPr>
                <m:t>i</m:t>
              </m:r>
            </w:del>
            <m:ctrlPr>
              <w:del w:id="6050" w:author="Administrator" w:date="2023-01-14T22:22:30Z">
                <w:rPr>
                  <w:rFonts w:hint="default" w:ascii="Cambria Math" w:hAnsi="Cambria Math" w:cs="Times New Roman"/>
                  <w:b w:val="0"/>
                  <w:bCs/>
                  <w:i/>
                  <w:iCs/>
                  <w:color w:val="auto"/>
                  <w:kern w:val="2"/>
                  <w:sz w:val="21"/>
                  <w:szCs w:val="21"/>
                  <w:lang w:val="en-US" w:eastAsia="zh-CN" w:bidi="ar-SA"/>
                </w:rPr>
              </w:del>
            </m:ctrlPr>
          </m:sub>
        </m:sSub>
      </m:oMath>
      <w:del w:id="6051" w:author="Administrator" w:date="2023-01-14T22:22:30Z">
        <w:r>
          <w:rPr>
            <w:rFonts w:hint="default" w:ascii="Times New Roman" w:hAnsi="Times New Roman" w:cs="Times New Roman"/>
            <w:b w:val="0"/>
            <w:bCs/>
            <w:i w:val="0"/>
            <w:iCs/>
            <w:color w:val="auto"/>
            <w:kern w:val="2"/>
            <w:sz w:val="21"/>
            <w:szCs w:val="21"/>
            <w:lang w:val="en-US" w:eastAsia="zh-CN" w:bidi="ar-SA"/>
          </w:rPr>
          <w:delText>作业根据汇总技术得到的分数。</w:delText>
        </w:r>
      </w:del>
    </w:p>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Change w:id="6052" w:author="CCCF" w:date="2023-01-09T22:26:38Z">
          <w:pPr>
            <w:pStyle w:val="25"/>
            <w:keepNext w:val="0"/>
            <w:keepLines w:val="0"/>
            <w:pageBreakBefore w:val="0"/>
            <w:widowControl w:val="0"/>
            <w:kinsoku/>
            <w:wordWrap/>
            <w:overflowPunct/>
            <w:topLinePunct w:val="0"/>
            <w:autoSpaceDE/>
            <w:autoSpaceDN/>
            <w:bidi w:val="0"/>
            <w:adjustRightInd/>
            <w:snapToGrid/>
            <w:ind w:firstLine="0" w:firstLineChars="0"/>
            <w:jc w:val="left"/>
            <w:textAlignment w:val="auto"/>
          </w:pPr>
        </w:pPrChange>
      </w:pPr>
      <w:r>
        <w:rPr>
          <w:rFonts w:hint="eastAsia" w:ascii="Times New Roman" w:hAnsi="Times New Roman" w:cs="Times New Roman"/>
          <w:color w:val="auto"/>
          <w:kern w:val="2"/>
          <w:sz w:val="21"/>
          <w:szCs w:val="21"/>
          <w:lang w:val="en-US" w:eastAsia="zh-CN" w:bidi="ar-SA"/>
        </w:rPr>
        <w:t>表</w:t>
      </w:r>
      <w:del w:id="6053" w:author="Administrator" w:date="2023-01-14T20:02:09Z">
        <w:r>
          <w:rPr>
            <w:rFonts w:hint="default" w:ascii="Times New Roman" w:hAnsi="Times New Roman" w:cs="Times New Roman"/>
            <w:color w:val="auto"/>
            <w:kern w:val="2"/>
            <w:sz w:val="21"/>
            <w:szCs w:val="21"/>
            <w:lang w:val="en-US" w:eastAsia="zh-CN" w:bidi="ar-SA"/>
          </w:rPr>
          <w:delText>3</w:delText>
        </w:r>
      </w:del>
      <w:ins w:id="6054" w:author="Administrator" w:date="2023-01-14T20:02:09Z">
        <w:r>
          <w:rPr>
            <w:rFonts w:hint="eastAsia" w:ascii="Times New Roman" w:hAnsi="Times New Roman" w:cs="Times New Roman"/>
            <w:color w:val="auto"/>
            <w:kern w:val="2"/>
            <w:sz w:val="21"/>
            <w:szCs w:val="21"/>
            <w:lang w:val="en-US" w:eastAsia="zh-CN" w:bidi="ar-SA"/>
          </w:rPr>
          <w:t>4</w:t>
        </w:r>
      </w:ins>
      <w:r>
        <w:rPr>
          <w:rFonts w:hint="eastAsia" w:ascii="Times New Roman" w:hAnsi="Times New Roman" w:cs="Times New Roman"/>
          <w:color w:val="auto"/>
          <w:kern w:val="2"/>
          <w:sz w:val="21"/>
          <w:szCs w:val="21"/>
          <w:lang w:val="en-US" w:eastAsia="zh-CN" w:bidi="ar-SA"/>
        </w:rPr>
        <w:t xml:space="preserve"> </w:t>
      </w:r>
      <w:r>
        <w:rPr>
          <w:rFonts w:hint="eastAsia" w:ascii="Times New Roman" w:hAnsi="Times New Roman"/>
          <w:color w:val="auto"/>
          <w:szCs w:val="21"/>
          <w:lang w:val="en-US" w:eastAsia="zh-CN"/>
        </w:rPr>
        <w:t>同行互评汇总技术的RMSE（粗体表示最优结果）</w:t>
      </w:r>
    </w:p>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Change w:id="6055" w:author="CCCF" w:date="2023-01-09T22:26:38Z">
          <w:pPr>
            <w:pStyle w:val="25"/>
            <w:keepNext w:val="0"/>
            <w:keepLines w:val="0"/>
            <w:pageBreakBefore w:val="0"/>
            <w:widowControl w:val="0"/>
            <w:kinsoku/>
            <w:wordWrap/>
            <w:overflowPunct/>
            <w:topLinePunct w:val="0"/>
            <w:autoSpaceDE/>
            <w:autoSpaceDN/>
            <w:bidi w:val="0"/>
            <w:adjustRightInd/>
            <w:snapToGrid/>
            <w:ind w:firstLine="0" w:firstLineChars="0"/>
            <w:jc w:val="left"/>
            <w:textAlignment w:val="auto"/>
          </w:pPr>
        </w:pPrChange>
      </w:pPr>
      <w:r>
        <w:rPr>
          <w:rFonts w:hint="eastAsia" w:ascii="Times New Roman" w:hAnsi="Times New Roman" w:cs="Times New Roman"/>
          <w:color w:val="auto"/>
          <w:kern w:val="2"/>
          <w:sz w:val="21"/>
          <w:szCs w:val="21"/>
          <w:lang w:val="en-US" w:eastAsia="zh-CN" w:bidi="ar-SA"/>
        </w:rPr>
        <w:t xml:space="preserve">Table </w:t>
      </w:r>
      <w:del w:id="6056" w:author="Administrator" w:date="2023-01-14T20:02:11Z">
        <w:r>
          <w:rPr>
            <w:rFonts w:hint="default" w:ascii="Times New Roman" w:hAnsi="Times New Roman" w:cs="Times New Roman"/>
            <w:color w:val="auto"/>
            <w:kern w:val="2"/>
            <w:sz w:val="21"/>
            <w:szCs w:val="21"/>
            <w:lang w:val="en-US" w:eastAsia="zh-CN" w:bidi="ar-SA"/>
          </w:rPr>
          <w:delText>3</w:delText>
        </w:r>
      </w:del>
      <w:ins w:id="6057" w:author="Administrator" w:date="2023-01-14T20:02:11Z">
        <w:r>
          <w:rPr>
            <w:rFonts w:hint="eastAsia" w:ascii="Times New Roman" w:hAnsi="Times New Roman" w:cs="Times New Roman"/>
            <w:color w:val="auto"/>
            <w:kern w:val="2"/>
            <w:sz w:val="21"/>
            <w:szCs w:val="21"/>
            <w:lang w:val="en-US" w:eastAsia="zh-CN" w:bidi="ar-SA"/>
          </w:rPr>
          <w:t>4</w:t>
        </w:r>
      </w:ins>
      <w:r>
        <w:rPr>
          <w:rFonts w:hint="eastAsia" w:ascii="Times New Roman" w:hAnsi="Times New Roman" w:cs="Times New Roman"/>
          <w:color w:val="auto"/>
          <w:kern w:val="2"/>
          <w:sz w:val="21"/>
          <w:szCs w:val="21"/>
          <w:lang w:val="en-US" w:eastAsia="zh-CN" w:bidi="ar-SA"/>
        </w:rPr>
        <w:t xml:space="preserve"> RMSE for peer assessment aggregation techniques (best results</w:t>
      </w:r>
      <w:ins w:id="6058" w:author="CCCF" w:date="2023-01-09T22:30:13Z">
        <w:r>
          <w:rPr>
            <w:rFonts w:hint="eastAsia" w:ascii="Times New Roman" w:hAnsi="Times New Roman" w:cs="Times New Roman"/>
            <w:color w:val="auto"/>
            <w:kern w:val="2"/>
            <w:sz w:val="21"/>
            <w:szCs w:val="21"/>
            <w:lang w:val="en-US" w:eastAsia="zh-CN" w:bidi="ar-SA"/>
          </w:rPr>
          <w:t xml:space="preserve"> </w:t>
        </w:r>
      </w:ins>
      <w:ins w:id="6059" w:author="CCCF" w:date="2023-01-09T22:30:14Z">
        <w:r>
          <w:rPr>
            <w:rFonts w:hint="eastAsia" w:ascii="Times New Roman" w:hAnsi="Times New Roman" w:cs="Times New Roman"/>
            <w:color w:val="auto"/>
            <w:kern w:val="2"/>
            <w:sz w:val="21"/>
            <w:szCs w:val="21"/>
            <w:lang w:val="en-US" w:eastAsia="zh-CN" w:bidi="ar-SA"/>
          </w:rPr>
          <w:t>are</w:t>
        </w:r>
      </w:ins>
      <w:r>
        <w:rPr>
          <w:rFonts w:hint="eastAsia" w:ascii="Times New Roman" w:hAnsi="Times New Roman" w:cs="Times New Roman"/>
          <w:color w:val="auto"/>
          <w:kern w:val="2"/>
          <w:sz w:val="21"/>
          <w:szCs w:val="21"/>
          <w:lang w:val="en-US" w:eastAsia="zh-CN" w:bidi="ar-SA"/>
        </w:rPr>
        <w:t xml:space="preserve"> in bold)</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Change w:id="6060" w:author="CCCF" w:date="2023-01-10T18:24:35Z">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1023"/>
        <w:gridCol w:w="1150"/>
        <w:gridCol w:w="1013"/>
        <w:gridCol w:w="1282"/>
        <w:tblGridChange w:id="6061">
          <w:tblGrid>
            <w:gridCol w:w="1117"/>
            <w:gridCol w:w="1117"/>
            <w:gridCol w:w="1117"/>
            <w:gridCol w:w="1117"/>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062" w:author="CCCF" w:date="2023-01-10T18:24:3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17" w:type="dxa"/>
            <w:tcBorders>
              <w:top w:val="single" w:color="auto" w:sz="4" w:space="0"/>
              <w:left w:val="nil"/>
              <w:bottom w:val="single" w:color="auto" w:sz="4" w:space="0"/>
              <w:right w:val="nil"/>
            </w:tcBorders>
            <w:tcPrChange w:id="6063" w:author="CCCF" w:date="2023-01-10T18:24:35Z">
              <w:tcPr>
                <w:tcW w:w="1117" w:type="dxa"/>
                <w:tcBorders>
                  <w:top w:val="single" w:color="auto" w:sz="4" w:space="0"/>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default" w:ascii="Times New Roman" w:hAnsi="Times New Roman" w:cs="Times New Roman"/>
                <w:b w:val="0"/>
                <w:bCs/>
                <w:i w:val="0"/>
                <w:iCs/>
                <w:color w:val="auto"/>
                <w:kern w:val="2"/>
                <w:sz w:val="21"/>
                <w:szCs w:val="21"/>
                <w:vertAlign w:val="baseline"/>
                <w:lang w:val="en-US" w:eastAsia="zh-CN" w:bidi="ar-SA"/>
              </w:rPr>
              <w:t>RMSE</w:t>
            </w:r>
          </w:p>
        </w:tc>
        <w:tc>
          <w:tcPr>
            <w:tcW w:w="1325" w:type="dxa"/>
            <w:tcBorders>
              <w:top w:val="single" w:color="auto" w:sz="4" w:space="0"/>
              <w:left w:val="nil"/>
              <w:bottom w:val="single" w:color="auto" w:sz="4" w:space="0"/>
              <w:right w:val="nil"/>
            </w:tcBorders>
            <w:tcPrChange w:id="6064" w:author="CCCF" w:date="2023-01-10T18:24:35Z">
              <w:tcPr>
                <w:tcW w:w="1117" w:type="dxa"/>
                <w:tcBorders>
                  <w:top w:val="single" w:color="auto" w:sz="4" w:space="0"/>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default" w:ascii="Times New Roman" w:hAnsi="Times New Roman" w:cs="Times New Roman"/>
                <w:b w:val="0"/>
                <w:bCs/>
                <w:i w:val="0"/>
                <w:iCs/>
                <w:color w:val="auto"/>
                <w:kern w:val="2"/>
                <w:sz w:val="21"/>
                <w:szCs w:val="21"/>
                <w:vertAlign w:val="baseline"/>
                <w:lang w:val="en-US" w:eastAsia="zh-CN" w:bidi="ar-SA"/>
              </w:rPr>
              <w:t>数据库原理</w:t>
            </w:r>
          </w:p>
        </w:tc>
        <w:tc>
          <w:tcPr>
            <w:tcW w:w="1133" w:type="dxa"/>
            <w:tcBorders>
              <w:top w:val="single" w:color="auto" w:sz="4" w:space="0"/>
              <w:left w:val="nil"/>
              <w:bottom w:val="single" w:color="auto" w:sz="4" w:space="0"/>
              <w:right w:val="nil"/>
            </w:tcBorders>
            <w:tcPrChange w:id="6065" w:author="CCCF" w:date="2023-01-10T18:24:35Z">
              <w:tcPr>
                <w:tcW w:w="1117" w:type="dxa"/>
                <w:tcBorders>
                  <w:top w:val="single" w:color="auto" w:sz="4" w:space="0"/>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default" w:ascii="Times New Roman" w:hAnsi="Times New Roman" w:cs="Times New Roman"/>
                <w:b w:val="0"/>
                <w:bCs/>
                <w:i w:val="0"/>
                <w:iCs/>
                <w:color w:val="auto"/>
                <w:kern w:val="2"/>
                <w:sz w:val="21"/>
                <w:szCs w:val="21"/>
                <w:vertAlign w:val="baseline"/>
                <w:lang w:val="en-US" w:eastAsia="zh-CN" w:bidi="ar-SA"/>
              </w:rPr>
              <w:t>数据结构</w:t>
            </w:r>
          </w:p>
        </w:tc>
        <w:tc>
          <w:tcPr>
            <w:tcW w:w="1510" w:type="dxa"/>
            <w:tcBorders>
              <w:top w:val="single" w:color="auto" w:sz="4" w:space="0"/>
              <w:left w:val="nil"/>
              <w:bottom w:val="single" w:color="auto" w:sz="4" w:space="0"/>
              <w:right w:val="nil"/>
            </w:tcBorders>
            <w:tcPrChange w:id="6066" w:author="CCCF" w:date="2023-01-10T18:24:35Z">
              <w:tcPr>
                <w:tcW w:w="1117" w:type="dxa"/>
                <w:tcBorders>
                  <w:top w:val="single" w:color="auto" w:sz="4" w:space="0"/>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default" w:ascii="Times New Roman" w:hAnsi="Times New Roman"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067" w:author="CCCF" w:date="2023-01-10T18:24:3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17" w:type="dxa"/>
            <w:tcBorders>
              <w:top w:val="single" w:color="auto" w:sz="4" w:space="0"/>
              <w:left w:val="nil"/>
              <w:bottom w:val="nil"/>
              <w:right w:val="nil"/>
            </w:tcBorders>
            <w:tcPrChange w:id="6068" w:author="CCCF" w:date="2023-01-10T18:24:35Z">
              <w:tcPr>
                <w:tcW w:w="1117" w:type="dxa"/>
                <w:tcBorders>
                  <w:top w:val="single" w:color="auto" w:sz="4" w:space="0"/>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default" w:ascii="Times New Roman" w:hAnsi="Times New Roman" w:cs="Times New Roman"/>
                <w:b w:val="0"/>
                <w:bCs/>
                <w:i w:val="0"/>
                <w:iCs/>
                <w:color w:val="auto"/>
                <w:kern w:val="2"/>
                <w:sz w:val="21"/>
                <w:szCs w:val="21"/>
                <w:vertAlign w:val="baseline"/>
                <w:lang w:val="en-US" w:eastAsia="zh-CN" w:bidi="ar-SA"/>
              </w:rPr>
              <w:t>均值</w:t>
            </w:r>
          </w:p>
        </w:tc>
        <w:tc>
          <w:tcPr>
            <w:tcW w:w="1325" w:type="dxa"/>
            <w:tcBorders>
              <w:top w:val="single" w:color="auto" w:sz="4" w:space="0"/>
              <w:left w:val="nil"/>
              <w:bottom w:val="nil"/>
              <w:right w:val="nil"/>
            </w:tcBorders>
            <w:vAlign w:val="center"/>
            <w:tcPrChange w:id="6069" w:author="CCCF" w:date="2023-01-10T18:24:35Z">
              <w:tcPr>
                <w:tcW w:w="1117" w:type="dxa"/>
                <w:tcBorders>
                  <w:top w:val="single" w:color="auto" w:sz="4" w:space="0"/>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3.746</w:t>
            </w:r>
          </w:p>
        </w:tc>
        <w:tc>
          <w:tcPr>
            <w:tcW w:w="1133" w:type="dxa"/>
            <w:tcBorders>
              <w:top w:val="single" w:color="auto" w:sz="4" w:space="0"/>
              <w:left w:val="nil"/>
              <w:bottom w:val="nil"/>
              <w:right w:val="nil"/>
            </w:tcBorders>
            <w:vAlign w:val="center"/>
            <w:tcPrChange w:id="6070" w:author="CCCF" w:date="2023-01-10T18:24:35Z">
              <w:tcPr>
                <w:tcW w:w="1117" w:type="dxa"/>
                <w:tcBorders>
                  <w:top w:val="single" w:color="auto" w:sz="4" w:space="0"/>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4.168</w:t>
            </w:r>
          </w:p>
        </w:tc>
        <w:tc>
          <w:tcPr>
            <w:tcW w:w="1510" w:type="dxa"/>
            <w:tcBorders>
              <w:top w:val="single" w:color="auto" w:sz="4" w:space="0"/>
              <w:left w:val="nil"/>
              <w:bottom w:val="nil"/>
              <w:right w:val="nil"/>
            </w:tcBorders>
            <w:vAlign w:val="center"/>
            <w:tcPrChange w:id="6071" w:author="CCCF" w:date="2023-01-10T18:24:35Z">
              <w:tcPr>
                <w:tcW w:w="1117" w:type="dxa"/>
                <w:tcBorders>
                  <w:top w:val="single" w:color="auto" w:sz="4" w:space="0"/>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5.615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072" w:author="CCCF" w:date="2023-01-10T18:24:3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17" w:type="dxa"/>
            <w:tcBorders>
              <w:top w:val="nil"/>
              <w:left w:val="nil"/>
              <w:bottom w:val="nil"/>
              <w:right w:val="nil"/>
            </w:tcBorders>
            <w:tcPrChange w:id="6073" w:author="CCCF" w:date="2023-01-10T18:24:35Z">
              <w:tcPr>
                <w:tcW w:w="1117" w:type="dxa"/>
                <w:tcBorders>
                  <w:top w:val="nil"/>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default" w:ascii="Times New Roman" w:hAnsi="Times New Roman" w:cs="Times New Roman"/>
                <w:b w:val="0"/>
                <w:bCs/>
                <w:i w:val="0"/>
                <w:iCs/>
                <w:color w:val="auto"/>
                <w:kern w:val="2"/>
                <w:sz w:val="21"/>
                <w:szCs w:val="21"/>
                <w:vertAlign w:val="baseline"/>
                <w:lang w:val="en-US" w:eastAsia="zh-CN" w:bidi="ar-SA"/>
              </w:rPr>
              <w:t>中位数</w:t>
            </w:r>
          </w:p>
        </w:tc>
        <w:tc>
          <w:tcPr>
            <w:tcW w:w="1325" w:type="dxa"/>
            <w:tcBorders>
              <w:top w:val="nil"/>
              <w:left w:val="nil"/>
              <w:bottom w:val="nil"/>
              <w:right w:val="nil"/>
            </w:tcBorders>
            <w:vAlign w:val="center"/>
            <w:tcPrChange w:id="6074" w:author="CCCF" w:date="2023-01-10T18:24:35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3.744</w:t>
            </w:r>
          </w:p>
        </w:tc>
        <w:tc>
          <w:tcPr>
            <w:tcW w:w="1133" w:type="dxa"/>
            <w:tcBorders>
              <w:top w:val="nil"/>
              <w:left w:val="nil"/>
              <w:bottom w:val="nil"/>
              <w:right w:val="nil"/>
            </w:tcBorders>
            <w:vAlign w:val="center"/>
            <w:tcPrChange w:id="6075" w:author="CCCF" w:date="2023-01-10T18:24:35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4.213</w:t>
            </w:r>
          </w:p>
        </w:tc>
        <w:tc>
          <w:tcPr>
            <w:tcW w:w="1510" w:type="dxa"/>
            <w:tcBorders>
              <w:top w:val="nil"/>
              <w:left w:val="nil"/>
              <w:bottom w:val="nil"/>
              <w:right w:val="nil"/>
            </w:tcBorders>
            <w:vAlign w:val="center"/>
            <w:tcPrChange w:id="6076" w:author="CCCF" w:date="2023-01-10T18:24:35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5.785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077" w:author="CCCF" w:date="2023-01-10T18:24:3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17" w:type="dxa"/>
            <w:tcBorders>
              <w:top w:val="nil"/>
              <w:left w:val="nil"/>
              <w:bottom w:val="nil"/>
              <w:right w:val="nil"/>
            </w:tcBorders>
            <w:tcPrChange w:id="6078" w:author="CCCF" w:date="2023-01-10T18:24:35Z">
              <w:tcPr>
                <w:tcW w:w="1117" w:type="dxa"/>
                <w:tcBorders>
                  <w:top w:val="nil"/>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325" w:type="dxa"/>
            <w:tcBorders>
              <w:top w:val="nil"/>
              <w:left w:val="nil"/>
              <w:bottom w:val="nil"/>
              <w:right w:val="nil"/>
            </w:tcBorders>
            <w:vAlign w:val="center"/>
            <w:tcPrChange w:id="6079" w:author="CCCF" w:date="2023-01-10T18:24:35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3.637</w:t>
            </w:r>
          </w:p>
        </w:tc>
        <w:tc>
          <w:tcPr>
            <w:tcW w:w="1133" w:type="dxa"/>
            <w:tcBorders>
              <w:top w:val="nil"/>
              <w:left w:val="nil"/>
              <w:bottom w:val="nil"/>
              <w:right w:val="nil"/>
            </w:tcBorders>
            <w:vAlign w:val="center"/>
            <w:tcPrChange w:id="6080" w:author="CCCF" w:date="2023-01-10T18:24:35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3.832</w:t>
            </w:r>
          </w:p>
        </w:tc>
        <w:tc>
          <w:tcPr>
            <w:tcW w:w="1510" w:type="dxa"/>
            <w:tcBorders>
              <w:top w:val="nil"/>
              <w:left w:val="nil"/>
              <w:bottom w:val="nil"/>
              <w:right w:val="nil"/>
            </w:tcBorders>
            <w:vAlign w:val="center"/>
            <w:tcPrChange w:id="6081" w:author="CCCF" w:date="2023-01-10T18:24:35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5.576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082" w:author="CCCF" w:date="2023-01-10T18:24:3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17" w:type="dxa"/>
            <w:tcBorders>
              <w:top w:val="nil"/>
              <w:left w:val="nil"/>
              <w:bottom w:val="nil"/>
              <w:right w:val="nil"/>
            </w:tcBorders>
            <w:tcPrChange w:id="6083" w:author="CCCF" w:date="2023-01-10T18:24:35Z">
              <w:tcPr>
                <w:tcW w:w="1117" w:type="dxa"/>
                <w:tcBorders>
                  <w:top w:val="nil"/>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325" w:type="dxa"/>
            <w:tcBorders>
              <w:top w:val="nil"/>
              <w:left w:val="nil"/>
              <w:bottom w:val="nil"/>
              <w:right w:val="nil"/>
            </w:tcBorders>
            <w:vAlign w:val="center"/>
            <w:tcPrChange w:id="6084" w:author="CCCF" w:date="2023-01-10T18:24:35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3.587</w:t>
            </w:r>
          </w:p>
        </w:tc>
        <w:tc>
          <w:tcPr>
            <w:tcW w:w="1133" w:type="dxa"/>
            <w:tcBorders>
              <w:top w:val="nil"/>
              <w:left w:val="nil"/>
              <w:bottom w:val="nil"/>
              <w:right w:val="nil"/>
            </w:tcBorders>
            <w:vAlign w:val="center"/>
            <w:tcPrChange w:id="6085" w:author="CCCF" w:date="2023-01-10T18:24:35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3.771</w:t>
            </w:r>
          </w:p>
        </w:tc>
        <w:tc>
          <w:tcPr>
            <w:tcW w:w="1510" w:type="dxa"/>
            <w:tcBorders>
              <w:top w:val="nil"/>
              <w:left w:val="nil"/>
              <w:bottom w:val="nil"/>
              <w:right w:val="nil"/>
            </w:tcBorders>
            <w:vAlign w:val="center"/>
            <w:tcPrChange w:id="6086" w:author="CCCF" w:date="2023-01-10T18:24:35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5.504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087" w:author="CCCF" w:date="2023-01-10T18:24:3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17" w:type="dxa"/>
            <w:tcBorders>
              <w:top w:val="nil"/>
              <w:left w:val="nil"/>
              <w:bottom w:val="nil"/>
              <w:right w:val="nil"/>
            </w:tcBorders>
            <w:tcPrChange w:id="6088" w:author="CCCF" w:date="2023-01-10T18:24:35Z">
              <w:tcPr>
                <w:tcW w:w="1117" w:type="dxa"/>
                <w:tcBorders>
                  <w:top w:val="nil"/>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325" w:type="dxa"/>
            <w:tcBorders>
              <w:top w:val="nil"/>
              <w:left w:val="nil"/>
              <w:bottom w:val="nil"/>
              <w:right w:val="nil"/>
            </w:tcBorders>
            <w:vAlign w:val="center"/>
            <w:tcPrChange w:id="6089" w:author="CCCF" w:date="2023-01-10T18:24:35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3.1</w:t>
            </w:r>
            <w:del w:id="6090" w:author="Administrator" w:date="2023-01-14T20:17:52Z">
              <w:r>
                <w:rPr>
                  <w:rFonts w:hint="default" w:ascii="Times New Roman" w:hAnsi="Times New Roman" w:eastAsia="宋体" w:cs="Times New Roman"/>
                  <w:i w:val="0"/>
                  <w:iCs w:val="0"/>
                  <w:color w:val="000000"/>
                  <w:kern w:val="0"/>
                  <w:sz w:val="22"/>
                  <w:szCs w:val="22"/>
                  <w:u w:val="none"/>
                  <w:lang w:val="en-US" w:eastAsia="zh-CN" w:bidi="ar"/>
                </w:rPr>
                <w:delText>51</w:delText>
              </w:r>
            </w:del>
            <w:ins w:id="6091" w:author="Administrator" w:date="2023-01-14T20:17:52Z">
              <w:r>
                <w:rPr>
                  <w:rFonts w:hint="eastAsia" w:cs="Times New Roman"/>
                  <w:i w:val="0"/>
                  <w:iCs w:val="0"/>
                  <w:color w:val="000000"/>
                  <w:kern w:val="0"/>
                  <w:sz w:val="22"/>
                  <w:szCs w:val="22"/>
                  <w:u w:val="none"/>
                  <w:lang w:val="en-US" w:eastAsia="zh-CN" w:bidi="ar"/>
                </w:rPr>
                <w:t>46</w:t>
              </w:r>
            </w:ins>
          </w:p>
        </w:tc>
        <w:tc>
          <w:tcPr>
            <w:tcW w:w="1133" w:type="dxa"/>
            <w:tcBorders>
              <w:top w:val="nil"/>
              <w:left w:val="nil"/>
              <w:bottom w:val="nil"/>
              <w:right w:val="nil"/>
            </w:tcBorders>
            <w:vAlign w:val="center"/>
            <w:tcPrChange w:id="6092" w:author="CCCF" w:date="2023-01-10T18:24:35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3.3</w:t>
            </w:r>
            <w:del w:id="6093" w:author="Administrator" w:date="2023-01-14T20:18:26Z">
              <w:r>
                <w:rPr>
                  <w:rFonts w:hint="default" w:ascii="Times New Roman" w:hAnsi="Times New Roman" w:eastAsia="宋体" w:cs="Times New Roman"/>
                  <w:i w:val="0"/>
                  <w:iCs w:val="0"/>
                  <w:color w:val="000000"/>
                  <w:kern w:val="0"/>
                  <w:sz w:val="22"/>
                  <w:szCs w:val="22"/>
                  <w:u w:val="none"/>
                  <w:lang w:val="en-US" w:eastAsia="zh-CN" w:bidi="ar"/>
                </w:rPr>
                <w:delText>57</w:delText>
              </w:r>
            </w:del>
            <w:ins w:id="6094" w:author="Administrator" w:date="2023-01-14T20:18:26Z">
              <w:r>
                <w:rPr>
                  <w:rFonts w:hint="eastAsia" w:cs="Times New Roman"/>
                  <w:i w:val="0"/>
                  <w:iCs w:val="0"/>
                  <w:color w:val="000000"/>
                  <w:kern w:val="0"/>
                  <w:sz w:val="22"/>
                  <w:szCs w:val="22"/>
                  <w:u w:val="none"/>
                  <w:lang w:val="en-US" w:eastAsia="zh-CN" w:bidi="ar"/>
                </w:rPr>
                <w:t>6</w:t>
              </w:r>
            </w:ins>
            <w:ins w:id="6095" w:author="Administrator" w:date="2023-01-14T20:18:27Z">
              <w:r>
                <w:rPr>
                  <w:rFonts w:hint="eastAsia" w:cs="Times New Roman"/>
                  <w:i w:val="0"/>
                  <w:iCs w:val="0"/>
                  <w:color w:val="000000"/>
                  <w:kern w:val="0"/>
                  <w:sz w:val="22"/>
                  <w:szCs w:val="22"/>
                  <w:u w:val="none"/>
                  <w:lang w:val="en-US" w:eastAsia="zh-CN" w:bidi="ar"/>
                </w:rPr>
                <w:t>2</w:t>
              </w:r>
            </w:ins>
          </w:p>
        </w:tc>
        <w:tc>
          <w:tcPr>
            <w:tcW w:w="1510" w:type="dxa"/>
            <w:tcBorders>
              <w:top w:val="nil"/>
              <w:left w:val="nil"/>
              <w:bottom w:val="nil"/>
              <w:right w:val="nil"/>
            </w:tcBorders>
            <w:vAlign w:val="center"/>
            <w:tcPrChange w:id="6096" w:author="CCCF" w:date="2023-01-10T18:24:35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del w:id="6097" w:author="Administrator" w:date="2023-01-14T20:19:27Z">
              <w:r>
                <w:rPr>
                  <w:rFonts w:hint="default" w:ascii="Times New Roman" w:hAnsi="Times New Roman" w:eastAsia="宋体" w:cs="Times New Roman"/>
                  <w:i w:val="0"/>
                  <w:iCs w:val="0"/>
                  <w:color w:val="000000"/>
                  <w:kern w:val="0"/>
                  <w:sz w:val="22"/>
                  <w:szCs w:val="22"/>
                  <w:u w:val="none"/>
                  <w:lang w:val="en-US" w:eastAsia="zh-CN" w:bidi="ar"/>
                </w:rPr>
                <w:delText>5.044</w:delText>
              </w:r>
            </w:del>
            <w:ins w:id="6098" w:author="Administrator" w:date="2023-01-14T20:19:27Z">
              <w:r>
                <w:rPr>
                  <w:rFonts w:hint="eastAsia" w:cs="Times New Roman"/>
                  <w:i w:val="0"/>
                  <w:iCs w:val="0"/>
                  <w:color w:val="000000"/>
                  <w:kern w:val="0"/>
                  <w:sz w:val="22"/>
                  <w:szCs w:val="22"/>
                  <w:u w:val="none"/>
                  <w:lang w:val="en-US" w:eastAsia="zh-CN" w:bidi="ar"/>
                </w:rPr>
                <w:t>4</w:t>
              </w:r>
            </w:ins>
            <w:ins w:id="6099" w:author="Administrator" w:date="2023-01-14T20:19:28Z">
              <w:r>
                <w:rPr>
                  <w:rFonts w:hint="eastAsia" w:cs="Times New Roman"/>
                  <w:i w:val="0"/>
                  <w:iCs w:val="0"/>
                  <w:color w:val="000000"/>
                  <w:kern w:val="0"/>
                  <w:sz w:val="22"/>
                  <w:szCs w:val="22"/>
                  <w:u w:val="none"/>
                  <w:lang w:val="en-US" w:eastAsia="zh-CN" w:bidi="ar"/>
                </w:rPr>
                <w:t>.</w:t>
              </w:r>
            </w:ins>
            <w:ins w:id="6100" w:author="Administrator" w:date="2023-01-14T20:19:35Z">
              <w:r>
                <w:rPr>
                  <w:rFonts w:hint="eastAsia" w:cs="Times New Roman"/>
                  <w:i w:val="0"/>
                  <w:iCs w:val="0"/>
                  <w:color w:val="000000"/>
                  <w:kern w:val="0"/>
                  <w:sz w:val="22"/>
                  <w:szCs w:val="22"/>
                  <w:u w:val="none"/>
                  <w:lang w:val="en-US" w:eastAsia="zh-CN" w:bidi="ar"/>
                </w:rPr>
                <w:t>94</w:t>
              </w:r>
            </w:ins>
            <w:ins w:id="6101" w:author="Administrator" w:date="2023-01-14T20:19:29Z">
              <w:r>
                <w:rPr>
                  <w:rFonts w:hint="eastAsia" w:cs="Times New Roman"/>
                  <w:i w:val="0"/>
                  <w:iCs w:val="0"/>
                  <w:color w:val="000000"/>
                  <w:kern w:val="0"/>
                  <w:sz w:val="22"/>
                  <w:szCs w:val="22"/>
                  <w:u w:val="none"/>
                  <w:lang w:val="en-US" w:eastAsia="zh-CN" w:bidi="ar"/>
                </w:rPr>
                <w:t>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102" w:author="CCCF" w:date="2023-01-10T18:24:3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17" w:type="dxa"/>
            <w:tcBorders>
              <w:top w:val="nil"/>
              <w:left w:val="nil"/>
              <w:bottom w:val="single" w:color="auto" w:sz="4" w:space="0"/>
              <w:right w:val="nil"/>
            </w:tcBorders>
            <w:tcPrChange w:id="6103" w:author="CCCF" w:date="2023-01-10T18:24:35Z">
              <w:tcPr>
                <w:tcW w:w="1117" w:type="dxa"/>
                <w:tcBorders>
                  <w:top w:val="nil"/>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325" w:type="dxa"/>
            <w:tcBorders>
              <w:top w:val="nil"/>
              <w:left w:val="nil"/>
              <w:bottom w:val="single" w:color="auto" w:sz="4" w:space="0"/>
              <w:right w:val="nil"/>
            </w:tcBorders>
            <w:vAlign w:val="center"/>
            <w:tcPrChange w:id="6104" w:author="CCCF" w:date="2023-01-10T18:24:35Z">
              <w:tcPr>
                <w:tcW w:w="1117" w:type="dxa"/>
                <w:tcBorders>
                  <w:top w:val="nil"/>
                  <w:left w:val="nil"/>
                  <w:bottom w:val="single" w:color="auto" w:sz="4" w:space="0"/>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b/>
                <w:bCs/>
                <w:i w:val="0"/>
                <w:iCs w:val="0"/>
                <w:color w:val="000000"/>
                <w:kern w:val="0"/>
                <w:sz w:val="22"/>
                <w:szCs w:val="22"/>
                <w:u w:val="none"/>
                <w:lang w:val="en-US" w:eastAsia="zh-CN" w:bidi="ar"/>
              </w:rPr>
              <w:t>3.14</w:t>
            </w:r>
            <w:ins w:id="6105" w:author="Administrator" w:date="2023-01-14T20:17:57Z">
              <w:r>
                <w:rPr>
                  <w:rFonts w:hint="eastAsia" w:cs="Times New Roman"/>
                  <w:b/>
                  <w:bCs/>
                  <w:i w:val="0"/>
                  <w:iCs w:val="0"/>
                  <w:color w:val="000000"/>
                  <w:kern w:val="0"/>
                  <w:sz w:val="22"/>
                  <w:szCs w:val="22"/>
                  <w:u w:val="none"/>
                  <w:lang w:val="en-US" w:eastAsia="zh-CN" w:bidi="ar"/>
                </w:rPr>
                <w:t>1</w:t>
              </w:r>
            </w:ins>
            <w:del w:id="6106" w:author="Administrator" w:date="2023-01-14T20:17:56Z">
              <w:r>
                <w:rPr>
                  <w:rFonts w:hint="default" w:ascii="Times New Roman" w:hAnsi="Times New Roman" w:eastAsia="宋体" w:cs="Times New Roman"/>
                  <w:b/>
                  <w:bCs/>
                  <w:i w:val="0"/>
                  <w:iCs w:val="0"/>
                  <w:color w:val="000000"/>
                  <w:kern w:val="0"/>
                  <w:sz w:val="22"/>
                  <w:szCs w:val="22"/>
                  <w:u w:val="none"/>
                  <w:lang w:val="en-US" w:eastAsia="zh-CN" w:bidi="ar"/>
                </w:rPr>
                <w:delText>6</w:delText>
              </w:r>
            </w:del>
          </w:p>
        </w:tc>
        <w:tc>
          <w:tcPr>
            <w:tcW w:w="1133" w:type="dxa"/>
            <w:tcBorders>
              <w:top w:val="nil"/>
              <w:left w:val="nil"/>
              <w:bottom w:val="single" w:color="auto" w:sz="4" w:space="0"/>
              <w:right w:val="nil"/>
            </w:tcBorders>
            <w:vAlign w:val="center"/>
            <w:tcPrChange w:id="6107" w:author="CCCF" w:date="2023-01-10T18:24:35Z">
              <w:tcPr>
                <w:tcW w:w="1117" w:type="dxa"/>
                <w:tcBorders>
                  <w:top w:val="nil"/>
                  <w:left w:val="nil"/>
                  <w:bottom w:val="single" w:color="auto" w:sz="4" w:space="0"/>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b/>
                <w:bCs/>
                <w:i w:val="0"/>
                <w:iCs w:val="0"/>
                <w:color w:val="000000"/>
                <w:kern w:val="0"/>
                <w:sz w:val="22"/>
                <w:szCs w:val="22"/>
                <w:u w:val="none"/>
                <w:lang w:val="en-US" w:eastAsia="zh-CN" w:bidi="ar"/>
              </w:rPr>
              <w:t>3.2</w:t>
            </w:r>
            <w:del w:id="6108" w:author="Administrator" w:date="2023-01-14T20:18:17Z">
              <w:r>
                <w:rPr>
                  <w:rFonts w:hint="default" w:ascii="Times New Roman" w:hAnsi="Times New Roman" w:eastAsia="宋体" w:cs="Times New Roman"/>
                  <w:b/>
                  <w:bCs/>
                  <w:i w:val="0"/>
                  <w:iCs w:val="0"/>
                  <w:color w:val="000000"/>
                  <w:kern w:val="0"/>
                  <w:sz w:val="22"/>
                  <w:szCs w:val="22"/>
                  <w:u w:val="none"/>
                  <w:lang w:val="en-US" w:eastAsia="zh-CN" w:bidi="ar"/>
                </w:rPr>
                <w:delText>84</w:delText>
              </w:r>
            </w:del>
            <w:ins w:id="6109" w:author="Administrator" w:date="2023-01-14T20:18:17Z">
              <w:r>
                <w:rPr>
                  <w:rFonts w:hint="eastAsia" w:cs="Times New Roman"/>
                  <w:b/>
                  <w:bCs/>
                  <w:i w:val="0"/>
                  <w:iCs w:val="0"/>
                  <w:color w:val="000000"/>
                  <w:kern w:val="0"/>
                  <w:sz w:val="22"/>
                  <w:szCs w:val="22"/>
                  <w:u w:val="none"/>
                  <w:lang w:val="en-US" w:eastAsia="zh-CN" w:bidi="ar"/>
                </w:rPr>
                <w:t>5</w:t>
              </w:r>
            </w:ins>
            <w:ins w:id="6110" w:author="Administrator" w:date="2023-01-14T20:18:20Z">
              <w:r>
                <w:rPr>
                  <w:rFonts w:hint="eastAsia" w:cs="Times New Roman"/>
                  <w:b/>
                  <w:bCs/>
                  <w:i w:val="0"/>
                  <w:iCs w:val="0"/>
                  <w:color w:val="000000"/>
                  <w:kern w:val="0"/>
                  <w:sz w:val="22"/>
                  <w:szCs w:val="22"/>
                  <w:u w:val="none"/>
                  <w:lang w:val="en-US" w:eastAsia="zh-CN" w:bidi="ar"/>
                </w:rPr>
                <w:t>7</w:t>
              </w:r>
            </w:ins>
          </w:p>
        </w:tc>
        <w:tc>
          <w:tcPr>
            <w:tcW w:w="1510" w:type="dxa"/>
            <w:tcBorders>
              <w:top w:val="nil"/>
              <w:left w:val="nil"/>
              <w:bottom w:val="single" w:color="auto" w:sz="4" w:space="0"/>
              <w:right w:val="nil"/>
            </w:tcBorders>
            <w:vAlign w:val="center"/>
            <w:tcPrChange w:id="6111" w:author="CCCF" w:date="2023-01-10T18:24:35Z">
              <w:tcPr>
                <w:tcW w:w="1117" w:type="dxa"/>
                <w:tcBorders>
                  <w:top w:val="nil"/>
                  <w:left w:val="nil"/>
                  <w:bottom w:val="single" w:color="auto" w:sz="4" w:space="0"/>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b/>
                <w:bCs/>
                <w:i w:val="0"/>
                <w:iCs w:val="0"/>
                <w:color w:val="000000"/>
                <w:kern w:val="0"/>
                <w:sz w:val="22"/>
                <w:szCs w:val="22"/>
                <w:u w:val="none"/>
                <w:lang w:val="en-US" w:eastAsia="zh-CN" w:bidi="ar"/>
              </w:rPr>
              <w:t>4.9</w:t>
            </w:r>
            <w:del w:id="6112" w:author="Administrator" w:date="2023-01-14T20:18:41Z">
              <w:r>
                <w:rPr>
                  <w:rFonts w:hint="default" w:ascii="Times New Roman" w:hAnsi="Times New Roman" w:eastAsia="宋体" w:cs="Times New Roman"/>
                  <w:b/>
                  <w:bCs/>
                  <w:i w:val="0"/>
                  <w:iCs w:val="0"/>
                  <w:color w:val="000000"/>
                  <w:kern w:val="0"/>
                  <w:sz w:val="22"/>
                  <w:szCs w:val="22"/>
                  <w:u w:val="none"/>
                  <w:lang w:val="en-US" w:eastAsia="zh-CN" w:bidi="ar"/>
                </w:rPr>
                <w:delText>5</w:delText>
              </w:r>
            </w:del>
            <w:del w:id="6113" w:author="Administrator" w:date="2023-01-14T20:18:43Z">
              <w:r>
                <w:rPr>
                  <w:rFonts w:hint="default" w:ascii="Times New Roman" w:hAnsi="Times New Roman" w:eastAsia="宋体" w:cs="Times New Roman"/>
                  <w:b/>
                  <w:bCs/>
                  <w:i w:val="0"/>
                  <w:iCs w:val="0"/>
                  <w:color w:val="000000"/>
                  <w:kern w:val="0"/>
                  <w:sz w:val="22"/>
                  <w:szCs w:val="22"/>
                  <w:u w:val="none"/>
                  <w:lang w:val="en-US" w:eastAsia="zh-CN" w:bidi="ar"/>
                </w:rPr>
                <w:delText>1</w:delText>
              </w:r>
            </w:del>
            <w:ins w:id="6114" w:author="Administrator" w:date="2023-01-14T20:18:44Z">
              <w:r>
                <w:rPr>
                  <w:rFonts w:hint="eastAsia" w:cs="Times New Roman"/>
                  <w:b/>
                  <w:bCs/>
                  <w:i w:val="0"/>
                  <w:iCs w:val="0"/>
                  <w:color w:val="000000"/>
                  <w:kern w:val="0"/>
                  <w:sz w:val="22"/>
                  <w:szCs w:val="22"/>
                  <w:u w:val="none"/>
                  <w:lang w:val="en-US" w:eastAsia="zh-CN" w:bidi="ar"/>
                </w:rPr>
                <w:t>0</w:t>
              </w:r>
            </w:ins>
            <w:ins w:id="6115" w:author="Administrator" w:date="2023-01-14T20:18:45Z">
              <w:r>
                <w:rPr>
                  <w:rFonts w:hint="eastAsia" w:cs="Times New Roman"/>
                  <w:b/>
                  <w:bCs/>
                  <w:i w:val="0"/>
                  <w:iCs w:val="0"/>
                  <w:color w:val="000000"/>
                  <w:kern w:val="0"/>
                  <w:sz w:val="22"/>
                  <w:szCs w:val="22"/>
                  <w:u w:val="none"/>
                  <w:lang w:val="en-US" w:eastAsia="zh-CN" w:bidi="ar"/>
                </w:rPr>
                <w:t>9</w:t>
              </w:r>
            </w:ins>
          </w:p>
        </w:tc>
      </w:tr>
    </w:tbl>
    <w:p>
      <w:pPr>
        <w:pStyle w:val="25"/>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Times New Roman" w:hAnsi="Times New Roman"/>
          <w:b w:val="0"/>
          <w:bCs/>
          <w:color w:val="auto"/>
          <w:szCs w:val="21"/>
          <w:lang w:val="en-US" w:eastAsia="zh-CN"/>
        </w:rPr>
        <w:pPrChange w:id="6116" w:author="CCCF" w:date="2023-01-09T22:26:51Z">
          <w:pPr>
            <w:pStyle w:val="25"/>
            <w:keepNext w:val="0"/>
            <w:keepLines w:val="0"/>
            <w:pageBreakBefore w:val="0"/>
            <w:widowControl w:val="0"/>
            <w:kinsoku/>
            <w:wordWrap/>
            <w:overflowPunct/>
            <w:topLinePunct w:val="0"/>
            <w:autoSpaceDE/>
            <w:autoSpaceDN/>
            <w:bidi w:val="0"/>
            <w:adjustRightInd/>
            <w:snapToGrid/>
            <w:textAlignment w:val="auto"/>
          </w:pPr>
        </w:pPrChange>
      </w:pPr>
      <w:r>
        <w:rPr>
          <w:rFonts w:hint="eastAsia" w:ascii="Times New Roman" w:hAnsi="Times New Roman"/>
          <w:b w:val="0"/>
          <w:bCs/>
          <w:color w:val="auto"/>
          <w:szCs w:val="21"/>
          <w:lang w:val="en-US" w:eastAsia="zh-CN"/>
        </w:rPr>
        <w:t>表</w:t>
      </w:r>
      <w:del w:id="6117" w:author="Administrator" w:date="2023-01-14T20:02:14Z">
        <w:r>
          <w:rPr>
            <w:rFonts w:hint="default" w:ascii="Times New Roman" w:hAnsi="Times New Roman"/>
            <w:b w:val="0"/>
            <w:bCs/>
            <w:color w:val="auto"/>
            <w:szCs w:val="21"/>
            <w:lang w:val="en-US" w:eastAsia="zh-CN"/>
          </w:rPr>
          <w:delText>3</w:delText>
        </w:r>
      </w:del>
      <w:ins w:id="6118" w:author="Administrator" w:date="2023-01-14T20:02:14Z">
        <w:r>
          <w:rPr>
            <w:rFonts w:hint="eastAsia" w:ascii="Times New Roman" w:hAnsi="Times New Roman"/>
            <w:b w:val="0"/>
            <w:bCs/>
            <w:color w:val="auto"/>
            <w:szCs w:val="21"/>
            <w:lang w:val="en-US" w:eastAsia="zh-CN"/>
          </w:rPr>
          <w:t>4</w:t>
        </w:r>
      </w:ins>
      <w:r>
        <w:rPr>
          <w:rFonts w:hint="eastAsia" w:ascii="Times New Roman" w:hAnsi="Times New Roman"/>
          <w:b w:val="0"/>
          <w:bCs/>
          <w:color w:val="auto"/>
          <w:szCs w:val="21"/>
          <w:lang w:val="en-US" w:eastAsia="zh-CN"/>
        </w:rPr>
        <w:t>展示了不同</w:t>
      </w:r>
      <w:r>
        <w:rPr>
          <w:rFonts w:hint="eastAsia" w:ascii="Times New Roman" w:hAnsi="Times New Roman"/>
          <w:color w:val="auto"/>
          <w:szCs w:val="21"/>
          <w:lang w:val="en-US" w:eastAsia="zh-CN"/>
        </w:rPr>
        <w:t>同行互评汇总技术</w:t>
      </w:r>
      <w:r>
        <w:rPr>
          <w:rFonts w:hint="eastAsia" w:ascii="Times New Roman" w:hAnsi="Times New Roman"/>
          <w:b w:val="0"/>
          <w:bCs/>
          <w:color w:val="auto"/>
          <w:szCs w:val="21"/>
          <w:lang w:val="en-US" w:eastAsia="zh-CN"/>
        </w:rPr>
        <w:t>的在数据集中的表现。由表</w:t>
      </w:r>
      <w:del w:id="6119" w:author="Administrator" w:date="2023-01-14T20:02:21Z">
        <w:r>
          <w:rPr>
            <w:rFonts w:hint="default" w:ascii="Times New Roman" w:hAnsi="Times New Roman"/>
            <w:b w:val="0"/>
            <w:bCs/>
            <w:color w:val="auto"/>
            <w:szCs w:val="21"/>
            <w:lang w:val="en-US" w:eastAsia="zh-CN"/>
          </w:rPr>
          <w:delText>3</w:delText>
        </w:r>
      </w:del>
      <w:ins w:id="6120" w:author="Administrator" w:date="2023-01-14T20:02:21Z">
        <w:r>
          <w:rPr>
            <w:rFonts w:hint="eastAsia" w:ascii="Times New Roman" w:hAnsi="Times New Roman"/>
            <w:b w:val="0"/>
            <w:bCs/>
            <w:color w:val="auto"/>
            <w:szCs w:val="21"/>
            <w:lang w:val="en-US" w:eastAsia="zh-CN"/>
          </w:rPr>
          <w:t>4</w:t>
        </w:r>
      </w:ins>
      <w:r>
        <w:rPr>
          <w:rFonts w:hint="eastAsia" w:ascii="Times New Roman" w:hAnsi="Times New Roman"/>
          <w:b w:val="0"/>
          <w:bCs/>
          <w:color w:val="auto"/>
          <w:szCs w:val="21"/>
          <w:lang w:val="en-US" w:eastAsia="zh-CN"/>
        </w:rPr>
        <w:t>可知，本文提出的基于评价能力的同行互评技术</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在3门课程中RMSE均小于其他技术。由于使用了比真实分数更好的概括学生可靠性的评价能力为可靠性建模，</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模型在3门课程的RMSE比</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平均降低了11.76%，</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模型在3门课程的RMSE比</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平均降低了11.74%</w:t>
      </w:r>
      <w:r>
        <w:rPr>
          <w:rFonts w:hint="eastAsia" w:ascii="Times New Roman" w:hAnsi="Times New Roman"/>
          <w:b w:val="0"/>
          <w:bCs/>
          <w:color w:val="auto"/>
          <w:szCs w:val="21"/>
          <w:lang w:val="en-US" w:eastAsia="zh-CN"/>
        </w:rPr>
        <w:t>。实验结果证实了结合学生的评价能力建模可靠性比学生的真实分数的建模要更加准确。</w:t>
      </w:r>
    </w:p>
    <w:p>
      <w:pPr>
        <w:pStyle w:val="2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del w:id="6121" w:author="Administrator" w:date="2023-01-14T17:54:02Z">
        <w:r>
          <w:rPr>
            <w:rFonts w:hint="default" w:ascii="Times New Roman" w:hAnsi="Times New Roman"/>
            <w:color w:val="auto"/>
            <w:szCs w:val="21"/>
            <w:lang w:val="en-US" w:eastAsia="zh-CN"/>
          </w:rPr>
          <w:delText>2</w:delText>
        </w:r>
      </w:del>
      <w:ins w:id="6122" w:author="Administrator" w:date="2023-01-14T17:54:02Z">
        <w:r>
          <w:rPr>
            <w:rFonts w:hint="eastAsia" w:ascii="Times New Roman" w:hAnsi="Times New Roman"/>
            <w:color w:val="auto"/>
            <w:szCs w:val="21"/>
            <w:lang w:val="en-US" w:eastAsia="zh-CN"/>
          </w:rPr>
          <w:t>3</w:t>
        </w:r>
      </w:ins>
      <w:r>
        <w:rPr>
          <w:rFonts w:hint="eastAsia" w:ascii="Times New Roman" w:hAnsi="Times New Roman"/>
          <w:color w:val="auto"/>
          <w:szCs w:val="21"/>
          <w:lang w:val="en-US" w:eastAsia="zh-CN"/>
        </w:rPr>
        <w:t xml:space="preserve"> 同行互评汇总技术的最大偏差</w:t>
      </w:r>
    </w:p>
    <w:p>
      <w:pPr>
        <w:pStyle w:val="25"/>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除了RMSE，</w:t>
      </w:r>
      <w:del w:id="6123" w:author="Administrator" w:date="2023-01-14T22:22:51Z">
        <w:r>
          <w:rPr>
            <w:rFonts w:hint="default" w:ascii="Times New Roman" w:hAnsi="Times New Roman"/>
            <w:color w:val="auto"/>
            <w:szCs w:val="21"/>
            <w:lang w:val="en-US" w:eastAsia="zh-CN"/>
          </w:rPr>
          <w:delText>我们</w:delText>
        </w:r>
      </w:del>
      <w:ins w:id="6124" w:author="Administrator" w:date="2023-01-14T22:22:51Z">
        <w:r>
          <w:rPr>
            <w:rFonts w:hint="eastAsia" w:ascii="Times New Roman" w:hAnsi="Times New Roman"/>
            <w:color w:val="auto"/>
            <w:szCs w:val="21"/>
            <w:lang w:val="en-US" w:eastAsia="zh-CN"/>
          </w:rPr>
          <w:t>本文</w:t>
        </w:r>
      </w:ins>
      <w:r>
        <w:rPr>
          <w:rFonts w:hint="eastAsia" w:ascii="Times New Roman" w:hAnsi="Times New Roman"/>
          <w:color w:val="auto"/>
          <w:szCs w:val="21"/>
          <w:lang w:val="en-US" w:eastAsia="zh-CN"/>
        </w:rPr>
        <w:t>还</w:t>
      </w:r>
      <w:r>
        <w:rPr>
          <w:rFonts w:hint="default" w:ascii="Times New Roman" w:hAnsi="Times New Roman"/>
          <w:color w:val="auto"/>
          <w:szCs w:val="21"/>
          <w:lang w:val="en-US" w:eastAsia="zh-CN"/>
        </w:rPr>
        <w:t>通过真实分数</w:t>
      </w:r>
      <w:r>
        <w:rPr>
          <w:rFonts w:hint="eastAsia" w:ascii="Times New Roman" w:hAnsi="Times New Roman"/>
          <w:color w:val="auto"/>
          <w:szCs w:val="21"/>
          <w:lang w:val="en-US" w:eastAsia="zh-CN"/>
        </w:rPr>
        <w:t>与汇总分数</w:t>
      </w:r>
      <w:r>
        <w:rPr>
          <w:rFonts w:hint="default" w:ascii="Times New Roman" w:hAnsi="Times New Roman"/>
          <w:color w:val="auto"/>
          <w:szCs w:val="21"/>
          <w:lang w:val="en-US" w:eastAsia="zh-CN"/>
        </w:rPr>
        <w:t>之间的最大偏差来分析同行互评</w:t>
      </w:r>
      <w:r>
        <w:rPr>
          <w:rFonts w:hint="eastAsia" w:ascii="Times New Roman" w:hAnsi="Times New Roman"/>
          <w:color w:val="auto"/>
          <w:szCs w:val="21"/>
          <w:lang w:val="en-US" w:eastAsia="zh-CN"/>
        </w:rPr>
        <w:t>汇总</w:t>
      </w:r>
      <w:r>
        <w:rPr>
          <w:rFonts w:hint="default" w:ascii="Times New Roman" w:hAnsi="Times New Roman"/>
          <w:color w:val="auto"/>
          <w:szCs w:val="21"/>
          <w:lang w:val="en-US" w:eastAsia="zh-CN"/>
        </w:rPr>
        <w:t>技术的</w:t>
      </w:r>
      <w:r>
        <w:rPr>
          <w:rFonts w:hint="eastAsia" w:ascii="Times New Roman" w:hAnsi="Times New Roman"/>
          <w:color w:val="auto"/>
          <w:szCs w:val="21"/>
          <w:lang w:val="en-US" w:eastAsia="zh-CN"/>
        </w:rPr>
        <w:t>准确性。</w:t>
      </w:r>
    </w:p>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Change w:id="6125" w:author="CCCF" w:date="2023-01-09T22:26:19Z">
          <w:pPr>
            <w:pStyle w:val="25"/>
            <w:keepNext w:val="0"/>
            <w:keepLines w:val="0"/>
            <w:pageBreakBefore w:val="0"/>
            <w:widowControl w:val="0"/>
            <w:kinsoku/>
            <w:wordWrap/>
            <w:overflowPunct/>
            <w:topLinePunct w:val="0"/>
            <w:autoSpaceDE/>
            <w:autoSpaceDN/>
            <w:bidi w:val="0"/>
            <w:adjustRightInd/>
            <w:snapToGrid/>
            <w:ind w:firstLine="0" w:firstLineChars="0"/>
            <w:jc w:val="left"/>
            <w:textAlignment w:val="auto"/>
          </w:pPr>
        </w:pPrChange>
      </w:pPr>
      <w:r>
        <w:rPr>
          <w:rFonts w:hint="eastAsia" w:ascii="Times New Roman" w:hAnsi="Times New Roman" w:cs="Times New Roman"/>
          <w:color w:val="auto"/>
          <w:kern w:val="2"/>
          <w:sz w:val="21"/>
          <w:szCs w:val="21"/>
          <w:lang w:val="en-US" w:eastAsia="zh-CN" w:bidi="ar-SA"/>
        </w:rPr>
        <w:t>表</w:t>
      </w:r>
      <w:del w:id="6126" w:author="Administrator" w:date="2023-01-14T20:02:25Z">
        <w:r>
          <w:rPr>
            <w:rFonts w:hint="default" w:ascii="Times New Roman" w:hAnsi="Times New Roman" w:cs="Times New Roman"/>
            <w:color w:val="auto"/>
            <w:kern w:val="2"/>
            <w:sz w:val="21"/>
            <w:szCs w:val="21"/>
            <w:lang w:val="en-US" w:eastAsia="zh-CN" w:bidi="ar-SA"/>
          </w:rPr>
          <w:delText>4</w:delText>
        </w:r>
      </w:del>
      <w:ins w:id="6127" w:author="Administrator" w:date="2023-01-14T20:02:25Z">
        <w:r>
          <w:rPr>
            <w:rFonts w:hint="eastAsia" w:ascii="Times New Roman" w:hAnsi="Times New Roman" w:cs="Times New Roman"/>
            <w:color w:val="auto"/>
            <w:kern w:val="2"/>
            <w:sz w:val="21"/>
            <w:szCs w:val="21"/>
            <w:lang w:val="en-US" w:eastAsia="zh-CN" w:bidi="ar-SA"/>
          </w:rPr>
          <w:t>5</w:t>
        </w:r>
      </w:ins>
      <w:r>
        <w:rPr>
          <w:rFonts w:hint="eastAsia" w:ascii="Times New Roman" w:hAnsi="Times New Roman" w:cs="Times New Roman"/>
          <w:color w:val="auto"/>
          <w:kern w:val="2"/>
          <w:sz w:val="21"/>
          <w:szCs w:val="21"/>
          <w:lang w:val="en-US" w:eastAsia="zh-CN" w:bidi="ar-SA"/>
        </w:rPr>
        <w:t xml:space="preserve"> </w:t>
      </w:r>
      <w:ins w:id="6128" w:author="CCCF" w:date="2023-01-10T11:16:41Z">
        <w:r>
          <w:rPr>
            <w:rFonts w:hint="eastAsia" w:ascii="Times New Roman" w:hAnsi="Times New Roman" w:cs="Times New Roman"/>
            <w:color w:val="auto"/>
            <w:kern w:val="2"/>
            <w:sz w:val="21"/>
            <w:szCs w:val="21"/>
            <w:lang w:val="en-US" w:eastAsia="zh-CN" w:bidi="ar-SA"/>
          </w:rPr>
          <w:t>各个</w:t>
        </w:r>
      </w:ins>
      <w:r>
        <w:rPr>
          <w:rFonts w:hint="eastAsia" w:ascii="Times New Roman" w:hAnsi="Times New Roman"/>
          <w:color w:val="auto"/>
          <w:szCs w:val="21"/>
          <w:lang w:val="en-US" w:eastAsia="zh-CN"/>
        </w:rPr>
        <w:t>同行互评</w:t>
      </w:r>
      <w:ins w:id="6129" w:author="CCCF" w:date="2023-01-10T11:16:31Z">
        <w:r>
          <w:rPr>
            <w:rFonts w:hint="eastAsia" w:ascii="Times New Roman" w:hAnsi="Times New Roman"/>
            <w:color w:val="auto"/>
            <w:szCs w:val="21"/>
            <w:lang w:val="en-US" w:eastAsia="zh-CN"/>
          </w:rPr>
          <w:t>技术</w:t>
        </w:r>
      </w:ins>
      <w:del w:id="6130" w:author="CCCF" w:date="2023-01-10T11:16:34Z">
        <w:r>
          <w:rPr>
            <w:rFonts w:hint="eastAsia" w:ascii="Times New Roman" w:hAnsi="Times New Roman"/>
            <w:color w:val="auto"/>
            <w:szCs w:val="21"/>
            <w:lang w:val="en-US" w:eastAsia="zh-CN"/>
          </w:rPr>
          <w:delText>汇总</w:delText>
        </w:r>
      </w:del>
      <w:del w:id="6131" w:author="CCCF" w:date="2023-01-10T11:16:35Z">
        <w:r>
          <w:rPr>
            <w:rFonts w:hint="eastAsia" w:ascii="Times New Roman" w:hAnsi="Times New Roman"/>
            <w:color w:val="auto"/>
            <w:szCs w:val="21"/>
            <w:lang w:val="en-US" w:eastAsia="zh-CN"/>
          </w:rPr>
          <w:delText>技术的</w:delText>
        </w:r>
      </w:del>
      <w:ins w:id="6132" w:author="CCCF" w:date="2023-01-10T11:16:36Z">
        <w:r>
          <w:rPr>
            <w:rFonts w:hint="eastAsia" w:ascii="Times New Roman" w:hAnsi="Times New Roman"/>
            <w:color w:val="auto"/>
            <w:szCs w:val="21"/>
            <w:lang w:val="en-US" w:eastAsia="zh-CN"/>
          </w:rPr>
          <w:t>的</w:t>
        </w:r>
      </w:ins>
      <w:r>
        <w:rPr>
          <w:rFonts w:hint="default" w:ascii="Times New Roman" w:hAnsi="Times New Roman"/>
          <w:color w:val="auto"/>
          <w:szCs w:val="21"/>
          <w:lang w:val="en-US" w:eastAsia="zh-CN"/>
        </w:rPr>
        <w:t>最大偏差</w:t>
      </w:r>
      <w:r>
        <w:rPr>
          <w:rFonts w:hint="eastAsia" w:ascii="Times New Roman" w:hAnsi="Times New Roman"/>
          <w:color w:val="auto"/>
          <w:szCs w:val="21"/>
          <w:lang w:val="en-US" w:eastAsia="zh-CN"/>
        </w:rPr>
        <w:t>（粗体表示最优结果）</w:t>
      </w:r>
    </w:p>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color w:val="auto"/>
          <w:kern w:val="2"/>
          <w:sz w:val="21"/>
          <w:szCs w:val="21"/>
          <w:lang w:val="en-US" w:eastAsia="zh-CN" w:bidi="ar-SA"/>
        </w:rPr>
        <w:pPrChange w:id="6133" w:author="CCCF" w:date="2023-01-09T22:26:19Z">
          <w:pPr>
            <w:pStyle w:val="25"/>
            <w:keepNext w:val="0"/>
            <w:keepLines w:val="0"/>
            <w:pageBreakBefore w:val="0"/>
            <w:widowControl w:val="0"/>
            <w:kinsoku/>
            <w:wordWrap/>
            <w:overflowPunct/>
            <w:topLinePunct w:val="0"/>
            <w:autoSpaceDE/>
            <w:autoSpaceDN/>
            <w:bidi w:val="0"/>
            <w:adjustRightInd/>
            <w:snapToGrid/>
            <w:ind w:firstLine="0" w:firstLineChars="0"/>
            <w:jc w:val="left"/>
            <w:textAlignment w:val="auto"/>
          </w:pPr>
        </w:pPrChange>
      </w:pPr>
      <w:r>
        <w:rPr>
          <w:rFonts w:hint="eastAsia" w:ascii="Times New Roman" w:hAnsi="Times New Roman" w:cs="Times New Roman"/>
          <w:color w:val="auto"/>
          <w:kern w:val="2"/>
          <w:sz w:val="21"/>
          <w:szCs w:val="21"/>
          <w:lang w:val="en-US" w:eastAsia="zh-CN" w:bidi="ar-SA"/>
        </w:rPr>
        <w:t xml:space="preserve">Table </w:t>
      </w:r>
      <w:del w:id="6134" w:author="Administrator" w:date="2023-01-14T20:02:27Z">
        <w:r>
          <w:rPr>
            <w:rFonts w:hint="default" w:ascii="Times New Roman" w:hAnsi="Times New Roman" w:cs="Times New Roman"/>
            <w:color w:val="auto"/>
            <w:kern w:val="2"/>
            <w:sz w:val="21"/>
            <w:szCs w:val="21"/>
            <w:lang w:val="en-US" w:eastAsia="zh-CN" w:bidi="ar-SA"/>
          </w:rPr>
          <w:delText>4</w:delText>
        </w:r>
      </w:del>
      <w:ins w:id="6135" w:author="Administrator" w:date="2023-01-14T20:02:27Z">
        <w:r>
          <w:rPr>
            <w:rFonts w:hint="eastAsia" w:ascii="Times New Roman" w:hAnsi="Times New Roman" w:cs="Times New Roman"/>
            <w:color w:val="auto"/>
            <w:kern w:val="2"/>
            <w:sz w:val="21"/>
            <w:szCs w:val="21"/>
            <w:lang w:val="en-US" w:eastAsia="zh-CN" w:bidi="ar-SA"/>
          </w:rPr>
          <w:t>5</w:t>
        </w:r>
      </w:ins>
      <w:r>
        <w:rPr>
          <w:rFonts w:hint="eastAsia" w:ascii="Times New Roman" w:hAnsi="Times New Roman" w:cs="Times New Roman"/>
          <w:color w:val="auto"/>
          <w:kern w:val="2"/>
          <w:sz w:val="21"/>
          <w:szCs w:val="21"/>
          <w:lang w:val="en-US" w:eastAsia="zh-CN" w:bidi="ar-SA"/>
        </w:rPr>
        <w:t xml:space="preserve"> Maximum bias </w:t>
      </w:r>
      <w:del w:id="6136" w:author="CCCF" w:date="2023-01-10T11:16:46Z">
        <w:r>
          <w:rPr>
            <w:rFonts w:hint="default" w:ascii="Times New Roman" w:hAnsi="Times New Roman" w:cs="Times New Roman"/>
            <w:color w:val="auto"/>
            <w:kern w:val="2"/>
            <w:sz w:val="21"/>
            <w:szCs w:val="21"/>
            <w:lang w:val="en-US" w:eastAsia="zh-CN" w:bidi="ar-SA"/>
          </w:rPr>
          <w:delText xml:space="preserve">in </w:delText>
        </w:r>
      </w:del>
      <w:ins w:id="6137" w:author="CCCF" w:date="2023-01-10T11:16:46Z">
        <w:r>
          <w:rPr>
            <w:rFonts w:hint="eastAsia" w:ascii="Times New Roman" w:hAnsi="Times New Roman" w:cs="Times New Roman"/>
            <w:color w:val="auto"/>
            <w:kern w:val="2"/>
            <w:sz w:val="21"/>
            <w:szCs w:val="21"/>
            <w:lang w:val="en-US" w:eastAsia="zh-CN" w:bidi="ar-SA"/>
          </w:rPr>
          <w:t>of</w:t>
        </w:r>
      </w:ins>
      <w:ins w:id="6138" w:author="CCCF" w:date="2023-01-10T11:16:47Z">
        <w:r>
          <w:rPr>
            <w:rFonts w:hint="eastAsia" w:ascii="Times New Roman" w:hAnsi="Times New Roman" w:cs="Times New Roman"/>
            <w:color w:val="auto"/>
            <w:kern w:val="2"/>
            <w:sz w:val="21"/>
            <w:szCs w:val="21"/>
            <w:lang w:val="en-US" w:eastAsia="zh-CN" w:bidi="ar-SA"/>
          </w:rPr>
          <w:t xml:space="preserve"> </w:t>
        </w:r>
      </w:ins>
      <w:ins w:id="6139" w:author="CCCF" w:date="2023-01-10T11:16:49Z">
        <w:r>
          <w:rPr>
            <w:rFonts w:hint="eastAsia" w:ascii="Times New Roman" w:hAnsi="Times New Roman" w:cs="Times New Roman"/>
            <w:color w:val="auto"/>
            <w:kern w:val="2"/>
            <w:sz w:val="21"/>
            <w:szCs w:val="21"/>
            <w:lang w:val="en-US" w:eastAsia="zh-CN" w:bidi="ar-SA"/>
          </w:rPr>
          <w:t xml:space="preserve">each </w:t>
        </w:r>
      </w:ins>
      <w:r>
        <w:rPr>
          <w:rFonts w:hint="eastAsia" w:ascii="Times New Roman" w:hAnsi="Times New Roman" w:cs="Times New Roman"/>
          <w:color w:val="auto"/>
          <w:kern w:val="2"/>
          <w:sz w:val="21"/>
          <w:szCs w:val="21"/>
          <w:lang w:val="en-US" w:eastAsia="zh-CN" w:bidi="ar-SA"/>
        </w:rPr>
        <w:t>peer assessment</w:t>
      </w:r>
    </w:p>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Change w:id="6140" w:author="CCCF" w:date="2023-01-09T22:26:19Z">
          <w:pPr>
            <w:pStyle w:val="25"/>
            <w:keepNext w:val="0"/>
            <w:keepLines w:val="0"/>
            <w:pageBreakBefore w:val="0"/>
            <w:widowControl w:val="0"/>
            <w:kinsoku/>
            <w:wordWrap/>
            <w:overflowPunct/>
            <w:topLinePunct w:val="0"/>
            <w:autoSpaceDE/>
            <w:autoSpaceDN/>
            <w:bidi w:val="0"/>
            <w:adjustRightInd/>
            <w:snapToGrid/>
            <w:ind w:firstLine="0" w:firstLineChars="0"/>
            <w:jc w:val="left"/>
            <w:textAlignment w:val="auto"/>
          </w:pPr>
        </w:pPrChange>
      </w:pPr>
      <w:del w:id="6141" w:author="CCCF" w:date="2023-01-10T11:16:53Z">
        <w:r>
          <w:rPr>
            <w:rFonts w:hint="eastAsia" w:ascii="Times New Roman" w:hAnsi="Times New Roman" w:cs="Times New Roman"/>
            <w:color w:val="auto"/>
            <w:kern w:val="2"/>
            <w:sz w:val="21"/>
            <w:szCs w:val="21"/>
            <w:lang w:val="en-US" w:eastAsia="zh-CN" w:bidi="ar-SA"/>
          </w:rPr>
          <w:delText xml:space="preserve">aggregation </w:delText>
        </w:r>
      </w:del>
      <w:r>
        <w:rPr>
          <w:rFonts w:hint="eastAsia" w:ascii="Times New Roman" w:hAnsi="Times New Roman" w:cs="Times New Roman"/>
          <w:color w:val="auto"/>
          <w:kern w:val="2"/>
          <w:sz w:val="21"/>
          <w:szCs w:val="21"/>
          <w:lang w:val="en-US" w:eastAsia="zh-CN" w:bidi="ar-SA"/>
        </w:rPr>
        <w:t>technique</w:t>
      </w:r>
      <w:del w:id="6142" w:author="CCCF" w:date="2023-01-10T11:16:55Z">
        <w:r>
          <w:rPr>
            <w:rFonts w:hint="eastAsia" w:ascii="Times New Roman" w:hAnsi="Times New Roman" w:cs="Times New Roman"/>
            <w:color w:val="auto"/>
            <w:kern w:val="2"/>
            <w:sz w:val="21"/>
            <w:szCs w:val="21"/>
            <w:lang w:val="en-US" w:eastAsia="zh-CN" w:bidi="ar-SA"/>
          </w:rPr>
          <w:delText>s</w:delText>
        </w:r>
      </w:del>
      <w:r>
        <w:rPr>
          <w:rFonts w:hint="eastAsia" w:ascii="Times New Roman" w:hAnsi="Times New Roman" w:cs="Times New Roman"/>
          <w:color w:val="auto"/>
          <w:kern w:val="2"/>
          <w:sz w:val="21"/>
          <w:szCs w:val="21"/>
          <w:lang w:val="en-US" w:eastAsia="zh-CN" w:bidi="ar-SA"/>
        </w:rPr>
        <w:t xml:space="preserve"> (best results </w:t>
      </w:r>
      <w:ins w:id="6143" w:author="CCCF" w:date="2023-01-09T22:30:06Z">
        <w:r>
          <w:rPr>
            <w:rFonts w:hint="eastAsia" w:ascii="Times New Roman" w:hAnsi="Times New Roman" w:cs="Times New Roman"/>
            <w:color w:val="auto"/>
            <w:kern w:val="2"/>
            <w:sz w:val="21"/>
            <w:szCs w:val="21"/>
            <w:lang w:val="en-US" w:eastAsia="zh-CN" w:bidi="ar-SA"/>
          </w:rPr>
          <w:t xml:space="preserve">are </w:t>
        </w:r>
      </w:ins>
      <w:r>
        <w:rPr>
          <w:rFonts w:hint="eastAsia" w:ascii="Times New Roman" w:hAnsi="Times New Roman" w:cs="Times New Roman"/>
          <w:color w:val="auto"/>
          <w:kern w:val="2"/>
          <w:sz w:val="21"/>
          <w:szCs w:val="21"/>
          <w:lang w:val="en-US" w:eastAsia="zh-CN" w:bidi="ar-SA"/>
        </w:rPr>
        <w:t>in bold)</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Change w:id="6144" w:author="Administrator" w:date="2023-01-14T20:26:27Z">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1028"/>
        <w:gridCol w:w="1226"/>
        <w:gridCol w:w="1010"/>
        <w:gridCol w:w="1204"/>
        <w:tblGridChange w:id="6145">
          <w:tblGrid>
            <w:gridCol w:w="1117"/>
            <w:gridCol w:w="1117"/>
            <w:gridCol w:w="1117"/>
            <w:gridCol w:w="1117"/>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146" w:author="Administrator" w:date="2023-01-14T20:26:2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48" w:type="dxa"/>
            <w:tcBorders>
              <w:top w:val="single" w:color="auto" w:sz="4" w:space="0"/>
              <w:left w:val="nil"/>
              <w:bottom w:val="single" w:color="auto" w:sz="4" w:space="0"/>
              <w:right w:val="nil"/>
            </w:tcBorders>
            <w:tcPrChange w:id="6147" w:author="Administrator" w:date="2023-01-14T20:26:27Z">
              <w:tcPr>
                <w:tcW w:w="1117" w:type="dxa"/>
                <w:tcBorders>
                  <w:top w:val="single" w:color="auto" w:sz="4" w:space="0"/>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default" w:ascii="Times New Roman" w:hAnsi="Times New Roman" w:cs="Times New Roman"/>
                <w:b w:val="0"/>
                <w:bCs/>
                <w:i w:val="0"/>
                <w:iCs/>
                <w:color w:val="auto"/>
                <w:kern w:val="2"/>
                <w:sz w:val="21"/>
                <w:szCs w:val="21"/>
                <w:vertAlign w:val="baseline"/>
                <w:lang w:val="en-US" w:eastAsia="zh-CN" w:bidi="ar-SA"/>
              </w:rPr>
              <w:t>最大偏差</w:t>
            </w:r>
          </w:p>
        </w:tc>
        <w:tc>
          <w:tcPr>
            <w:tcW w:w="1410" w:type="dxa"/>
            <w:tcBorders>
              <w:top w:val="single" w:color="auto" w:sz="4" w:space="0"/>
              <w:left w:val="nil"/>
              <w:bottom w:val="single" w:color="auto" w:sz="4" w:space="0"/>
              <w:right w:val="nil"/>
            </w:tcBorders>
            <w:tcPrChange w:id="6148" w:author="Administrator" w:date="2023-01-14T20:26:27Z">
              <w:tcPr>
                <w:tcW w:w="1117" w:type="dxa"/>
                <w:tcBorders>
                  <w:top w:val="single" w:color="auto" w:sz="4" w:space="0"/>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default" w:ascii="Times New Roman" w:hAnsi="Times New Roman"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Change w:id="6149" w:author="Administrator" w:date="2023-01-14T20:26:27Z">
              <w:tcPr>
                <w:tcW w:w="1117" w:type="dxa"/>
                <w:tcBorders>
                  <w:top w:val="single" w:color="auto" w:sz="4" w:space="0"/>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default" w:ascii="Times New Roman" w:hAnsi="Times New Roman" w:cs="Times New Roman"/>
                <w:b w:val="0"/>
                <w:bCs/>
                <w:i w:val="0"/>
                <w:iCs/>
                <w:color w:val="auto"/>
                <w:kern w:val="2"/>
                <w:sz w:val="21"/>
                <w:szCs w:val="21"/>
                <w:vertAlign w:val="baseline"/>
                <w:lang w:val="en-US" w:eastAsia="zh-CN" w:bidi="ar-SA"/>
              </w:rPr>
              <w:t>数据结构</w:t>
            </w:r>
          </w:p>
        </w:tc>
        <w:tc>
          <w:tcPr>
            <w:tcW w:w="1378" w:type="dxa"/>
            <w:tcBorders>
              <w:top w:val="single" w:color="auto" w:sz="4" w:space="0"/>
              <w:left w:val="nil"/>
              <w:bottom w:val="single" w:color="auto" w:sz="4" w:space="0"/>
              <w:right w:val="nil"/>
            </w:tcBorders>
            <w:tcPrChange w:id="6150" w:author="Administrator" w:date="2023-01-14T20:26:27Z">
              <w:tcPr>
                <w:tcW w:w="1117" w:type="dxa"/>
                <w:tcBorders>
                  <w:top w:val="single" w:color="auto" w:sz="4" w:space="0"/>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default" w:ascii="Times New Roman" w:hAnsi="Times New Roman"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151" w:author="Administrator" w:date="2023-01-14T20:26:2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48" w:type="dxa"/>
            <w:tcBorders>
              <w:top w:val="single" w:color="auto" w:sz="4" w:space="0"/>
              <w:left w:val="nil"/>
              <w:bottom w:val="nil"/>
              <w:right w:val="nil"/>
            </w:tcBorders>
            <w:tcPrChange w:id="6152" w:author="Administrator" w:date="2023-01-14T20:26:27Z">
              <w:tcPr>
                <w:tcW w:w="1117" w:type="dxa"/>
                <w:tcBorders>
                  <w:top w:val="single" w:color="auto" w:sz="4" w:space="0"/>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default" w:ascii="Times New Roman" w:hAnsi="Times New Roman" w:cs="Times New Roman"/>
                <w:b w:val="0"/>
                <w:bCs/>
                <w:i w:val="0"/>
                <w:iCs/>
                <w:color w:val="auto"/>
                <w:kern w:val="2"/>
                <w:sz w:val="21"/>
                <w:szCs w:val="21"/>
                <w:vertAlign w:val="baseline"/>
                <w:lang w:val="en-US" w:eastAsia="zh-CN" w:bidi="ar-SA"/>
              </w:rPr>
              <w:t>均值</w:t>
            </w:r>
          </w:p>
        </w:tc>
        <w:tc>
          <w:tcPr>
            <w:tcW w:w="1410" w:type="dxa"/>
            <w:tcBorders>
              <w:top w:val="single" w:color="auto" w:sz="4" w:space="0"/>
              <w:left w:val="nil"/>
              <w:bottom w:val="nil"/>
              <w:right w:val="nil"/>
            </w:tcBorders>
            <w:vAlign w:val="center"/>
            <w:tcPrChange w:id="6153" w:author="Administrator" w:date="2023-01-14T20:26:27Z">
              <w:tcPr>
                <w:tcW w:w="1117" w:type="dxa"/>
                <w:tcBorders>
                  <w:top w:val="single" w:color="auto" w:sz="4" w:space="0"/>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10</w:t>
            </w:r>
          </w:p>
        </w:tc>
        <w:tc>
          <w:tcPr>
            <w:tcW w:w="1117" w:type="dxa"/>
            <w:tcBorders>
              <w:top w:val="single" w:color="auto" w:sz="4" w:space="0"/>
              <w:left w:val="nil"/>
              <w:bottom w:val="nil"/>
              <w:right w:val="nil"/>
            </w:tcBorders>
            <w:vAlign w:val="center"/>
            <w:tcPrChange w:id="6154" w:author="Administrator" w:date="2023-01-14T20:26:27Z">
              <w:tcPr>
                <w:tcW w:w="1117" w:type="dxa"/>
                <w:tcBorders>
                  <w:top w:val="single" w:color="auto" w:sz="4" w:space="0"/>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1378" w:type="dxa"/>
            <w:tcBorders>
              <w:top w:val="single" w:color="auto" w:sz="4" w:space="0"/>
              <w:left w:val="nil"/>
              <w:bottom w:val="nil"/>
              <w:right w:val="nil"/>
            </w:tcBorders>
            <w:vAlign w:val="center"/>
            <w:tcPrChange w:id="6155" w:author="Administrator" w:date="2023-01-14T20:26:27Z">
              <w:tcPr>
                <w:tcW w:w="1117" w:type="dxa"/>
                <w:tcBorders>
                  <w:top w:val="single" w:color="auto" w:sz="4" w:space="0"/>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156" w:author="Administrator" w:date="2023-01-14T20:26:2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48" w:type="dxa"/>
            <w:tcBorders>
              <w:top w:val="nil"/>
              <w:left w:val="nil"/>
              <w:bottom w:val="nil"/>
              <w:right w:val="nil"/>
            </w:tcBorders>
            <w:tcPrChange w:id="6157" w:author="Administrator" w:date="2023-01-14T20:26:27Z">
              <w:tcPr>
                <w:tcW w:w="1117" w:type="dxa"/>
                <w:tcBorders>
                  <w:top w:val="nil"/>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default" w:ascii="Times New Roman" w:hAnsi="Times New Roman" w:cs="Times New Roman"/>
                <w:b w:val="0"/>
                <w:bCs/>
                <w:i w:val="0"/>
                <w:iCs/>
                <w:color w:val="auto"/>
                <w:kern w:val="2"/>
                <w:sz w:val="21"/>
                <w:szCs w:val="21"/>
                <w:vertAlign w:val="baseline"/>
                <w:lang w:val="en-US" w:eastAsia="zh-CN" w:bidi="ar-SA"/>
              </w:rPr>
              <w:t>中位数</w:t>
            </w:r>
          </w:p>
        </w:tc>
        <w:tc>
          <w:tcPr>
            <w:tcW w:w="1410" w:type="dxa"/>
            <w:tcBorders>
              <w:top w:val="nil"/>
              <w:left w:val="nil"/>
              <w:bottom w:val="nil"/>
              <w:right w:val="nil"/>
            </w:tcBorders>
            <w:vAlign w:val="center"/>
            <w:tcPrChange w:id="6158" w:author="Administrator" w:date="2023-01-14T20:26:27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Change w:id="6159" w:author="Administrator" w:date="2023-01-14T20:26:27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1378" w:type="dxa"/>
            <w:tcBorders>
              <w:top w:val="nil"/>
              <w:left w:val="nil"/>
              <w:bottom w:val="nil"/>
              <w:right w:val="nil"/>
            </w:tcBorders>
            <w:vAlign w:val="center"/>
            <w:tcPrChange w:id="6160" w:author="Administrator" w:date="2023-01-14T20:26:27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161" w:author="Administrator" w:date="2023-01-14T20:26:2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48" w:type="dxa"/>
            <w:tcBorders>
              <w:top w:val="nil"/>
              <w:left w:val="nil"/>
              <w:bottom w:val="nil"/>
              <w:right w:val="nil"/>
            </w:tcBorders>
            <w:tcPrChange w:id="6162" w:author="Administrator" w:date="2023-01-14T20:26:27Z">
              <w:tcPr>
                <w:tcW w:w="1117" w:type="dxa"/>
                <w:tcBorders>
                  <w:top w:val="nil"/>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410" w:type="dxa"/>
            <w:tcBorders>
              <w:top w:val="nil"/>
              <w:left w:val="nil"/>
              <w:bottom w:val="nil"/>
              <w:right w:val="nil"/>
            </w:tcBorders>
            <w:vAlign w:val="center"/>
            <w:tcPrChange w:id="6163" w:author="Administrator" w:date="2023-01-14T20:26:27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5.171</w:t>
            </w:r>
          </w:p>
        </w:tc>
        <w:tc>
          <w:tcPr>
            <w:tcW w:w="1117" w:type="dxa"/>
            <w:tcBorders>
              <w:top w:val="nil"/>
              <w:left w:val="nil"/>
              <w:bottom w:val="nil"/>
              <w:right w:val="nil"/>
            </w:tcBorders>
            <w:vAlign w:val="center"/>
            <w:tcPrChange w:id="6164" w:author="Administrator" w:date="2023-01-14T20:26:27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5.518</w:t>
            </w:r>
          </w:p>
        </w:tc>
        <w:tc>
          <w:tcPr>
            <w:tcW w:w="1378" w:type="dxa"/>
            <w:tcBorders>
              <w:top w:val="nil"/>
              <w:left w:val="nil"/>
              <w:bottom w:val="nil"/>
              <w:right w:val="nil"/>
            </w:tcBorders>
            <w:vAlign w:val="center"/>
            <w:tcPrChange w:id="6165" w:author="Administrator" w:date="2023-01-14T20:26:27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8.047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166" w:author="Administrator" w:date="2023-01-14T20:26:2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48" w:type="dxa"/>
            <w:tcBorders>
              <w:top w:val="nil"/>
              <w:left w:val="nil"/>
              <w:bottom w:val="nil"/>
              <w:right w:val="nil"/>
            </w:tcBorders>
            <w:tcPrChange w:id="6167" w:author="Administrator" w:date="2023-01-14T20:26:27Z">
              <w:tcPr>
                <w:tcW w:w="1117" w:type="dxa"/>
                <w:tcBorders>
                  <w:top w:val="nil"/>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410" w:type="dxa"/>
            <w:tcBorders>
              <w:top w:val="nil"/>
              <w:left w:val="nil"/>
              <w:bottom w:val="nil"/>
              <w:right w:val="nil"/>
            </w:tcBorders>
            <w:vAlign w:val="center"/>
            <w:tcPrChange w:id="6168" w:author="Administrator" w:date="2023-01-14T20:26:27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6.766</w:t>
            </w:r>
          </w:p>
        </w:tc>
        <w:tc>
          <w:tcPr>
            <w:tcW w:w="1117" w:type="dxa"/>
            <w:tcBorders>
              <w:top w:val="nil"/>
              <w:left w:val="nil"/>
              <w:bottom w:val="nil"/>
              <w:right w:val="nil"/>
            </w:tcBorders>
            <w:vAlign w:val="center"/>
            <w:tcPrChange w:id="6169" w:author="Administrator" w:date="2023-01-14T20:26:27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8.447</w:t>
            </w:r>
          </w:p>
        </w:tc>
        <w:tc>
          <w:tcPr>
            <w:tcW w:w="1378" w:type="dxa"/>
            <w:tcBorders>
              <w:top w:val="nil"/>
              <w:left w:val="nil"/>
              <w:bottom w:val="nil"/>
              <w:right w:val="nil"/>
            </w:tcBorders>
            <w:vAlign w:val="center"/>
            <w:tcPrChange w:id="6170" w:author="Administrator" w:date="2023-01-14T20:26:27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i w:val="0"/>
                <w:iCs w:val="0"/>
                <w:color w:val="000000"/>
                <w:kern w:val="0"/>
                <w:sz w:val="22"/>
                <w:szCs w:val="22"/>
                <w:u w:val="none"/>
                <w:lang w:val="en-US" w:eastAsia="zh-CN" w:bidi="ar"/>
              </w:rPr>
              <w:t>7.841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171" w:author="Administrator" w:date="2023-01-14T20:26:2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48" w:type="dxa"/>
            <w:tcBorders>
              <w:top w:val="nil"/>
              <w:left w:val="nil"/>
              <w:bottom w:val="nil"/>
              <w:right w:val="nil"/>
            </w:tcBorders>
            <w:tcPrChange w:id="6172" w:author="Administrator" w:date="2023-01-14T20:26:27Z">
              <w:tcPr>
                <w:tcW w:w="1117" w:type="dxa"/>
                <w:tcBorders>
                  <w:top w:val="nil"/>
                  <w:left w:val="nil"/>
                  <w:bottom w:val="nil"/>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410" w:type="dxa"/>
            <w:tcBorders>
              <w:top w:val="nil"/>
              <w:left w:val="nil"/>
              <w:bottom w:val="nil"/>
              <w:right w:val="nil"/>
            </w:tcBorders>
            <w:vAlign w:val="center"/>
            <w:tcPrChange w:id="6173" w:author="Administrator" w:date="2023-01-14T20:26:27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val="0"/>
                <w:i w:val="0"/>
                <w:iCs/>
                <w:color w:val="auto"/>
                <w:kern w:val="2"/>
                <w:sz w:val="21"/>
                <w:szCs w:val="21"/>
                <w:vertAlign w:val="baseline"/>
                <w:lang w:val="en-US" w:eastAsia="zh-CN" w:bidi="ar-SA"/>
                <w:rPrChange w:id="6174" w:author="Administrator" w:date="2023-01-14T20:26:30Z">
                  <w:rPr>
                    <w:rFonts w:hint="default" w:hAnsi="Times New Roman" w:cs="Times New Roman"/>
                    <w:b w:val="0"/>
                    <w:bCs/>
                    <w:i w:val="0"/>
                    <w:iCs/>
                    <w:color w:val="auto"/>
                    <w:kern w:val="2"/>
                    <w:sz w:val="21"/>
                    <w:szCs w:val="21"/>
                    <w:vertAlign w:val="baseline"/>
                    <w:lang w:val="en-US" w:eastAsia="zh-CN" w:bidi="ar-SA"/>
                  </w:rPr>
                </w:rPrChange>
              </w:rPr>
            </w:pPr>
            <w:r>
              <w:rPr>
                <w:rFonts w:hint="default" w:ascii="Times New Roman" w:hAnsi="Times New Roman" w:eastAsia="宋体" w:cs="Times New Roman"/>
                <w:b w:val="0"/>
                <w:bCs w:val="0"/>
                <w:i w:val="0"/>
                <w:iCs w:val="0"/>
                <w:color w:val="000000"/>
                <w:kern w:val="0"/>
                <w:sz w:val="22"/>
                <w:szCs w:val="22"/>
                <w:u w:val="none"/>
                <w:lang w:val="en-US" w:eastAsia="zh-CN" w:bidi="ar"/>
                <w:rPrChange w:id="6175" w:author="Administrator" w:date="2023-01-14T20:26:30Z">
                  <w:rPr>
                    <w:rFonts w:hint="default" w:ascii="Times New Roman" w:hAnsi="Times New Roman" w:eastAsia="宋体" w:cs="Times New Roman"/>
                    <w:b/>
                    <w:bCs/>
                    <w:i w:val="0"/>
                    <w:iCs w:val="0"/>
                    <w:color w:val="000000"/>
                    <w:kern w:val="0"/>
                    <w:sz w:val="22"/>
                    <w:szCs w:val="22"/>
                    <w:u w:val="none"/>
                    <w:lang w:val="en-US" w:eastAsia="zh-CN" w:bidi="ar"/>
                  </w:rPr>
                </w:rPrChange>
              </w:rPr>
              <w:t>4.</w:t>
            </w:r>
            <w:del w:id="6176" w:author="Administrator" w:date="2023-01-14T20:26:37Z">
              <w:r>
                <w:rPr>
                  <w:rFonts w:hint="default" w:ascii="Times New Roman" w:hAnsi="Times New Roman" w:eastAsia="宋体" w:cs="Times New Roman"/>
                  <w:b w:val="0"/>
                  <w:bCs w:val="0"/>
                  <w:i w:val="0"/>
                  <w:iCs w:val="0"/>
                  <w:color w:val="000000"/>
                  <w:kern w:val="0"/>
                  <w:sz w:val="22"/>
                  <w:szCs w:val="22"/>
                  <w:u w:val="none"/>
                  <w:lang w:val="en-US" w:eastAsia="zh-CN" w:bidi="ar"/>
                  <w:rPrChange w:id="6177" w:author="Administrator" w:date="2023-01-14T20:26:30Z">
                    <w:rPr>
                      <w:rFonts w:hint="default" w:ascii="Times New Roman" w:hAnsi="Times New Roman" w:eastAsia="宋体" w:cs="Times New Roman"/>
                      <w:b/>
                      <w:bCs/>
                      <w:i w:val="0"/>
                      <w:iCs w:val="0"/>
                      <w:color w:val="000000"/>
                      <w:kern w:val="0"/>
                      <w:sz w:val="22"/>
                      <w:szCs w:val="22"/>
                      <w:u w:val="none"/>
                      <w:lang w:val="en-US" w:eastAsia="zh-CN" w:bidi="ar"/>
                    </w:rPr>
                  </w:rPrChange>
                </w:rPr>
                <w:delText>331</w:delText>
              </w:r>
            </w:del>
            <w:ins w:id="6179" w:author="Administrator" w:date="2023-01-14T20:26:37Z">
              <w:r>
                <w:rPr>
                  <w:rFonts w:hint="eastAsia" w:cs="Times New Roman"/>
                  <w:b w:val="0"/>
                  <w:bCs w:val="0"/>
                  <w:i w:val="0"/>
                  <w:iCs w:val="0"/>
                  <w:color w:val="000000"/>
                  <w:kern w:val="0"/>
                  <w:sz w:val="22"/>
                  <w:szCs w:val="22"/>
                  <w:u w:val="none"/>
                  <w:lang w:val="en-US" w:eastAsia="zh-CN" w:bidi="ar"/>
                </w:rPr>
                <w:t>2</w:t>
              </w:r>
            </w:ins>
            <w:ins w:id="6180" w:author="Administrator" w:date="2023-01-14T20:26:50Z">
              <w:r>
                <w:rPr>
                  <w:rFonts w:hint="eastAsia" w:cs="Times New Roman"/>
                  <w:b w:val="0"/>
                  <w:bCs w:val="0"/>
                  <w:i w:val="0"/>
                  <w:iCs w:val="0"/>
                  <w:color w:val="000000"/>
                  <w:kern w:val="0"/>
                  <w:sz w:val="22"/>
                  <w:szCs w:val="22"/>
                  <w:u w:val="none"/>
                  <w:lang w:val="en-US" w:eastAsia="zh-CN" w:bidi="ar"/>
                </w:rPr>
                <w:t>6</w:t>
              </w:r>
            </w:ins>
            <w:ins w:id="6181" w:author="Administrator" w:date="2023-01-14T20:26:16Z">
              <w:r>
                <w:rPr>
                  <w:rFonts w:hint="eastAsia" w:cs="Times New Roman"/>
                  <w:b w:val="0"/>
                  <w:bCs w:val="0"/>
                  <w:i w:val="0"/>
                  <w:iCs w:val="0"/>
                  <w:color w:val="000000"/>
                  <w:kern w:val="0"/>
                  <w:sz w:val="22"/>
                  <w:szCs w:val="22"/>
                  <w:u w:val="none"/>
                  <w:lang w:val="en-US" w:eastAsia="zh-CN" w:bidi="ar"/>
                  <w:rPrChange w:id="6182" w:author="Administrator" w:date="2023-01-14T20:26:30Z">
                    <w:rPr>
                      <w:rFonts w:hint="eastAsia" w:cs="Times New Roman"/>
                      <w:b/>
                      <w:bCs/>
                      <w:i w:val="0"/>
                      <w:iCs w:val="0"/>
                      <w:color w:val="000000"/>
                      <w:kern w:val="0"/>
                      <w:sz w:val="22"/>
                      <w:szCs w:val="22"/>
                      <w:u w:val="none"/>
                      <w:lang w:val="en-US" w:eastAsia="zh-CN" w:bidi="ar"/>
                    </w:rPr>
                  </w:rPrChange>
                </w:rPr>
                <w:t>1</w:t>
              </w:r>
            </w:ins>
          </w:p>
        </w:tc>
        <w:tc>
          <w:tcPr>
            <w:tcW w:w="1117" w:type="dxa"/>
            <w:tcBorders>
              <w:top w:val="nil"/>
              <w:left w:val="nil"/>
              <w:bottom w:val="nil"/>
              <w:right w:val="nil"/>
            </w:tcBorders>
            <w:vAlign w:val="center"/>
            <w:tcPrChange w:id="6184" w:author="Administrator" w:date="2023-01-14T20:26:27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val="0"/>
                <w:i w:val="0"/>
                <w:iCs/>
                <w:color w:val="auto"/>
                <w:kern w:val="2"/>
                <w:sz w:val="21"/>
                <w:szCs w:val="21"/>
                <w:vertAlign w:val="baseline"/>
                <w:lang w:val="en-US" w:eastAsia="zh-CN" w:bidi="ar-SA"/>
                <w:rPrChange w:id="6185" w:author="Administrator" w:date="2023-01-14T20:26:30Z">
                  <w:rPr>
                    <w:rFonts w:hint="default" w:hAnsi="Times New Roman" w:cs="Times New Roman"/>
                    <w:b w:val="0"/>
                    <w:bCs/>
                    <w:i w:val="0"/>
                    <w:iCs/>
                    <w:color w:val="auto"/>
                    <w:kern w:val="2"/>
                    <w:sz w:val="21"/>
                    <w:szCs w:val="21"/>
                    <w:vertAlign w:val="baseline"/>
                    <w:lang w:val="en-US" w:eastAsia="zh-CN" w:bidi="ar-SA"/>
                  </w:rPr>
                </w:rPrChange>
              </w:rPr>
            </w:pPr>
            <w:r>
              <w:rPr>
                <w:rFonts w:hint="default" w:ascii="Times New Roman" w:hAnsi="Times New Roman" w:eastAsia="宋体" w:cs="Times New Roman"/>
                <w:b/>
                <w:bCs/>
                <w:i w:val="0"/>
                <w:iCs w:val="0"/>
                <w:color w:val="000000"/>
                <w:kern w:val="0"/>
                <w:sz w:val="22"/>
                <w:szCs w:val="22"/>
                <w:u w:val="none"/>
                <w:lang w:val="en-US" w:eastAsia="zh-CN" w:bidi="ar"/>
                <w:rPrChange w:id="6186" w:author="Administrator" w:date="2023-01-14T20:27:28Z">
                  <w:rPr>
                    <w:rFonts w:hint="default" w:ascii="Times New Roman" w:hAnsi="Times New Roman" w:eastAsia="宋体" w:cs="Times New Roman"/>
                    <w:b/>
                    <w:bCs/>
                    <w:i w:val="0"/>
                    <w:iCs w:val="0"/>
                    <w:color w:val="000000"/>
                    <w:kern w:val="0"/>
                    <w:sz w:val="22"/>
                    <w:szCs w:val="22"/>
                    <w:u w:val="none"/>
                    <w:lang w:val="en-US" w:eastAsia="zh-CN" w:bidi="ar"/>
                  </w:rPr>
                </w:rPrChange>
              </w:rPr>
              <w:t>5.</w:t>
            </w:r>
            <w:del w:id="6187" w:author="Administrator" w:date="2023-01-14T20:27:04Z">
              <w:r>
                <w:rPr>
                  <w:rFonts w:hint="default" w:ascii="Times New Roman" w:hAnsi="Times New Roman" w:eastAsia="宋体" w:cs="Times New Roman"/>
                  <w:b/>
                  <w:bCs/>
                  <w:i w:val="0"/>
                  <w:iCs w:val="0"/>
                  <w:color w:val="000000"/>
                  <w:kern w:val="0"/>
                  <w:sz w:val="22"/>
                  <w:szCs w:val="22"/>
                  <w:u w:val="none"/>
                  <w:lang w:val="en-US" w:eastAsia="zh-CN" w:bidi="ar"/>
                  <w:rPrChange w:id="6188" w:author="Administrator" w:date="2023-01-14T20:27:28Z">
                    <w:rPr>
                      <w:rFonts w:hint="default" w:ascii="Times New Roman" w:hAnsi="Times New Roman" w:eastAsia="宋体" w:cs="Times New Roman"/>
                      <w:b/>
                      <w:bCs/>
                      <w:i w:val="0"/>
                      <w:iCs w:val="0"/>
                      <w:color w:val="000000"/>
                      <w:kern w:val="0"/>
                      <w:sz w:val="22"/>
                      <w:szCs w:val="22"/>
                      <w:u w:val="none"/>
                      <w:lang w:val="en-US" w:eastAsia="zh-CN" w:bidi="ar"/>
                    </w:rPr>
                  </w:rPrChange>
                </w:rPr>
                <w:delText>07</w:delText>
              </w:r>
            </w:del>
            <w:ins w:id="6190" w:author="Administrator" w:date="2023-01-14T20:27:04Z">
              <w:r>
                <w:rPr>
                  <w:rFonts w:hint="eastAsia" w:cs="Times New Roman"/>
                  <w:b/>
                  <w:bCs/>
                  <w:i w:val="0"/>
                  <w:iCs w:val="0"/>
                  <w:color w:val="000000"/>
                  <w:kern w:val="0"/>
                  <w:sz w:val="22"/>
                  <w:szCs w:val="22"/>
                  <w:u w:val="none"/>
                  <w:lang w:val="en-US" w:eastAsia="zh-CN" w:bidi="ar"/>
                  <w:rPrChange w:id="6191" w:author="Administrator" w:date="2023-01-14T20:27:28Z">
                    <w:rPr>
                      <w:rFonts w:hint="eastAsia" w:cs="Times New Roman"/>
                      <w:b w:val="0"/>
                      <w:bCs w:val="0"/>
                      <w:i w:val="0"/>
                      <w:iCs w:val="0"/>
                      <w:color w:val="000000"/>
                      <w:kern w:val="0"/>
                      <w:sz w:val="22"/>
                      <w:szCs w:val="22"/>
                      <w:u w:val="none"/>
                      <w:lang w:val="en-US" w:eastAsia="zh-CN" w:bidi="ar"/>
                    </w:rPr>
                  </w:rPrChange>
                </w:rPr>
                <w:t>4</w:t>
              </w:r>
            </w:ins>
            <w:ins w:id="6193" w:author="Administrator" w:date="2023-01-14T20:27:05Z">
              <w:r>
                <w:rPr>
                  <w:rFonts w:hint="eastAsia" w:cs="Times New Roman"/>
                  <w:b/>
                  <w:bCs/>
                  <w:i w:val="0"/>
                  <w:iCs w:val="0"/>
                  <w:color w:val="000000"/>
                  <w:kern w:val="0"/>
                  <w:sz w:val="22"/>
                  <w:szCs w:val="22"/>
                  <w:u w:val="none"/>
                  <w:lang w:val="en-US" w:eastAsia="zh-CN" w:bidi="ar"/>
                  <w:rPrChange w:id="6194" w:author="Administrator" w:date="2023-01-14T20:27:28Z">
                    <w:rPr>
                      <w:rFonts w:hint="eastAsia" w:cs="Times New Roman"/>
                      <w:b w:val="0"/>
                      <w:bCs w:val="0"/>
                      <w:i w:val="0"/>
                      <w:iCs w:val="0"/>
                      <w:color w:val="000000"/>
                      <w:kern w:val="0"/>
                      <w:sz w:val="22"/>
                      <w:szCs w:val="22"/>
                      <w:u w:val="none"/>
                      <w:lang w:val="en-US" w:eastAsia="zh-CN" w:bidi="ar"/>
                    </w:rPr>
                  </w:rPrChange>
                </w:rPr>
                <w:t>4</w:t>
              </w:r>
            </w:ins>
            <w:ins w:id="6196" w:author="Administrator" w:date="2023-01-14T20:27:06Z">
              <w:r>
                <w:rPr>
                  <w:rFonts w:hint="eastAsia" w:cs="Times New Roman"/>
                  <w:b/>
                  <w:bCs/>
                  <w:i w:val="0"/>
                  <w:iCs w:val="0"/>
                  <w:color w:val="000000"/>
                  <w:kern w:val="0"/>
                  <w:sz w:val="22"/>
                  <w:szCs w:val="22"/>
                  <w:u w:val="none"/>
                  <w:lang w:val="en-US" w:eastAsia="zh-CN" w:bidi="ar"/>
                  <w:rPrChange w:id="6197" w:author="Administrator" w:date="2023-01-14T20:27:28Z">
                    <w:rPr>
                      <w:rFonts w:hint="eastAsia" w:cs="Times New Roman"/>
                      <w:b w:val="0"/>
                      <w:bCs w:val="0"/>
                      <w:i w:val="0"/>
                      <w:iCs w:val="0"/>
                      <w:color w:val="000000"/>
                      <w:kern w:val="0"/>
                      <w:sz w:val="22"/>
                      <w:szCs w:val="22"/>
                      <w:u w:val="none"/>
                      <w:lang w:val="en-US" w:eastAsia="zh-CN" w:bidi="ar"/>
                    </w:rPr>
                  </w:rPrChange>
                </w:rPr>
                <w:t>5</w:t>
              </w:r>
            </w:ins>
          </w:p>
        </w:tc>
        <w:tc>
          <w:tcPr>
            <w:tcW w:w="1378" w:type="dxa"/>
            <w:tcBorders>
              <w:top w:val="nil"/>
              <w:left w:val="nil"/>
              <w:bottom w:val="nil"/>
              <w:right w:val="nil"/>
            </w:tcBorders>
            <w:vAlign w:val="center"/>
            <w:tcPrChange w:id="6199" w:author="Administrator" w:date="2023-01-14T20:26:27Z">
              <w:tcPr>
                <w:tcW w:w="1117" w:type="dxa"/>
                <w:tcBorders>
                  <w:top w:val="nil"/>
                  <w:left w:val="nil"/>
                  <w:bottom w:val="nil"/>
                  <w:right w:val="nil"/>
                </w:tcBorders>
                <w:vAlign w:val="center"/>
              </w:tcPr>
            </w:tcPrChange>
          </w:tcPr>
          <w:p>
            <w:pPr>
              <w:keepNext w:val="0"/>
              <w:keepLines w:val="0"/>
              <w:widowControl/>
              <w:suppressLineNumbers w:val="0"/>
              <w:jc w:val="center"/>
              <w:textAlignment w:val="center"/>
              <w:rPr>
                <w:rFonts w:hint="default" w:hAnsi="Times New Roman" w:cs="Times New Roman"/>
                <w:b w:val="0"/>
                <w:bCs w:val="0"/>
                <w:i w:val="0"/>
                <w:iCs/>
                <w:color w:val="auto"/>
                <w:kern w:val="2"/>
                <w:sz w:val="21"/>
                <w:szCs w:val="21"/>
                <w:vertAlign w:val="baseline"/>
                <w:lang w:val="en-US" w:eastAsia="zh-CN" w:bidi="ar-SA"/>
                <w:rPrChange w:id="6200" w:author="Administrator" w:date="2023-01-14T20:26:30Z">
                  <w:rPr>
                    <w:rFonts w:hint="default" w:hAnsi="Times New Roman" w:cs="Times New Roman"/>
                    <w:b w:val="0"/>
                    <w:bCs/>
                    <w:i w:val="0"/>
                    <w:iCs/>
                    <w:color w:val="auto"/>
                    <w:kern w:val="2"/>
                    <w:sz w:val="21"/>
                    <w:szCs w:val="21"/>
                    <w:vertAlign w:val="baseline"/>
                    <w:lang w:val="en-US" w:eastAsia="zh-CN" w:bidi="ar-SA"/>
                  </w:rPr>
                </w:rPrChange>
              </w:rPr>
            </w:pPr>
            <w:r>
              <w:rPr>
                <w:rFonts w:hint="default" w:ascii="Times New Roman" w:hAnsi="Times New Roman" w:eastAsia="宋体" w:cs="Times New Roman"/>
                <w:b/>
                <w:bCs/>
                <w:i w:val="0"/>
                <w:iCs w:val="0"/>
                <w:color w:val="000000"/>
                <w:kern w:val="0"/>
                <w:sz w:val="22"/>
                <w:szCs w:val="22"/>
                <w:u w:val="none"/>
                <w:lang w:val="en-US" w:eastAsia="zh-CN" w:bidi="ar"/>
                <w:rPrChange w:id="6201" w:author="Administrator" w:date="2023-01-14T20:28:32Z">
                  <w:rPr>
                    <w:rFonts w:hint="default" w:ascii="Times New Roman" w:hAnsi="Times New Roman" w:eastAsia="宋体" w:cs="Times New Roman"/>
                    <w:b/>
                    <w:bCs/>
                    <w:i w:val="0"/>
                    <w:iCs w:val="0"/>
                    <w:color w:val="000000"/>
                    <w:kern w:val="0"/>
                    <w:sz w:val="22"/>
                    <w:szCs w:val="22"/>
                    <w:u w:val="none"/>
                    <w:lang w:val="en-US" w:eastAsia="zh-CN" w:bidi="ar"/>
                  </w:rPr>
                </w:rPrChange>
              </w:rPr>
              <w:t>7.</w:t>
            </w:r>
            <w:del w:id="6202" w:author="Administrator" w:date="2023-01-14T20:27:47Z">
              <w:r>
                <w:rPr>
                  <w:rFonts w:hint="default" w:ascii="Times New Roman" w:hAnsi="Times New Roman" w:eastAsia="宋体" w:cs="Times New Roman"/>
                  <w:b/>
                  <w:bCs/>
                  <w:i w:val="0"/>
                  <w:iCs w:val="0"/>
                  <w:color w:val="000000"/>
                  <w:kern w:val="0"/>
                  <w:sz w:val="22"/>
                  <w:szCs w:val="22"/>
                  <w:u w:val="none"/>
                  <w:lang w:val="en-US" w:eastAsia="zh-CN" w:bidi="ar"/>
                  <w:rPrChange w:id="6203" w:author="Administrator" w:date="2023-01-14T20:28:32Z">
                    <w:rPr>
                      <w:rFonts w:hint="default" w:ascii="Times New Roman" w:hAnsi="Times New Roman" w:eastAsia="宋体" w:cs="Times New Roman"/>
                      <w:b/>
                      <w:bCs/>
                      <w:i w:val="0"/>
                      <w:iCs w:val="0"/>
                      <w:color w:val="000000"/>
                      <w:kern w:val="0"/>
                      <w:sz w:val="22"/>
                      <w:szCs w:val="22"/>
                      <w:u w:val="none"/>
                      <w:lang w:val="en-US" w:eastAsia="zh-CN" w:bidi="ar"/>
                    </w:rPr>
                  </w:rPrChange>
                </w:rPr>
                <w:delText>3</w:delText>
              </w:r>
            </w:del>
            <w:del w:id="6205" w:author="Administrator" w:date="2023-01-14T20:27:47Z">
              <w:r>
                <w:rPr>
                  <w:rFonts w:hint="default" w:ascii="Times New Roman" w:hAnsi="Times New Roman" w:eastAsia="宋体" w:cs="Times New Roman"/>
                  <w:b/>
                  <w:bCs/>
                  <w:i w:val="0"/>
                  <w:iCs w:val="0"/>
                  <w:color w:val="000000"/>
                  <w:kern w:val="0"/>
                  <w:sz w:val="22"/>
                  <w:szCs w:val="22"/>
                  <w:u w:val="none"/>
                  <w:lang w:val="en-US" w:eastAsia="zh-CN" w:bidi="ar"/>
                  <w:rPrChange w:id="6206" w:author="Administrator" w:date="2023-01-14T20:28:32Z">
                    <w:rPr>
                      <w:rFonts w:hint="default" w:ascii="Times New Roman" w:hAnsi="Times New Roman" w:eastAsia="宋体" w:cs="Times New Roman"/>
                      <w:b/>
                      <w:bCs/>
                      <w:i w:val="0"/>
                      <w:iCs w:val="0"/>
                      <w:color w:val="000000"/>
                      <w:kern w:val="0"/>
                      <w:sz w:val="22"/>
                      <w:szCs w:val="22"/>
                      <w:u w:val="none"/>
                      <w:lang w:val="en-US" w:eastAsia="zh-CN" w:bidi="ar"/>
                    </w:rPr>
                  </w:rPrChange>
                </w:rPr>
                <w:delText>66</w:delText>
              </w:r>
            </w:del>
            <w:ins w:id="6208" w:author="Administrator" w:date="2023-01-14T20:27:47Z">
              <w:r>
                <w:rPr>
                  <w:rFonts w:hint="eastAsia" w:cs="Times New Roman"/>
                  <w:b/>
                  <w:bCs/>
                  <w:i w:val="0"/>
                  <w:iCs w:val="0"/>
                  <w:color w:val="000000"/>
                  <w:kern w:val="0"/>
                  <w:sz w:val="22"/>
                  <w:szCs w:val="22"/>
                  <w:u w:val="none"/>
                  <w:lang w:val="en-US" w:eastAsia="zh-CN" w:bidi="ar"/>
                  <w:rPrChange w:id="6209" w:author="Administrator" w:date="2023-01-14T20:28:32Z">
                    <w:rPr>
                      <w:rFonts w:hint="eastAsia" w:cs="Times New Roman"/>
                      <w:b w:val="0"/>
                      <w:bCs w:val="0"/>
                      <w:i w:val="0"/>
                      <w:iCs w:val="0"/>
                      <w:color w:val="000000"/>
                      <w:kern w:val="0"/>
                      <w:sz w:val="22"/>
                      <w:szCs w:val="22"/>
                      <w:u w:val="none"/>
                      <w:lang w:val="en-US" w:eastAsia="zh-CN" w:bidi="ar"/>
                    </w:rPr>
                  </w:rPrChange>
                </w:rPr>
                <w:t>4</w:t>
              </w:r>
            </w:ins>
            <w:ins w:id="6211" w:author="Administrator" w:date="2023-01-14T20:27:49Z">
              <w:r>
                <w:rPr>
                  <w:rFonts w:hint="eastAsia" w:cs="Times New Roman"/>
                  <w:b/>
                  <w:bCs/>
                  <w:i w:val="0"/>
                  <w:iCs w:val="0"/>
                  <w:color w:val="000000"/>
                  <w:kern w:val="0"/>
                  <w:sz w:val="22"/>
                  <w:szCs w:val="22"/>
                  <w:u w:val="none"/>
                  <w:lang w:val="en-US" w:eastAsia="zh-CN" w:bidi="ar"/>
                  <w:rPrChange w:id="6212" w:author="Administrator" w:date="2023-01-14T20:28:32Z">
                    <w:rPr>
                      <w:rFonts w:hint="eastAsia" w:cs="Times New Roman"/>
                      <w:b w:val="0"/>
                      <w:bCs w:val="0"/>
                      <w:i w:val="0"/>
                      <w:iCs w:val="0"/>
                      <w:color w:val="000000"/>
                      <w:kern w:val="0"/>
                      <w:sz w:val="22"/>
                      <w:szCs w:val="22"/>
                      <w:u w:val="none"/>
                      <w:lang w:val="en-US" w:eastAsia="zh-CN" w:bidi="ar"/>
                    </w:rPr>
                  </w:rPrChange>
                </w:rPr>
                <w:t>5</w:t>
              </w:r>
            </w:ins>
            <w:ins w:id="6214" w:author="Administrator" w:date="2023-01-14T20:27:50Z">
              <w:r>
                <w:rPr>
                  <w:rFonts w:hint="eastAsia" w:cs="Times New Roman"/>
                  <w:b/>
                  <w:bCs/>
                  <w:i w:val="0"/>
                  <w:iCs w:val="0"/>
                  <w:color w:val="000000"/>
                  <w:kern w:val="0"/>
                  <w:sz w:val="22"/>
                  <w:szCs w:val="22"/>
                  <w:u w:val="none"/>
                  <w:lang w:val="en-US" w:eastAsia="zh-CN" w:bidi="ar"/>
                  <w:rPrChange w:id="6215" w:author="Administrator" w:date="2023-01-14T20:28:32Z">
                    <w:rPr>
                      <w:rFonts w:hint="eastAsia" w:cs="Times New Roman"/>
                      <w:b w:val="0"/>
                      <w:bCs w:val="0"/>
                      <w:i w:val="0"/>
                      <w:iCs w:val="0"/>
                      <w:color w:val="000000"/>
                      <w:kern w:val="0"/>
                      <w:sz w:val="22"/>
                      <w:szCs w:val="22"/>
                      <w:u w:val="none"/>
                      <w:lang w:val="en-US" w:eastAsia="zh-CN" w:bidi="ar"/>
                    </w:rPr>
                  </w:rPrChange>
                </w:rPr>
                <w:t>7</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6217" w:author="Administrator" w:date="2023-01-14T20:26:2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
        <w:tc>
          <w:tcPr>
            <w:tcW w:w="1148" w:type="dxa"/>
            <w:tcBorders>
              <w:top w:val="nil"/>
              <w:left w:val="nil"/>
              <w:bottom w:val="single" w:color="auto" w:sz="4" w:space="0"/>
              <w:right w:val="nil"/>
            </w:tcBorders>
            <w:tcPrChange w:id="6218" w:author="Administrator" w:date="2023-01-14T20:26:27Z">
              <w:tcPr>
                <w:tcW w:w="1117" w:type="dxa"/>
                <w:tcBorders>
                  <w:top w:val="nil"/>
                  <w:left w:val="nil"/>
                  <w:bottom w:val="single" w:color="auto" w:sz="4" w:space="0"/>
                  <w:right w:val="nil"/>
                </w:tcBorders>
              </w:tcPr>
            </w:tcPrChange>
          </w:tcPr>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410" w:type="dxa"/>
            <w:tcBorders>
              <w:top w:val="nil"/>
              <w:left w:val="nil"/>
              <w:bottom w:val="single" w:color="auto" w:sz="4" w:space="0"/>
              <w:right w:val="nil"/>
            </w:tcBorders>
            <w:vAlign w:val="center"/>
            <w:tcPrChange w:id="6219" w:author="Administrator" w:date="2023-01-14T20:26:27Z">
              <w:tcPr>
                <w:tcW w:w="1117" w:type="dxa"/>
                <w:tcBorders>
                  <w:top w:val="nil"/>
                  <w:left w:val="nil"/>
                  <w:bottom w:val="single" w:color="auto" w:sz="4" w:space="0"/>
                  <w:right w:val="nil"/>
                </w:tcBorders>
                <w:vAlign w:val="center"/>
              </w:tcPr>
            </w:tcPrChange>
          </w:tcPr>
          <w:p>
            <w:pPr>
              <w:keepNext w:val="0"/>
              <w:keepLines w:val="0"/>
              <w:widowControl/>
              <w:suppressLineNumbers w:val="0"/>
              <w:jc w:val="center"/>
              <w:textAlignment w:val="center"/>
              <w:rPr>
                <w:rFonts w:hint="default" w:hAnsi="Times New Roman" w:cs="Times New Roman"/>
                <w:b w:val="0"/>
                <w:bCs/>
                <w:i w:val="0"/>
                <w:iCs/>
                <w:color w:val="auto"/>
                <w:kern w:val="2"/>
                <w:sz w:val="21"/>
                <w:szCs w:val="21"/>
                <w:vertAlign w:val="baseline"/>
                <w:lang w:val="en-US" w:eastAsia="zh-CN" w:bidi="ar-SA"/>
              </w:rPr>
            </w:pPr>
            <w:r>
              <w:rPr>
                <w:rFonts w:hint="default" w:ascii="Times New Roman" w:hAnsi="Times New Roman" w:eastAsia="宋体" w:cs="Times New Roman"/>
                <w:b/>
                <w:bCs/>
                <w:i w:val="0"/>
                <w:iCs w:val="0"/>
                <w:color w:val="000000"/>
                <w:kern w:val="0"/>
                <w:sz w:val="22"/>
                <w:szCs w:val="22"/>
                <w:u w:val="none"/>
                <w:lang w:val="en-US" w:eastAsia="zh-CN" w:bidi="ar"/>
                <w:rPrChange w:id="6220" w:author="Administrator" w:date="2023-01-14T20:26:23Z">
                  <w:rPr>
                    <w:rFonts w:hint="default" w:ascii="Times New Roman" w:hAnsi="Times New Roman" w:eastAsia="宋体" w:cs="Times New Roman"/>
                    <w:i w:val="0"/>
                    <w:iCs w:val="0"/>
                    <w:color w:val="000000"/>
                    <w:kern w:val="0"/>
                    <w:sz w:val="22"/>
                    <w:szCs w:val="22"/>
                    <w:u w:val="none"/>
                    <w:lang w:val="en-US" w:eastAsia="zh-CN" w:bidi="ar"/>
                  </w:rPr>
                </w:rPrChange>
              </w:rPr>
              <w:t>4.</w:t>
            </w:r>
            <w:del w:id="6221" w:author="Administrator" w:date="2023-01-14T20:26:40Z">
              <w:r>
                <w:rPr>
                  <w:rFonts w:hint="default" w:ascii="Times New Roman" w:hAnsi="Times New Roman" w:eastAsia="宋体" w:cs="Times New Roman"/>
                  <w:b/>
                  <w:bCs/>
                  <w:i w:val="0"/>
                  <w:iCs w:val="0"/>
                  <w:color w:val="000000"/>
                  <w:kern w:val="0"/>
                  <w:sz w:val="22"/>
                  <w:szCs w:val="22"/>
                  <w:u w:val="none"/>
                  <w:lang w:val="en-US" w:eastAsia="zh-CN" w:bidi="ar"/>
                  <w:rPrChange w:id="6222" w:author="Administrator" w:date="2023-01-14T20:26:23Z">
                    <w:rPr>
                      <w:rFonts w:hint="default" w:ascii="Times New Roman" w:hAnsi="Times New Roman" w:eastAsia="宋体" w:cs="Times New Roman"/>
                      <w:i w:val="0"/>
                      <w:iCs w:val="0"/>
                      <w:color w:val="000000"/>
                      <w:kern w:val="0"/>
                      <w:sz w:val="22"/>
                      <w:szCs w:val="22"/>
                      <w:u w:val="none"/>
                      <w:lang w:val="en-US" w:eastAsia="zh-CN" w:bidi="ar"/>
                    </w:rPr>
                  </w:rPrChange>
                </w:rPr>
                <w:delText>34</w:delText>
              </w:r>
            </w:del>
            <w:ins w:id="6224" w:author="Administrator" w:date="2023-01-14T20:26:40Z">
              <w:r>
                <w:rPr>
                  <w:rFonts w:hint="eastAsia" w:cs="Times New Roman"/>
                  <w:b/>
                  <w:bCs/>
                  <w:i w:val="0"/>
                  <w:iCs w:val="0"/>
                  <w:color w:val="000000"/>
                  <w:kern w:val="0"/>
                  <w:sz w:val="22"/>
                  <w:szCs w:val="22"/>
                  <w:u w:val="none"/>
                  <w:lang w:val="en-US" w:eastAsia="zh-CN" w:bidi="ar"/>
                </w:rPr>
                <w:t>1</w:t>
              </w:r>
            </w:ins>
            <w:del w:id="6225" w:author="Administrator" w:date="2023-01-14T20:26:43Z">
              <w:r>
                <w:rPr>
                  <w:rFonts w:hint="default" w:ascii="Times New Roman" w:hAnsi="Times New Roman" w:eastAsia="宋体" w:cs="Times New Roman"/>
                  <w:b/>
                  <w:bCs/>
                  <w:i w:val="0"/>
                  <w:iCs w:val="0"/>
                  <w:color w:val="000000"/>
                  <w:kern w:val="0"/>
                  <w:sz w:val="22"/>
                  <w:szCs w:val="22"/>
                  <w:u w:val="none"/>
                  <w:lang w:val="en-US" w:eastAsia="zh-CN" w:bidi="ar"/>
                  <w:rPrChange w:id="6226" w:author="Administrator" w:date="2023-01-14T20:26:23Z">
                    <w:rPr>
                      <w:rFonts w:hint="default" w:ascii="Times New Roman" w:hAnsi="Times New Roman" w:eastAsia="宋体" w:cs="Times New Roman"/>
                      <w:i w:val="0"/>
                      <w:iCs w:val="0"/>
                      <w:color w:val="000000"/>
                      <w:kern w:val="0"/>
                      <w:sz w:val="22"/>
                      <w:szCs w:val="22"/>
                      <w:u w:val="none"/>
                      <w:lang w:val="en-US" w:eastAsia="zh-CN" w:bidi="ar"/>
                    </w:rPr>
                  </w:rPrChange>
                </w:rPr>
                <w:delText>9</w:delText>
              </w:r>
            </w:del>
            <w:ins w:id="6228" w:author="Administrator" w:date="2023-01-14T20:26:43Z">
              <w:r>
                <w:rPr>
                  <w:rFonts w:hint="eastAsia" w:cs="Times New Roman"/>
                  <w:b/>
                  <w:bCs/>
                  <w:i w:val="0"/>
                  <w:iCs w:val="0"/>
                  <w:color w:val="000000"/>
                  <w:kern w:val="0"/>
                  <w:sz w:val="22"/>
                  <w:szCs w:val="22"/>
                  <w:u w:val="none"/>
                  <w:lang w:val="en-US" w:eastAsia="zh-CN" w:bidi="ar"/>
                </w:rPr>
                <w:t>5</w:t>
              </w:r>
            </w:ins>
            <w:ins w:id="6229" w:author="Administrator" w:date="2023-01-14T20:26:09Z">
              <w:r>
                <w:rPr>
                  <w:rFonts w:hint="eastAsia" w:cs="Times New Roman"/>
                  <w:b/>
                  <w:bCs/>
                  <w:i w:val="0"/>
                  <w:iCs w:val="0"/>
                  <w:color w:val="000000"/>
                  <w:kern w:val="0"/>
                  <w:sz w:val="22"/>
                  <w:szCs w:val="22"/>
                  <w:u w:val="none"/>
                  <w:lang w:val="en-US" w:eastAsia="zh-CN" w:bidi="ar"/>
                  <w:rPrChange w:id="6230" w:author="Administrator" w:date="2023-01-14T20:26:23Z">
                    <w:rPr>
                      <w:rFonts w:hint="eastAsia" w:cs="Times New Roman"/>
                      <w:i w:val="0"/>
                      <w:iCs w:val="0"/>
                      <w:color w:val="000000"/>
                      <w:kern w:val="0"/>
                      <w:sz w:val="22"/>
                      <w:szCs w:val="22"/>
                      <w:u w:val="none"/>
                      <w:lang w:val="en-US" w:eastAsia="zh-CN" w:bidi="ar"/>
                    </w:rPr>
                  </w:rPrChange>
                </w:rPr>
                <w:t>1</w:t>
              </w:r>
            </w:ins>
          </w:p>
        </w:tc>
        <w:tc>
          <w:tcPr>
            <w:tcW w:w="1117" w:type="dxa"/>
            <w:tcBorders>
              <w:top w:val="nil"/>
              <w:left w:val="nil"/>
              <w:bottom w:val="single" w:color="auto" w:sz="4" w:space="0"/>
              <w:right w:val="nil"/>
            </w:tcBorders>
            <w:vAlign w:val="center"/>
            <w:tcPrChange w:id="6232" w:author="Administrator" w:date="2023-01-14T20:26:27Z">
              <w:tcPr>
                <w:tcW w:w="1117" w:type="dxa"/>
                <w:tcBorders>
                  <w:top w:val="nil"/>
                  <w:left w:val="nil"/>
                  <w:bottom w:val="single" w:color="auto" w:sz="4" w:space="0"/>
                  <w:right w:val="nil"/>
                </w:tcBorders>
                <w:vAlign w:val="center"/>
              </w:tcPr>
            </w:tcPrChange>
          </w:tcPr>
          <w:p>
            <w:pPr>
              <w:keepNext w:val="0"/>
              <w:keepLines w:val="0"/>
              <w:widowControl/>
              <w:suppressLineNumbers w:val="0"/>
              <w:jc w:val="center"/>
              <w:textAlignment w:val="center"/>
              <w:rPr>
                <w:rFonts w:hint="default" w:hAnsi="Times New Roman" w:cs="Times New Roman"/>
                <w:b/>
                <w:bCs/>
                <w:i w:val="0"/>
                <w:iCs/>
                <w:color w:val="auto"/>
                <w:kern w:val="2"/>
                <w:sz w:val="21"/>
                <w:szCs w:val="21"/>
                <w:vertAlign w:val="baseline"/>
                <w:lang w:val="en-US" w:eastAsia="zh-CN" w:bidi="ar-SA"/>
                <w:rPrChange w:id="6233" w:author="Administrator" w:date="2023-01-14T20:26:55Z">
                  <w:rPr>
                    <w:rFonts w:hint="default" w:hAnsi="Times New Roman" w:cs="Times New Roman"/>
                    <w:b w:val="0"/>
                    <w:bCs/>
                    <w:i w:val="0"/>
                    <w:iCs/>
                    <w:color w:val="auto"/>
                    <w:kern w:val="2"/>
                    <w:sz w:val="21"/>
                    <w:szCs w:val="21"/>
                    <w:vertAlign w:val="baseline"/>
                    <w:lang w:val="en-US" w:eastAsia="zh-CN" w:bidi="ar-SA"/>
                  </w:rPr>
                </w:rPrChange>
              </w:rPr>
            </w:pPr>
            <w:r>
              <w:rPr>
                <w:rFonts w:hint="default" w:ascii="Times New Roman" w:hAnsi="Times New Roman" w:eastAsia="宋体" w:cs="Times New Roman"/>
                <w:b w:val="0"/>
                <w:bCs w:val="0"/>
                <w:i w:val="0"/>
                <w:iCs w:val="0"/>
                <w:color w:val="000000"/>
                <w:kern w:val="0"/>
                <w:sz w:val="22"/>
                <w:szCs w:val="22"/>
                <w:u w:val="none"/>
                <w:lang w:val="en-US" w:eastAsia="zh-CN" w:bidi="ar"/>
                <w:rPrChange w:id="6234" w:author="Administrator" w:date="2023-01-14T20:27:31Z">
                  <w:rPr>
                    <w:rFonts w:hint="default" w:ascii="Times New Roman" w:hAnsi="Times New Roman" w:eastAsia="宋体" w:cs="Times New Roman"/>
                    <w:i w:val="0"/>
                    <w:iCs w:val="0"/>
                    <w:color w:val="000000"/>
                    <w:kern w:val="0"/>
                    <w:sz w:val="22"/>
                    <w:szCs w:val="22"/>
                    <w:u w:val="none"/>
                    <w:lang w:val="en-US" w:eastAsia="zh-CN" w:bidi="ar"/>
                  </w:rPr>
                </w:rPrChange>
              </w:rPr>
              <w:t>5.</w:t>
            </w:r>
            <w:ins w:id="6235" w:author="Administrator" w:date="2023-01-14T20:29:25Z">
              <w:r>
                <w:rPr>
                  <w:rFonts w:hint="eastAsia" w:cs="Times New Roman"/>
                  <w:b w:val="0"/>
                  <w:bCs w:val="0"/>
                  <w:i w:val="0"/>
                  <w:iCs w:val="0"/>
                  <w:color w:val="000000"/>
                  <w:kern w:val="0"/>
                  <w:sz w:val="22"/>
                  <w:szCs w:val="22"/>
                  <w:u w:val="none"/>
                  <w:lang w:val="en-US" w:eastAsia="zh-CN" w:bidi="ar"/>
                </w:rPr>
                <w:t>65</w:t>
              </w:r>
            </w:ins>
            <w:ins w:id="6236" w:author="Administrator" w:date="2023-01-14T20:29:26Z">
              <w:r>
                <w:rPr>
                  <w:rFonts w:hint="eastAsia" w:cs="Times New Roman"/>
                  <w:b w:val="0"/>
                  <w:bCs w:val="0"/>
                  <w:i w:val="0"/>
                  <w:iCs w:val="0"/>
                  <w:color w:val="000000"/>
                  <w:kern w:val="0"/>
                  <w:sz w:val="22"/>
                  <w:szCs w:val="22"/>
                  <w:u w:val="none"/>
                  <w:lang w:val="en-US" w:eastAsia="zh-CN" w:bidi="ar"/>
                </w:rPr>
                <w:t>1</w:t>
              </w:r>
            </w:ins>
            <w:del w:id="6237" w:author="Administrator" w:date="2023-01-14T20:27:36Z">
              <w:r>
                <w:rPr>
                  <w:rFonts w:hint="default" w:ascii="Times New Roman" w:hAnsi="Times New Roman" w:eastAsia="宋体" w:cs="Times New Roman"/>
                  <w:b w:val="0"/>
                  <w:bCs w:val="0"/>
                  <w:i w:val="0"/>
                  <w:iCs w:val="0"/>
                  <w:color w:val="000000"/>
                  <w:kern w:val="0"/>
                  <w:sz w:val="22"/>
                  <w:szCs w:val="22"/>
                  <w:u w:val="none"/>
                  <w:lang w:val="en-US" w:eastAsia="zh-CN" w:bidi="ar"/>
                  <w:rPrChange w:id="6238" w:author="Administrator" w:date="2023-01-14T20:27:31Z">
                    <w:rPr>
                      <w:rFonts w:hint="default" w:ascii="Times New Roman" w:hAnsi="Times New Roman" w:eastAsia="宋体" w:cs="Times New Roman"/>
                      <w:i w:val="0"/>
                      <w:iCs w:val="0"/>
                      <w:color w:val="000000"/>
                      <w:kern w:val="0"/>
                      <w:sz w:val="22"/>
                      <w:szCs w:val="22"/>
                      <w:u w:val="none"/>
                      <w:lang w:val="en-US" w:eastAsia="zh-CN" w:bidi="ar"/>
                    </w:rPr>
                  </w:rPrChange>
                </w:rPr>
                <w:delText>4</w:delText>
              </w:r>
            </w:del>
            <w:del w:id="6240" w:author="Administrator" w:date="2023-01-14T20:27:36Z">
              <w:r>
                <w:rPr>
                  <w:rFonts w:hint="default" w:ascii="Times New Roman" w:hAnsi="Times New Roman" w:eastAsia="宋体" w:cs="Times New Roman"/>
                  <w:b w:val="0"/>
                  <w:bCs w:val="0"/>
                  <w:i w:val="0"/>
                  <w:iCs w:val="0"/>
                  <w:color w:val="000000"/>
                  <w:kern w:val="0"/>
                  <w:sz w:val="22"/>
                  <w:szCs w:val="22"/>
                  <w:u w:val="none"/>
                  <w:lang w:val="en-US" w:eastAsia="zh-CN" w:bidi="ar"/>
                  <w:rPrChange w:id="6241" w:author="Administrator" w:date="2023-01-14T20:27:31Z">
                    <w:rPr>
                      <w:rFonts w:hint="default" w:ascii="Times New Roman" w:hAnsi="Times New Roman" w:eastAsia="宋体" w:cs="Times New Roman"/>
                      <w:i w:val="0"/>
                      <w:iCs w:val="0"/>
                      <w:color w:val="000000"/>
                      <w:kern w:val="0"/>
                      <w:sz w:val="22"/>
                      <w:szCs w:val="22"/>
                      <w:u w:val="none"/>
                      <w:lang w:val="en-US" w:eastAsia="zh-CN" w:bidi="ar"/>
                    </w:rPr>
                  </w:rPrChange>
                </w:rPr>
                <w:delText>23</w:delText>
              </w:r>
            </w:del>
          </w:p>
        </w:tc>
        <w:tc>
          <w:tcPr>
            <w:tcW w:w="1378" w:type="dxa"/>
            <w:tcBorders>
              <w:top w:val="nil"/>
              <w:left w:val="nil"/>
              <w:bottom w:val="single" w:color="auto" w:sz="4" w:space="0"/>
              <w:right w:val="nil"/>
            </w:tcBorders>
            <w:vAlign w:val="center"/>
            <w:tcPrChange w:id="6243" w:author="Administrator" w:date="2023-01-14T20:26:27Z">
              <w:tcPr>
                <w:tcW w:w="1117" w:type="dxa"/>
                <w:tcBorders>
                  <w:top w:val="nil"/>
                  <w:left w:val="nil"/>
                  <w:bottom w:val="single" w:color="auto" w:sz="4" w:space="0"/>
                  <w:right w:val="nil"/>
                </w:tcBorders>
                <w:vAlign w:val="center"/>
              </w:tcPr>
            </w:tcPrChange>
          </w:tcPr>
          <w:p>
            <w:pPr>
              <w:keepNext w:val="0"/>
              <w:keepLines w:val="0"/>
              <w:widowControl/>
              <w:suppressLineNumbers w:val="0"/>
              <w:jc w:val="center"/>
              <w:textAlignment w:val="center"/>
              <w:rPr>
                <w:rFonts w:hint="default" w:hAnsi="Times New Roman" w:cs="Times New Roman"/>
                <w:b/>
                <w:bCs/>
                <w:i w:val="0"/>
                <w:iCs/>
                <w:color w:val="auto"/>
                <w:kern w:val="2"/>
                <w:sz w:val="21"/>
                <w:szCs w:val="21"/>
                <w:vertAlign w:val="baseline"/>
                <w:lang w:val="en-US" w:eastAsia="zh-CN" w:bidi="ar-SA"/>
                <w:rPrChange w:id="6244" w:author="Administrator" w:date="2023-01-14T20:26:55Z">
                  <w:rPr>
                    <w:rFonts w:hint="default" w:hAnsi="Times New Roman" w:cs="Times New Roman"/>
                    <w:b w:val="0"/>
                    <w:bCs/>
                    <w:i w:val="0"/>
                    <w:iCs/>
                    <w:color w:val="auto"/>
                    <w:kern w:val="2"/>
                    <w:sz w:val="21"/>
                    <w:szCs w:val="21"/>
                    <w:vertAlign w:val="baseline"/>
                    <w:lang w:val="en-US" w:eastAsia="zh-CN" w:bidi="ar-SA"/>
                  </w:rPr>
                </w:rPrChange>
              </w:rPr>
            </w:pPr>
            <w:r>
              <w:rPr>
                <w:rFonts w:hint="default" w:ascii="Times New Roman" w:hAnsi="Times New Roman" w:eastAsia="宋体" w:cs="Times New Roman"/>
                <w:b w:val="0"/>
                <w:bCs w:val="0"/>
                <w:i w:val="0"/>
                <w:iCs w:val="0"/>
                <w:color w:val="000000"/>
                <w:kern w:val="0"/>
                <w:sz w:val="22"/>
                <w:szCs w:val="22"/>
                <w:u w:val="none"/>
                <w:lang w:val="en-US" w:eastAsia="zh-CN" w:bidi="ar"/>
                <w:rPrChange w:id="6245" w:author="Administrator" w:date="2023-01-14T20:28:43Z">
                  <w:rPr>
                    <w:rFonts w:hint="default" w:ascii="Times New Roman" w:hAnsi="Times New Roman" w:eastAsia="宋体" w:cs="Times New Roman"/>
                    <w:i w:val="0"/>
                    <w:iCs w:val="0"/>
                    <w:color w:val="000000"/>
                    <w:kern w:val="0"/>
                    <w:sz w:val="22"/>
                    <w:szCs w:val="22"/>
                    <w:u w:val="none"/>
                    <w:lang w:val="en-US" w:eastAsia="zh-CN" w:bidi="ar"/>
                  </w:rPr>
                </w:rPrChange>
              </w:rPr>
              <w:t>7.</w:t>
            </w:r>
            <w:del w:id="6246" w:author="Administrator" w:date="2023-01-14T20:29:36Z">
              <w:r>
                <w:rPr>
                  <w:rFonts w:hint="default" w:ascii="Times New Roman" w:hAnsi="Times New Roman" w:eastAsia="宋体" w:cs="Times New Roman"/>
                  <w:b w:val="0"/>
                  <w:bCs w:val="0"/>
                  <w:i w:val="0"/>
                  <w:iCs w:val="0"/>
                  <w:color w:val="000000"/>
                  <w:kern w:val="0"/>
                  <w:sz w:val="22"/>
                  <w:szCs w:val="22"/>
                  <w:u w:val="none"/>
                  <w:lang w:val="en-US" w:eastAsia="zh-CN" w:bidi="ar"/>
                  <w:rPrChange w:id="6247" w:author="Administrator" w:date="2023-01-14T20:28:43Z">
                    <w:rPr>
                      <w:rFonts w:hint="default" w:ascii="Times New Roman" w:hAnsi="Times New Roman" w:eastAsia="宋体" w:cs="Times New Roman"/>
                      <w:i w:val="0"/>
                      <w:iCs w:val="0"/>
                      <w:color w:val="000000"/>
                      <w:kern w:val="0"/>
                      <w:sz w:val="22"/>
                      <w:szCs w:val="22"/>
                      <w:u w:val="none"/>
                      <w:lang w:val="en-US" w:eastAsia="zh-CN" w:bidi="ar"/>
                    </w:rPr>
                  </w:rPrChange>
                </w:rPr>
                <w:delText>5</w:delText>
              </w:r>
            </w:del>
            <w:ins w:id="6249" w:author="Administrator" w:date="2023-01-14T20:29:36Z">
              <w:r>
                <w:rPr>
                  <w:rFonts w:hint="eastAsia" w:cs="Times New Roman"/>
                  <w:b w:val="0"/>
                  <w:bCs w:val="0"/>
                  <w:i w:val="0"/>
                  <w:iCs w:val="0"/>
                  <w:color w:val="000000"/>
                  <w:kern w:val="0"/>
                  <w:sz w:val="22"/>
                  <w:szCs w:val="22"/>
                  <w:u w:val="none"/>
                  <w:lang w:val="en-US" w:eastAsia="zh-CN" w:bidi="ar"/>
                </w:rPr>
                <w:t>8</w:t>
              </w:r>
            </w:ins>
            <w:r>
              <w:rPr>
                <w:rFonts w:hint="default" w:ascii="Times New Roman" w:hAnsi="Times New Roman" w:eastAsia="宋体" w:cs="Times New Roman"/>
                <w:b w:val="0"/>
                <w:bCs w:val="0"/>
                <w:i w:val="0"/>
                <w:iCs w:val="0"/>
                <w:color w:val="000000"/>
                <w:kern w:val="0"/>
                <w:sz w:val="22"/>
                <w:szCs w:val="22"/>
                <w:u w:val="none"/>
                <w:lang w:val="en-US" w:eastAsia="zh-CN" w:bidi="ar"/>
                <w:rPrChange w:id="6250" w:author="Administrator" w:date="2023-01-14T20:28:43Z">
                  <w:rPr>
                    <w:rFonts w:hint="default" w:ascii="Times New Roman" w:hAnsi="Times New Roman" w:eastAsia="宋体" w:cs="Times New Roman"/>
                    <w:i w:val="0"/>
                    <w:iCs w:val="0"/>
                    <w:color w:val="000000"/>
                    <w:kern w:val="0"/>
                    <w:sz w:val="22"/>
                    <w:szCs w:val="22"/>
                    <w:u w:val="none"/>
                    <w:lang w:val="en-US" w:eastAsia="zh-CN" w:bidi="ar"/>
                  </w:rPr>
                </w:rPrChange>
              </w:rPr>
              <w:t>89</w:t>
            </w:r>
          </w:p>
        </w:tc>
      </w:tr>
    </w:tbl>
    <w:p>
      <w:pPr>
        <w:pStyle w:val="25"/>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p>
    <w:p>
      <w:pPr>
        <w:pStyle w:val="25"/>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olor w:val="auto"/>
          <w:szCs w:val="21"/>
          <w:lang w:val="en-US" w:eastAsia="zh-CN"/>
        </w:rPr>
      </w:pPr>
      <w:r>
        <w:rPr>
          <w:rFonts w:hint="default" w:ascii="Times New Roman" w:hAnsi="Times New Roman"/>
          <w:color w:val="auto"/>
          <w:szCs w:val="21"/>
          <w:lang w:val="en-US" w:eastAsia="zh-CN"/>
        </w:rPr>
        <w:t>如表</w:t>
      </w:r>
      <w:del w:id="6251" w:author="Administrator" w:date="2023-01-14T20:02:30Z">
        <w:r>
          <w:rPr>
            <w:rFonts w:hint="default" w:ascii="Times New Roman" w:hAnsi="Times New Roman"/>
            <w:color w:val="auto"/>
            <w:szCs w:val="21"/>
            <w:lang w:val="en-US" w:eastAsia="zh-CN"/>
          </w:rPr>
          <w:delText>4</w:delText>
        </w:r>
      </w:del>
      <w:ins w:id="6252" w:author="Administrator" w:date="2023-01-14T20:02:30Z">
        <w:r>
          <w:rPr>
            <w:rFonts w:hint="eastAsia" w:ascii="Times New Roman" w:hAnsi="Times New Roman"/>
            <w:color w:val="auto"/>
            <w:szCs w:val="21"/>
            <w:lang w:val="en-US" w:eastAsia="zh-CN"/>
          </w:rPr>
          <w:t>5</w:t>
        </w:r>
      </w:ins>
      <w:del w:id="6253" w:author="Administrator" w:date="2023-01-14T20:29:45Z">
        <w:r>
          <w:rPr>
            <w:rFonts w:hint="default" w:ascii="Times New Roman" w:hAnsi="Times New Roman"/>
            <w:color w:val="auto"/>
            <w:szCs w:val="21"/>
            <w:lang w:val="en-US" w:eastAsia="zh-CN"/>
          </w:rPr>
          <w:delText xml:space="preserve"> </w:delText>
        </w:r>
      </w:del>
      <w:r>
        <w:rPr>
          <w:rFonts w:hint="default" w:ascii="Times New Roman" w:hAnsi="Times New Roman"/>
          <w:color w:val="auto"/>
          <w:szCs w:val="21"/>
          <w:lang w:val="en-US" w:eastAsia="zh-CN"/>
        </w:rPr>
        <w:t>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从表中可看出，基于</w:t>
      </w:r>
      <w:r>
        <w:rPr>
          <w:rFonts w:hint="eastAsia" w:ascii="Times New Roman" w:hAnsi="Times New Roman"/>
          <w:color w:val="auto"/>
          <w:szCs w:val="21"/>
          <w:lang w:val="en-US" w:eastAsia="zh-CN"/>
        </w:rPr>
        <w:t>评价能力</w:t>
      </w:r>
      <w:r>
        <w:rPr>
          <w:rFonts w:hint="default" w:ascii="Times New Roman" w:hAnsi="Times New Roman"/>
          <w:color w:val="auto"/>
          <w:szCs w:val="21"/>
          <w:lang w:val="en-US" w:eastAsia="zh-CN"/>
        </w:rPr>
        <w:t>的</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w:t>
      </w:r>
      <w:r>
        <w:rPr>
          <w:rFonts w:hint="default" w:ascii="Times New Roman" w:hAnsi="Times New Roman"/>
          <w:color w:val="auto"/>
          <w:szCs w:val="21"/>
          <w:lang w:val="en-US" w:eastAsia="zh-CN"/>
        </w:rPr>
        <w:t>在3</w:t>
      </w:r>
      <w:r>
        <w:rPr>
          <w:rFonts w:hint="eastAsia" w:ascii="Times New Roman" w:hAnsi="Times New Roman"/>
          <w:color w:val="auto"/>
          <w:szCs w:val="21"/>
          <w:lang w:val="en-US" w:eastAsia="zh-CN"/>
        </w:rPr>
        <w:t>门课程</w:t>
      </w:r>
      <w:r>
        <w:rPr>
          <w:rFonts w:hint="default" w:ascii="Times New Roman" w:hAnsi="Times New Roman"/>
          <w:color w:val="auto"/>
          <w:szCs w:val="21"/>
          <w:lang w:val="en-US" w:eastAsia="zh-CN"/>
        </w:rPr>
        <w:t>中的最大评分偏差是最小的，说明</w:t>
      </w:r>
      <w:r>
        <w:rPr>
          <w:rFonts w:hint="eastAsia" w:ascii="Times New Roman" w:hAnsi="Times New Roman"/>
          <w:color w:val="auto"/>
          <w:szCs w:val="21"/>
          <w:lang w:val="en-US" w:eastAsia="zh-CN"/>
        </w:rPr>
        <w:t>在学生的可靠性建模中，评价能力确实比真实分数具有更好的效果。</w:t>
      </w:r>
    </w:p>
    <w:p>
      <w:pPr>
        <w:pStyle w:val="25"/>
        <w:ind w:firstLine="0" w:firstLineChars="0"/>
        <w:rPr>
          <w:rFonts w:hint="default"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del w:id="6254" w:author="Administrator" w:date="2023-01-14T17:54:05Z">
        <w:r>
          <w:rPr>
            <w:rFonts w:hint="default" w:ascii="Times New Roman" w:hAnsi="Times New Roman"/>
            <w:color w:val="auto"/>
            <w:szCs w:val="21"/>
            <w:lang w:val="en-US" w:eastAsia="zh-CN"/>
          </w:rPr>
          <w:delText>3</w:delText>
        </w:r>
      </w:del>
      <w:ins w:id="6255" w:author="Administrator" w:date="2023-01-14T17:54:05Z">
        <w:r>
          <w:rPr>
            <w:rFonts w:hint="eastAsia" w:ascii="Times New Roman" w:hAnsi="Times New Roman"/>
            <w:color w:val="auto"/>
            <w:szCs w:val="21"/>
            <w:lang w:val="en-US" w:eastAsia="zh-CN"/>
          </w:rPr>
          <w:t>4</w:t>
        </w:r>
      </w:ins>
      <w:r>
        <w:rPr>
          <w:rFonts w:hint="eastAsia" w:ascii="Times New Roman" w:hAnsi="Times New Roman"/>
          <w:color w:val="auto"/>
          <w:szCs w:val="21"/>
          <w:lang w:val="en-US" w:eastAsia="zh-CN"/>
        </w:rPr>
        <w:t xml:space="preserve"> 同行互评汇总技术的超参数敏感性</w:t>
      </w:r>
    </w:p>
    <w:p>
      <w:pPr>
        <w:pStyle w:val="25"/>
        <w:keepNext w:val="0"/>
        <w:keepLines w:val="0"/>
        <w:pageBreakBefore w:val="0"/>
        <w:widowControl w:val="0"/>
        <w:kinsoku/>
        <w:wordWrap/>
        <w:overflowPunct/>
        <w:topLinePunct w:val="0"/>
        <w:autoSpaceDE/>
        <w:autoSpaceDN/>
        <w:bidi w:val="0"/>
        <w:adjustRightInd/>
        <w:snapToGrid/>
        <w:ind w:firstLine="420" w:firstLineChars="200"/>
        <w:textAlignment w:val="auto"/>
        <w:rPr>
          <w:del w:id="6256" w:author="Administrator" w:date="2023-01-14T20:58:23Z"/>
          <w:rFonts w:hint="eastAsia" w:ascii="Times New Roman" w:hAnsi="Times New Roman"/>
          <w:color w:val="auto"/>
          <w:szCs w:val="21"/>
          <w:lang w:val="en-US" w:eastAsia="zh-CN"/>
        </w:rPr>
      </w:pPr>
      <w:r>
        <w:rPr>
          <w:rFonts w:hint="default" w:ascii="Times New Roman" w:hAnsi="Times New Roman"/>
          <w:color w:val="auto"/>
          <w:szCs w:val="21"/>
          <w:lang w:val="en-US" w:eastAsia="zh-CN"/>
        </w:rPr>
        <w:t xml:space="preserve"> 为了</w:t>
      </w:r>
      <w:r>
        <w:rPr>
          <w:rFonts w:hint="eastAsia" w:ascii="Times New Roman" w:hAnsi="Times New Roman"/>
          <w:color w:val="auto"/>
          <w:szCs w:val="21"/>
          <w:lang w:val="en-US" w:eastAsia="zh-CN"/>
        </w:rPr>
        <w:t>展示</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模型中</w:t>
      </w:r>
      <w:r>
        <w:rPr>
          <w:rFonts w:hint="default" w:ascii="Times New Roman" w:hAnsi="Times New Roman"/>
          <w:color w:val="auto"/>
          <w:szCs w:val="21"/>
          <w:lang w:val="en-US" w:eastAsia="zh-CN"/>
        </w:rPr>
        <w:t>的</w:t>
      </w:r>
      <m:oMath>
        <w:del w:id="6257" w:author="Administrator" w:date="2023-01-14T22:24:23Z">
          <m:r>
            <m:rPr/>
            <w:rPr>
              <w:rFonts w:hint="default" w:ascii="Cambria Math" w:hAnsi="Cambria Math"/>
              <w:color w:val="auto"/>
              <w:szCs w:val="21"/>
              <w:lang w:val="en-US"/>
            </w:rPr>
            <m:t>β</m:t>
          </m:r>
        </w:del>
      </m:oMath>
      <w:r>
        <w:rPr>
          <w:rFonts w:hint="default" w:ascii="Times New Roman" w:hAnsi="Times New Roman"/>
          <w:color w:val="auto"/>
          <w:szCs w:val="21"/>
          <w:lang w:val="en-US" w:eastAsia="zh-CN"/>
        </w:rPr>
        <w:t>超参数</w:t>
      </w:r>
      <m:oMath>
        <w:ins w:id="6258" w:author="Administrator" w:date="2023-01-14T22:24:21Z">
          <m:r>
            <m:rPr/>
            <w:rPr>
              <w:rFonts w:hint="default" w:ascii="Cambria Math" w:hAnsi="Cambria Math"/>
              <w:color w:val="auto"/>
              <w:szCs w:val="21"/>
              <w:lang w:val="en-US"/>
            </w:rPr>
            <m:t>β</m:t>
          </m:r>
        </w:ins>
      </m:oMath>
      <w:r>
        <w:rPr>
          <w:rFonts w:hint="eastAsia" w:ascii="Times New Roman" w:hAnsi="Times New Roman"/>
          <w:color w:val="auto"/>
          <w:szCs w:val="21"/>
          <w:lang w:val="en-US" w:eastAsia="zh-CN"/>
        </w:rPr>
        <w:t>取值对汇总结果</w:t>
      </w:r>
      <w:r>
        <w:rPr>
          <w:rFonts w:hint="default" w:ascii="Times New Roman" w:hAnsi="Times New Roman"/>
          <w:color w:val="auto"/>
          <w:szCs w:val="21"/>
          <w:lang w:val="en-US" w:eastAsia="zh-CN"/>
        </w:rPr>
        <w:t>的影响</w:t>
      </w:r>
      <w:r>
        <w:rPr>
          <w:rFonts w:hint="eastAsia" w:ascii="Times New Roman" w:hAnsi="Times New Roman"/>
          <w:color w:val="auto"/>
          <w:szCs w:val="21"/>
          <w:lang w:val="en-US" w:eastAsia="zh-CN"/>
        </w:rPr>
        <w:t>，</w:t>
      </w:r>
      <w:del w:id="6259" w:author="Administrator" w:date="2023-01-14T22:23:20Z">
        <w:r>
          <w:rPr>
            <w:rFonts w:hint="default" w:ascii="Times New Roman" w:hAnsi="Times New Roman"/>
            <w:color w:val="auto"/>
            <w:szCs w:val="21"/>
            <w:lang w:val="en-US" w:eastAsia="zh-CN"/>
          </w:rPr>
          <w:delText>我们</w:delText>
        </w:r>
      </w:del>
      <w:ins w:id="6260" w:author="Administrator" w:date="2023-01-14T22:23:21Z">
        <w:r>
          <w:rPr>
            <w:rFonts w:hint="eastAsia" w:ascii="Times New Roman" w:hAnsi="Times New Roman"/>
            <w:color w:val="auto"/>
            <w:szCs w:val="21"/>
            <w:lang w:val="en-US" w:eastAsia="zh-CN"/>
          </w:rPr>
          <w:t>本文</w:t>
        </w:r>
      </w:ins>
      <w:ins w:id="6261" w:author="Administrator" w:date="2023-01-14T22:23:22Z">
        <w:r>
          <w:rPr>
            <w:rFonts w:hint="eastAsia" w:ascii="Times New Roman" w:hAnsi="Times New Roman"/>
            <w:color w:val="auto"/>
            <w:szCs w:val="21"/>
            <w:lang w:val="en-US" w:eastAsia="zh-CN"/>
          </w:rPr>
          <w:t>对</w:t>
        </w:r>
      </w:ins>
      <m:oMath>
        <w:del w:id="6262" w:author="Administrator" w:date="2023-01-14T22:23:25Z">
          <m:r>
            <m:rPr/>
            <w:rPr>
              <w:rFonts w:hint="default" w:ascii="Cambria Math" w:hAnsi="Cambria Math"/>
              <w:color w:val="auto"/>
              <w:szCs w:val="21"/>
              <w:lang w:val="en-US"/>
            </w:rPr>
            <m:t>β</m:t>
          </m:r>
        </w:del>
      </m:oMath>
      <w:r>
        <w:rPr>
          <w:rFonts w:hint="default" w:ascii="Times New Roman" w:hAnsi="Times New Roman"/>
          <w:color w:val="auto"/>
          <w:szCs w:val="21"/>
          <w:lang w:val="en-US" w:eastAsia="zh-CN"/>
        </w:rPr>
        <w:t>超参数</w:t>
      </w:r>
      <m:oMath>
        <w:ins w:id="6263" w:author="Administrator" w:date="2023-01-14T22:23:27Z">
          <m:r>
            <m:rPr/>
            <w:rPr>
              <w:rFonts w:hint="default" w:ascii="Cambria Math" w:hAnsi="Cambria Math"/>
              <w:color w:val="auto"/>
              <w:szCs w:val="21"/>
              <w:lang w:val="en-US"/>
            </w:rPr>
            <m:t>β</m:t>
          </m:r>
        </w:ins>
      </m:oMath>
      <w:r>
        <w:rPr>
          <w:rFonts w:hint="default" w:ascii="Times New Roman" w:hAnsi="Times New Roman"/>
          <w:color w:val="auto"/>
          <w:szCs w:val="21"/>
          <w:lang w:val="en-US" w:eastAsia="zh-CN"/>
        </w:rPr>
        <w:t>进行了</w:t>
      </w:r>
      <w:r>
        <w:rPr>
          <w:rFonts w:hint="eastAsia" w:ascii="Times New Roman" w:hAnsi="Times New Roman"/>
          <w:color w:val="auto"/>
          <w:szCs w:val="21"/>
          <w:lang w:val="en-US" w:eastAsia="zh-CN"/>
        </w:rPr>
        <w:t>离散型取值</w:t>
      </w:r>
      <w:r>
        <w:rPr>
          <w:rFonts w:hint="default" w:ascii="Times New Roman" w:hAnsi="Times New Roman"/>
          <w:color w:val="auto"/>
          <w:szCs w:val="21"/>
          <w:lang w:val="en-US" w:eastAsia="zh-CN"/>
        </w:rPr>
        <w:t>分析</w:t>
      </w:r>
      <w:r>
        <w:rPr>
          <w:rFonts w:hint="eastAsia" w:ascii="Times New Roman" w:hAnsi="Times New Roman"/>
          <w:color w:val="auto"/>
          <w:szCs w:val="21"/>
          <w:lang w:val="en-US" w:eastAsia="zh-CN"/>
        </w:rPr>
        <w:t>。</w:t>
      </w:r>
      <w:del w:id="6264" w:author="Administrator" w:date="2023-01-14T22:24:30Z">
        <w:r>
          <w:rPr>
            <w:rFonts w:hint="eastAsia" w:ascii="Times New Roman" w:hAnsi="Times New Roman"/>
            <w:color w:val="auto"/>
            <w:szCs w:val="21"/>
            <w:lang w:val="en-US" w:eastAsia="zh-CN"/>
          </w:rPr>
          <w:delText>我们</w:delText>
        </w:r>
      </w:del>
      <w:r>
        <w:rPr>
          <w:rFonts w:hint="default" w:ascii="Times New Roman" w:hAnsi="Times New Roman"/>
          <w:color w:val="auto"/>
          <w:szCs w:val="21"/>
          <w:lang w:val="en-US" w:eastAsia="zh-CN"/>
        </w:rPr>
        <w:t>将</w:t>
      </w:r>
      <w:r>
        <w:rPr>
          <w:rFonts w:hint="eastAsia" w:ascii="Times New Roman" w:hAnsi="Times New Roman"/>
          <w:color w:val="auto"/>
          <w:szCs w:val="21"/>
          <w:lang w:val="en-US" w:eastAsia="zh-CN"/>
        </w:rPr>
        <w:t>两个模型</w:t>
      </w:r>
      <w:r>
        <w:rPr>
          <w:rFonts w:hint="default" w:ascii="Times New Roman" w:hAnsi="Times New Roman"/>
          <w:color w:val="auto"/>
          <w:szCs w:val="21"/>
          <w:lang w:val="en-US" w:eastAsia="zh-CN"/>
        </w:rPr>
        <w:t>中的</w:t>
      </w:r>
      <m:oMath>
        <w:del w:id="6265" w:author="Administrator" w:date="2023-01-14T22:24:18Z">
          <m:r>
            <m:rPr/>
            <w:rPr>
              <w:rFonts w:hint="default" w:ascii="Cambria Math" w:hAnsi="Cambria Math"/>
              <w:color w:val="auto"/>
              <w:szCs w:val="21"/>
              <w:lang w:val="en-US"/>
            </w:rPr>
            <m:t>β</m:t>
          </m:r>
        </w:del>
      </m:oMath>
      <w:r>
        <w:rPr>
          <w:rFonts w:hint="default" w:ascii="Times New Roman" w:hAnsi="Times New Roman"/>
          <w:color w:val="auto"/>
          <w:szCs w:val="21"/>
          <w:lang w:val="en-US" w:eastAsia="zh-CN"/>
        </w:rPr>
        <w:t>超参数</w:t>
      </w:r>
      <m:oMath>
        <w:ins w:id="6266" w:author="Administrator" w:date="2023-01-14T22:24:20Z">
          <m:r>
            <m:rPr/>
            <w:rPr>
              <w:rFonts w:hint="default" w:ascii="Cambria Math" w:hAnsi="Cambria Math"/>
              <w:color w:val="auto"/>
              <w:szCs w:val="21"/>
              <w:lang w:val="en-US"/>
            </w:rPr>
            <m:t>β</m:t>
          </m:r>
        </w:ins>
      </m:oMath>
      <w:r>
        <w:rPr>
          <w:rFonts w:hint="default" w:ascii="Times New Roman" w:hAnsi="Times New Roman"/>
          <w:color w:val="auto"/>
          <w:szCs w:val="21"/>
          <w:lang w:val="en-US" w:eastAsia="zh-CN"/>
        </w:rPr>
        <w:t>设置在</w:t>
      </w:r>
      <w:del w:id="6267" w:author="CCCF" w:date="2023-01-10T11:24:49Z">
        <w:r>
          <w:rPr>
            <w:rFonts w:hint="default" w:ascii="Times New Roman" w:hAnsi="Times New Roman"/>
            <w:color w:val="auto"/>
            <w:szCs w:val="21"/>
            <w:lang w:val="en-US" w:eastAsia="zh-CN"/>
          </w:rPr>
          <w:delText>［</w:delText>
        </w:r>
      </w:del>
      <w:ins w:id="6268" w:author="CCCF" w:date="2023-01-10T11:24:49Z">
        <w:r>
          <w:rPr>
            <w:rFonts w:hint="eastAsia" w:ascii="Times New Roman" w:hAnsi="Times New Roman"/>
            <w:color w:val="auto"/>
            <w:szCs w:val="21"/>
            <w:lang w:val="en-US" w:eastAsia="zh-CN"/>
          </w:rPr>
          <w:t>[</w:t>
        </w:r>
      </w:ins>
      <w:r>
        <w:rPr>
          <w:rFonts w:hint="default" w:ascii="Times New Roman" w:hAnsi="Times New Roman"/>
          <w:color w:val="auto"/>
          <w:szCs w:val="21"/>
          <w:lang w:val="en-US" w:eastAsia="zh-CN"/>
        </w:rPr>
        <w:t>1</w:t>
      </w:r>
      <w:r>
        <w:rPr>
          <w:rFonts w:hint="eastAsia" w:ascii="Times New Roman" w:hAnsi="Times New Roman"/>
          <w:color w:val="auto"/>
          <w:szCs w:val="21"/>
          <w:lang w:val="en-US" w:eastAsia="zh-CN"/>
        </w:rPr>
        <w:t>00</w:t>
      </w:r>
      <w:del w:id="6269" w:author="CCCF" w:date="2023-01-08T21:06:52Z">
        <w:r>
          <w:rPr>
            <w:rFonts w:hint="default" w:ascii="Times New Roman" w:hAnsi="Times New Roman"/>
            <w:color w:val="auto"/>
            <w:szCs w:val="21"/>
            <w:lang w:val="en-US" w:eastAsia="zh-CN"/>
          </w:rPr>
          <w:delText>，</w:delText>
        </w:r>
      </w:del>
      <w:ins w:id="6270" w:author="CCCF" w:date="2023-01-08T21:06:52Z">
        <w:r>
          <w:rPr>
            <w:rFonts w:hint="eastAsia" w:ascii="Times New Roman" w:hAnsi="Times New Roman"/>
            <w:color w:val="auto"/>
            <w:szCs w:val="21"/>
            <w:lang w:val="en-US" w:eastAsia="zh-CN"/>
          </w:rPr>
          <w:t xml:space="preserve">, </w:t>
        </w:r>
      </w:ins>
      <w:del w:id="6271" w:author="Administrator" w:date="2023-01-14T22:23:32Z">
        <w:r>
          <w:rPr>
            <w:rFonts w:hint="default" w:ascii="Times New Roman" w:hAnsi="Times New Roman"/>
            <w:color w:val="auto"/>
            <w:szCs w:val="21"/>
            <w:lang w:val="en-US" w:eastAsia="zh-CN"/>
          </w:rPr>
          <w:delText>7</w:delText>
        </w:r>
      </w:del>
      <w:ins w:id="6272" w:author="Administrator" w:date="2023-01-14T22:23:32Z">
        <w:r>
          <w:rPr>
            <w:rFonts w:hint="eastAsia" w:ascii="Times New Roman" w:hAnsi="Times New Roman"/>
            <w:color w:val="auto"/>
            <w:szCs w:val="21"/>
            <w:lang w:val="en-US" w:eastAsia="zh-CN"/>
          </w:rPr>
          <w:t>6</w:t>
        </w:r>
      </w:ins>
      <w:r>
        <w:rPr>
          <w:rFonts w:hint="default" w:ascii="Times New Roman" w:hAnsi="Times New Roman"/>
          <w:color w:val="auto"/>
          <w:szCs w:val="21"/>
          <w:lang w:val="en-US" w:eastAsia="zh-CN"/>
        </w:rPr>
        <w:t>00</w:t>
      </w:r>
      <w:ins w:id="6273" w:author="CCCF" w:date="2023-01-10T11:24:52Z">
        <w:r>
          <w:rPr>
            <w:rFonts w:hint="eastAsia" w:ascii="Times New Roman" w:hAnsi="Times New Roman"/>
            <w:color w:val="auto"/>
            <w:szCs w:val="21"/>
            <w:lang w:val="en-US" w:eastAsia="zh-CN"/>
          </w:rPr>
          <w:t>]</w:t>
        </w:r>
      </w:ins>
      <w:del w:id="6274" w:author="CCCF" w:date="2023-01-10T11:24:53Z">
        <w:r>
          <w:rPr>
            <w:rFonts w:hint="default" w:ascii="Times New Roman" w:hAnsi="Times New Roman"/>
            <w:color w:val="auto"/>
            <w:szCs w:val="21"/>
            <w:lang w:val="en-US" w:eastAsia="zh-CN"/>
          </w:rPr>
          <w:delText>］</w:delText>
        </w:r>
      </w:del>
      <w:r>
        <w:rPr>
          <w:rFonts w:hint="default" w:ascii="Times New Roman" w:hAnsi="Times New Roman"/>
          <w:color w:val="auto"/>
          <w:szCs w:val="21"/>
          <w:lang w:val="en-US" w:eastAsia="zh-CN"/>
        </w:rPr>
        <w:t>范围内</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以</w:t>
      </w:r>
      <w:r>
        <w:rPr>
          <w:rFonts w:hint="eastAsia" w:ascii="Times New Roman" w:hAnsi="Times New Roman"/>
          <w:color w:val="auto"/>
          <w:szCs w:val="21"/>
          <w:lang w:val="en-US" w:eastAsia="zh-CN"/>
        </w:rPr>
        <w:t>100</w:t>
      </w:r>
      <w:r>
        <w:rPr>
          <w:rFonts w:hint="default" w:ascii="Times New Roman" w:hAnsi="Times New Roman"/>
          <w:color w:val="auto"/>
          <w:szCs w:val="21"/>
          <w:lang w:val="en-US" w:eastAsia="zh-CN"/>
        </w:rPr>
        <w:t>为步长</w:t>
      </w:r>
      <w:r>
        <w:rPr>
          <w:rFonts w:hint="eastAsia" w:ascii="Times New Roman" w:hAnsi="Times New Roman"/>
          <w:color w:val="auto"/>
          <w:szCs w:val="21"/>
          <w:lang w:val="en-US" w:eastAsia="zh-CN"/>
        </w:rPr>
        <w:t>进行</w:t>
      </w:r>
      <w:r>
        <w:rPr>
          <w:rFonts w:hint="default" w:ascii="Times New Roman" w:hAnsi="Times New Roman"/>
          <w:color w:val="auto"/>
          <w:szCs w:val="21"/>
          <w:lang w:val="en-US" w:eastAsia="zh-CN"/>
        </w:rPr>
        <w:t>变化</w:t>
      </w:r>
      <w:r>
        <w:rPr>
          <w:rFonts w:hint="eastAsia" w:ascii="Times New Roman" w:hAnsi="Times New Roman"/>
          <w:color w:val="auto"/>
          <w:szCs w:val="21"/>
          <w:lang w:val="en-US" w:eastAsia="zh-CN"/>
        </w:rPr>
        <w:t>，得到的</w:t>
      </w:r>
      <w:r>
        <w:rPr>
          <w:rFonts w:hint="default" w:ascii="Times New Roman" w:hAnsi="Times New Roman"/>
          <w:color w:val="auto"/>
          <w:szCs w:val="21"/>
          <w:lang w:val="en-US" w:eastAsia="zh-CN"/>
        </w:rPr>
        <w:t>实验结果如图</w:t>
      </w:r>
      <w:r>
        <w:rPr>
          <w:rFonts w:hint="eastAsia" w:ascii="Times New Roman" w:hAnsi="Times New Roman"/>
          <w:color w:val="auto"/>
          <w:szCs w:val="21"/>
          <w:lang w:val="en-US" w:eastAsia="zh-CN"/>
        </w:rPr>
        <w:t>3和图4</w:t>
      </w:r>
      <w:r>
        <w:rPr>
          <w:rFonts w:hint="default" w:ascii="Times New Roman" w:hAnsi="Times New Roman"/>
          <w:color w:val="auto"/>
          <w:szCs w:val="21"/>
          <w:lang w:val="en-US" w:eastAsia="zh-CN"/>
        </w:rPr>
        <w:t>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结果表明</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这两种</w:t>
      </w:r>
      <w:r>
        <w:rPr>
          <w:rFonts w:hint="eastAsia" w:ascii="Times New Roman" w:hAnsi="Times New Roman"/>
          <w:color w:val="auto"/>
          <w:szCs w:val="21"/>
          <w:lang w:val="en-US" w:eastAsia="zh-CN"/>
        </w:rPr>
        <w:t>模型能够使得超参数在</w:t>
      </w:r>
      <w:r>
        <w:rPr>
          <w:rFonts w:hint="default" w:ascii="Times New Roman" w:hAnsi="Times New Roman"/>
          <w:color w:val="auto"/>
          <w:szCs w:val="21"/>
          <w:lang w:val="en-US" w:eastAsia="zh-CN"/>
        </w:rPr>
        <w:t>合理的取值范围内</w:t>
      </w:r>
      <w:r>
        <w:rPr>
          <w:rFonts w:hint="eastAsia" w:ascii="Times New Roman" w:hAnsi="Times New Roman"/>
          <w:color w:val="auto"/>
          <w:szCs w:val="21"/>
          <w:lang w:val="en-US" w:eastAsia="zh-CN"/>
        </w:rPr>
        <w:t>保持一定的</w:t>
      </w:r>
      <w:r>
        <w:rPr>
          <w:rFonts w:hint="default" w:ascii="Times New Roman" w:hAnsi="Times New Roman"/>
          <w:color w:val="auto"/>
          <w:szCs w:val="21"/>
          <w:lang w:val="en-US" w:eastAsia="zh-CN"/>
        </w:rPr>
        <w:t>鲁棒性，</w:t>
      </w:r>
      <w:r>
        <w:rPr>
          <w:rFonts w:hint="eastAsia" w:ascii="Times New Roman" w:hAnsi="Times New Roman"/>
          <w:color w:val="auto"/>
          <w:szCs w:val="21"/>
          <w:lang w:val="en-US" w:eastAsia="zh-CN"/>
        </w:rPr>
        <w:t xml:space="preserve"> 其不同的取值</w:t>
      </w:r>
      <w:r>
        <w:rPr>
          <w:rFonts w:hint="default" w:ascii="Times New Roman" w:hAnsi="Times New Roman"/>
          <w:color w:val="auto"/>
          <w:szCs w:val="21"/>
          <w:lang w:val="en-US" w:eastAsia="zh-CN"/>
        </w:rPr>
        <w:t>对</w:t>
      </w:r>
      <w:r>
        <w:rPr>
          <w:rFonts w:hint="eastAsia" w:ascii="Times New Roman" w:hAnsi="Times New Roman"/>
          <w:color w:val="auto"/>
          <w:szCs w:val="21"/>
          <w:lang w:val="en-US" w:eastAsia="zh-CN"/>
        </w:rPr>
        <w:t>模型的估计结果</w:t>
      </w:r>
      <w:r>
        <w:rPr>
          <w:rFonts w:hint="default" w:ascii="Times New Roman" w:hAnsi="Times New Roman"/>
          <w:color w:val="auto"/>
          <w:szCs w:val="21"/>
          <w:lang w:val="en-US" w:eastAsia="zh-CN"/>
        </w:rPr>
        <w:t>误差控制在可接受的范围</w:t>
      </w:r>
      <w:r>
        <w:rPr>
          <w:rFonts w:hint="eastAsia" w:ascii="Times New Roman" w:hAnsi="Times New Roman"/>
          <w:color w:val="auto"/>
          <w:szCs w:val="21"/>
          <w:lang w:val="en-US" w:eastAsia="zh-CN"/>
        </w:rPr>
        <w:t>内。</w:t>
      </w:r>
    </w:p>
    <w:p>
      <w:pPr>
        <w:pStyle w:val="25"/>
        <w:keepNext w:val="0"/>
        <w:keepLines w:val="0"/>
        <w:pageBreakBefore w:val="0"/>
        <w:widowControl w:val="0"/>
        <w:kinsoku/>
        <w:wordWrap/>
        <w:overflowPunct/>
        <w:topLinePunct w:val="0"/>
        <w:autoSpaceDE/>
        <w:autoSpaceDN/>
        <w:bidi w:val="0"/>
        <w:adjustRightInd/>
        <w:snapToGrid/>
        <w:ind w:firstLine="420" w:firstLineChars="200"/>
        <w:textAlignment w:val="auto"/>
        <w:rPr>
          <w:ins w:id="6276" w:author="Administrator" w:date="2023-01-14T20:57:43Z"/>
          <w:rFonts w:ascii="Times New Roman" w:hAnsi="Times New Roman"/>
        </w:rPr>
        <w:pPrChange w:id="6275" w:author="Administrator" w:date="2023-01-14T20:58:23Z">
          <w:pPr>
            <w:pStyle w:val="25"/>
            <w:keepNext w:val="0"/>
            <w:keepLines w:val="0"/>
            <w:pageBreakBefore w:val="0"/>
            <w:widowControl w:val="0"/>
            <w:kinsoku/>
            <w:wordWrap/>
            <w:overflowPunct/>
            <w:topLinePunct w:val="0"/>
            <w:autoSpaceDE/>
            <w:autoSpaceDN/>
            <w:bidi w:val="0"/>
            <w:adjustRightInd/>
            <w:snapToGrid/>
            <w:ind w:firstLine="0" w:firstLineChars="0"/>
            <w:textAlignment w:val="auto"/>
          </w:pPr>
        </w:pPrChange>
      </w:pPr>
      <w:del w:id="6277" w:author="Administrator" w:date="2023-01-14T20:58:19Z">
        <w:r>
          <w:rPr>
            <w:rFonts w:ascii="Times New Roman" w:hAnsi="Times New Roman"/>
          </w:rPr>
          <w:drawing>
            <wp:inline distT="0" distB="0" distL="114300" distR="114300">
              <wp:extent cx="2694305" cy="1757045"/>
              <wp:effectExtent l="0" t="0" r="31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2694305" cy="1757045"/>
                      </a:xfrm>
                      <a:prstGeom prst="rect">
                        <a:avLst/>
                      </a:prstGeom>
                      <a:noFill/>
                      <a:ln>
                        <a:noFill/>
                      </a:ln>
                    </pic:spPr>
                  </pic:pic>
                </a:graphicData>
              </a:graphic>
            </wp:inline>
          </w:drawing>
        </w:r>
      </w:del>
    </w:p>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rPr>
        <w:pPrChange w:id="6279" w:author="CCCF" w:date="2023-01-08T21:07:00Z">
          <w:pPr>
            <w:pStyle w:val="25"/>
            <w:keepNext w:val="0"/>
            <w:keepLines w:val="0"/>
            <w:pageBreakBefore w:val="0"/>
            <w:widowControl w:val="0"/>
            <w:kinsoku/>
            <w:wordWrap/>
            <w:overflowPunct/>
            <w:topLinePunct w:val="0"/>
            <w:autoSpaceDE/>
            <w:autoSpaceDN/>
            <w:bidi w:val="0"/>
            <w:adjustRightInd/>
            <w:snapToGrid/>
            <w:ind w:firstLine="0" w:firstLineChars="0"/>
            <w:textAlignment w:val="auto"/>
          </w:pPr>
        </w:pPrChange>
      </w:pPr>
      <w:ins w:id="6280" w:author="Administrator" w:date="2023-01-14T20:57:44Z">
        <w:r>
          <w:rPr/>
          <w:drawing>
            <wp:inline distT="0" distB="0" distL="114300" distR="114300">
              <wp:extent cx="2659380" cy="1757045"/>
              <wp:effectExtent l="0" t="0" r="7620" b="107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2659380" cy="1757045"/>
                      </a:xfrm>
                      <a:prstGeom prst="rect">
                        <a:avLst/>
                      </a:prstGeom>
                      <a:noFill/>
                      <a:ln>
                        <a:noFill/>
                      </a:ln>
                    </pic:spPr>
                  </pic:pic>
                </a:graphicData>
              </a:graphic>
            </wp:inline>
          </w:drawing>
        </w:r>
      </w:ins>
    </w:p>
    <w:p>
      <w:pPr>
        <w:pStyle w:val="25"/>
        <w:ind w:firstLine="0" w:firstLineChars="0"/>
        <w:jc w:val="center"/>
        <w:rPr>
          <w:rFonts w:hint="default" w:ascii="Times New Roman" w:hAnsi="Times New Roman"/>
          <w:color w:val="auto"/>
          <w:szCs w:val="21"/>
          <w:lang w:val="en-US"/>
        </w:rPr>
      </w:pPr>
      <w:r>
        <w:rPr>
          <w:rFonts w:hint="default" w:ascii="Times New Roman" w:hAnsi="Times New Roman"/>
          <w:color w:val="auto"/>
          <w:szCs w:val="21"/>
        </w:rPr>
        <w:t>图</w:t>
      </w:r>
      <w:r>
        <w:rPr>
          <w:rFonts w:hint="default" w:ascii="Times New Roman" w:hAnsi="Times New Roman"/>
          <w:color w:val="auto"/>
          <w:szCs w:val="21"/>
          <w:lang w:val="en-US" w:eastAsia="zh-CN"/>
        </w:rPr>
        <w:t>3</w:t>
      </w:r>
      <w:r>
        <w:rPr>
          <w:rFonts w:hint="default" w:ascii="Times New Roman" w:hAnsi="Times New Roman"/>
          <w:color w:val="auto"/>
          <w:szCs w:val="21"/>
        </w:rPr>
        <w:t xml:space="preserve">  </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eastAsia" w:ascii="Times New Roman" w:hAnsi="Times New Roman"/>
          <w:color w:val="auto"/>
          <w:szCs w:val="21"/>
          <w:vertAlign w:val="baseline"/>
          <w:lang w:val="en-US" w:eastAsia="zh-CN"/>
        </w:rPr>
        <w:t>的超参数敏感</w:t>
      </w:r>
      <w:ins w:id="6282" w:author="CCCF" w:date="2023-01-10T17:31:35Z">
        <w:r>
          <w:rPr>
            <w:rFonts w:hint="eastAsia" w:ascii="Times New Roman" w:hAnsi="Times New Roman"/>
            <w:color w:val="auto"/>
            <w:szCs w:val="21"/>
            <w:vertAlign w:val="baseline"/>
            <w:lang w:val="en-US" w:eastAsia="zh-CN"/>
          </w:rPr>
          <w:t>性</w:t>
        </w:r>
      </w:ins>
      <w:r>
        <w:rPr>
          <w:rFonts w:hint="eastAsia" w:ascii="Times New Roman" w:hAnsi="Times New Roman"/>
          <w:color w:val="auto"/>
          <w:szCs w:val="21"/>
          <w:vertAlign w:val="baseline"/>
          <w:lang w:val="en-US" w:eastAsia="zh-CN"/>
        </w:rPr>
        <w:t>分析</w:t>
      </w:r>
    </w:p>
    <w:p>
      <w:pPr>
        <w:pStyle w:val="25"/>
        <w:ind w:firstLine="0" w:firstLineChars="0"/>
        <w:jc w:val="center"/>
        <w:rPr>
          <w:rFonts w:hint="eastAsia" w:ascii="Times New Roman" w:hAnsi="Times New Roman"/>
          <w:color w:val="auto"/>
          <w:szCs w:val="21"/>
        </w:rPr>
      </w:pPr>
      <w:r>
        <w:rPr>
          <w:rFonts w:ascii="Times New Roman" w:hAnsi="Times New Roman"/>
          <w:color w:val="auto"/>
          <w:szCs w:val="21"/>
        </w:rPr>
        <w:t>Fig.</w:t>
      </w:r>
      <w:r>
        <w:rPr>
          <w:rFonts w:hint="eastAsia" w:ascii="Times New Roman" w:hAnsi="Times New Roman"/>
          <w:color w:val="auto"/>
          <w:szCs w:val="21"/>
          <w:lang w:val="en-US" w:eastAsia="zh-CN"/>
        </w:rPr>
        <w:t>3</w:t>
      </w:r>
      <w:r>
        <w:rPr>
          <w:rFonts w:ascii="Times New Roman" w:hAnsi="Times New Roman"/>
          <w:color w:val="auto"/>
          <w:szCs w:val="21"/>
        </w:rPr>
        <w:t xml:space="preserve">  </w:t>
      </w:r>
      <w:ins w:id="6283" w:author="CCCF" w:date="2023-01-10T17:32:48Z">
        <w:r>
          <w:rPr>
            <w:rFonts w:hint="eastAsia" w:ascii="Times New Roman" w:hAnsi="Times New Roman"/>
            <w:color w:val="auto"/>
            <w:szCs w:val="21"/>
            <w:lang w:val="en-US" w:eastAsia="zh-CN"/>
          </w:rPr>
          <w:t>S</w:t>
        </w:r>
      </w:ins>
      <w:ins w:id="6284" w:author="CCCF" w:date="2023-01-10T17:32:48Z">
        <w:r>
          <w:rPr>
            <w:rFonts w:hint="eastAsia" w:ascii="Times New Roman" w:hAnsi="Times New Roman"/>
            <w:color w:val="auto"/>
            <w:szCs w:val="21"/>
          </w:rPr>
          <w:t xml:space="preserve">ensitivity analysis of </w:t>
        </w:r>
      </w:ins>
      <w:ins w:id="6285" w:author="CCCF" w:date="2023-01-10T17:32:48Z">
        <w:r>
          <w:rPr>
            <w:rFonts w:hint="eastAsia" w:ascii="Times New Roman" w:hAnsi="Times New Roman"/>
            <w:color w:val="auto"/>
            <w:szCs w:val="21"/>
            <w:lang w:val="en-US" w:eastAsia="zh-CN"/>
          </w:rPr>
          <w:t>h</w:t>
        </w:r>
      </w:ins>
      <w:ins w:id="6286" w:author="CCCF" w:date="2023-01-10T17:32:48Z">
        <w:r>
          <w:rPr>
            <w:rFonts w:hint="eastAsia" w:ascii="Times New Roman" w:hAnsi="Times New Roman"/>
            <w:color w:val="auto"/>
            <w:szCs w:val="21"/>
          </w:rPr>
          <w:t>yper</w:t>
        </w:r>
      </w:ins>
      <w:ins w:id="6287" w:author="CCCF" w:date="2023-01-10T17:32:48Z">
        <w:r>
          <w:rPr>
            <w:rFonts w:hint="eastAsia" w:ascii="Times New Roman" w:hAnsi="Times New Roman"/>
            <w:color w:val="auto"/>
            <w:szCs w:val="21"/>
            <w:lang w:val="en-US" w:eastAsia="zh-CN"/>
          </w:rPr>
          <w:t>-</w:t>
        </w:r>
      </w:ins>
      <w:ins w:id="6288" w:author="CCCF" w:date="2023-01-10T17:32:48Z">
        <w:r>
          <w:rPr>
            <w:rFonts w:hint="eastAsia" w:ascii="Times New Roman" w:hAnsi="Times New Roman"/>
            <w:color w:val="auto"/>
            <w:szCs w:val="21"/>
          </w:rPr>
          <w:t>paramet</w:t>
        </w:r>
      </w:ins>
      <w:ins w:id="6289" w:author="CCCF" w:date="2023-01-10T17:32:48Z">
        <w:r>
          <w:rPr>
            <w:rFonts w:hint="eastAsia" w:ascii="Times New Roman" w:hAnsi="Times New Roman"/>
            <w:color w:val="auto"/>
            <w:szCs w:val="21"/>
            <w:lang w:val="en-US" w:eastAsia="zh-CN"/>
          </w:rPr>
          <w:t>ers in</w:t>
        </w:r>
      </w:ins>
      <w:ins w:id="6290" w:author="CCCF" w:date="2023-01-10T17:32:48Z">
        <w:r>
          <w:rPr>
            <w:rFonts w:hint="eastAsia" w:ascii="Times New Roman" w:hAnsi="Times New Roman"/>
            <w:color w:val="auto"/>
            <w:szCs w:val="21"/>
          </w:rPr>
          <w:t xml:space="preserve"> </w:t>
        </w:r>
      </w:ins>
      <w:del w:id="6291" w:author="CCCF" w:date="2023-01-10T17:32:54Z">
        <w:r>
          <w:rPr>
            <w:rFonts w:hint="eastAsia" w:ascii="Times New Roman" w:hAnsi="Times New Roman"/>
            <w:color w:val="auto"/>
            <w:szCs w:val="21"/>
          </w:rPr>
          <w:delText xml:space="preserve">Hyperparametric sensitivity analysis of </w:delText>
        </w:r>
      </w:del>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p>
    <w:p>
      <w:pPr>
        <w:pStyle w:val="25"/>
        <w:keepNext w:val="0"/>
        <w:keepLines w:val="0"/>
        <w:pageBreakBefore w:val="0"/>
        <w:widowControl w:val="0"/>
        <w:kinsoku/>
        <w:wordWrap/>
        <w:overflowPunct/>
        <w:topLinePunct w:val="0"/>
        <w:autoSpaceDE/>
        <w:autoSpaceDN/>
        <w:bidi w:val="0"/>
        <w:adjustRightInd/>
        <w:snapToGrid/>
        <w:ind w:firstLine="420" w:firstLineChars="200"/>
        <w:textAlignment w:val="auto"/>
        <w:rPr>
          <w:del w:id="6292" w:author="Administrator" w:date="2023-01-14T20:59:04Z"/>
          <w:rFonts w:ascii="Times New Roman" w:hAnsi="Times New Roman"/>
        </w:rPr>
      </w:pPr>
    </w:p>
    <w:p>
      <w:pPr>
        <w:pStyle w:val="25"/>
        <w:keepNext w:val="0"/>
        <w:keepLines w:val="0"/>
        <w:pageBreakBefore w:val="0"/>
        <w:widowControl w:val="0"/>
        <w:kinsoku/>
        <w:wordWrap/>
        <w:overflowPunct/>
        <w:topLinePunct w:val="0"/>
        <w:autoSpaceDE/>
        <w:autoSpaceDN/>
        <w:bidi w:val="0"/>
        <w:adjustRightInd/>
        <w:snapToGrid/>
        <w:ind w:firstLine="0" w:firstLineChars="0"/>
        <w:jc w:val="both"/>
        <w:textAlignment w:val="auto"/>
        <w:rPr>
          <w:ins w:id="6294" w:author="Administrator" w:date="2023-01-14T20:58:47Z"/>
          <w:rFonts w:ascii="Times New Roman" w:hAnsi="Times New Roman"/>
        </w:rPr>
        <w:pPrChange w:id="6293" w:author="Administrator" w:date="2023-01-14T20:59:03Z">
          <w:pPr>
            <w:pStyle w:val="25"/>
            <w:keepNext w:val="0"/>
            <w:keepLines w:val="0"/>
            <w:pageBreakBefore w:val="0"/>
            <w:widowControl w:val="0"/>
            <w:kinsoku/>
            <w:wordWrap/>
            <w:overflowPunct/>
            <w:topLinePunct w:val="0"/>
            <w:autoSpaceDE/>
            <w:autoSpaceDN/>
            <w:bidi w:val="0"/>
            <w:adjustRightInd/>
            <w:snapToGrid/>
            <w:ind w:firstLine="0" w:firstLineChars="0"/>
            <w:textAlignment w:val="auto"/>
          </w:pPr>
        </w:pPrChange>
      </w:pPr>
      <w:del w:id="6295" w:author="Administrator" w:date="2023-01-14T20:59:00Z">
        <w:r>
          <w:rPr>
            <w:rFonts w:ascii="Times New Roman" w:hAnsi="Times New Roman"/>
          </w:rPr>
          <w:drawing>
            <wp:inline distT="0" distB="0" distL="114300" distR="114300">
              <wp:extent cx="2696210" cy="1758950"/>
              <wp:effectExtent l="0" t="0" r="127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2696210" cy="1758950"/>
                      </a:xfrm>
                      <a:prstGeom prst="rect">
                        <a:avLst/>
                      </a:prstGeom>
                      <a:noFill/>
                      <a:ln>
                        <a:noFill/>
                      </a:ln>
                    </pic:spPr>
                  </pic:pic>
                </a:graphicData>
              </a:graphic>
            </wp:inline>
          </w:drawing>
        </w:r>
      </w:del>
    </w:p>
    <w:p>
      <w:pPr>
        <w:pStyle w:val="2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rPr>
        <w:pPrChange w:id="6297" w:author="CCCF" w:date="2023-01-08T21:07:02Z">
          <w:pPr>
            <w:pStyle w:val="25"/>
            <w:keepNext w:val="0"/>
            <w:keepLines w:val="0"/>
            <w:pageBreakBefore w:val="0"/>
            <w:widowControl w:val="0"/>
            <w:kinsoku/>
            <w:wordWrap/>
            <w:overflowPunct/>
            <w:topLinePunct w:val="0"/>
            <w:autoSpaceDE/>
            <w:autoSpaceDN/>
            <w:bidi w:val="0"/>
            <w:adjustRightInd/>
            <w:snapToGrid/>
            <w:ind w:firstLine="0" w:firstLineChars="0"/>
            <w:textAlignment w:val="auto"/>
          </w:pPr>
        </w:pPrChange>
      </w:pPr>
      <w:ins w:id="6298" w:author="Administrator" w:date="2023-01-14T20:58:47Z">
        <w:r>
          <w:rPr/>
          <w:drawing>
            <wp:inline distT="0" distB="0" distL="114300" distR="114300">
              <wp:extent cx="2659380" cy="1757045"/>
              <wp:effectExtent l="0" t="0" r="7620" b="107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2659380" cy="1757045"/>
                      </a:xfrm>
                      <a:prstGeom prst="rect">
                        <a:avLst/>
                      </a:prstGeom>
                      <a:noFill/>
                      <a:ln>
                        <a:noFill/>
                      </a:ln>
                    </pic:spPr>
                  </pic:pic>
                </a:graphicData>
              </a:graphic>
            </wp:inline>
          </w:drawing>
        </w:r>
      </w:ins>
    </w:p>
    <w:p>
      <w:pPr>
        <w:pStyle w:val="25"/>
        <w:ind w:firstLine="0" w:firstLineChars="0"/>
        <w:jc w:val="center"/>
        <w:rPr>
          <w:rFonts w:hint="default" w:ascii="Times New Roman" w:hAnsi="Times New Roman"/>
          <w:color w:val="auto"/>
          <w:szCs w:val="21"/>
        </w:rPr>
      </w:pPr>
      <w:r>
        <w:rPr>
          <w:rFonts w:hint="default" w:ascii="Times New Roman" w:hAnsi="Times New Roman"/>
          <w:color w:val="auto"/>
          <w:szCs w:val="21"/>
        </w:rPr>
        <w:t>图</w:t>
      </w:r>
      <w:r>
        <w:rPr>
          <w:rFonts w:hint="default" w:ascii="Times New Roman" w:hAnsi="Times New Roman"/>
          <w:color w:val="auto"/>
          <w:szCs w:val="21"/>
          <w:lang w:val="en-US" w:eastAsia="zh-CN"/>
        </w:rPr>
        <w:t>4</w:t>
      </w:r>
      <w:r>
        <w:rPr>
          <w:rFonts w:hint="default" w:ascii="Times New Roman" w:hAnsi="Times New Roman"/>
          <w:color w:val="auto"/>
          <w:szCs w:val="21"/>
        </w:rPr>
        <w:t xml:space="preserve">  </w:t>
      </w:r>
      <w:ins w:id="6300" w:author="CCCF" w:date="2023-01-10T17:31:18Z">
        <w:r>
          <w:rPr>
            <w:rFonts w:hint="default" w:ascii="Times New Roman" w:hAnsi="Times New Roman"/>
            <w:color w:val="auto"/>
            <w:szCs w:val="21"/>
          </w:rPr>
          <w:t xml:space="preserve"> </w:t>
        </w:r>
      </w:ins>
      <w:ins w:id="6301" w:author="CCCF" w:date="2023-01-10T17:31:18Z">
        <w:r>
          <w:rPr>
            <w:rFonts w:hint="eastAsia" w:ascii="Times New Roman" w:hAnsi="Times New Roman"/>
            <w:i/>
            <w:iCs/>
            <w:color w:val="auto"/>
            <w:szCs w:val="21"/>
            <w:lang w:val="en-US" w:eastAsia="zh-CN"/>
          </w:rPr>
          <w:t>RPG</w:t>
        </w:r>
      </w:ins>
      <w:ins w:id="6302" w:author="CCCF" w:date="2023-01-10T17:31:24Z">
        <w:r>
          <w:rPr>
            <w:rFonts w:hint="eastAsia" w:ascii="Times New Roman" w:hAnsi="Times New Roman"/>
            <w:color w:val="auto"/>
            <w:szCs w:val="21"/>
            <w:vertAlign w:val="subscript"/>
            <w:lang w:val="en-US" w:eastAsia="zh-CN"/>
          </w:rPr>
          <w:t>7</w:t>
        </w:r>
      </w:ins>
      <w:ins w:id="6303" w:author="CCCF" w:date="2023-01-10T17:31:18Z">
        <w:r>
          <w:rPr>
            <w:rFonts w:hint="eastAsia" w:ascii="Times New Roman" w:hAnsi="Times New Roman"/>
            <w:color w:val="auto"/>
            <w:szCs w:val="21"/>
            <w:vertAlign w:val="baseline"/>
            <w:lang w:val="en-US" w:eastAsia="zh-CN"/>
          </w:rPr>
          <w:t>的超参数敏感</w:t>
        </w:r>
      </w:ins>
      <w:ins w:id="6304" w:author="CCCF" w:date="2023-01-10T17:31:37Z">
        <w:r>
          <w:rPr>
            <w:rFonts w:hint="eastAsia" w:ascii="Times New Roman" w:hAnsi="Times New Roman"/>
            <w:color w:val="auto"/>
            <w:szCs w:val="21"/>
            <w:vertAlign w:val="baseline"/>
            <w:lang w:val="en-US" w:eastAsia="zh-CN"/>
          </w:rPr>
          <w:t>性</w:t>
        </w:r>
      </w:ins>
      <w:ins w:id="6305" w:author="CCCF" w:date="2023-01-10T17:31:18Z">
        <w:r>
          <w:rPr>
            <w:rFonts w:hint="eastAsia" w:ascii="Times New Roman" w:hAnsi="Times New Roman"/>
            <w:color w:val="auto"/>
            <w:szCs w:val="21"/>
            <w:vertAlign w:val="baseline"/>
            <w:lang w:val="en-US" w:eastAsia="zh-CN"/>
          </w:rPr>
          <w:t>分析</w:t>
        </w:r>
      </w:ins>
      <w:del w:id="6306" w:author="CCCF" w:date="2023-01-10T17:31:18Z">
        <w:r>
          <w:rPr>
            <w:rFonts w:hint="default" w:ascii="Times New Roman" w:hAnsi="Times New Roman" w:cs="Times New Roman"/>
            <w:color w:val="auto"/>
            <w:kern w:val="2"/>
            <w:sz w:val="21"/>
            <w:szCs w:val="21"/>
            <w:lang w:val="en-US" w:eastAsia="zh-CN"/>
          </w:rPr>
          <w:delText>更新评价能力的流程图</w:delText>
        </w:r>
      </w:del>
    </w:p>
    <w:p>
      <w:pPr>
        <w:pStyle w:val="25"/>
        <w:ind w:firstLine="0" w:firstLineChars="0"/>
        <w:jc w:val="center"/>
        <w:rPr>
          <w:rFonts w:hint="eastAsia" w:ascii="Times New Roman" w:hAnsi="Times New Roman"/>
          <w:color w:val="auto"/>
          <w:szCs w:val="21"/>
        </w:rPr>
      </w:pPr>
      <w:r>
        <w:rPr>
          <w:rFonts w:ascii="Times New Roman" w:hAnsi="Times New Roman"/>
          <w:color w:val="auto"/>
          <w:szCs w:val="21"/>
        </w:rPr>
        <w:t>Fig.</w:t>
      </w:r>
      <w:r>
        <w:rPr>
          <w:rFonts w:hint="eastAsia" w:ascii="Times New Roman" w:hAnsi="Times New Roman"/>
          <w:color w:val="auto"/>
          <w:szCs w:val="21"/>
          <w:lang w:val="en-US" w:eastAsia="zh-CN"/>
        </w:rPr>
        <w:t>4</w:t>
      </w:r>
      <w:r>
        <w:rPr>
          <w:rFonts w:ascii="Times New Roman" w:hAnsi="Times New Roman"/>
          <w:color w:val="auto"/>
          <w:szCs w:val="21"/>
        </w:rPr>
        <w:t xml:space="preserve">  </w:t>
      </w:r>
      <w:del w:id="6307" w:author="CCCF" w:date="2023-01-10T17:32:20Z">
        <w:r>
          <w:rPr>
            <w:rFonts w:hint="eastAsia" w:ascii="Times New Roman" w:hAnsi="Times New Roman"/>
            <w:color w:val="auto"/>
            <w:szCs w:val="21"/>
          </w:rPr>
          <w:delText xml:space="preserve">Hyperparametric </w:delText>
        </w:r>
      </w:del>
      <w:del w:id="6308" w:author="CCCF" w:date="2023-01-10T17:32:21Z">
        <w:r>
          <w:rPr>
            <w:rFonts w:hint="eastAsia" w:ascii="Times New Roman" w:hAnsi="Times New Roman"/>
            <w:color w:val="auto"/>
            <w:szCs w:val="21"/>
          </w:rPr>
          <w:delText>s</w:delText>
        </w:r>
      </w:del>
      <w:ins w:id="6309" w:author="CCCF" w:date="2023-01-10T17:32:21Z">
        <w:r>
          <w:rPr>
            <w:rFonts w:hint="eastAsia" w:ascii="Times New Roman" w:hAnsi="Times New Roman"/>
            <w:color w:val="auto"/>
            <w:szCs w:val="21"/>
            <w:lang w:val="en-US" w:eastAsia="zh-CN"/>
          </w:rPr>
          <w:t>S</w:t>
        </w:r>
      </w:ins>
      <w:r>
        <w:rPr>
          <w:rFonts w:hint="eastAsia" w:ascii="Times New Roman" w:hAnsi="Times New Roman"/>
          <w:color w:val="auto"/>
          <w:szCs w:val="21"/>
        </w:rPr>
        <w:t xml:space="preserve">ensitivity analysis of </w:t>
      </w:r>
      <w:ins w:id="6310" w:author="CCCF" w:date="2023-01-10T17:32:29Z">
        <w:r>
          <w:rPr>
            <w:rFonts w:hint="eastAsia" w:ascii="Times New Roman" w:hAnsi="Times New Roman"/>
            <w:color w:val="auto"/>
            <w:szCs w:val="21"/>
            <w:lang w:val="en-US" w:eastAsia="zh-CN"/>
          </w:rPr>
          <w:t>h</w:t>
        </w:r>
      </w:ins>
      <w:ins w:id="6311" w:author="CCCF" w:date="2023-01-10T17:32:25Z">
        <w:r>
          <w:rPr>
            <w:rFonts w:hint="eastAsia" w:ascii="Times New Roman" w:hAnsi="Times New Roman"/>
            <w:color w:val="auto"/>
            <w:szCs w:val="21"/>
          </w:rPr>
          <w:t>yper</w:t>
        </w:r>
      </w:ins>
      <w:ins w:id="6312" w:author="CCCF" w:date="2023-01-10T17:32:31Z">
        <w:r>
          <w:rPr>
            <w:rFonts w:hint="eastAsia" w:ascii="Times New Roman" w:hAnsi="Times New Roman"/>
            <w:color w:val="auto"/>
            <w:szCs w:val="21"/>
            <w:lang w:val="en-US" w:eastAsia="zh-CN"/>
          </w:rPr>
          <w:t>-</w:t>
        </w:r>
      </w:ins>
      <w:ins w:id="6313" w:author="CCCF" w:date="2023-01-10T17:32:25Z">
        <w:r>
          <w:rPr>
            <w:rFonts w:hint="eastAsia" w:ascii="Times New Roman" w:hAnsi="Times New Roman"/>
            <w:color w:val="auto"/>
            <w:szCs w:val="21"/>
          </w:rPr>
          <w:t>paramet</w:t>
        </w:r>
      </w:ins>
      <w:ins w:id="6314" w:author="CCCF" w:date="2023-01-10T17:32:35Z">
        <w:r>
          <w:rPr>
            <w:rFonts w:hint="eastAsia" w:ascii="Times New Roman" w:hAnsi="Times New Roman"/>
            <w:color w:val="auto"/>
            <w:szCs w:val="21"/>
            <w:lang w:val="en-US" w:eastAsia="zh-CN"/>
          </w:rPr>
          <w:t>er</w:t>
        </w:r>
      </w:ins>
      <w:ins w:id="6315" w:author="CCCF" w:date="2023-01-10T17:32:37Z">
        <w:r>
          <w:rPr>
            <w:rFonts w:hint="eastAsia" w:ascii="Times New Roman" w:hAnsi="Times New Roman"/>
            <w:color w:val="auto"/>
            <w:szCs w:val="21"/>
            <w:lang w:val="en-US" w:eastAsia="zh-CN"/>
          </w:rPr>
          <w:t>s i</w:t>
        </w:r>
      </w:ins>
      <w:ins w:id="6316" w:author="CCCF" w:date="2023-01-10T17:32:38Z">
        <w:r>
          <w:rPr>
            <w:rFonts w:hint="eastAsia" w:ascii="Times New Roman" w:hAnsi="Times New Roman"/>
            <w:color w:val="auto"/>
            <w:szCs w:val="21"/>
            <w:lang w:val="en-US" w:eastAsia="zh-CN"/>
          </w:rPr>
          <w:t>n</w:t>
        </w:r>
      </w:ins>
      <w:ins w:id="6317" w:author="CCCF" w:date="2023-01-10T17:32:25Z">
        <w:r>
          <w:rPr>
            <w:rFonts w:hint="eastAsia" w:ascii="Times New Roman" w:hAnsi="Times New Roman"/>
            <w:color w:val="auto"/>
            <w:szCs w:val="21"/>
          </w:rPr>
          <w:t xml:space="preserve"> </w:t>
        </w:r>
      </w:ins>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p>
    <w:p>
      <w:pPr>
        <w:pStyle w:val="25"/>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lang w:val="en-US" w:eastAsia="zh-CN"/>
        </w:rPr>
      </w:pPr>
    </w:p>
    <w:p>
      <w:pPr>
        <w:pStyle w:val="25"/>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Times New Roman" w:hAnsi="Times New Roman"/>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r>
        <w:rPr>
          <w:rFonts w:hint="eastAsia"/>
          <w:color w:val="auto"/>
          <w:szCs w:val="21"/>
        </w:rPr>
        <w:t>本文提出了两个新的</w:t>
      </w:r>
      <w:r>
        <w:rPr>
          <w:rFonts w:hint="eastAsia"/>
          <w:color w:val="auto"/>
          <w:szCs w:val="21"/>
          <w:lang w:val="en-US" w:eastAsia="zh-CN"/>
        </w:rPr>
        <w:t>同行互评</w:t>
      </w:r>
      <w:del w:id="6318" w:author="CCCF" w:date="2023-01-08T21:02:07Z">
        <w:r>
          <w:rPr>
            <w:rFonts w:hint="eastAsia"/>
            <w:color w:val="auto"/>
            <w:szCs w:val="21"/>
          </w:rPr>
          <w:delText>概率模型</w:delText>
        </w:r>
      </w:del>
      <w:ins w:id="6319" w:author="CCCF" w:date="2023-01-08T21:02:07Z">
        <w:r>
          <w:rPr>
            <w:rFonts w:hint="eastAsia"/>
            <w:color w:val="auto"/>
            <w:szCs w:val="21"/>
            <w:lang w:eastAsia="zh-CN"/>
          </w:rPr>
          <w:t>概率图模型</w:t>
        </w:r>
      </w:ins>
      <w:r>
        <w:rPr>
          <w:rFonts w:hint="eastAsia"/>
          <w:color w:val="auto"/>
          <w:szCs w:val="21"/>
        </w:rPr>
        <w:t>，</w:t>
      </w:r>
      <w:r>
        <w:rPr>
          <w:rFonts w:hint="eastAsia"/>
          <w:color w:val="auto"/>
          <w:szCs w:val="21"/>
          <w:lang w:val="en-US" w:eastAsia="zh-CN"/>
        </w:rPr>
        <w:t>通过学生的互评能力取代学生的真实分数来重新对评价者可靠性进行建模</w:t>
      </w:r>
      <w:r>
        <w:rPr>
          <w:rFonts w:hint="eastAsia"/>
          <w:color w:val="auto"/>
          <w:szCs w:val="21"/>
        </w:rPr>
        <w:t>。我们</w:t>
      </w:r>
      <w:r>
        <w:rPr>
          <w:rFonts w:hint="eastAsia"/>
          <w:color w:val="auto"/>
          <w:szCs w:val="21"/>
          <w:lang w:val="en-US" w:eastAsia="zh-CN"/>
        </w:rPr>
        <w:t>提出了一种方法来量化学生的评价能力</w:t>
      </w:r>
      <w:r>
        <w:rPr>
          <w:rFonts w:hint="eastAsia"/>
          <w:color w:val="auto"/>
          <w:szCs w:val="21"/>
        </w:rPr>
        <w:t>，</w:t>
      </w:r>
      <w:r>
        <w:rPr>
          <w:rFonts w:hint="eastAsia"/>
          <w:color w:val="auto"/>
          <w:szCs w:val="21"/>
          <w:lang w:val="en-US" w:eastAsia="zh-CN"/>
        </w:rPr>
        <w:t>并且</w:t>
      </w:r>
      <w:r>
        <w:rPr>
          <w:rFonts w:hint="eastAsia"/>
          <w:color w:val="auto"/>
          <w:szCs w:val="21"/>
        </w:rPr>
        <w:t>根据学生在每次作业中的</w:t>
      </w:r>
      <w:r>
        <w:rPr>
          <w:rFonts w:hint="eastAsia"/>
          <w:color w:val="auto"/>
          <w:szCs w:val="21"/>
          <w:lang w:val="en-US" w:eastAsia="zh-CN"/>
        </w:rPr>
        <w:t>表现</w:t>
      </w:r>
      <w:r>
        <w:rPr>
          <w:rFonts w:hint="eastAsia"/>
          <w:color w:val="auto"/>
          <w:szCs w:val="21"/>
        </w:rPr>
        <w:t>来</w:t>
      </w:r>
      <w:r>
        <w:rPr>
          <w:rFonts w:hint="eastAsia"/>
          <w:color w:val="auto"/>
          <w:szCs w:val="21"/>
          <w:lang w:val="en-US" w:eastAsia="zh-CN"/>
        </w:rPr>
        <w:t>更新评价能力</w:t>
      </w:r>
      <w:r>
        <w:rPr>
          <w:rFonts w:hint="eastAsia"/>
          <w:color w:val="auto"/>
          <w:szCs w:val="21"/>
        </w:rPr>
        <w:t>，然后利用这种</w:t>
      </w:r>
      <w:r>
        <w:rPr>
          <w:rFonts w:hint="eastAsia"/>
          <w:color w:val="auto"/>
          <w:szCs w:val="21"/>
          <w:lang w:val="en-US" w:eastAsia="zh-CN"/>
        </w:rPr>
        <w:t>形式来</w:t>
      </w:r>
      <w:r>
        <w:rPr>
          <w:rFonts w:hint="eastAsia"/>
          <w:color w:val="auto"/>
          <w:szCs w:val="21"/>
        </w:rPr>
        <w:t>优化评分者的可靠性建模</w:t>
      </w:r>
      <w:r>
        <w:rPr>
          <w:rFonts w:hint="eastAsia"/>
          <w:color w:val="auto"/>
          <w:szCs w:val="21"/>
          <w:lang w:eastAsia="zh-CN"/>
        </w:rPr>
        <w:t>，</w:t>
      </w:r>
      <w:r>
        <w:rPr>
          <w:rFonts w:hint="eastAsia"/>
          <w:color w:val="auto"/>
          <w:szCs w:val="21"/>
          <w:lang w:val="en-US" w:eastAsia="zh-CN"/>
        </w:rPr>
        <w:t>并且根据新的观测变量和隐变量关系推到了</w:t>
      </w:r>
      <w:del w:id="6320" w:author="CCCF" w:date="2023-01-08T21:02:08Z">
        <w:r>
          <w:rPr>
            <w:rFonts w:hint="eastAsia"/>
            <w:color w:val="auto"/>
            <w:szCs w:val="21"/>
            <w:lang w:val="en-US" w:eastAsia="zh-CN"/>
          </w:rPr>
          <w:delText>概率模型</w:delText>
        </w:r>
      </w:del>
      <w:ins w:id="6321" w:author="CCCF" w:date="2023-01-08T21:02:08Z">
        <w:r>
          <w:rPr>
            <w:rFonts w:hint="eastAsia"/>
            <w:color w:val="auto"/>
            <w:szCs w:val="21"/>
            <w:lang w:val="en-US" w:eastAsia="zh-CN"/>
          </w:rPr>
          <w:t>概率图模型</w:t>
        </w:r>
      </w:ins>
      <w:r>
        <w:rPr>
          <w:rFonts w:hint="eastAsia"/>
          <w:color w:val="auto"/>
          <w:szCs w:val="21"/>
          <w:lang w:val="en-US" w:eastAsia="zh-CN"/>
        </w:rPr>
        <w:t>生成公式</w:t>
      </w:r>
      <w:r>
        <w:rPr>
          <w:rFonts w:hint="eastAsia"/>
          <w:color w:val="auto"/>
          <w:szCs w:val="21"/>
        </w:rPr>
        <w:t>。基于真实的同伴评估数据集的实验结果表明，这两个模型提高了对同伴评估真实分数的估计的准确性，</w:t>
      </w:r>
      <w:r>
        <w:rPr>
          <w:rFonts w:hint="eastAsia"/>
          <w:color w:val="auto"/>
          <w:szCs w:val="21"/>
          <w:lang w:val="en-US" w:eastAsia="zh-CN"/>
        </w:rPr>
        <w:t>这说明</w:t>
      </w:r>
      <w:r>
        <w:rPr>
          <w:rFonts w:hint="eastAsia"/>
          <w:color w:val="auto"/>
          <w:szCs w:val="21"/>
        </w:rPr>
        <w:t>评价能力确实有助于提高估计同行评估的真实分数的准确性。除了</w:t>
      </w:r>
      <w:r>
        <w:rPr>
          <w:rFonts w:hint="eastAsia"/>
          <w:color w:val="auto"/>
          <w:szCs w:val="21"/>
          <w:lang w:val="en-US" w:eastAsia="zh-CN"/>
        </w:rPr>
        <w:t>教育同行互评</w:t>
      </w:r>
      <w:r>
        <w:rPr>
          <w:rFonts w:hint="eastAsia"/>
          <w:color w:val="auto"/>
          <w:szCs w:val="21"/>
        </w:rPr>
        <w:t>领域，我们</w:t>
      </w:r>
      <w:r>
        <w:rPr>
          <w:rFonts w:hint="eastAsia"/>
          <w:color w:val="auto"/>
          <w:szCs w:val="21"/>
          <w:lang w:val="en-US" w:eastAsia="zh-CN"/>
        </w:rPr>
        <w:t>计划将</w:t>
      </w:r>
      <w:r>
        <w:rPr>
          <w:rFonts w:hint="eastAsia"/>
          <w:color w:val="auto"/>
          <w:szCs w:val="21"/>
        </w:rPr>
        <w:t>提出的模型应用于众包领域，</w:t>
      </w:r>
      <w:r>
        <w:rPr>
          <w:rFonts w:hint="eastAsia"/>
          <w:color w:val="auto"/>
          <w:szCs w:val="21"/>
          <w:lang w:val="en-US" w:eastAsia="zh-CN"/>
        </w:rPr>
        <w:t>并且教师抽查这种形式也可以泛化为少量的专家评审</w:t>
      </w:r>
      <w:r>
        <w:rPr>
          <w:rFonts w:hint="eastAsia"/>
          <w:color w:val="auto"/>
          <w:szCs w:val="21"/>
        </w:rPr>
        <w:t>。未来我们将尝试引入其他影响评分者的可靠性和偏差的因素，以进一步改善同行评估的估计。</w:t>
      </w:r>
    </w:p>
    <w:p>
      <w:pPr>
        <w:adjustRightInd w:val="0"/>
        <w:snapToGrid w:val="0"/>
        <w:rPr>
          <w:rFonts w:hint="eastAsia"/>
          <w:color w:val="auto"/>
          <w:szCs w:val="21"/>
        </w:rPr>
      </w:pPr>
    </w:p>
    <w:p>
      <w:pPr>
        <w:adjustRightInd w:val="0"/>
        <w:snapToGrid w:val="0"/>
        <w:rPr>
          <w:rFonts w:hint="eastAsia"/>
          <w:color w:val="auto"/>
          <w:szCs w:val="21"/>
        </w:rPr>
      </w:pPr>
    </w:p>
    <w:p>
      <w:pPr>
        <w:adjustRightInd w:val="0"/>
        <w:snapToGrid w:val="0"/>
        <w:rPr>
          <w:color w:val="auto"/>
          <w:sz w:val="18"/>
          <w:szCs w:val="18"/>
        </w:rPr>
      </w:pPr>
      <w:r>
        <w:rPr>
          <w:rFonts w:hint="eastAsia"/>
          <w:b/>
          <w:color w:val="auto"/>
          <w:szCs w:val="21"/>
        </w:rPr>
        <w:t>参考文献：</w:t>
      </w:r>
    </w:p>
    <w:p>
      <w:pPr>
        <w:numPr>
          <w:ilvl w:val="0"/>
          <w:numId w:val="3"/>
        </w:numPr>
        <w:autoSpaceDE w:val="0"/>
        <w:autoSpaceDN w:val="0"/>
        <w:adjustRightInd w:val="0"/>
        <w:ind w:left="454" w:leftChars="0" w:hanging="454" w:firstLineChars="0"/>
        <w:jc w:val="both"/>
        <w:rPr>
          <w:color w:val="auto"/>
          <w:sz w:val="18"/>
          <w:szCs w:val="18"/>
        </w:rPr>
      </w:pPr>
      <w:bookmarkStart w:id="0" w:name="_Ref29648"/>
      <w:r>
        <w:rPr>
          <w:color w:val="auto"/>
          <w:sz w:val="18"/>
          <w:szCs w:val="18"/>
        </w:rPr>
        <w:t>Caragiannis I, Krimpas G A, Voudouris A A. Aggregating partial rankings with applications to peer grading in massive online open courses[J]. arXiv preprint arXiv:1411.4619, 2014.</w:t>
      </w:r>
      <w:bookmarkEnd w:id="0"/>
    </w:p>
    <w:p>
      <w:pPr>
        <w:numPr>
          <w:ilvl w:val="0"/>
          <w:numId w:val="3"/>
        </w:numPr>
        <w:autoSpaceDE w:val="0"/>
        <w:autoSpaceDN w:val="0"/>
        <w:adjustRightInd w:val="0"/>
        <w:ind w:left="454" w:leftChars="0" w:hanging="454" w:firstLineChars="0"/>
        <w:jc w:val="both"/>
        <w:rPr>
          <w:color w:val="auto"/>
          <w:sz w:val="18"/>
          <w:szCs w:val="18"/>
        </w:rPr>
      </w:pPr>
      <w:bookmarkStart w:id="1" w:name="_Ref29681"/>
      <w:r>
        <w:rPr>
          <w:color w:val="auto"/>
          <w:sz w:val="18"/>
          <w:szCs w:val="18"/>
        </w:rPr>
        <w:t>Paré D E, Joordens S. Peering into large lectures: examining peer and expert mark agreement using peerScholar, an online peer assessment tool[J]. Journal of Computer Assisted Learning, 2008, 24(6): 526-540.</w:t>
      </w:r>
      <w:bookmarkEnd w:id="1"/>
    </w:p>
    <w:p>
      <w:pPr>
        <w:numPr>
          <w:ilvl w:val="0"/>
          <w:numId w:val="3"/>
        </w:numPr>
        <w:autoSpaceDE w:val="0"/>
        <w:autoSpaceDN w:val="0"/>
        <w:adjustRightInd w:val="0"/>
        <w:ind w:left="454" w:leftChars="0" w:hanging="454" w:firstLineChars="0"/>
        <w:jc w:val="both"/>
        <w:rPr>
          <w:color w:val="auto"/>
          <w:sz w:val="18"/>
          <w:szCs w:val="18"/>
        </w:rPr>
      </w:pPr>
      <w:bookmarkStart w:id="2" w:name="_Ref29903"/>
      <w:r>
        <w:rPr>
          <w:color w:val="auto"/>
          <w:sz w:val="18"/>
          <w:szCs w:val="18"/>
        </w:rPr>
        <w:t>Chang S C, Hsu T C, Jong M S Y. Integration of the peer assessment approach with a virtual reality design system for learning earth science[J]. Computers &amp; Education, 2020, 146: 103758.</w:t>
      </w:r>
      <w:bookmarkEnd w:id="2"/>
    </w:p>
    <w:p>
      <w:pPr>
        <w:numPr>
          <w:ilvl w:val="0"/>
          <w:numId w:val="3"/>
        </w:numPr>
        <w:autoSpaceDE w:val="0"/>
        <w:autoSpaceDN w:val="0"/>
        <w:adjustRightInd w:val="0"/>
        <w:ind w:left="454" w:leftChars="0" w:hanging="454" w:firstLineChars="0"/>
        <w:jc w:val="both"/>
        <w:rPr>
          <w:color w:val="auto"/>
          <w:sz w:val="18"/>
          <w:szCs w:val="18"/>
        </w:rPr>
      </w:pPr>
      <w:bookmarkStart w:id="3" w:name="_Ref29932"/>
      <w:r>
        <w:rPr>
          <w:color w:val="auto"/>
          <w:sz w:val="18"/>
          <w:szCs w:val="18"/>
        </w:rPr>
        <w:t>Hovardas T, Tsivitanidou O E, Zacharia Z C. Peer versus expert feedback: An investigation of the quality of peer feedback among secondary school students[J]. Computers &amp; Education, 2014, 71: 133-152.</w:t>
      </w:r>
      <w:bookmarkEnd w:id="3"/>
    </w:p>
    <w:p>
      <w:pPr>
        <w:numPr>
          <w:ilvl w:val="0"/>
          <w:numId w:val="3"/>
        </w:numPr>
        <w:autoSpaceDE w:val="0"/>
        <w:autoSpaceDN w:val="0"/>
        <w:adjustRightInd w:val="0"/>
        <w:ind w:left="454" w:leftChars="0" w:hanging="454" w:firstLineChars="0"/>
        <w:jc w:val="both"/>
        <w:rPr>
          <w:color w:val="auto"/>
          <w:sz w:val="18"/>
          <w:szCs w:val="18"/>
        </w:rPr>
      </w:pPr>
      <w:bookmarkStart w:id="4" w:name="_Ref29952"/>
      <w:r>
        <w:rPr>
          <w:color w:val="auto"/>
          <w:sz w:val="18"/>
          <w:szCs w:val="18"/>
        </w:rPr>
        <w:t>Li L, Liu X, Steckelberg A L. Assessor or assessee: How student learning improves by giving and receiving peer feedback[J]. British journal of educational technology, 2010, 41(3): 525-536.</w:t>
      </w:r>
      <w:bookmarkEnd w:id="4"/>
    </w:p>
    <w:p>
      <w:pPr>
        <w:numPr>
          <w:ilvl w:val="0"/>
          <w:numId w:val="3"/>
        </w:numPr>
        <w:autoSpaceDE w:val="0"/>
        <w:autoSpaceDN w:val="0"/>
        <w:adjustRightInd w:val="0"/>
        <w:ind w:left="454" w:leftChars="0" w:hanging="454" w:firstLineChars="0"/>
        <w:jc w:val="both"/>
        <w:rPr>
          <w:color w:val="auto"/>
          <w:sz w:val="18"/>
          <w:szCs w:val="18"/>
        </w:rPr>
      </w:pPr>
      <w:bookmarkStart w:id="5" w:name="_Ref29978"/>
      <w:r>
        <w:rPr>
          <w:color w:val="auto"/>
          <w:sz w:val="18"/>
          <w:szCs w:val="18"/>
        </w:rPr>
        <w:t>de Alfaro L, Shavlovsky M. Dynamics of peer grading: An empirical study[J]. 2021.</w:t>
      </w:r>
      <w:bookmarkEnd w:id="5"/>
    </w:p>
    <w:p>
      <w:pPr>
        <w:numPr>
          <w:ilvl w:val="0"/>
          <w:numId w:val="3"/>
        </w:numPr>
        <w:autoSpaceDE w:val="0"/>
        <w:autoSpaceDN w:val="0"/>
        <w:adjustRightInd w:val="0"/>
        <w:ind w:left="454" w:leftChars="0" w:hanging="454" w:firstLineChars="0"/>
        <w:jc w:val="both"/>
        <w:rPr>
          <w:color w:val="auto"/>
          <w:sz w:val="18"/>
          <w:szCs w:val="18"/>
        </w:rPr>
      </w:pPr>
      <w:bookmarkStart w:id="6" w:name="_Ref30001"/>
      <w:r>
        <w:rPr>
          <w:color w:val="auto"/>
          <w:sz w:val="18"/>
          <w:szCs w:val="18"/>
        </w:rPr>
        <w:t>Capuano N, Caballé S. Towards adaptive peer assessment for MOOCs[C]//2015 10th International Conference on P2P, Parallel, Grid, Cloud and Internet Computing (3PGCIC). IEEE, 2015: 64-69.</w:t>
      </w:r>
      <w:bookmarkEnd w:id="6"/>
    </w:p>
    <w:p>
      <w:pPr>
        <w:numPr>
          <w:ilvl w:val="0"/>
          <w:numId w:val="3"/>
        </w:numPr>
        <w:autoSpaceDE w:val="0"/>
        <w:autoSpaceDN w:val="0"/>
        <w:adjustRightInd w:val="0"/>
        <w:ind w:left="454" w:leftChars="0" w:hanging="454" w:firstLineChars="0"/>
        <w:jc w:val="both"/>
        <w:rPr>
          <w:color w:val="auto"/>
          <w:sz w:val="18"/>
          <w:szCs w:val="18"/>
        </w:rPr>
      </w:pPr>
      <w:bookmarkStart w:id="7" w:name="_Ref30030"/>
      <w:r>
        <w:rPr>
          <w:color w:val="auto"/>
          <w:sz w:val="18"/>
          <w:szCs w:val="18"/>
        </w:rPr>
        <w:t>Bradley R A, Terry M E. Rank analysis of incomplete block designs: I. The method of paired comparisons[J]. Biometrika, 1952, 39(3/4): 324-345.</w:t>
      </w:r>
      <w:bookmarkEnd w:id="7"/>
    </w:p>
    <w:p>
      <w:pPr>
        <w:numPr>
          <w:ilvl w:val="0"/>
          <w:numId w:val="3"/>
        </w:numPr>
        <w:autoSpaceDE w:val="0"/>
        <w:autoSpaceDN w:val="0"/>
        <w:adjustRightInd w:val="0"/>
        <w:ind w:left="454" w:leftChars="0" w:hanging="454" w:firstLineChars="0"/>
        <w:jc w:val="both"/>
        <w:rPr>
          <w:color w:val="auto"/>
          <w:sz w:val="18"/>
          <w:szCs w:val="18"/>
        </w:rPr>
      </w:pPr>
      <w:bookmarkStart w:id="8" w:name="_Ref31702"/>
      <w:r>
        <w:rPr>
          <w:color w:val="auto"/>
          <w:sz w:val="18"/>
          <w:szCs w:val="18"/>
        </w:rPr>
        <w:t>Shah N B, Bradley J K, Parekh A, et al. A case for ordinal peer-evaluation in MOOCs[C]//NIPS workshop on data driven education. 2013, 15: 67.</w:t>
      </w:r>
      <w:bookmarkEnd w:id="8"/>
    </w:p>
    <w:p>
      <w:pPr>
        <w:numPr>
          <w:ilvl w:val="0"/>
          <w:numId w:val="3"/>
        </w:numPr>
        <w:autoSpaceDE w:val="0"/>
        <w:autoSpaceDN w:val="0"/>
        <w:adjustRightInd w:val="0"/>
        <w:ind w:left="454" w:leftChars="0" w:hanging="454" w:firstLineChars="0"/>
        <w:jc w:val="both"/>
        <w:rPr>
          <w:color w:val="auto"/>
          <w:sz w:val="18"/>
          <w:szCs w:val="18"/>
        </w:rPr>
      </w:pPr>
      <w:bookmarkStart w:id="9" w:name="_Ref31735"/>
      <w:r>
        <w:rPr>
          <w:color w:val="auto"/>
          <w:sz w:val="18"/>
          <w:szCs w:val="18"/>
        </w:rPr>
        <w:t>Plackett R L. The analysis of permutations[J]. Journal of the Royal Statistical Society: Series C (Applied Statistics), 1975, 24(2): 193-202.</w:t>
      </w:r>
      <w:bookmarkEnd w:id="9"/>
    </w:p>
    <w:p>
      <w:pPr>
        <w:numPr>
          <w:ilvl w:val="0"/>
          <w:numId w:val="3"/>
        </w:numPr>
        <w:autoSpaceDE w:val="0"/>
        <w:autoSpaceDN w:val="0"/>
        <w:adjustRightInd w:val="0"/>
        <w:ind w:left="454" w:leftChars="0" w:hanging="454" w:firstLineChars="0"/>
        <w:jc w:val="both"/>
        <w:rPr>
          <w:color w:val="auto"/>
          <w:sz w:val="18"/>
          <w:szCs w:val="18"/>
        </w:rPr>
      </w:pPr>
      <w:bookmarkStart w:id="10" w:name="_Ref31767"/>
      <w:r>
        <w:rPr>
          <w:color w:val="auto"/>
          <w:sz w:val="18"/>
          <w:szCs w:val="18"/>
        </w:rPr>
        <w:t>Bradley R A, Terry M E. Rank analysis of incomplete block designs: I. The method of paired comparisons[J]. Biometrika, 1952, 39(3/4): 324-345.</w:t>
      </w:r>
      <w:bookmarkEnd w:id="10"/>
    </w:p>
    <w:p>
      <w:pPr>
        <w:numPr>
          <w:ilvl w:val="0"/>
          <w:numId w:val="3"/>
        </w:numPr>
        <w:autoSpaceDE w:val="0"/>
        <w:autoSpaceDN w:val="0"/>
        <w:adjustRightInd w:val="0"/>
        <w:ind w:left="454" w:leftChars="0" w:hanging="454" w:firstLineChars="0"/>
        <w:jc w:val="both"/>
        <w:rPr>
          <w:color w:val="auto"/>
          <w:sz w:val="18"/>
          <w:szCs w:val="18"/>
        </w:rPr>
      </w:pPr>
      <w:bookmarkStart w:id="11" w:name="_Ref31787"/>
      <w:r>
        <w:rPr>
          <w:color w:val="auto"/>
          <w:sz w:val="18"/>
          <w:szCs w:val="18"/>
        </w:rPr>
        <w:t>Thurstone L L. The method of paired comparisons for social values[J]. The Journal of Abnormal and Social Psychology, 1927, 21(4): 384.</w:t>
      </w:r>
      <w:bookmarkEnd w:id="11"/>
    </w:p>
    <w:p>
      <w:pPr>
        <w:numPr>
          <w:ilvl w:val="0"/>
          <w:numId w:val="3"/>
        </w:numPr>
        <w:autoSpaceDE w:val="0"/>
        <w:autoSpaceDN w:val="0"/>
        <w:adjustRightInd w:val="0"/>
        <w:ind w:left="454" w:leftChars="0" w:hanging="454" w:firstLineChars="0"/>
        <w:jc w:val="both"/>
        <w:rPr>
          <w:color w:val="auto"/>
          <w:sz w:val="18"/>
          <w:szCs w:val="18"/>
        </w:rPr>
      </w:pPr>
      <w:bookmarkStart w:id="12" w:name="_Ref31970"/>
      <w:r>
        <w:rPr>
          <w:color w:val="auto"/>
          <w:sz w:val="18"/>
          <w:szCs w:val="18"/>
        </w:rPr>
        <w:t>Plackett R L. The analysis of permutations[J]. Journal of the Royal Statistical Society: Series C (Applied Statistics), 1975, 24(2): 193-202.</w:t>
      </w:r>
      <w:bookmarkEnd w:id="12"/>
    </w:p>
    <w:p>
      <w:pPr>
        <w:numPr>
          <w:ilvl w:val="0"/>
          <w:numId w:val="3"/>
        </w:numPr>
        <w:autoSpaceDE w:val="0"/>
        <w:autoSpaceDN w:val="0"/>
        <w:adjustRightInd w:val="0"/>
        <w:ind w:left="454" w:leftChars="0" w:hanging="454" w:firstLineChars="0"/>
        <w:jc w:val="both"/>
        <w:rPr>
          <w:color w:val="auto"/>
          <w:sz w:val="18"/>
          <w:szCs w:val="18"/>
        </w:rPr>
      </w:pPr>
      <w:bookmarkStart w:id="13" w:name="_Ref31924"/>
      <w:r>
        <w:rPr>
          <w:color w:val="auto"/>
          <w:sz w:val="18"/>
          <w:szCs w:val="18"/>
        </w:rPr>
        <w:t>Capuano N, Loia V, Orciuoli F. A fuzzy group decision making model for ordinal peer assessment[J]. IEEE Transactions on Learning Technologies, 2016, 10(2): 247-259.</w:t>
      </w:r>
      <w:bookmarkEnd w:id="13"/>
    </w:p>
    <w:p>
      <w:pPr>
        <w:numPr>
          <w:ilvl w:val="0"/>
          <w:numId w:val="3"/>
        </w:numPr>
        <w:autoSpaceDE w:val="0"/>
        <w:autoSpaceDN w:val="0"/>
        <w:adjustRightInd w:val="0"/>
        <w:ind w:left="454" w:leftChars="0" w:hanging="454" w:firstLineChars="0"/>
        <w:jc w:val="both"/>
        <w:rPr>
          <w:color w:val="auto"/>
          <w:sz w:val="18"/>
          <w:szCs w:val="18"/>
        </w:rPr>
      </w:pPr>
      <w:bookmarkStart w:id="14" w:name="_Ref32218"/>
      <w:r>
        <w:rPr>
          <w:color w:val="auto"/>
          <w:sz w:val="18"/>
          <w:szCs w:val="18"/>
        </w:rPr>
        <w:t>Fang H, Wang Y, Jin Q, et al. RankwithTA: A robust and accurate peer grading mechanism for MOOCs[C]//2017 IEEE 6th International Conference on Teaching, Assessment, and Learning for Engineering (TALE). IEEE, 2017: 497-502.</w:t>
      </w:r>
      <w:bookmarkEnd w:id="14"/>
    </w:p>
    <w:p>
      <w:pPr>
        <w:numPr>
          <w:ilvl w:val="0"/>
          <w:numId w:val="3"/>
        </w:numPr>
        <w:autoSpaceDE w:val="0"/>
        <w:autoSpaceDN w:val="0"/>
        <w:adjustRightInd w:val="0"/>
        <w:ind w:left="454" w:leftChars="0" w:hanging="454" w:firstLineChars="0"/>
        <w:jc w:val="both"/>
        <w:rPr>
          <w:color w:val="auto"/>
          <w:sz w:val="18"/>
          <w:szCs w:val="18"/>
        </w:rPr>
      </w:pPr>
      <w:bookmarkStart w:id="15" w:name="_Ref32244"/>
      <w:r>
        <w:rPr>
          <w:color w:val="auto"/>
          <w:sz w:val="18"/>
          <w:szCs w:val="18"/>
        </w:rPr>
        <w:t>Wang Y, Fang H, Jin Q, et al. SSPA: An effective semi-supervised peer assessment method for large scale MOOCs[J]. Interactive Learning Environments, 2022, 30(1): 158-176.</w:t>
      </w:r>
      <w:bookmarkEnd w:id="15"/>
    </w:p>
    <w:p>
      <w:pPr>
        <w:numPr>
          <w:ilvl w:val="0"/>
          <w:numId w:val="3"/>
        </w:numPr>
        <w:autoSpaceDE w:val="0"/>
        <w:autoSpaceDN w:val="0"/>
        <w:adjustRightInd w:val="0"/>
        <w:ind w:left="454" w:leftChars="0" w:hanging="454" w:firstLineChars="0"/>
        <w:jc w:val="both"/>
        <w:rPr>
          <w:color w:val="auto"/>
          <w:sz w:val="18"/>
          <w:szCs w:val="18"/>
        </w:rPr>
      </w:pPr>
      <w:bookmarkStart w:id="16" w:name="_Ref32319"/>
      <w:r>
        <w:rPr>
          <w:color w:val="auto"/>
          <w:sz w:val="18"/>
          <w:szCs w:val="18"/>
        </w:rPr>
        <w:t>Piech C, Huang J, Chen Z, et al. Tuned models of peer assessment in MOOCs[J]. arXiv preprint arXiv:1307.2579, 2013.</w:t>
      </w:r>
      <w:bookmarkEnd w:id="16"/>
    </w:p>
    <w:p>
      <w:pPr>
        <w:numPr>
          <w:ilvl w:val="0"/>
          <w:numId w:val="3"/>
        </w:numPr>
        <w:autoSpaceDE w:val="0"/>
        <w:autoSpaceDN w:val="0"/>
        <w:adjustRightInd w:val="0"/>
        <w:ind w:left="454" w:leftChars="0" w:hanging="454" w:firstLineChars="0"/>
        <w:jc w:val="both"/>
        <w:rPr>
          <w:color w:val="auto"/>
          <w:sz w:val="18"/>
          <w:szCs w:val="18"/>
        </w:rPr>
      </w:pPr>
      <w:bookmarkStart w:id="17" w:name="_Ref32424"/>
      <w:r>
        <w:rPr>
          <w:color w:val="auto"/>
          <w:sz w:val="18"/>
          <w:szCs w:val="18"/>
        </w:rPr>
        <w:t>Mi F, Yeung D Y. Probabilistic graphical models for boosting cardinal and ordinal peer grading in MOOCs[C]//Twenty-Ninth AAAI Conference on Artificial Intelligence. 2015.</w:t>
      </w:r>
      <w:bookmarkEnd w:id="17"/>
    </w:p>
    <w:p>
      <w:pPr>
        <w:numPr>
          <w:ilvl w:val="0"/>
          <w:numId w:val="3"/>
        </w:numPr>
        <w:autoSpaceDE w:val="0"/>
        <w:autoSpaceDN w:val="0"/>
        <w:adjustRightInd w:val="0"/>
        <w:ind w:left="454" w:leftChars="0" w:hanging="454" w:firstLineChars="0"/>
        <w:jc w:val="both"/>
        <w:rPr>
          <w:color w:val="auto"/>
          <w:sz w:val="18"/>
          <w:szCs w:val="18"/>
        </w:rPr>
      </w:pPr>
      <w:bookmarkStart w:id="18" w:name="_Ref32515"/>
      <w:r>
        <w:rPr>
          <w:color w:val="auto"/>
          <w:sz w:val="18"/>
          <w:szCs w:val="18"/>
        </w:rPr>
        <w:t>Wang T, Jing X, Li Q, et al. Improving Peer Assessment Accuracy by Incorporating Relative Peer Grades[J]. International Educational Data Mining Society, 2019.</w:t>
      </w:r>
      <w:bookmarkEnd w:id="18"/>
    </w:p>
    <w:p>
      <w:pPr>
        <w:numPr>
          <w:ilvl w:val="0"/>
          <w:numId w:val="3"/>
        </w:numPr>
        <w:autoSpaceDE w:val="0"/>
        <w:autoSpaceDN w:val="0"/>
        <w:adjustRightInd w:val="0"/>
        <w:ind w:left="454" w:leftChars="0" w:hanging="454" w:firstLineChars="0"/>
        <w:jc w:val="both"/>
        <w:rPr>
          <w:del w:id="6322" w:author="Administrator" w:date="2023-01-12T20:38:33Z"/>
          <w:color w:val="auto"/>
          <w:sz w:val="18"/>
          <w:szCs w:val="18"/>
        </w:rPr>
      </w:pPr>
      <w:del w:id="6323" w:author="Administrator" w:date="2023-01-12T20:38:33Z">
        <w:bookmarkStart w:id="19" w:name="_Ref30366"/>
        <w:r>
          <w:rPr>
            <w:color w:val="auto"/>
            <w:sz w:val="18"/>
            <w:szCs w:val="18"/>
          </w:rPr>
          <w:delText>Xu J, Liu J, Lv P, et al. Improving Peer Assessment Accuracy by Incorporating Grading Behaviors[C]//2021 IEEE 33rd International Conference on Tools with Artificial Intelligence (ICTAI). IEEE, 2021: 1162-1169.</w:delText>
        </w:r>
        <w:bookmarkEnd w:id="19"/>
      </w:del>
    </w:p>
    <w:p>
      <w:pPr>
        <w:numPr>
          <w:ilvl w:val="0"/>
          <w:numId w:val="3"/>
        </w:numPr>
        <w:autoSpaceDE w:val="0"/>
        <w:autoSpaceDN w:val="0"/>
        <w:adjustRightInd w:val="0"/>
        <w:ind w:left="454" w:leftChars="0" w:hanging="454" w:firstLineChars="0"/>
        <w:jc w:val="both"/>
        <w:rPr>
          <w:ins w:id="6324" w:author="Administrator" w:date="2023-01-14T21:04:24Z"/>
          <w:color w:val="auto"/>
          <w:sz w:val="18"/>
          <w:szCs w:val="18"/>
        </w:rPr>
      </w:pPr>
      <w:bookmarkStart w:id="20" w:name="_Ref31232"/>
      <w:r>
        <w:rPr>
          <w:color w:val="auto"/>
          <w:sz w:val="18"/>
          <w:szCs w:val="18"/>
        </w:rPr>
        <w:t>方慧. 众包系统中基于参与者互评的数据质量控制研究[D].南京邮电大学,</w:t>
      </w:r>
      <w:r>
        <w:rPr>
          <w:rFonts w:hint="eastAsia"/>
          <w:color w:val="auto"/>
          <w:sz w:val="18"/>
          <w:szCs w:val="18"/>
          <w:lang w:val="en-US" w:eastAsia="zh-CN"/>
        </w:rPr>
        <w:t xml:space="preserve"> </w:t>
      </w:r>
      <w:r>
        <w:rPr>
          <w:color w:val="auto"/>
          <w:sz w:val="18"/>
          <w:szCs w:val="18"/>
        </w:rPr>
        <w:t>2019.DOI:10.27251/d.cnki.gnjdc.2019.000458</w:t>
      </w:r>
      <w:r>
        <w:rPr>
          <w:rFonts w:ascii="Times New Roman" w:hAnsi="Times New Roman" w:eastAsia="微软雅黑" w:cs="Times New Roman"/>
          <w:i w:val="0"/>
          <w:iCs w:val="0"/>
          <w:caps w:val="0"/>
          <w:color w:val="666666"/>
          <w:spacing w:val="0"/>
          <w:sz w:val="14"/>
          <w:szCs w:val="14"/>
          <w:shd w:val="clear" w:fill="FFFFFF"/>
        </w:rPr>
        <w:t>.</w:t>
      </w:r>
      <w:bookmarkEnd w:id="20"/>
    </w:p>
    <w:p>
      <w:pPr>
        <w:numPr>
          <w:ilvl w:val="0"/>
          <w:numId w:val="3"/>
        </w:numPr>
        <w:autoSpaceDE w:val="0"/>
        <w:autoSpaceDN w:val="0"/>
        <w:adjustRightInd w:val="0"/>
        <w:ind w:left="454" w:leftChars="0" w:hanging="454" w:firstLineChars="0"/>
        <w:jc w:val="both"/>
        <w:rPr>
          <w:color w:val="auto"/>
          <w:sz w:val="18"/>
          <w:szCs w:val="18"/>
        </w:rPr>
      </w:pPr>
      <w:ins w:id="6325" w:author="Administrator" w:date="2023-01-14T21:04:25Z">
        <w:bookmarkStart w:id="21" w:name="_Ref797"/>
        <w:r>
          <w:rPr>
            <w:rFonts w:ascii="Times New Roman" w:hAnsi="Times New Roman" w:eastAsia="宋体" w:cs="Times New Roman"/>
            <w:i w:val="0"/>
            <w:iCs w:val="0"/>
            <w:caps w:val="0"/>
            <w:color w:val="auto"/>
            <w:spacing w:val="0"/>
            <w:sz w:val="18"/>
            <w:szCs w:val="18"/>
            <w:shd w:val="clear"/>
            <w:rPrChange w:id="6326" w:author="Administrator" w:date="2023-01-14T21:04:33Z">
              <w:rPr>
                <w:rFonts w:ascii="Arial" w:hAnsi="Arial" w:eastAsia="宋体" w:cs="Arial"/>
                <w:i w:val="0"/>
                <w:iCs w:val="0"/>
                <w:caps w:val="0"/>
                <w:color w:val="222222"/>
                <w:spacing w:val="0"/>
                <w:sz w:val="15"/>
                <w:szCs w:val="15"/>
                <w:shd w:val="clear" w:fill="FFFFFF"/>
              </w:rPr>
            </w:rPrChange>
          </w:rPr>
          <w:t>De Alfaro L, Shavlovsky M. CrowdGrader: A tool for crowdsourcing the evaluation of homework assignments[C]//Proceedings of the 45th ACM technical symposium on Computer science education. 2014: 415-420.</w:t>
        </w:r>
        <w:bookmarkEnd w:id="21"/>
      </w:ins>
    </w:p>
    <w:p>
      <w:pPr>
        <w:rPr>
          <w:ins w:id="6328" w:author="Administrator" w:date="2023-01-14T22:35:52Z"/>
          <w:rFonts w:hint="eastAsia"/>
          <w:color w:val="auto"/>
          <w:sz w:val="18"/>
          <w:szCs w:val="18"/>
        </w:rPr>
        <w:sectPr>
          <w:type w:val="continuous"/>
          <w:pgSz w:w="11906" w:h="16838"/>
          <w:pgMar w:top="1440" w:right="1416" w:bottom="1440" w:left="1560" w:header="851" w:footer="992" w:gutter="0"/>
          <w:cols w:space="425" w:num="1"/>
          <w:docGrid w:type="lines" w:linePitch="312" w:charSpace="0"/>
        </w:sectPr>
      </w:pPr>
    </w:p>
    <w:p>
      <w:pPr>
        <w:rPr>
          <w:ins w:id="6329" w:author="Administrator" w:date="2023-01-14T23:33:56Z"/>
          <w:rFonts w:hint="eastAsia" w:ascii="Times New Roman" w:hAnsi="Times New Roman" w:cs="Times New Roman"/>
          <w:b/>
          <w:color w:val="auto"/>
          <w:sz w:val="28"/>
          <w:szCs w:val="28"/>
          <w:lang w:val="en-US" w:eastAsia="zh-CN"/>
        </w:rPr>
      </w:pPr>
      <w:ins w:id="6330" w:author="Administrator" w:date="2023-01-14T22:35:57Z">
        <w:r>
          <w:rPr>
            <w:rFonts w:hint="eastAsia" w:ascii="Times New Roman" w:hAnsi="Times New Roman" w:cs="Times New Roman"/>
            <w:b/>
            <w:color w:val="auto"/>
            <w:sz w:val="28"/>
            <w:szCs w:val="28"/>
            <w:lang w:val="en-US" w:eastAsia="zh-CN"/>
            <w:rPrChange w:id="6331" w:author="Administrator" w:date="2023-01-14T23:33:53Z">
              <w:rPr>
                <w:rFonts w:hint="eastAsia"/>
                <w:color w:val="auto"/>
                <w:sz w:val="18"/>
                <w:szCs w:val="18"/>
                <w:lang w:val="en-US" w:eastAsia="zh-CN"/>
              </w:rPr>
            </w:rPrChange>
          </w:rPr>
          <w:t>附录</w:t>
        </w:r>
      </w:ins>
    </w:p>
    <w:p>
      <w:pPr>
        <w:ind w:firstLine="420" w:firstLineChars="200"/>
        <w:rPr>
          <w:ins w:id="6334" w:author="Administrator" w:date="2023-01-14T23:38:50Z"/>
          <w:rFonts w:hint="eastAsia"/>
          <w:color w:val="auto"/>
          <w:szCs w:val="21"/>
          <w:vertAlign w:val="baseline"/>
          <w:lang w:val="en-US" w:eastAsia="zh-CN"/>
        </w:rPr>
        <w:pPrChange w:id="6333" w:author="Administrator" w:date="2023-01-14T23:34:45Z">
          <w:pPr/>
        </w:pPrChange>
      </w:pPr>
      <w:ins w:id="6335" w:author="Administrator" w:date="2023-01-14T23:35:44Z">
        <w:r>
          <w:rPr>
            <w:rFonts w:hint="eastAsia" w:ascii="Times New Roman" w:hAnsi="Times New Roman"/>
            <w:i w:val="0"/>
            <w:iCs w:val="0"/>
            <w:color w:val="auto"/>
            <w:szCs w:val="21"/>
            <w:lang w:val="en-US" w:eastAsia="zh-CN"/>
            <w:rPrChange w:id="6336" w:author="Administrator" w:date="2023-01-14T23:35:58Z">
              <w:rPr>
                <w:rFonts w:hint="eastAsia" w:ascii="Times New Roman" w:hAnsi="Times New Roman"/>
                <w:i/>
                <w:iCs/>
                <w:color w:val="auto"/>
                <w:szCs w:val="21"/>
                <w:lang w:val="en-US" w:eastAsia="zh-CN"/>
              </w:rPr>
            </w:rPrChange>
          </w:rPr>
          <w:t>本节</w:t>
        </w:r>
      </w:ins>
      <w:ins w:id="6338" w:author="Administrator" w:date="2023-01-14T23:35:46Z">
        <w:r>
          <w:rPr>
            <w:rFonts w:hint="eastAsia" w:ascii="Times New Roman" w:hAnsi="Times New Roman"/>
            <w:i w:val="0"/>
            <w:iCs w:val="0"/>
            <w:color w:val="auto"/>
            <w:szCs w:val="21"/>
            <w:lang w:val="en-US" w:eastAsia="zh-CN"/>
            <w:rPrChange w:id="6339" w:author="Administrator" w:date="2023-01-14T23:35:58Z">
              <w:rPr>
                <w:rFonts w:hint="eastAsia" w:ascii="Times New Roman" w:hAnsi="Times New Roman"/>
                <w:i/>
                <w:iCs/>
                <w:color w:val="auto"/>
                <w:szCs w:val="21"/>
                <w:lang w:val="en-US" w:eastAsia="zh-CN"/>
              </w:rPr>
            </w:rPrChange>
          </w:rPr>
          <w:t>将</w:t>
        </w:r>
      </w:ins>
      <w:ins w:id="6341" w:author="Administrator" w:date="2023-01-14T23:35:48Z">
        <w:r>
          <w:rPr>
            <w:rFonts w:hint="eastAsia" w:ascii="Times New Roman" w:hAnsi="Times New Roman"/>
            <w:i w:val="0"/>
            <w:iCs w:val="0"/>
            <w:color w:val="auto"/>
            <w:szCs w:val="21"/>
            <w:lang w:val="en-US" w:eastAsia="zh-CN"/>
            <w:rPrChange w:id="6342" w:author="Administrator" w:date="2023-01-14T23:35:58Z">
              <w:rPr>
                <w:rFonts w:hint="eastAsia" w:ascii="Times New Roman" w:hAnsi="Times New Roman"/>
                <w:i/>
                <w:iCs/>
                <w:color w:val="auto"/>
                <w:szCs w:val="21"/>
                <w:lang w:val="en-US" w:eastAsia="zh-CN"/>
              </w:rPr>
            </w:rPrChange>
          </w:rPr>
          <w:t>详细</w:t>
        </w:r>
      </w:ins>
      <w:ins w:id="6344" w:author="Administrator" w:date="2023-01-14T23:35:54Z">
        <w:r>
          <w:rPr>
            <w:rFonts w:hint="eastAsia" w:ascii="Times New Roman" w:hAnsi="Times New Roman"/>
            <w:i w:val="0"/>
            <w:iCs w:val="0"/>
            <w:color w:val="auto"/>
            <w:szCs w:val="21"/>
            <w:lang w:val="en-US" w:eastAsia="zh-CN"/>
            <w:rPrChange w:id="6345" w:author="Administrator" w:date="2023-01-14T23:35:58Z">
              <w:rPr>
                <w:rFonts w:hint="eastAsia" w:ascii="Times New Roman" w:hAnsi="Times New Roman"/>
                <w:i/>
                <w:iCs/>
                <w:color w:val="auto"/>
                <w:szCs w:val="21"/>
                <w:lang w:val="en-US" w:eastAsia="zh-CN"/>
              </w:rPr>
            </w:rPrChange>
          </w:rPr>
          <w:t>介绍</w:t>
        </w:r>
      </w:ins>
      <w:ins w:id="6347" w:author="Administrator" w:date="2023-01-14T23:35:14Z">
        <w:r>
          <w:rPr>
            <w:rFonts w:hint="eastAsia" w:ascii="Times New Roman" w:hAnsi="Times New Roman"/>
            <w:i/>
            <w:iCs/>
            <w:color w:val="auto"/>
            <w:szCs w:val="21"/>
            <w:lang w:val="en-US" w:eastAsia="zh-CN"/>
          </w:rPr>
          <w:t>RPG</w:t>
        </w:r>
      </w:ins>
      <w:ins w:id="6348" w:author="Administrator" w:date="2023-01-14T23:35:14Z">
        <w:r>
          <w:rPr>
            <w:rFonts w:hint="eastAsia" w:ascii="Times New Roman" w:hAnsi="Times New Roman"/>
            <w:color w:val="auto"/>
            <w:szCs w:val="21"/>
            <w:vertAlign w:val="subscript"/>
            <w:lang w:val="en-US" w:eastAsia="zh-CN"/>
          </w:rPr>
          <w:t>6</w:t>
        </w:r>
      </w:ins>
      <w:ins w:id="6349" w:author="Administrator" w:date="2023-01-14T23:35:14Z">
        <w:r>
          <w:rPr>
            <w:rFonts w:hint="default" w:ascii="Times New Roman" w:hAnsi="Times New Roman"/>
            <w:color w:val="auto"/>
            <w:szCs w:val="21"/>
            <w:lang w:val="en-US" w:eastAsia="zh-CN"/>
          </w:rPr>
          <w:t>和</w:t>
        </w:r>
      </w:ins>
      <w:ins w:id="6350" w:author="Administrator" w:date="2023-01-14T23:35:14Z">
        <w:r>
          <w:rPr>
            <w:rFonts w:hint="eastAsia" w:ascii="Times New Roman" w:hAnsi="Times New Roman"/>
            <w:i/>
            <w:iCs/>
            <w:color w:val="auto"/>
            <w:szCs w:val="21"/>
            <w:lang w:val="en-US" w:eastAsia="zh-CN"/>
          </w:rPr>
          <w:t>RPG</w:t>
        </w:r>
      </w:ins>
      <w:ins w:id="6351" w:author="Administrator" w:date="2023-01-14T23:35:14Z">
        <w:r>
          <w:rPr>
            <w:rFonts w:hint="eastAsia" w:ascii="Times New Roman" w:hAnsi="Times New Roman"/>
            <w:color w:val="auto"/>
            <w:szCs w:val="21"/>
            <w:vertAlign w:val="subscript"/>
            <w:lang w:val="en-US" w:eastAsia="zh-CN"/>
          </w:rPr>
          <w:t>7</w:t>
        </w:r>
      </w:ins>
      <w:ins w:id="6352" w:author="Administrator" w:date="2023-01-14T23:36:02Z">
        <w:r>
          <w:rPr>
            <w:rFonts w:hint="eastAsia" w:ascii="Times New Roman" w:hAnsi="Times New Roman"/>
            <w:color w:val="auto"/>
            <w:szCs w:val="21"/>
            <w:vertAlign w:val="baseline"/>
            <w:lang w:val="en-US" w:eastAsia="zh-CN"/>
            <w:rPrChange w:id="6353" w:author="Administrator" w:date="2023-01-14T23:36:16Z">
              <w:rPr>
                <w:rFonts w:hint="eastAsia" w:ascii="Times New Roman" w:hAnsi="Times New Roman"/>
                <w:color w:val="auto"/>
                <w:szCs w:val="21"/>
                <w:vertAlign w:val="subscript"/>
                <w:lang w:val="en-US" w:eastAsia="zh-CN"/>
              </w:rPr>
            </w:rPrChange>
          </w:rPr>
          <w:t>概率</w:t>
        </w:r>
      </w:ins>
      <w:ins w:id="6355" w:author="Administrator" w:date="2023-01-14T23:36:04Z">
        <w:r>
          <w:rPr>
            <w:rFonts w:hint="eastAsia" w:ascii="Times New Roman" w:hAnsi="Times New Roman"/>
            <w:color w:val="auto"/>
            <w:szCs w:val="21"/>
            <w:vertAlign w:val="baseline"/>
            <w:lang w:val="en-US" w:eastAsia="zh-CN"/>
            <w:rPrChange w:id="6356" w:author="Administrator" w:date="2023-01-14T23:36:16Z">
              <w:rPr>
                <w:rFonts w:hint="eastAsia" w:ascii="Times New Roman" w:hAnsi="Times New Roman"/>
                <w:color w:val="auto"/>
                <w:szCs w:val="21"/>
                <w:vertAlign w:val="subscript"/>
                <w:lang w:val="en-US" w:eastAsia="zh-CN"/>
              </w:rPr>
            </w:rPrChange>
          </w:rPr>
          <w:t>图</w:t>
        </w:r>
      </w:ins>
      <w:ins w:id="6358" w:author="Administrator" w:date="2023-01-14T23:36:05Z">
        <w:r>
          <w:rPr>
            <w:rFonts w:hint="eastAsia" w:ascii="Times New Roman" w:hAnsi="Times New Roman"/>
            <w:color w:val="auto"/>
            <w:szCs w:val="21"/>
            <w:vertAlign w:val="baseline"/>
            <w:lang w:val="en-US" w:eastAsia="zh-CN"/>
            <w:rPrChange w:id="6359" w:author="Administrator" w:date="2023-01-14T23:36:16Z">
              <w:rPr>
                <w:rFonts w:hint="eastAsia" w:ascii="Times New Roman" w:hAnsi="Times New Roman"/>
                <w:color w:val="auto"/>
                <w:szCs w:val="21"/>
                <w:vertAlign w:val="subscript"/>
                <w:lang w:val="en-US" w:eastAsia="zh-CN"/>
              </w:rPr>
            </w:rPrChange>
          </w:rPr>
          <w:t>模型</w:t>
        </w:r>
      </w:ins>
      <w:ins w:id="6361" w:author="Administrator" w:date="2023-01-14T23:36:07Z">
        <w:r>
          <w:rPr>
            <w:rFonts w:hint="eastAsia" w:ascii="Times New Roman" w:hAnsi="Times New Roman"/>
            <w:color w:val="auto"/>
            <w:szCs w:val="21"/>
            <w:vertAlign w:val="baseline"/>
            <w:lang w:val="en-US" w:eastAsia="zh-CN"/>
            <w:rPrChange w:id="6362" w:author="Administrator" w:date="2023-01-14T23:36:16Z">
              <w:rPr>
                <w:rFonts w:hint="eastAsia" w:ascii="Times New Roman" w:hAnsi="Times New Roman"/>
                <w:color w:val="auto"/>
                <w:szCs w:val="21"/>
                <w:vertAlign w:val="subscript"/>
                <w:lang w:val="en-US" w:eastAsia="zh-CN"/>
              </w:rPr>
            </w:rPrChange>
          </w:rPr>
          <w:t>的</w:t>
        </w:r>
      </w:ins>
      <w:ins w:id="6364" w:author="Administrator" w:date="2023-01-14T23:36:11Z">
        <w:r>
          <w:rPr>
            <w:rFonts w:hint="eastAsia" w:ascii="Times New Roman" w:hAnsi="Times New Roman"/>
            <w:color w:val="auto"/>
            <w:szCs w:val="21"/>
            <w:vertAlign w:val="baseline"/>
            <w:lang w:val="en-US" w:eastAsia="zh-CN"/>
            <w:rPrChange w:id="6365" w:author="Administrator" w:date="2023-01-14T23:36:16Z">
              <w:rPr>
                <w:rFonts w:hint="eastAsia" w:ascii="Times New Roman" w:hAnsi="Times New Roman"/>
                <w:color w:val="auto"/>
                <w:szCs w:val="21"/>
                <w:vertAlign w:val="subscript"/>
                <w:lang w:val="en-US" w:eastAsia="zh-CN"/>
              </w:rPr>
            </w:rPrChange>
          </w:rPr>
          <w:t>推导</w:t>
        </w:r>
      </w:ins>
      <w:ins w:id="6367" w:author="Administrator" w:date="2023-01-14T23:36:12Z">
        <w:r>
          <w:rPr>
            <w:rFonts w:hint="eastAsia" w:ascii="Times New Roman" w:hAnsi="Times New Roman"/>
            <w:color w:val="auto"/>
            <w:szCs w:val="21"/>
            <w:vertAlign w:val="baseline"/>
            <w:lang w:val="en-US" w:eastAsia="zh-CN"/>
            <w:rPrChange w:id="6368" w:author="Administrator" w:date="2023-01-14T23:36:16Z">
              <w:rPr>
                <w:rFonts w:hint="eastAsia" w:ascii="Times New Roman" w:hAnsi="Times New Roman"/>
                <w:color w:val="auto"/>
                <w:szCs w:val="21"/>
                <w:vertAlign w:val="subscript"/>
                <w:lang w:val="en-US" w:eastAsia="zh-CN"/>
              </w:rPr>
            </w:rPrChange>
          </w:rPr>
          <w:t>过程</w:t>
        </w:r>
      </w:ins>
      <w:ins w:id="6370" w:author="Administrator" w:date="2023-01-14T23:36:19Z">
        <w:r>
          <w:rPr>
            <w:rFonts w:hint="eastAsia" w:ascii="Times New Roman" w:hAnsi="Times New Roman"/>
            <w:color w:val="auto"/>
            <w:szCs w:val="21"/>
            <w:vertAlign w:val="baseline"/>
            <w:lang w:val="en-US" w:eastAsia="zh-CN"/>
          </w:rPr>
          <w:t>。</w:t>
        </w:r>
      </w:ins>
      <w:ins w:id="6371" w:author="Administrator" w:date="2023-01-14T23:36:32Z">
        <w:r>
          <w:rPr>
            <w:rFonts w:hint="eastAsia" w:ascii="Times New Roman" w:hAnsi="Times New Roman"/>
            <w:i/>
            <w:iCs/>
            <w:color w:val="auto"/>
            <w:szCs w:val="21"/>
            <w:lang w:val="en-US" w:eastAsia="zh-CN"/>
          </w:rPr>
          <w:t>RPG</w:t>
        </w:r>
      </w:ins>
      <w:ins w:id="6372" w:author="Administrator" w:date="2023-01-14T23:36:32Z">
        <w:r>
          <w:rPr>
            <w:rFonts w:hint="eastAsia" w:ascii="Times New Roman" w:hAnsi="Times New Roman"/>
            <w:color w:val="auto"/>
            <w:szCs w:val="21"/>
            <w:vertAlign w:val="subscript"/>
            <w:lang w:val="en-US" w:eastAsia="zh-CN"/>
          </w:rPr>
          <w:t>6</w:t>
        </w:r>
      </w:ins>
      <w:ins w:id="6373" w:author="Administrator" w:date="2023-01-14T23:36:32Z">
        <w:r>
          <w:rPr>
            <w:rFonts w:hint="default" w:ascii="Times New Roman" w:hAnsi="Times New Roman"/>
            <w:color w:val="auto"/>
            <w:szCs w:val="21"/>
            <w:lang w:val="en-US" w:eastAsia="zh-CN"/>
          </w:rPr>
          <w:t>和</w:t>
        </w:r>
      </w:ins>
      <w:ins w:id="6374" w:author="Administrator" w:date="2023-01-14T23:36:32Z">
        <w:r>
          <w:rPr>
            <w:rFonts w:hint="eastAsia" w:ascii="Times New Roman" w:hAnsi="Times New Roman"/>
            <w:i/>
            <w:iCs/>
            <w:color w:val="auto"/>
            <w:szCs w:val="21"/>
            <w:lang w:val="en-US" w:eastAsia="zh-CN"/>
          </w:rPr>
          <w:t>RPG</w:t>
        </w:r>
      </w:ins>
      <w:ins w:id="6375" w:author="Administrator" w:date="2023-01-14T23:36:32Z">
        <w:r>
          <w:rPr>
            <w:rFonts w:hint="eastAsia" w:ascii="Times New Roman" w:hAnsi="Times New Roman"/>
            <w:color w:val="auto"/>
            <w:szCs w:val="21"/>
            <w:vertAlign w:val="subscript"/>
            <w:lang w:val="en-US" w:eastAsia="zh-CN"/>
          </w:rPr>
          <w:t>7</w:t>
        </w:r>
      </w:ins>
      <w:ins w:id="6376" w:author="Administrator" w:date="2023-01-14T23:36:34Z">
        <w:r>
          <w:rPr>
            <w:rFonts w:hint="eastAsia"/>
            <w:color w:val="auto"/>
            <w:szCs w:val="21"/>
            <w:vertAlign w:val="baseline"/>
            <w:lang w:val="en-US" w:eastAsia="zh-CN"/>
          </w:rPr>
          <w:t>的</w:t>
        </w:r>
      </w:ins>
      <w:ins w:id="6377" w:author="Administrator" w:date="2023-01-14T23:36:47Z">
        <w:r>
          <w:rPr>
            <w:rFonts w:hint="eastAsia"/>
            <w:color w:val="auto"/>
            <w:szCs w:val="21"/>
            <w:vertAlign w:val="baseline"/>
            <w:lang w:val="en-US" w:eastAsia="zh-CN"/>
          </w:rPr>
          <w:t>各个</w:t>
        </w:r>
      </w:ins>
      <w:ins w:id="6378" w:author="Administrator" w:date="2023-01-14T23:36:54Z">
        <w:r>
          <w:rPr>
            <w:rFonts w:hint="eastAsia"/>
            <w:color w:val="auto"/>
            <w:szCs w:val="21"/>
            <w:vertAlign w:val="baseline"/>
            <w:lang w:val="en-US" w:eastAsia="zh-CN"/>
          </w:rPr>
          <w:t>隐变量</w:t>
        </w:r>
      </w:ins>
      <w:ins w:id="6379" w:author="Administrator" w:date="2023-01-14T23:37:14Z">
        <w:r>
          <w:rPr>
            <w:rFonts w:hint="eastAsia"/>
            <w:color w:val="auto"/>
            <w:szCs w:val="21"/>
            <w:vertAlign w:val="baseline"/>
            <w:lang w:val="en-US" w:eastAsia="zh-CN"/>
          </w:rPr>
          <w:t>（</w:t>
        </w:r>
      </w:ins>
      <m:oMath>
        <m:sSub>
          <m:sSubPr>
            <m:ctrlPr>
              <w:ins w:id="6380" w:author="Administrator" w:date="2023-01-14T23:37:50Z">
                <w:rPr>
                  <w:rFonts w:ascii="Cambria Math" w:hAnsi="Cambria Math" w:cs="Times New Roman"/>
                  <w:i/>
                  <w:color w:val="auto"/>
                  <w:kern w:val="2"/>
                  <w:sz w:val="21"/>
                  <w:szCs w:val="21"/>
                  <w:lang w:val="en-US"/>
                </w:rPr>
              </w:ins>
            </m:ctrlPr>
          </m:sSubPr>
          <m:e>
            <w:ins w:id="6381" w:author="Administrator" w:date="2023-01-14T23:37:50Z">
              <m:r>
                <m:rPr/>
                <w:rPr>
                  <w:rFonts w:hint="default" w:ascii="Cambria Math" w:hAnsi="Cambria Math" w:cs="Times New Roman"/>
                  <w:color w:val="auto"/>
                  <w:kern w:val="2"/>
                  <w:sz w:val="21"/>
                  <w:szCs w:val="21"/>
                  <w:lang w:val="en-US" w:eastAsia="zh-CN"/>
                </w:rPr>
                <m:t>s</m:t>
              </m:r>
            </w:ins>
            <m:ctrlPr>
              <w:ins w:id="6382" w:author="Administrator" w:date="2023-01-14T23:37:50Z">
                <w:rPr>
                  <w:rFonts w:ascii="Cambria Math" w:hAnsi="Cambria Math" w:cs="Times New Roman"/>
                  <w:i/>
                  <w:color w:val="auto"/>
                  <w:kern w:val="2"/>
                  <w:sz w:val="21"/>
                  <w:szCs w:val="21"/>
                  <w:lang w:val="en-US"/>
                </w:rPr>
              </w:ins>
            </m:ctrlPr>
          </m:e>
          <m:sub>
            <w:ins w:id="6383" w:author="Administrator" w:date="2023-01-14T23:37:50Z">
              <m:r>
                <m:rPr/>
                <w:rPr>
                  <w:rFonts w:hint="default" w:ascii="Cambria Math" w:hAnsi="Cambria Math" w:cs="Times New Roman"/>
                  <w:color w:val="auto"/>
                  <w:kern w:val="2"/>
                  <w:sz w:val="21"/>
                  <w:szCs w:val="21"/>
                  <w:lang w:val="en-US" w:eastAsia="zh-CN"/>
                </w:rPr>
                <m:t>i</m:t>
              </m:r>
            </w:ins>
            <m:ctrlPr>
              <w:ins w:id="6384" w:author="Administrator" w:date="2023-01-14T23:37:50Z">
                <w:rPr>
                  <w:rFonts w:ascii="Cambria Math" w:hAnsi="Cambria Math" w:cs="Times New Roman"/>
                  <w:i/>
                  <w:color w:val="auto"/>
                  <w:kern w:val="2"/>
                  <w:sz w:val="21"/>
                  <w:szCs w:val="21"/>
                  <w:lang w:val="en-US"/>
                </w:rPr>
              </w:ins>
            </m:ctrlPr>
          </m:sub>
        </m:sSub>
      </m:oMath>
      <w:ins w:id="6385" w:author="Administrator" w:date="2023-01-14T23:37:53Z">
        <w:r>
          <w:rPr>
            <w:rFonts w:hint="eastAsia" w:hAnsi="Cambria Math" w:cs="Times New Roman"/>
            <w:i w:val="0"/>
            <w:color w:val="auto"/>
            <w:kern w:val="2"/>
            <w:sz w:val="21"/>
            <w:szCs w:val="21"/>
            <w:lang w:val="en-US" w:eastAsia="zh-CN"/>
          </w:rPr>
          <w:t>,</w:t>
        </w:r>
      </w:ins>
      <m:oMath>
        <m:sSub>
          <m:sSubPr>
            <m:ctrlPr>
              <w:ins w:id="6386" w:author="Administrator" w:date="2023-01-14T23:37:57Z">
                <w:rPr>
                  <w:rFonts w:ascii="Cambria Math" w:hAnsi="Cambria Math" w:cs="Times New Roman"/>
                  <w:i/>
                  <w:color w:val="auto"/>
                  <w:kern w:val="2"/>
                  <w:sz w:val="21"/>
                  <w:szCs w:val="21"/>
                  <w:lang w:val="en-US"/>
                </w:rPr>
              </w:ins>
            </m:ctrlPr>
          </m:sSubPr>
          <m:e>
            <w:ins w:id="6387" w:author="Administrator" w:date="2023-01-14T23:37:57Z">
              <m:r>
                <m:rPr/>
                <w:rPr>
                  <w:rFonts w:hint="default" w:ascii="Cambria Math" w:hAnsi="Cambria Math" w:cs="Times New Roman"/>
                  <w:color w:val="auto"/>
                  <w:kern w:val="2"/>
                  <w:sz w:val="21"/>
                  <w:szCs w:val="21"/>
                  <w:lang w:val="en-US" w:eastAsia="zh-CN"/>
                </w:rPr>
                <m:t>b</m:t>
              </m:r>
            </w:ins>
            <m:ctrlPr>
              <w:ins w:id="6388" w:author="Administrator" w:date="2023-01-14T23:37:57Z">
                <w:rPr>
                  <w:rFonts w:ascii="Cambria Math" w:hAnsi="Cambria Math" w:cs="Times New Roman"/>
                  <w:i/>
                  <w:color w:val="auto"/>
                  <w:kern w:val="2"/>
                  <w:sz w:val="21"/>
                  <w:szCs w:val="21"/>
                  <w:lang w:val="en-US"/>
                </w:rPr>
              </w:ins>
            </m:ctrlPr>
          </m:e>
          <m:sub>
            <w:ins w:id="6389" w:author="Administrator" w:date="2023-01-14T23:37:57Z">
              <m:r>
                <m:rPr/>
                <w:rPr>
                  <w:rFonts w:hint="default" w:ascii="Cambria Math" w:hAnsi="Cambria Math" w:cs="Times New Roman"/>
                  <w:color w:val="auto"/>
                  <w:kern w:val="2"/>
                  <w:sz w:val="21"/>
                  <w:szCs w:val="21"/>
                  <w:lang w:val="en-US" w:eastAsia="zh-CN"/>
                </w:rPr>
                <m:t>v</m:t>
              </m:r>
            </w:ins>
            <m:ctrlPr>
              <w:ins w:id="6390" w:author="Administrator" w:date="2023-01-14T23:37:57Z">
                <w:rPr>
                  <w:rFonts w:ascii="Cambria Math" w:hAnsi="Cambria Math" w:cs="Times New Roman"/>
                  <w:i/>
                  <w:color w:val="auto"/>
                  <w:kern w:val="2"/>
                  <w:sz w:val="21"/>
                  <w:szCs w:val="21"/>
                  <w:lang w:val="en-US"/>
                </w:rPr>
              </w:ins>
            </m:ctrlPr>
          </m:sub>
        </m:sSub>
      </m:oMath>
      <w:ins w:id="6391" w:author="Administrator" w:date="2023-01-14T23:38:02Z">
        <w:r>
          <w:rPr>
            <w:rFonts w:hint="eastAsia" w:hAnsi="Cambria Math" w:cs="Times New Roman"/>
            <w:i w:val="0"/>
            <w:color w:val="auto"/>
            <w:kern w:val="2"/>
            <w:sz w:val="21"/>
            <w:szCs w:val="21"/>
            <w:lang w:val="en-US" w:eastAsia="zh-CN"/>
          </w:rPr>
          <w:t>,</w:t>
        </w:r>
      </w:ins>
      <m:oMath>
        <m:sSub>
          <m:sSubPr>
            <m:ctrlPr>
              <w:ins w:id="6392" w:author="Administrator" w:date="2023-01-14T23:38:03Z">
                <w:rPr>
                  <w:rFonts w:ascii="Cambria Math" w:hAnsi="Cambria Math" w:cs="Times New Roman"/>
                  <w:i/>
                  <w:color w:val="auto"/>
                  <w:kern w:val="2"/>
                  <w:sz w:val="21"/>
                  <w:szCs w:val="21"/>
                  <w:lang w:val="en-US"/>
                </w:rPr>
              </w:ins>
            </m:ctrlPr>
          </m:sSubPr>
          <m:e>
            <w:ins w:id="6393" w:author="Administrator" w:date="2023-01-14T23:38:03Z">
              <m:r>
                <m:rPr/>
                <w:rPr>
                  <w:rFonts w:ascii="Cambria Math" w:hAnsi="Cambria Math" w:cs="Times New Roman"/>
                  <w:color w:val="auto"/>
                  <w:kern w:val="2"/>
                  <w:sz w:val="21"/>
                  <w:szCs w:val="21"/>
                  <w:lang w:val="en-US"/>
                </w:rPr>
                <m:t>τ</m:t>
              </m:r>
            </w:ins>
            <m:ctrlPr>
              <w:ins w:id="6394" w:author="Administrator" w:date="2023-01-14T23:38:03Z">
                <w:rPr>
                  <w:rFonts w:ascii="Cambria Math" w:hAnsi="Cambria Math" w:cs="Times New Roman"/>
                  <w:i/>
                  <w:color w:val="auto"/>
                  <w:kern w:val="2"/>
                  <w:sz w:val="21"/>
                  <w:szCs w:val="21"/>
                  <w:lang w:val="en-US"/>
                </w:rPr>
              </w:ins>
            </m:ctrlPr>
          </m:e>
          <m:sub>
            <w:ins w:id="6395" w:author="Administrator" w:date="2023-01-14T23:38:03Z">
              <m:r>
                <m:rPr/>
                <w:rPr>
                  <w:rFonts w:hint="default" w:ascii="Cambria Math" w:hAnsi="Cambria Math" w:cs="Times New Roman"/>
                  <w:color w:val="auto"/>
                  <w:kern w:val="2"/>
                  <w:sz w:val="21"/>
                  <w:szCs w:val="21"/>
                  <w:lang w:val="en-US" w:eastAsia="zh-CN"/>
                </w:rPr>
                <m:t>v</m:t>
              </m:r>
            </w:ins>
            <m:ctrlPr>
              <w:ins w:id="6396" w:author="Administrator" w:date="2023-01-14T23:38:03Z">
                <w:rPr>
                  <w:rFonts w:ascii="Cambria Math" w:hAnsi="Cambria Math" w:cs="Times New Roman"/>
                  <w:i/>
                  <w:color w:val="auto"/>
                  <w:kern w:val="2"/>
                  <w:sz w:val="21"/>
                  <w:szCs w:val="21"/>
                  <w:lang w:val="en-US"/>
                </w:rPr>
              </w:ins>
            </m:ctrlPr>
          </m:sub>
        </m:sSub>
      </m:oMath>
      <w:ins w:id="6397" w:author="Administrator" w:date="2023-01-14T23:37:14Z">
        <w:r>
          <w:rPr>
            <w:rFonts w:hint="eastAsia"/>
            <w:color w:val="auto"/>
            <w:szCs w:val="21"/>
            <w:vertAlign w:val="baseline"/>
            <w:lang w:val="en-US" w:eastAsia="zh-CN"/>
          </w:rPr>
          <w:t>）</w:t>
        </w:r>
      </w:ins>
      <w:ins w:id="6398" w:author="Administrator" w:date="2023-01-14T23:38:44Z">
        <w:r>
          <w:rPr>
            <w:rFonts w:hint="eastAsia"/>
            <w:color w:val="auto"/>
            <w:szCs w:val="21"/>
            <w:vertAlign w:val="baseline"/>
            <w:lang w:val="en-US" w:eastAsia="zh-CN"/>
          </w:rPr>
          <w:t>的</w:t>
        </w:r>
      </w:ins>
      <w:ins w:id="6399" w:author="Administrator" w:date="2023-01-14T23:38:45Z">
        <w:r>
          <w:rPr>
            <w:rFonts w:hint="eastAsia"/>
            <w:color w:val="auto"/>
            <w:szCs w:val="21"/>
            <w:vertAlign w:val="baseline"/>
            <w:lang w:val="en-US" w:eastAsia="zh-CN"/>
          </w:rPr>
          <w:t>联合</w:t>
        </w:r>
      </w:ins>
      <w:ins w:id="6400" w:author="Administrator" w:date="2023-01-14T23:38:48Z">
        <w:r>
          <w:rPr>
            <w:rFonts w:hint="eastAsia"/>
            <w:color w:val="auto"/>
            <w:szCs w:val="21"/>
            <w:vertAlign w:val="baseline"/>
            <w:lang w:val="en-US" w:eastAsia="zh-CN"/>
          </w:rPr>
          <w:t>后验分布</w:t>
        </w:r>
      </w:ins>
      <w:ins w:id="6401" w:author="Administrator" w:date="2023-01-14T23:38:49Z">
        <w:r>
          <w:rPr>
            <w:rFonts w:hint="eastAsia"/>
            <w:color w:val="auto"/>
            <w:szCs w:val="21"/>
            <w:vertAlign w:val="baseline"/>
            <w:lang w:val="en-US" w:eastAsia="zh-CN"/>
          </w:rPr>
          <w:t>如下</w:t>
        </w:r>
      </w:ins>
      <w:ins w:id="6402" w:author="Administrator" w:date="2023-01-14T23:38:50Z">
        <w:r>
          <w:rPr>
            <w:rFonts w:hint="eastAsia"/>
            <w:color w:val="auto"/>
            <w:szCs w:val="21"/>
            <w:vertAlign w:val="baseline"/>
            <w:lang w:val="en-US" w:eastAsia="zh-CN"/>
          </w:rPr>
          <w:t>：</w:t>
        </w:r>
      </w:ins>
    </w:p>
    <w:p>
      <w:pPr>
        <w:ind w:firstLine="420" w:firstLineChars="200"/>
        <m:rPr/>
        <w:rPr>
          <w:ins w:id="6404" w:author="Administrator" w:date="2023-01-14T23:45:00Z"/>
          <w:rFonts w:hint="default" w:hAnsi="Cambria Math" w:cs="Times New Roman"/>
          <w:i/>
          <w:iCs/>
          <w:color w:val="auto"/>
          <w:kern w:val="2"/>
          <w:sz w:val="21"/>
          <w:szCs w:val="21"/>
          <w:lang w:val="en-US" w:eastAsia="zh-CN" w:bidi="ar-SA"/>
        </w:rPr>
        <w:pPrChange w:id="6403" w:author="Administrator" w:date="2023-01-14T23:34:45Z">
          <w:pPr/>
        </w:pPrChange>
      </w:pPr>
      <m:oMathPara>
        <m:oMath>
          <w:ins w:id="6405" w:author="Administrator" w:date="2023-01-14T23:42:03Z">
            <m:r>
              <m:rPr/>
              <w:rPr>
                <w:rFonts w:hint="default" w:ascii="Cambria Math" w:hAnsi="Cambria Math" w:cs="Times New Roman"/>
                <w:color w:val="auto"/>
                <w:kern w:val="2"/>
                <w:sz w:val="21"/>
                <w:szCs w:val="21"/>
                <w:lang w:val="en-US" w:eastAsia="zh-CN" w:bidi="ar-SA"/>
                <w:rPrChange w:id="6406" w:author="Administrator" w:date="2023-01-14T23:42:20Z">
                  <m:rPr/>
                  <w:rPr>
                    <w:rFonts w:hint="default" w:ascii="Cambria Math" w:hAnsi="Cambria Math" w:cs="Times New Roman"/>
                    <w:color w:val="auto"/>
                    <w:kern w:val="2"/>
                    <w:sz w:val="21"/>
                    <w:szCs w:val="21"/>
                    <w:lang w:val="en-US" w:eastAsia="zh-CN" w:bidi="ar-SA"/>
                  </w:rPr>
                </w:rPrChange>
              </w:rPr>
              <m:t>P</m:t>
            </m:r>
          </w:ins>
          <w:ins w:id="6408" w:author="Administrator" w:date="2023-01-14T23:42:04Z">
            <m:r>
              <m:rPr/>
              <w:rPr>
                <w:rFonts w:hint="default" w:ascii="Cambria Math" w:hAnsi="Cambria Math" w:cs="Times New Roman"/>
                <w:color w:val="auto"/>
                <w:kern w:val="2"/>
                <w:sz w:val="21"/>
                <w:szCs w:val="21"/>
                <w:lang w:val="en-US" w:eastAsia="zh-CN" w:bidi="ar-SA"/>
                <w:rPrChange w:id="6409" w:author="Administrator" w:date="2023-01-14T23:42:20Z">
                  <m:rPr/>
                  <w:rPr>
                    <w:rFonts w:hint="default" w:ascii="Cambria Math" w:hAnsi="Cambria Math" w:cs="Times New Roman"/>
                    <w:color w:val="auto"/>
                    <w:kern w:val="2"/>
                    <w:sz w:val="21"/>
                    <w:szCs w:val="21"/>
                    <w:lang w:val="en-US" w:eastAsia="zh-CN" w:bidi="ar-SA"/>
                  </w:rPr>
                </w:rPrChange>
              </w:rPr>
              <m:t>(</m:t>
            </m:r>
          </w:ins>
          <w:ins w:id="6411" w:author="Administrator" w:date="2023-01-14T23:42:06Z">
            <m:r>
              <m:rPr/>
              <w:rPr>
                <w:rFonts w:hint="default" w:ascii="Cambria Math" w:hAnsi="Cambria Math" w:cs="Times New Roman"/>
                <w:color w:val="auto"/>
                <w:kern w:val="2"/>
                <w:sz w:val="21"/>
                <w:szCs w:val="21"/>
                <w:lang w:val="en-US" w:eastAsia="zh-CN" w:bidi="ar-SA"/>
                <w:rPrChange w:id="6412" w:author="Administrator" w:date="2023-01-14T23:42:20Z">
                  <m:rPr/>
                  <w:rPr>
                    <w:rFonts w:hint="default" w:ascii="Cambria Math" w:hAnsi="Cambria Math" w:cs="Times New Roman"/>
                    <w:color w:val="auto"/>
                    <w:kern w:val="2"/>
                    <w:sz w:val="21"/>
                    <w:szCs w:val="21"/>
                    <w:lang w:val="en-US" w:eastAsia="zh-CN" w:bidi="ar-SA"/>
                  </w:rPr>
                </w:rPrChange>
              </w:rPr>
              <m:t>Z</m:t>
            </m:r>
          </w:ins>
          <w:ins w:id="6414" w:author="Administrator" w:date="2023-01-14T23:42:11Z">
            <m:r>
              <m:rPr/>
              <w:rPr>
                <w:rFonts w:hint="default" w:ascii="Cambria Math" w:hAnsi="Cambria Math" w:cs="Times New Roman"/>
                <w:color w:val="auto"/>
                <w:kern w:val="2"/>
                <w:sz w:val="21"/>
                <w:szCs w:val="21"/>
                <w:lang w:val="en-US" w:eastAsia="zh-CN" w:bidi="ar-SA"/>
                <w:rPrChange w:id="6415" w:author="Administrator" w:date="2023-01-14T23:42:20Z">
                  <m:rPr/>
                  <w:rPr>
                    <w:rFonts w:hint="default" w:ascii="Cambria Math" w:hAnsi="Cambria Math" w:cs="Times New Roman"/>
                    <w:color w:val="auto"/>
                    <w:kern w:val="2"/>
                    <w:sz w:val="21"/>
                    <w:szCs w:val="21"/>
                    <w:lang w:val="en-US" w:eastAsia="zh-CN" w:bidi="ar-SA"/>
                  </w:rPr>
                </w:rPrChange>
              </w:rPr>
              <m:t>,</m:t>
            </m:r>
          </w:ins>
          <w:ins w:id="6417" w:author="Administrator" w:date="2023-01-14T23:42:08Z">
            <m:r>
              <m:rPr/>
              <w:rPr>
                <w:rFonts w:hint="default" w:ascii="Cambria Math" w:hAnsi="Cambria Math" w:cs="Times New Roman"/>
                <w:color w:val="auto"/>
                <w:kern w:val="2"/>
                <w:sz w:val="21"/>
                <w:szCs w:val="21"/>
                <w:lang w:val="en-US" w:eastAsia="zh-CN" w:bidi="ar-SA"/>
                <w:rPrChange w:id="6418" w:author="Administrator" w:date="2023-01-14T23:42:20Z">
                  <m:rPr/>
                  <w:rPr>
                    <w:rFonts w:hint="default" w:ascii="Cambria Math" w:hAnsi="Cambria Math" w:cs="Times New Roman"/>
                    <w:color w:val="auto"/>
                    <w:kern w:val="2"/>
                    <w:sz w:val="21"/>
                    <w:szCs w:val="21"/>
                    <w:lang w:val="en-US" w:eastAsia="zh-CN" w:bidi="ar-SA"/>
                  </w:rPr>
                </w:rPrChange>
              </w:rPr>
              <m:t>D</m:t>
            </m:r>
          </w:ins>
          <w:ins w:id="6420" w:author="Administrator" w:date="2023-01-14T23:42:12Z">
            <m:r>
              <m:rPr/>
              <w:rPr>
                <w:rFonts w:hint="default" w:ascii="Cambria Math" w:hAnsi="Cambria Math" w:cs="Times New Roman"/>
                <w:color w:val="auto"/>
                <w:kern w:val="2"/>
                <w:sz w:val="21"/>
                <w:szCs w:val="21"/>
                <w:lang w:val="en-US" w:eastAsia="zh-CN" w:bidi="ar-SA"/>
                <w:rPrChange w:id="6421" w:author="Administrator" w:date="2023-01-14T23:42:20Z">
                  <m:rPr/>
                  <w:rPr>
                    <w:rFonts w:hint="default" w:ascii="Cambria Math" w:hAnsi="Cambria Math" w:cs="Times New Roman"/>
                    <w:color w:val="auto"/>
                    <w:kern w:val="2"/>
                    <w:sz w:val="21"/>
                    <w:szCs w:val="21"/>
                    <w:lang w:val="en-US" w:eastAsia="zh-CN" w:bidi="ar-SA"/>
                  </w:rPr>
                </w:rPrChange>
              </w:rPr>
              <m:t>,</m:t>
            </m:r>
          </w:ins>
          <w:ins w:id="6423" w:author="Administrator" w:date="2023-01-14T23:42:09Z">
            <m:r>
              <m:rPr/>
              <w:rPr>
                <w:rFonts w:hint="default" w:ascii="Cambria Math" w:hAnsi="Cambria Math" w:cs="Times New Roman"/>
                <w:color w:val="auto"/>
                <w:kern w:val="2"/>
                <w:sz w:val="21"/>
                <w:szCs w:val="21"/>
                <w:lang w:val="en-US" w:eastAsia="zh-CN" w:bidi="ar-SA"/>
                <w:rPrChange w:id="6424" w:author="Administrator" w:date="2023-01-14T23:42:20Z">
                  <m:rPr/>
                  <w:rPr>
                    <w:rFonts w:hint="default" w:ascii="Cambria Math" w:hAnsi="Cambria Math" w:cs="Times New Roman"/>
                    <w:color w:val="auto"/>
                    <w:kern w:val="2"/>
                    <w:sz w:val="21"/>
                    <w:szCs w:val="21"/>
                    <w:lang w:val="en-US" w:eastAsia="zh-CN" w:bidi="ar-SA"/>
                  </w:rPr>
                </w:rPrChange>
              </w:rPr>
              <m:t>R</m:t>
            </m:r>
          </w:ins>
          <w:ins w:id="6426" w:author="Administrator" w:date="2023-01-14T23:43:07Z">
            <m:r>
              <m:rPr/>
              <w:rPr>
                <w:rFonts w:hint="default" w:ascii="Cambria Math" w:hAnsi="Cambria Math" w:cs="Times New Roman"/>
                <w:color w:val="auto"/>
                <w:kern w:val="2"/>
                <w:sz w:val="21"/>
                <w:szCs w:val="21"/>
                <w:lang w:val="en-US" w:eastAsia="zh-CN" w:bidi="ar-SA"/>
              </w:rPr>
              <m:t>,</m:t>
            </m:r>
          </w:ins>
          <w:ins w:id="6427" w:author="Administrator" w:date="2023-01-14T23:43:12Z">
            <m:r>
              <m:rPr/>
              <w:rPr>
                <w:rFonts w:hint="default" w:ascii="Cambria Math" w:hAnsi="Cambria Math" w:cs="Times New Roman"/>
                <w:color w:val="auto"/>
                <w:kern w:val="2"/>
                <w:sz w:val="21"/>
                <w:szCs w:val="21"/>
                <w:lang w:val="en-US" w:eastAsia="zh-CN" w:bidi="ar-SA"/>
              </w:rPr>
              <m:t>{</m:t>
            </m:r>
          </w:ins>
          <m:sSub>
            <m:sSubPr>
              <m:ctrlPr>
                <w:ins w:id="6428" w:author="Administrator" w:date="2023-01-14T23:43:23Z">
                  <w:rPr>
                    <w:rFonts w:ascii="Cambria Math" w:hAnsi="Cambria Math" w:cs="Times New Roman"/>
                    <w:i/>
                    <w:color w:val="auto"/>
                    <w:kern w:val="2"/>
                    <w:sz w:val="21"/>
                    <w:szCs w:val="21"/>
                    <w:lang w:val="en-US"/>
                  </w:rPr>
                </w:ins>
              </m:ctrlPr>
            </m:sSubPr>
            <m:e>
              <w:ins w:id="6429" w:author="Administrator" w:date="2023-01-14T23:43:23Z">
                <m:r>
                  <m:rPr/>
                  <w:rPr>
                    <w:rFonts w:hint="default" w:ascii="Cambria Math" w:hAnsi="Cambria Math" w:cs="Times New Roman"/>
                    <w:color w:val="auto"/>
                    <w:kern w:val="2"/>
                    <w:sz w:val="21"/>
                    <w:szCs w:val="21"/>
                    <w:lang w:val="en-US" w:eastAsia="zh-CN"/>
                  </w:rPr>
                  <m:t>s</m:t>
                </m:r>
              </w:ins>
              <m:ctrlPr>
                <w:ins w:id="6430" w:author="Administrator" w:date="2023-01-14T23:43:23Z">
                  <w:rPr>
                    <w:rFonts w:ascii="Cambria Math" w:hAnsi="Cambria Math" w:cs="Times New Roman"/>
                    <w:i/>
                    <w:color w:val="auto"/>
                    <w:kern w:val="2"/>
                    <w:sz w:val="21"/>
                    <w:szCs w:val="21"/>
                    <w:lang w:val="en-US"/>
                  </w:rPr>
                </w:ins>
              </m:ctrlPr>
            </m:e>
            <m:sub>
              <w:ins w:id="6431" w:author="Administrator" w:date="2023-01-14T23:43:23Z">
                <m:r>
                  <m:rPr/>
                  <w:rPr>
                    <w:rFonts w:hint="default" w:ascii="Cambria Math" w:hAnsi="Cambria Math" w:cs="Times New Roman"/>
                    <w:color w:val="auto"/>
                    <w:kern w:val="2"/>
                    <w:sz w:val="21"/>
                    <w:szCs w:val="21"/>
                    <w:lang w:val="en-US" w:eastAsia="zh-CN"/>
                  </w:rPr>
                  <m:t>i</m:t>
                </m:r>
              </w:ins>
              <m:ctrlPr>
                <w:ins w:id="6432" w:author="Administrator" w:date="2023-01-14T23:43:23Z">
                  <w:rPr>
                    <w:rFonts w:ascii="Cambria Math" w:hAnsi="Cambria Math" w:cs="Times New Roman"/>
                    <w:i/>
                    <w:color w:val="auto"/>
                    <w:kern w:val="2"/>
                    <w:sz w:val="21"/>
                    <w:szCs w:val="21"/>
                    <w:lang w:val="en-US"/>
                  </w:rPr>
                </w:ins>
              </m:ctrlPr>
            </m:sub>
          </m:sSub>
          <w:ins w:id="6433" w:author="Administrator" w:date="2023-01-14T23:43:25Z">
            <m:r>
              <m:rPr/>
              <w:rPr>
                <w:rFonts w:hint="default" w:ascii="Cambria Math" w:hAnsi="Cambria Math" w:cs="Times New Roman"/>
                <w:color w:val="auto"/>
                <w:kern w:val="2"/>
                <w:sz w:val="21"/>
                <w:szCs w:val="21"/>
                <w:lang w:val="en-US" w:eastAsia="zh-CN"/>
              </w:rPr>
              <m:t>|</m:t>
            </m:r>
          </w:ins>
          <m:sSub>
            <m:sSubPr>
              <m:ctrlPr>
                <w:ins w:id="6434" w:author="Administrator" w:date="2023-01-14T23:43:42Z">
                  <w:rPr>
                    <w:rFonts w:ascii="Cambria Math" w:hAnsi="Cambria Math" w:cs="Times New Roman"/>
                    <w:i/>
                    <w:color w:val="auto"/>
                    <w:kern w:val="2"/>
                    <w:sz w:val="21"/>
                    <w:szCs w:val="21"/>
                    <w:lang w:val="en-US"/>
                  </w:rPr>
                </w:ins>
              </m:ctrlPr>
            </m:sSubPr>
            <m:e>
              <w:ins w:id="6435" w:author="Administrator" w:date="2023-01-14T23:43:44Z">
                <m:r>
                  <m:rPr/>
                  <w:rPr>
                    <w:rFonts w:hint="default" w:ascii="Cambria Math" w:hAnsi="Cambria Math" w:cs="Times New Roman"/>
                    <w:color w:val="auto"/>
                    <w:kern w:val="2"/>
                    <w:sz w:val="21"/>
                    <w:szCs w:val="21"/>
                    <w:lang w:val="en-US" w:eastAsia="zh-CN"/>
                  </w:rPr>
                  <m:t>u</m:t>
                </m:r>
              </w:ins>
              <m:ctrlPr>
                <w:ins w:id="6436" w:author="Administrator" w:date="2023-01-14T23:43:42Z">
                  <w:rPr>
                    <w:rFonts w:ascii="Cambria Math" w:hAnsi="Cambria Math" w:cs="Times New Roman"/>
                    <w:i/>
                    <w:color w:val="auto"/>
                    <w:kern w:val="2"/>
                    <w:sz w:val="21"/>
                    <w:szCs w:val="21"/>
                    <w:lang w:val="en-US"/>
                  </w:rPr>
                </w:ins>
              </m:ctrlPr>
            </m:e>
            <m:sub>
              <w:ins w:id="6437" w:author="Administrator" w:date="2023-01-14T23:43:42Z">
                <m:r>
                  <m:rPr/>
                  <w:rPr>
                    <w:rFonts w:hint="default" w:ascii="Cambria Math" w:hAnsi="Cambria Math" w:cs="Times New Roman"/>
                    <w:color w:val="auto"/>
                    <w:kern w:val="2"/>
                    <w:sz w:val="21"/>
                    <w:szCs w:val="21"/>
                    <w:lang w:val="en-US" w:eastAsia="zh-CN"/>
                  </w:rPr>
                  <m:t>i</m:t>
                </m:r>
              </w:ins>
              <m:ctrlPr>
                <w:ins w:id="6438" w:author="Administrator" w:date="2023-01-14T23:43:42Z">
                  <w:rPr>
                    <w:rFonts w:ascii="Cambria Math" w:hAnsi="Cambria Math" w:cs="Times New Roman"/>
                    <w:i/>
                    <w:color w:val="auto"/>
                    <w:kern w:val="2"/>
                    <w:sz w:val="21"/>
                    <w:szCs w:val="21"/>
                    <w:lang w:val="en-US"/>
                  </w:rPr>
                </w:ins>
              </m:ctrlPr>
            </m:sub>
          </m:sSub>
          <w:ins w:id="6439" w:author="Administrator" w:date="2023-01-14T23:43:34Z">
            <m:r>
              <m:rPr/>
              <w:rPr>
                <w:rFonts w:ascii="Cambria Math" w:hAnsi="Cambria Math" w:cs="Times New Roman"/>
                <w:color w:val="auto"/>
                <w:kern w:val="2"/>
                <w:sz w:val="21"/>
                <w:szCs w:val="21"/>
                <w:lang w:val="en-US"/>
              </w:rPr>
              <m:t>∈</m:t>
            </m:r>
          </w:ins>
          <w:ins w:id="6440" w:author="Administrator" w:date="2023-01-14T23:43:37Z">
            <m:r>
              <m:rPr/>
              <w:rPr>
                <w:rFonts w:hint="default" w:ascii="Cambria Math" w:hAnsi="Cambria Math" w:cs="Times New Roman"/>
                <w:color w:val="auto"/>
                <w:kern w:val="2"/>
                <w:sz w:val="21"/>
                <w:szCs w:val="21"/>
                <w:lang w:val="en-US" w:eastAsia="zh-CN"/>
              </w:rPr>
              <m:t>U</m:t>
            </m:r>
          </w:ins>
          <w:ins w:id="6441" w:author="Administrator" w:date="2023-01-14T23:43:13Z">
            <m:r>
              <m:rPr/>
              <w:rPr>
                <w:rFonts w:hint="default" w:ascii="Cambria Math" w:hAnsi="Cambria Math" w:cs="Times New Roman"/>
                <w:color w:val="auto"/>
                <w:kern w:val="2"/>
                <w:sz w:val="21"/>
                <w:szCs w:val="21"/>
                <w:lang w:val="en-US" w:eastAsia="zh-CN" w:bidi="ar-SA"/>
              </w:rPr>
              <m:t>}</m:t>
            </m:r>
          </w:ins>
          <w:ins w:id="6442" w:author="Administrator" w:date="2023-01-14T23:43:48Z">
            <m:r>
              <m:rPr/>
              <w:rPr>
                <w:rFonts w:hint="default" w:ascii="Cambria Math" w:hAnsi="Cambria Math" w:cs="Times New Roman"/>
                <w:color w:val="auto"/>
                <w:kern w:val="2"/>
                <w:sz w:val="21"/>
                <w:szCs w:val="21"/>
                <w:lang w:val="en-US" w:eastAsia="zh-CN" w:bidi="ar-SA"/>
              </w:rPr>
              <m:t>,</m:t>
            </m:r>
          </w:ins>
          <w:ins w:id="6443" w:author="Administrator" w:date="2023-01-14T23:43:53Z">
            <m:r>
              <m:rPr/>
              <w:rPr>
                <w:rFonts w:hint="default" w:ascii="Cambria Math" w:hAnsi="Cambria Math" w:cs="Times New Roman"/>
                <w:color w:val="auto"/>
                <w:kern w:val="2"/>
                <w:sz w:val="21"/>
                <w:szCs w:val="21"/>
                <w:lang w:val="en-US" w:eastAsia="zh-CN" w:bidi="ar-SA"/>
              </w:rPr>
              <m:t>{</m:t>
            </m:r>
          </w:ins>
          <m:sSub>
            <m:sSubPr>
              <m:ctrlPr>
                <w:ins w:id="6444" w:author="Administrator" w:date="2023-01-14T23:44:06Z">
                  <w:rPr>
                    <w:rFonts w:ascii="Cambria Math" w:hAnsi="Cambria Math" w:cs="Times New Roman"/>
                    <w:i/>
                    <w:color w:val="auto"/>
                    <w:kern w:val="2"/>
                    <w:sz w:val="21"/>
                    <w:szCs w:val="21"/>
                    <w:lang w:val="en-US"/>
                  </w:rPr>
                </w:ins>
              </m:ctrlPr>
            </m:sSubPr>
            <m:e>
              <w:ins w:id="6445" w:author="Administrator" w:date="2023-01-14T23:44:06Z">
                <m:r>
                  <m:rPr/>
                  <w:rPr>
                    <w:rFonts w:hint="default" w:ascii="Cambria Math" w:hAnsi="Cambria Math" w:cs="Times New Roman"/>
                    <w:color w:val="auto"/>
                    <w:kern w:val="2"/>
                    <w:sz w:val="21"/>
                    <w:szCs w:val="21"/>
                    <w:lang w:val="en-US" w:eastAsia="zh-CN"/>
                  </w:rPr>
                  <m:t>b</m:t>
                </m:r>
              </w:ins>
              <m:ctrlPr>
                <w:ins w:id="6446" w:author="Administrator" w:date="2023-01-14T23:44:06Z">
                  <w:rPr>
                    <w:rFonts w:ascii="Cambria Math" w:hAnsi="Cambria Math" w:cs="Times New Roman"/>
                    <w:i/>
                    <w:color w:val="auto"/>
                    <w:kern w:val="2"/>
                    <w:sz w:val="21"/>
                    <w:szCs w:val="21"/>
                    <w:lang w:val="en-US"/>
                  </w:rPr>
                </w:ins>
              </m:ctrlPr>
            </m:e>
            <m:sub>
              <w:ins w:id="6447" w:author="Administrator" w:date="2023-01-14T23:44:06Z">
                <m:r>
                  <m:rPr/>
                  <w:rPr>
                    <w:rFonts w:hint="default" w:ascii="Cambria Math" w:hAnsi="Cambria Math" w:cs="Times New Roman"/>
                    <w:color w:val="auto"/>
                    <w:kern w:val="2"/>
                    <w:sz w:val="21"/>
                    <w:szCs w:val="21"/>
                    <w:lang w:val="en-US" w:eastAsia="zh-CN"/>
                  </w:rPr>
                  <m:t>v</m:t>
                </m:r>
              </w:ins>
              <m:ctrlPr>
                <w:ins w:id="6448" w:author="Administrator" w:date="2023-01-14T23:44:06Z">
                  <w:rPr>
                    <w:rFonts w:ascii="Cambria Math" w:hAnsi="Cambria Math" w:cs="Times New Roman"/>
                    <w:i/>
                    <w:color w:val="auto"/>
                    <w:kern w:val="2"/>
                    <w:sz w:val="21"/>
                    <w:szCs w:val="21"/>
                    <w:lang w:val="en-US"/>
                  </w:rPr>
                </w:ins>
              </m:ctrlPr>
            </m:sub>
          </m:sSub>
          <w:ins w:id="6449" w:author="Administrator" w:date="2023-01-14T23:44:08Z">
            <m:r>
              <m:rPr/>
              <w:rPr>
                <w:rFonts w:hint="default" w:ascii="Cambria Math" w:hAnsi="Cambria Math" w:cs="Times New Roman"/>
                <w:color w:val="auto"/>
                <w:kern w:val="2"/>
                <w:sz w:val="21"/>
                <w:szCs w:val="21"/>
                <w:lang w:val="en-US" w:eastAsia="zh-CN"/>
              </w:rPr>
              <m:t>|</m:t>
            </m:r>
          </w:ins>
          <w:ins w:id="6450" w:author="Administrator" w:date="2023-01-14T23:44:11Z">
            <m:r>
              <m:rPr/>
              <w:rPr>
                <w:rFonts w:hint="default" w:ascii="Cambria Math" w:hAnsi="Cambria Math" w:cs="Times New Roman"/>
                <w:color w:val="auto"/>
                <w:kern w:val="2"/>
                <w:sz w:val="21"/>
                <w:szCs w:val="21"/>
                <w:lang w:val="en-US" w:eastAsia="zh-CN"/>
              </w:rPr>
              <m:t>v</m:t>
            </m:r>
          </w:ins>
          <w:ins w:id="6451" w:author="Administrator" w:date="2023-01-14T23:44:14Z">
            <m:r>
              <m:rPr/>
              <w:rPr>
                <w:rFonts w:ascii="Cambria Math" w:hAnsi="Cambria Math" w:cs="Times New Roman"/>
                <w:color w:val="auto"/>
                <w:kern w:val="2"/>
                <w:sz w:val="21"/>
                <w:szCs w:val="21"/>
                <w:lang w:val="en-US"/>
              </w:rPr>
              <m:t>∈</m:t>
            </m:r>
          </w:ins>
          <w:ins w:id="6452" w:author="Administrator" w:date="2023-01-14T23:44:16Z">
            <m:r>
              <m:rPr/>
              <w:rPr>
                <w:rFonts w:hint="default" w:ascii="Cambria Math" w:hAnsi="Cambria Math" w:cs="Times New Roman"/>
                <w:color w:val="auto"/>
                <w:kern w:val="2"/>
                <w:sz w:val="21"/>
                <w:szCs w:val="21"/>
                <w:lang w:val="en-US" w:eastAsia="zh-CN"/>
              </w:rPr>
              <m:t>V</m:t>
            </m:r>
          </w:ins>
          <w:ins w:id="6453" w:author="Administrator" w:date="2023-01-14T23:43:53Z">
            <m:r>
              <m:rPr/>
              <w:rPr>
                <w:rFonts w:hint="default" w:ascii="Cambria Math" w:hAnsi="Cambria Math" w:cs="Times New Roman"/>
                <w:color w:val="auto"/>
                <w:kern w:val="2"/>
                <w:sz w:val="21"/>
                <w:szCs w:val="21"/>
                <w:lang w:val="en-US" w:eastAsia="zh-CN" w:bidi="ar-SA"/>
              </w:rPr>
              <m:t>}</m:t>
            </m:r>
          </w:ins>
          <w:ins w:id="6454" w:author="Administrator" w:date="2023-01-14T23:44:19Z">
            <m:r>
              <m:rPr/>
              <w:rPr>
                <w:rFonts w:hint="default" w:ascii="Cambria Math" w:hAnsi="Cambria Math" w:cs="Times New Roman"/>
                <w:color w:val="auto"/>
                <w:kern w:val="2"/>
                <w:sz w:val="21"/>
                <w:szCs w:val="21"/>
                <w:lang w:val="en-US" w:eastAsia="zh-CN" w:bidi="ar-SA"/>
              </w:rPr>
              <m:t>,</m:t>
            </m:r>
          </w:ins>
          <w:ins w:id="6455" w:author="Administrator" w:date="2023-01-14T23:44:20Z">
            <m:r>
              <m:rPr/>
              <w:rPr>
                <w:rFonts w:hint="default" w:ascii="Cambria Math" w:hAnsi="Cambria Math" w:cs="Times New Roman"/>
                <w:color w:val="auto"/>
                <w:kern w:val="2"/>
                <w:sz w:val="21"/>
                <w:szCs w:val="21"/>
                <w:lang w:val="en-US" w:eastAsia="zh-CN" w:bidi="ar-SA"/>
              </w:rPr>
              <m:t>{</m:t>
            </m:r>
          </w:ins>
          <m:sSub>
            <m:sSubPr>
              <m:ctrlPr>
                <w:ins w:id="6456" w:author="Administrator" w:date="2023-01-14T23:44:28Z">
                  <w:rPr>
                    <w:rFonts w:ascii="Cambria Math" w:hAnsi="Cambria Math" w:cs="Times New Roman"/>
                    <w:i/>
                    <w:color w:val="auto"/>
                    <w:kern w:val="2"/>
                    <w:sz w:val="21"/>
                    <w:szCs w:val="21"/>
                    <w:lang w:val="en-US"/>
                  </w:rPr>
                </w:ins>
              </m:ctrlPr>
            </m:sSubPr>
            <m:e>
              <w:ins w:id="6457" w:author="Administrator" w:date="2023-01-14T23:44:28Z">
                <m:r>
                  <m:rPr/>
                  <w:rPr>
                    <w:rFonts w:ascii="Cambria Math" w:hAnsi="Cambria Math" w:cs="Times New Roman"/>
                    <w:color w:val="auto"/>
                    <w:kern w:val="2"/>
                    <w:sz w:val="21"/>
                    <w:szCs w:val="21"/>
                    <w:lang w:val="en-US"/>
                  </w:rPr>
                  <m:t>τ</m:t>
                </m:r>
              </w:ins>
              <m:ctrlPr>
                <w:ins w:id="6458" w:author="Administrator" w:date="2023-01-14T23:44:28Z">
                  <w:rPr>
                    <w:rFonts w:ascii="Cambria Math" w:hAnsi="Cambria Math" w:cs="Times New Roman"/>
                    <w:i/>
                    <w:color w:val="auto"/>
                    <w:kern w:val="2"/>
                    <w:sz w:val="21"/>
                    <w:szCs w:val="21"/>
                    <w:lang w:val="en-US"/>
                  </w:rPr>
                </w:ins>
              </m:ctrlPr>
            </m:e>
            <m:sub>
              <w:ins w:id="6459" w:author="Administrator" w:date="2023-01-14T23:44:28Z">
                <m:r>
                  <m:rPr/>
                  <w:rPr>
                    <w:rFonts w:hint="default" w:ascii="Cambria Math" w:hAnsi="Cambria Math" w:cs="Times New Roman"/>
                    <w:color w:val="auto"/>
                    <w:kern w:val="2"/>
                    <w:sz w:val="21"/>
                    <w:szCs w:val="21"/>
                    <w:lang w:val="en-US" w:eastAsia="zh-CN"/>
                  </w:rPr>
                  <m:t>v</m:t>
                </m:r>
              </w:ins>
              <m:ctrlPr>
                <w:ins w:id="6460" w:author="Administrator" w:date="2023-01-14T23:44:28Z">
                  <w:rPr>
                    <w:rFonts w:ascii="Cambria Math" w:hAnsi="Cambria Math" w:cs="Times New Roman"/>
                    <w:i/>
                    <w:color w:val="auto"/>
                    <w:kern w:val="2"/>
                    <w:sz w:val="21"/>
                    <w:szCs w:val="21"/>
                    <w:lang w:val="en-US"/>
                  </w:rPr>
                </w:ins>
              </m:ctrlPr>
            </m:sub>
          </m:sSub>
          <w:ins w:id="6461" w:author="Administrator" w:date="2023-01-14T23:44:48Z">
            <m:r>
              <m:rPr/>
              <w:rPr>
                <w:rFonts w:hint="default" w:ascii="Cambria Math" w:hAnsi="Cambria Math" w:cs="Times New Roman"/>
                <w:color w:val="auto"/>
                <w:kern w:val="2"/>
                <w:sz w:val="21"/>
                <w:szCs w:val="21"/>
                <w:lang w:val="en-US" w:eastAsia="zh-CN"/>
              </w:rPr>
              <m:t>|</m:t>
            </m:r>
          </w:ins>
          <w:ins w:id="6462" w:author="Administrator" w:date="2023-01-14T23:44:49Z">
            <m:r>
              <m:rPr/>
              <w:rPr>
                <w:rFonts w:hint="default" w:ascii="Cambria Math" w:hAnsi="Cambria Math" w:cs="Times New Roman"/>
                <w:color w:val="auto"/>
                <w:kern w:val="2"/>
                <w:sz w:val="21"/>
                <w:szCs w:val="21"/>
                <w:lang w:val="en-US" w:eastAsia="zh-CN"/>
              </w:rPr>
              <m:t>v</m:t>
            </m:r>
          </w:ins>
          <w:ins w:id="6463" w:author="Administrator" w:date="2023-01-14T23:44:30Z">
            <m:r>
              <m:rPr/>
              <w:rPr>
                <w:rFonts w:ascii="Cambria Math" w:hAnsi="Cambria Math" w:cs="Times New Roman"/>
                <w:color w:val="auto"/>
                <w:kern w:val="2"/>
                <w:sz w:val="21"/>
                <w:szCs w:val="21"/>
                <w:lang w:val="en-US"/>
              </w:rPr>
              <m:t>∈</m:t>
            </m:r>
          </w:ins>
          <w:ins w:id="6464" w:author="Administrator" w:date="2023-01-14T23:44:53Z">
            <m:r>
              <m:rPr/>
              <w:rPr>
                <w:rFonts w:hint="default" w:ascii="Cambria Math" w:hAnsi="Cambria Math" w:cs="Times New Roman"/>
                <w:color w:val="auto"/>
                <w:kern w:val="2"/>
                <w:sz w:val="21"/>
                <w:szCs w:val="21"/>
                <w:lang w:val="en-US" w:eastAsia="zh-CN"/>
              </w:rPr>
              <m:t>V</m:t>
            </m:r>
          </w:ins>
          <w:ins w:id="6465" w:author="Administrator" w:date="2023-01-14T23:44:21Z">
            <m:r>
              <m:rPr/>
              <w:rPr>
                <w:rFonts w:hint="default" w:ascii="Cambria Math" w:hAnsi="Cambria Math" w:cs="Times New Roman"/>
                <w:color w:val="auto"/>
                <w:kern w:val="2"/>
                <w:sz w:val="21"/>
                <w:szCs w:val="21"/>
                <w:lang w:val="en-US" w:eastAsia="zh-CN" w:bidi="ar-SA"/>
              </w:rPr>
              <m:t>}</m:t>
            </m:r>
          </w:ins>
          <w:ins w:id="6466" w:author="Administrator" w:date="2023-01-14T23:42:04Z">
            <m:r>
              <m:rPr/>
              <w:rPr>
                <w:rFonts w:hint="default" w:ascii="Cambria Math" w:hAnsi="Cambria Math" w:cs="Times New Roman"/>
                <w:color w:val="auto"/>
                <w:kern w:val="2"/>
                <w:sz w:val="21"/>
                <w:szCs w:val="21"/>
                <w:lang w:val="en-US" w:eastAsia="zh-CN" w:bidi="ar-SA"/>
                <w:rPrChange w:id="6467" w:author="Administrator" w:date="2023-01-14T23:42:20Z">
                  <m:rPr/>
                  <w:rPr>
                    <w:rFonts w:hint="default" w:ascii="Cambria Math" w:hAnsi="Cambria Math" w:cs="Times New Roman"/>
                    <w:color w:val="auto"/>
                    <w:kern w:val="2"/>
                    <w:sz w:val="21"/>
                    <w:szCs w:val="21"/>
                    <w:lang w:val="en-US" w:eastAsia="zh-CN" w:bidi="ar-SA"/>
                  </w:rPr>
                </w:rPrChange>
              </w:rPr>
              <m:t>)</m:t>
            </m:r>
          </w:ins>
        </m:oMath>
      </m:oMathPara>
    </w:p>
    <w:p>
      <w:pPr>
        <w:ind w:firstLine="420" w:firstLineChars="200"/>
        <w:rPr>
          <w:ins w:id="6469" w:author="Administrator" w:date="2023-01-14T23:52:16Z"/>
          <w:rFonts w:hint="default" w:hAnsi="Cambria Math" w:cs="Times New Roman"/>
          <w:i/>
          <w:color w:val="auto"/>
          <w:kern w:val="2"/>
          <w:sz w:val="21"/>
          <w:szCs w:val="21"/>
          <w:lang w:val="en-US" w:eastAsia="zh-CN" w:bidi="ar-SA"/>
        </w:rPr>
      </w:pPr>
      <m:oMathPara>
        <m:oMath>
          <w:ins w:id="6470" w:author="Administrator" w:date="2023-01-14T23:45:05Z">
            <m:r>
              <m:rPr/>
              <w:rPr>
                <w:rFonts w:hint="default" w:ascii="Cambria Math" w:hAnsi="Cambria Math" w:cs="Times New Roman"/>
                <w:color w:val="auto"/>
                <w:kern w:val="2"/>
                <w:sz w:val="21"/>
                <w:szCs w:val="21"/>
                <w:lang w:val="en-US" w:eastAsia="zh-CN" w:bidi="ar-SA"/>
              </w:rPr>
              <m:t>=</m:t>
            </m:r>
          </w:ins>
          <m:nary>
            <m:naryPr>
              <m:chr m:val="∏"/>
              <m:limLoc m:val="undOvr"/>
              <m:supHide m:val="1"/>
              <m:ctrlPr>
                <w:ins w:id="6471" w:author="Administrator" w:date="2023-01-14T23:45:35Z">
                  <m:rPr/>
                  <w:rPr>
                    <w:rFonts w:hint="default" w:ascii="Cambria Math" w:hAnsi="Cambria Math" w:cs="Times New Roman"/>
                    <w:i/>
                    <w:color w:val="auto"/>
                    <w:kern w:val="2"/>
                    <w:sz w:val="21"/>
                    <w:szCs w:val="21"/>
                    <w:lang w:val="en-US" w:eastAsia="zh-CN" w:bidi="ar-SA"/>
                  </w:rPr>
                </w:ins>
              </m:ctrlPr>
            </m:naryPr>
            <m:sub>
              <m:sSub>
                <m:sSubPr>
                  <m:ctrlPr>
                    <w:ins w:id="6472" w:author="Administrator" w:date="2023-01-14T23:47:05Z">
                      <w:rPr>
                        <w:rFonts w:ascii="Cambria Math" w:hAnsi="Cambria Math" w:cs="Times New Roman"/>
                        <w:i/>
                        <w:color w:val="auto"/>
                        <w:kern w:val="2"/>
                        <w:sz w:val="21"/>
                        <w:szCs w:val="21"/>
                        <w:lang w:val="en-US"/>
                      </w:rPr>
                    </w:ins>
                  </m:ctrlPr>
                </m:sSubPr>
                <m:e>
                  <w:ins w:id="6473" w:author="Administrator" w:date="2023-01-14T23:47:05Z">
                    <m:r>
                      <m:rPr/>
                      <w:rPr>
                        <w:rFonts w:hint="default" w:ascii="Cambria Math" w:hAnsi="Cambria Math" w:cs="Times New Roman"/>
                        <w:color w:val="auto"/>
                        <w:kern w:val="2"/>
                        <w:sz w:val="21"/>
                        <w:szCs w:val="21"/>
                        <w:lang w:val="en-US" w:eastAsia="zh-CN"/>
                      </w:rPr>
                      <m:t>u</m:t>
                    </m:r>
                  </w:ins>
                  <m:ctrlPr>
                    <w:ins w:id="6474" w:author="Administrator" w:date="2023-01-14T23:47:05Z">
                      <w:rPr>
                        <w:rFonts w:ascii="Cambria Math" w:hAnsi="Cambria Math" w:cs="Times New Roman"/>
                        <w:i/>
                        <w:color w:val="auto"/>
                        <w:kern w:val="2"/>
                        <w:sz w:val="21"/>
                        <w:szCs w:val="21"/>
                        <w:lang w:val="en-US"/>
                      </w:rPr>
                    </w:ins>
                  </m:ctrlPr>
                </m:e>
                <m:sub>
                  <w:ins w:id="6475" w:author="Administrator" w:date="2023-01-14T23:47:05Z">
                    <m:r>
                      <m:rPr/>
                      <w:rPr>
                        <w:rFonts w:hint="default" w:ascii="Cambria Math" w:hAnsi="Cambria Math" w:cs="Times New Roman"/>
                        <w:color w:val="auto"/>
                        <w:kern w:val="2"/>
                        <w:sz w:val="21"/>
                        <w:szCs w:val="21"/>
                        <w:lang w:val="en-US" w:eastAsia="zh-CN"/>
                      </w:rPr>
                      <m:t>i</m:t>
                    </m:r>
                  </w:ins>
                  <m:ctrlPr>
                    <w:ins w:id="6476" w:author="Administrator" w:date="2023-01-14T23:47:05Z">
                      <w:rPr>
                        <w:rFonts w:ascii="Cambria Math" w:hAnsi="Cambria Math" w:cs="Times New Roman"/>
                        <w:i/>
                        <w:color w:val="auto"/>
                        <w:kern w:val="2"/>
                        <w:sz w:val="21"/>
                        <w:szCs w:val="21"/>
                        <w:lang w:val="en-US"/>
                      </w:rPr>
                    </w:ins>
                  </m:ctrlPr>
                </m:sub>
              </m:sSub>
              <w:ins w:id="6477" w:author="Administrator" w:date="2023-01-14T23:47:05Z">
                <m:r>
                  <m:rPr/>
                  <w:rPr>
                    <w:rFonts w:ascii="Cambria Math" w:hAnsi="Cambria Math" w:cs="Times New Roman"/>
                    <w:color w:val="auto"/>
                    <w:kern w:val="2"/>
                    <w:sz w:val="21"/>
                    <w:szCs w:val="21"/>
                    <w:lang w:val="en-US"/>
                  </w:rPr>
                  <m:t>∈</m:t>
                </m:r>
              </w:ins>
              <w:ins w:id="6478" w:author="Administrator" w:date="2023-01-14T23:47:05Z">
                <m:r>
                  <m:rPr/>
                  <w:rPr>
                    <w:rFonts w:hint="default" w:ascii="Cambria Math" w:hAnsi="Cambria Math" w:cs="Times New Roman"/>
                    <w:color w:val="auto"/>
                    <w:kern w:val="2"/>
                    <w:sz w:val="21"/>
                    <w:szCs w:val="21"/>
                    <w:lang w:val="en-US" w:eastAsia="zh-CN"/>
                  </w:rPr>
                  <m:t>U</m:t>
                </m:r>
              </w:ins>
              <m:ctrlPr>
                <w:ins w:id="6479" w:author="Administrator" w:date="2023-01-14T23:45:35Z">
                  <m:rPr/>
                  <w:rPr>
                    <w:rFonts w:hint="default" w:ascii="Cambria Math" w:hAnsi="Cambria Math" w:cs="Times New Roman"/>
                    <w:i/>
                    <w:color w:val="auto"/>
                    <w:kern w:val="2"/>
                    <w:sz w:val="21"/>
                    <w:szCs w:val="21"/>
                    <w:lang w:val="en-US" w:eastAsia="zh-CN" w:bidi="ar-SA"/>
                  </w:rPr>
                </w:ins>
              </m:ctrlPr>
            </m:sub>
            <m:sup>
              <m:ctrlPr>
                <w:ins w:id="6480" w:author="Administrator" w:date="2023-01-14T23:45:35Z">
                  <m:rPr/>
                  <w:rPr>
                    <w:rFonts w:hint="default" w:ascii="Cambria Math" w:hAnsi="Cambria Math" w:cs="Times New Roman"/>
                    <w:i/>
                    <w:color w:val="auto"/>
                    <w:kern w:val="2"/>
                    <w:sz w:val="21"/>
                    <w:szCs w:val="21"/>
                    <w:lang w:val="en-US" w:eastAsia="zh-CN" w:bidi="ar-SA"/>
                  </w:rPr>
                </w:ins>
              </m:ctrlPr>
            </m:sup>
            <m:e>
              <w:ins w:id="6481" w:author="Administrator" w:date="2023-01-14T23:47:31Z">
                <m:r>
                  <m:rPr/>
                  <w:rPr>
                    <w:rFonts w:hint="default" w:ascii="Cambria Math" w:hAnsi="Cambria Math" w:cs="Times New Roman"/>
                    <w:color w:val="auto"/>
                    <w:kern w:val="2"/>
                    <w:sz w:val="21"/>
                    <w:szCs w:val="21"/>
                    <w:lang w:val="en-US" w:eastAsia="zh-CN" w:bidi="ar-SA"/>
                  </w:rPr>
                  <m:t>(</m:t>
                </m:r>
              </w:ins>
              <m:sSub>
                <m:sSubPr>
                  <m:ctrlPr>
                    <w:ins w:id="6482" w:author="Administrator" w:date="2023-01-14T23:47:38Z">
                      <w:rPr>
                        <w:rFonts w:ascii="Cambria Math" w:hAnsi="Cambria Math" w:cs="Times New Roman"/>
                        <w:i/>
                        <w:color w:val="auto"/>
                        <w:kern w:val="2"/>
                        <w:sz w:val="21"/>
                        <w:szCs w:val="21"/>
                        <w:lang w:val="en-US"/>
                      </w:rPr>
                    </w:ins>
                  </m:ctrlPr>
                </m:sSubPr>
                <m:e>
                  <w:ins w:id="6483" w:author="Administrator" w:date="2023-01-14T23:47:38Z">
                    <m:r>
                      <m:rPr/>
                      <w:rPr>
                        <w:rFonts w:hint="default" w:ascii="Cambria Math" w:hAnsi="Cambria Math" w:cs="Times New Roman"/>
                        <w:color w:val="auto"/>
                        <w:kern w:val="2"/>
                        <w:sz w:val="21"/>
                        <w:szCs w:val="21"/>
                        <w:lang w:val="en-US" w:eastAsia="zh-CN"/>
                      </w:rPr>
                      <m:t>s</m:t>
                    </m:r>
                  </w:ins>
                  <m:ctrlPr>
                    <w:ins w:id="6484" w:author="Administrator" w:date="2023-01-14T23:47:38Z">
                      <w:rPr>
                        <w:rFonts w:ascii="Cambria Math" w:hAnsi="Cambria Math" w:cs="Times New Roman"/>
                        <w:i/>
                        <w:color w:val="auto"/>
                        <w:kern w:val="2"/>
                        <w:sz w:val="21"/>
                        <w:szCs w:val="21"/>
                        <w:lang w:val="en-US"/>
                      </w:rPr>
                    </w:ins>
                  </m:ctrlPr>
                </m:e>
                <m:sub>
                  <w:ins w:id="6485" w:author="Administrator" w:date="2023-01-14T23:47:38Z">
                    <m:r>
                      <m:rPr/>
                      <w:rPr>
                        <w:rFonts w:hint="default" w:ascii="Cambria Math" w:hAnsi="Cambria Math" w:cs="Times New Roman"/>
                        <w:color w:val="auto"/>
                        <w:kern w:val="2"/>
                        <w:sz w:val="21"/>
                        <w:szCs w:val="21"/>
                        <w:lang w:val="en-US" w:eastAsia="zh-CN"/>
                      </w:rPr>
                      <m:t>i</m:t>
                    </m:r>
                  </w:ins>
                  <m:ctrlPr>
                    <w:ins w:id="6486" w:author="Administrator" w:date="2023-01-14T23:47:38Z">
                      <w:rPr>
                        <w:rFonts w:ascii="Cambria Math" w:hAnsi="Cambria Math" w:cs="Times New Roman"/>
                        <w:i/>
                        <w:color w:val="auto"/>
                        <w:kern w:val="2"/>
                        <w:sz w:val="21"/>
                        <w:szCs w:val="21"/>
                        <w:lang w:val="en-US"/>
                      </w:rPr>
                    </w:ins>
                  </m:ctrlPr>
                </m:sub>
              </m:sSub>
              <w:ins w:id="6487" w:author="Administrator" w:date="2023-01-14T23:47:40Z">
                <m:r>
                  <m:rPr/>
                  <w:rPr>
                    <w:rFonts w:hint="default" w:ascii="Cambria Math" w:hAnsi="Cambria Math" w:cs="Times New Roman"/>
                    <w:color w:val="auto"/>
                    <w:kern w:val="2"/>
                    <w:sz w:val="21"/>
                    <w:szCs w:val="21"/>
                    <w:lang w:val="en-US" w:eastAsia="zh-CN"/>
                  </w:rPr>
                  <m:t>|</m:t>
                </m:r>
              </w:ins>
              <w:ins w:id="6488" w:author="Administrator" w:date="2023-01-14T23:48:04Z">
                <m:r>
                  <m:rPr/>
                  <w:rPr>
                    <w:rFonts w:ascii="Cambria Math" w:hAnsi="Cambria Math" w:cs="Times New Roman"/>
                    <w:color w:val="auto"/>
                    <w:kern w:val="2"/>
                    <w:sz w:val="21"/>
                    <w:szCs w:val="21"/>
                    <w:lang w:val="en-US"/>
                  </w:rPr>
                  <m:t>α</m:t>
                </m:r>
              </w:ins>
              <w:ins w:id="6489" w:author="Administrator" w:date="2023-01-14T23:48:07Z">
                <m:r>
                  <m:rPr/>
                  <w:rPr>
                    <w:rFonts w:hint="default" w:ascii="Cambria Math" w:hAnsi="Cambria Math" w:cs="Times New Roman"/>
                    <w:color w:val="auto"/>
                    <w:kern w:val="2"/>
                    <w:sz w:val="21"/>
                    <w:szCs w:val="21"/>
                    <w:lang w:val="en-US" w:eastAsia="zh-CN"/>
                  </w:rPr>
                  <m:t>,</m:t>
                </m:r>
              </w:ins>
              <w:ins w:id="6490" w:author="Administrator" w:date="2023-01-14T23:48:11Z">
                <m:r>
                  <m:rPr/>
                  <w:rPr>
                    <w:rFonts w:ascii="Cambria Math" w:hAnsi="Cambria Math" w:cs="Times New Roman"/>
                    <w:color w:val="auto"/>
                    <w:kern w:val="2"/>
                    <w:sz w:val="21"/>
                    <w:szCs w:val="21"/>
                    <w:lang w:val="en-US"/>
                  </w:rPr>
                  <m:t>γ</m:t>
                </m:r>
              </w:ins>
              <w:ins w:id="6491" w:author="Administrator" w:date="2023-01-14T23:47:31Z">
                <m:r>
                  <m:rPr/>
                  <w:rPr>
                    <w:rFonts w:hint="default" w:ascii="Cambria Math" w:hAnsi="Cambria Math" w:cs="Times New Roman"/>
                    <w:color w:val="auto"/>
                    <w:kern w:val="2"/>
                    <w:sz w:val="21"/>
                    <w:szCs w:val="21"/>
                    <w:lang w:val="en-US" w:eastAsia="zh-CN" w:bidi="ar-SA"/>
                  </w:rPr>
                  <m:t>)</m:t>
                </m:r>
              </w:ins>
              <m:ctrlPr>
                <w:ins w:id="6492" w:author="Administrator" w:date="2023-01-14T23:45:35Z">
                  <m:rPr/>
                  <w:rPr>
                    <w:rFonts w:hint="default" w:ascii="Cambria Math" w:hAnsi="Cambria Math" w:cs="Times New Roman"/>
                    <w:i/>
                    <w:color w:val="auto"/>
                    <w:kern w:val="2"/>
                    <w:sz w:val="21"/>
                    <w:szCs w:val="21"/>
                    <w:lang w:val="en-US" w:eastAsia="zh-CN" w:bidi="ar-SA"/>
                  </w:rPr>
                </w:ins>
              </m:ctrlPr>
            </m:e>
          </m:nary>
          <m:nary>
            <m:naryPr>
              <m:chr m:val="∏"/>
              <m:limLoc m:val="undOvr"/>
              <m:supHide m:val="1"/>
              <m:ctrlPr>
                <w:ins w:id="6493" w:author="Administrator" w:date="2023-01-14T23:48:17Z">
                  <w:rPr>
                    <w:rFonts w:hint="default" w:ascii="Cambria Math" w:hAnsi="Cambria Math" w:cs="Times New Roman"/>
                    <w:i/>
                    <w:color w:val="auto"/>
                    <w:kern w:val="2"/>
                    <w:sz w:val="21"/>
                    <w:szCs w:val="21"/>
                    <w:lang w:val="en-US" w:eastAsia="zh-CN" w:bidi="ar-SA"/>
                  </w:rPr>
                </w:ins>
              </m:ctrlPr>
            </m:naryPr>
            <m:sub>
              <w:ins w:id="6494" w:author="Administrator" w:date="2023-01-14T23:48:35Z">
                <m:r>
                  <m:rPr/>
                  <w:rPr>
                    <w:rFonts w:hint="default" w:ascii="Cambria Math" w:hAnsi="Cambria Math" w:cs="Times New Roman"/>
                    <w:color w:val="auto"/>
                    <w:kern w:val="2"/>
                    <w:sz w:val="21"/>
                    <w:szCs w:val="21"/>
                    <w:lang w:val="en-US" w:eastAsia="zh-CN"/>
                  </w:rPr>
                  <m:t>v</m:t>
                </m:r>
              </w:ins>
              <w:ins w:id="6495" w:author="Administrator" w:date="2023-01-14T23:48:17Z">
                <m:r>
                  <m:rPr/>
                  <w:rPr>
                    <w:rFonts w:ascii="Cambria Math" w:hAnsi="Cambria Math" w:cs="Times New Roman"/>
                    <w:color w:val="auto"/>
                    <w:kern w:val="2"/>
                    <w:sz w:val="21"/>
                    <w:szCs w:val="21"/>
                    <w:lang w:val="en-US"/>
                  </w:rPr>
                  <m:t>∈</m:t>
                </m:r>
              </w:ins>
              <w:ins w:id="6496" w:author="Administrator" w:date="2023-01-14T23:48:40Z">
                <m:r>
                  <m:rPr/>
                  <w:rPr>
                    <w:rFonts w:hint="default" w:ascii="Cambria Math" w:hAnsi="Cambria Math" w:cs="Times New Roman"/>
                    <w:color w:val="auto"/>
                    <w:kern w:val="2"/>
                    <w:sz w:val="21"/>
                    <w:szCs w:val="21"/>
                    <w:lang w:val="en-US" w:eastAsia="zh-CN"/>
                  </w:rPr>
                  <m:t>V</m:t>
                </m:r>
              </w:ins>
              <m:ctrlPr>
                <w:ins w:id="6497" w:author="Administrator" w:date="2023-01-14T23:48:17Z">
                  <w:rPr>
                    <w:rFonts w:hint="default" w:ascii="Cambria Math" w:hAnsi="Cambria Math" w:cs="Times New Roman"/>
                    <w:i/>
                    <w:color w:val="auto"/>
                    <w:kern w:val="2"/>
                    <w:sz w:val="21"/>
                    <w:szCs w:val="21"/>
                    <w:lang w:val="en-US" w:eastAsia="zh-CN" w:bidi="ar-SA"/>
                  </w:rPr>
                </w:ins>
              </m:ctrlPr>
            </m:sub>
            <m:sup>
              <m:ctrlPr>
                <w:ins w:id="6498" w:author="Administrator" w:date="2023-01-14T23:48:17Z">
                  <w:rPr>
                    <w:rFonts w:hint="default" w:ascii="Cambria Math" w:hAnsi="Cambria Math" w:cs="Times New Roman"/>
                    <w:i/>
                    <w:color w:val="auto"/>
                    <w:kern w:val="2"/>
                    <w:sz w:val="21"/>
                    <w:szCs w:val="21"/>
                    <w:lang w:val="en-US" w:eastAsia="zh-CN" w:bidi="ar-SA"/>
                  </w:rPr>
                </w:ins>
              </m:ctrlPr>
            </m:sup>
            <m:e>
              <w:ins w:id="6499" w:author="Administrator" w:date="2023-01-14T23:48:17Z">
                <m:r>
                  <m:rPr/>
                  <w:rPr>
                    <w:rFonts w:hint="default" w:ascii="Cambria Math" w:hAnsi="Cambria Math" w:cs="Times New Roman"/>
                    <w:color w:val="auto"/>
                    <w:kern w:val="2"/>
                    <w:sz w:val="21"/>
                    <w:szCs w:val="21"/>
                    <w:lang w:val="en-US" w:eastAsia="zh-CN" w:bidi="ar-SA"/>
                  </w:rPr>
                  <m:t>(</m:t>
                </m:r>
              </w:ins>
              <m:sSub>
                <m:sSubPr>
                  <m:ctrlPr>
                    <w:ins w:id="6500" w:author="Administrator" w:date="2023-01-14T23:48:17Z">
                      <w:rPr>
                        <w:rFonts w:ascii="Cambria Math" w:hAnsi="Cambria Math" w:cs="Times New Roman"/>
                        <w:i/>
                        <w:color w:val="auto"/>
                        <w:kern w:val="2"/>
                        <w:sz w:val="21"/>
                        <w:szCs w:val="21"/>
                        <w:lang w:val="en-US"/>
                      </w:rPr>
                    </w:ins>
                  </m:ctrlPr>
                </m:sSubPr>
                <m:e>
                  <w:ins w:id="6501" w:author="Administrator" w:date="2023-01-14T23:49:08Z">
                    <m:r>
                      <m:rPr/>
                      <w:rPr>
                        <w:rFonts w:hint="default" w:ascii="Cambria Math" w:hAnsi="Cambria Math" w:cs="Times New Roman"/>
                        <w:color w:val="auto"/>
                        <w:kern w:val="2"/>
                        <w:sz w:val="21"/>
                        <w:szCs w:val="21"/>
                        <w:lang w:val="en-US" w:eastAsia="zh-CN"/>
                      </w:rPr>
                      <m:t>b</m:t>
                    </m:r>
                  </w:ins>
                  <m:ctrlPr>
                    <w:ins w:id="6502" w:author="Administrator" w:date="2023-01-14T23:48:17Z">
                      <w:rPr>
                        <w:rFonts w:ascii="Cambria Math" w:hAnsi="Cambria Math" w:cs="Times New Roman"/>
                        <w:i/>
                        <w:color w:val="auto"/>
                        <w:kern w:val="2"/>
                        <w:sz w:val="21"/>
                        <w:szCs w:val="21"/>
                        <w:lang w:val="en-US"/>
                      </w:rPr>
                    </w:ins>
                  </m:ctrlPr>
                </m:e>
                <m:sub>
                  <w:ins w:id="6503" w:author="Administrator" w:date="2023-01-14T23:49:14Z">
                    <m:r>
                      <m:rPr/>
                      <w:rPr>
                        <w:rFonts w:hint="default" w:ascii="Cambria Math" w:hAnsi="Cambria Math" w:cs="Times New Roman"/>
                        <w:color w:val="auto"/>
                        <w:kern w:val="2"/>
                        <w:sz w:val="21"/>
                        <w:szCs w:val="21"/>
                        <w:lang w:val="en-US" w:eastAsia="zh-CN"/>
                      </w:rPr>
                      <m:t>v</m:t>
                    </m:r>
                  </w:ins>
                  <m:ctrlPr>
                    <w:ins w:id="6504" w:author="Administrator" w:date="2023-01-14T23:48:17Z">
                      <w:rPr>
                        <w:rFonts w:ascii="Cambria Math" w:hAnsi="Cambria Math" w:cs="Times New Roman"/>
                        <w:i/>
                        <w:color w:val="auto"/>
                        <w:kern w:val="2"/>
                        <w:sz w:val="21"/>
                        <w:szCs w:val="21"/>
                        <w:lang w:val="en-US"/>
                      </w:rPr>
                    </w:ins>
                  </m:ctrlPr>
                </m:sub>
              </m:sSub>
              <w:ins w:id="6505" w:author="Administrator" w:date="2023-01-14T23:48:17Z">
                <m:r>
                  <m:rPr/>
                  <w:rPr>
                    <w:rFonts w:hint="default" w:ascii="Cambria Math" w:hAnsi="Cambria Math" w:cs="Times New Roman"/>
                    <w:color w:val="auto"/>
                    <w:kern w:val="2"/>
                    <w:sz w:val="21"/>
                    <w:szCs w:val="21"/>
                    <w:lang w:val="en-US" w:eastAsia="zh-CN"/>
                  </w:rPr>
                  <m:t>|</m:t>
                </m:r>
              </w:ins>
              <w:ins w:id="6506" w:author="Administrator" w:date="2023-01-14T23:49:01Z">
                <m:r>
                  <m:rPr/>
                  <w:rPr>
                    <w:rFonts w:ascii="Cambria Math" w:hAnsi="Cambria Math" w:cs="Times New Roman"/>
                    <w:color w:val="auto"/>
                    <w:kern w:val="2"/>
                    <w:sz w:val="21"/>
                    <w:szCs w:val="21"/>
                    <w:lang w:val="en-US"/>
                  </w:rPr>
                  <m:t>η</m:t>
                </m:r>
              </w:ins>
              <w:ins w:id="6507" w:author="Administrator" w:date="2023-01-14T23:48:17Z">
                <m:r>
                  <m:rPr/>
                  <w:rPr>
                    <w:rFonts w:hint="default" w:ascii="Cambria Math" w:hAnsi="Cambria Math" w:cs="Times New Roman"/>
                    <w:color w:val="auto"/>
                    <w:kern w:val="2"/>
                    <w:sz w:val="21"/>
                    <w:szCs w:val="21"/>
                    <w:lang w:val="en-US" w:eastAsia="zh-CN" w:bidi="ar-SA"/>
                  </w:rPr>
                  <m:t>)</m:t>
                </m:r>
              </w:ins>
              <m:ctrlPr>
                <w:ins w:id="6508" w:author="Administrator" w:date="2023-01-14T23:48:17Z">
                  <w:rPr>
                    <w:rFonts w:hint="default" w:ascii="Cambria Math" w:hAnsi="Cambria Math" w:cs="Times New Roman"/>
                    <w:i/>
                    <w:color w:val="auto"/>
                    <w:kern w:val="2"/>
                    <w:sz w:val="21"/>
                    <w:szCs w:val="21"/>
                    <w:lang w:val="en-US" w:eastAsia="zh-CN" w:bidi="ar-SA"/>
                  </w:rPr>
                </w:ins>
              </m:ctrlPr>
            </m:e>
          </m:nary>
          <m:nary>
            <m:naryPr>
              <m:chr m:val="∏"/>
              <m:limLoc m:val="undOvr"/>
              <m:supHide m:val="1"/>
              <m:ctrlPr>
                <w:ins w:id="6509" w:author="Administrator" w:date="2023-01-14T23:49:18Z">
                  <w:rPr>
                    <w:rFonts w:hint="default" w:ascii="Cambria Math" w:hAnsi="Cambria Math" w:cs="Times New Roman"/>
                    <w:i/>
                    <w:color w:val="auto"/>
                    <w:kern w:val="2"/>
                    <w:sz w:val="21"/>
                    <w:szCs w:val="21"/>
                    <w:lang w:val="en-US" w:eastAsia="zh-CN" w:bidi="ar-SA"/>
                  </w:rPr>
                </w:ins>
              </m:ctrlPr>
            </m:naryPr>
            <m:sub>
              <w:ins w:id="6510" w:author="Administrator" w:date="2023-01-14T23:49:18Z">
                <m:r>
                  <m:rPr/>
                  <w:rPr>
                    <w:rFonts w:hint="default" w:ascii="Cambria Math" w:hAnsi="Cambria Math" w:cs="Times New Roman"/>
                    <w:color w:val="auto"/>
                    <w:kern w:val="2"/>
                    <w:sz w:val="21"/>
                    <w:szCs w:val="21"/>
                    <w:lang w:val="en-US" w:eastAsia="zh-CN"/>
                  </w:rPr>
                  <m:t>v</m:t>
                </m:r>
              </w:ins>
              <w:ins w:id="6511" w:author="Administrator" w:date="2023-01-14T23:49:18Z">
                <m:r>
                  <m:rPr/>
                  <w:rPr>
                    <w:rFonts w:ascii="Cambria Math" w:hAnsi="Cambria Math" w:cs="Times New Roman"/>
                    <w:color w:val="auto"/>
                    <w:kern w:val="2"/>
                    <w:sz w:val="21"/>
                    <w:szCs w:val="21"/>
                    <w:lang w:val="en-US"/>
                  </w:rPr>
                  <m:t>∈</m:t>
                </m:r>
              </w:ins>
              <w:ins w:id="6512" w:author="Administrator" w:date="2023-01-14T23:49:18Z">
                <m:r>
                  <m:rPr/>
                  <w:rPr>
                    <w:rFonts w:hint="default" w:ascii="Cambria Math" w:hAnsi="Cambria Math" w:cs="Times New Roman"/>
                    <w:color w:val="auto"/>
                    <w:kern w:val="2"/>
                    <w:sz w:val="21"/>
                    <w:szCs w:val="21"/>
                    <w:lang w:val="en-US" w:eastAsia="zh-CN"/>
                  </w:rPr>
                  <m:t>V</m:t>
                </m:r>
              </w:ins>
              <m:ctrlPr>
                <w:ins w:id="6513" w:author="Administrator" w:date="2023-01-14T23:49:18Z">
                  <w:rPr>
                    <w:rFonts w:hint="default" w:ascii="Cambria Math" w:hAnsi="Cambria Math" w:cs="Times New Roman"/>
                    <w:i/>
                    <w:color w:val="auto"/>
                    <w:kern w:val="2"/>
                    <w:sz w:val="21"/>
                    <w:szCs w:val="21"/>
                    <w:lang w:val="en-US" w:eastAsia="zh-CN" w:bidi="ar-SA"/>
                  </w:rPr>
                </w:ins>
              </m:ctrlPr>
            </m:sub>
            <m:sup>
              <m:ctrlPr>
                <w:ins w:id="6514" w:author="Administrator" w:date="2023-01-14T23:49:18Z">
                  <w:rPr>
                    <w:rFonts w:hint="default" w:ascii="Cambria Math" w:hAnsi="Cambria Math" w:cs="Times New Roman"/>
                    <w:i/>
                    <w:color w:val="auto"/>
                    <w:kern w:val="2"/>
                    <w:sz w:val="21"/>
                    <w:szCs w:val="21"/>
                    <w:lang w:val="en-US" w:eastAsia="zh-CN" w:bidi="ar-SA"/>
                  </w:rPr>
                </w:ins>
              </m:ctrlPr>
            </m:sup>
            <m:e>
              <w:ins w:id="6515" w:author="Administrator" w:date="2023-01-14T23:49:18Z">
                <m:r>
                  <m:rPr/>
                  <w:rPr>
                    <w:rFonts w:hint="default" w:ascii="Cambria Math" w:hAnsi="Cambria Math" w:cs="Times New Roman"/>
                    <w:color w:val="auto"/>
                    <w:kern w:val="2"/>
                    <w:sz w:val="21"/>
                    <w:szCs w:val="21"/>
                    <w:lang w:val="en-US" w:eastAsia="zh-CN" w:bidi="ar-SA"/>
                  </w:rPr>
                  <m:t>(</m:t>
                </m:r>
              </w:ins>
              <m:sSub>
                <m:sSubPr>
                  <m:ctrlPr>
                    <w:ins w:id="6516" w:author="Administrator" w:date="2023-01-14T23:49:29Z">
                      <w:rPr>
                        <w:rFonts w:ascii="Cambria Math" w:hAnsi="Cambria Math" w:cs="Times New Roman"/>
                        <w:i/>
                        <w:color w:val="auto"/>
                        <w:kern w:val="2"/>
                        <w:sz w:val="21"/>
                        <w:szCs w:val="21"/>
                        <w:lang w:val="en-US"/>
                      </w:rPr>
                    </w:ins>
                  </m:ctrlPr>
                </m:sSubPr>
                <m:e>
                  <w:ins w:id="6517" w:author="Administrator" w:date="2023-01-14T23:49:29Z">
                    <m:r>
                      <m:rPr/>
                      <w:rPr>
                        <w:rFonts w:ascii="Cambria Math" w:hAnsi="Cambria Math" w:cs="Times New Roman"/>
                        <w:color w:val="auto"/>
                        <w:kern w:val="2"/>
                        <w:sz w:val="21"/>
                        <w:szCs w:val="21"/>
                        <w:lang w:val="en-US"/>
                      </w:rPr>
                      <m:t>τ</m:t>
                    </m:r>
                  </w:ins>
                  <m:ctrlPr>
                    <w:ins w:id="6518" w:author="Administrator" w:date="2023-01-14T23:49:29Z">
                      <w:rPr>
                        <w:rFonts w:ascii="Cambria Math" w:hAnsi="Cambria Math" w:cs="Times New Roman"/>
                        <w:i/>
                        <w:color w:val="auto"/>
                        <w:kern w:val="2"/>
                        <w:sz w:val="21"/>
                        <w:szCs w:val="21"/>
                        <w:lang w:val="en-US"/>
                      </w:rPr>
                    </w:ins>
                  </m:ctrlPr>
                </m:e>
                <m:sub>
                  <w:ins w:id="6519" w:author="Administrator" w:date="2023-01-14T23:49:29Z">
                    <m:r>
                      <m:rPr/>
                      <w:rPr>
                        <w:rFonts w:hint="default" w:ascii="Cambria Math" w:hAnsi="Cambria Math" w:cs="Times New Roman"/>
                        <w:color w:val="auto"/>
                        <w:kern w:val="2"/>
                        <w:sz w:val="21"/>
                        <w:szCs w:val="21"/>
                        <w:lang w:val="en-US" w:eastAsia="zh-CN"/>
                      </w:rPr>
                      <m:t>v</m:t>
                    </m:r>
                  </w:ins>
                  <m:ctrlPr>
                    <w:ins w:id="6520" w:author="Administrator" w:date="2023-01-14T23:49:29Z">
                      <w:rPr>
                        <w:rFonts w:ascii="Cambria Math" w:hAnsi="Cambria Math" w:cs="Times New Roman"/>
                        <w:i/>
                        <w:color w:val="auto"/>
                        <w:kern w:val="2"/>
                        <w:sz w:val="21"/>
                        <w:szCs w:val="21"/>
                        <w:lang w:val="en-US"/>
                      </w:rPr>
                    </w:ins>
                  </m:ctrlPr>
                </m:sub>
              </m:sSub>
              <w:ins w:id="6521" w:author="Administrator" w:date="2023-01-14T23:49:18Z">
                <m:r>
                  <m:rPr/>
                  <w:rPr>
                    <w:rFonts w:hint="default" w:ascii="Cambria Math" w:hAnsi="Cambria Math" w:cs="Times New Roman"/>
                    <w:color w:val="auto"/>
                    <w:kern w:val="2"/>
                    <w:sz w:val="21"/>
                    <w:szCs w:val="21"/>
                    <w:lang w:val="en-US" w:eastAsia="zh-CN"/>
                  </w:rPr>
                  <m:t>|</m:t>
                </m:r>
              </w:ins>
              <m:sSub>
                <m:sSubPr>
                  <m:ctrlPr>
                    <w:ins w:id="6522" w:author="Administrator" w:date="2023-01-14T23:50:10Z">
                      <w:rPr>
                        <w:rFonts w:ascii="Cambria Math" w:hAnsi="Cambria Math" w:cs="Times New Roman"/>
                        <w:i/>
                        <w:color w:val="auto"/>
                        <w:kern w:val="2"/>
                        <w:sz w:val="21"/>
                        <w:szCs w:val="21"/>
                        <w:lang w:val="en-US"/>
                      </w:rPr>
                    </w:ins>
                  </m:ctrlPr>
                </m:sSubPr>
                <m:e>
                  <w:ins w:id="6523" w:author="Administrator" w:date="2023-01-14T23:50:11Z">
                    <m:r>
                      <m:rPr/>
                      <w:rPr>
                        <w:rFonts w:hint="default" w:ascii="Cambria Math" w:hAnsi="Cambria Math" w:cs="Times New Roman"/>
                        <w:color w:val="auto"/>
                        <w:kern w:val="2"/>
                        <w:sz w:val="21"/>
                        <w:szCs w:val="21"/>
                        <w:lang w:val="en-US" w:eastAsia="zh-CN"/>
                      </w:rPr>
                      <m:t>r</m:t>
                    </m:r>
                  </w:ins>
                  <m:ctrlPr>
                    <w:ins w:id="6524" w:author="Administrator" w:date="2023-01-14T23:50:10Z">
                      <w:rPr>
                        <w:rFonts w:ascii="Cambria Math" w:hAnsi="Cambria Math" w:cs="Times New Roman"/>
                        <w:i/>
                        <w:color w:val="auto"/>
                        <w:kern w:val="2"/>
                        <w:sz w:val="21"/>
                        <w:szCs w:val="21"/>
                        <w:lang w:val="en-US"/>
                      </w:rPr>
                    </w:ins>
                  </m:ctrlPr>
                </m:e>
                <m:sub>
                  <w:ins w:id="6525" w:author="Administrator" w:date="2023-01-14T23:50:10Z">
                    <m:r>
                      <m:rPr/>
                      <w:rPr>
                        <w:rFonts w:hint="default" w:ascii="Cambria Math" w:hAnsi="Cambria Math" w:cs="Times New Roman"/>
                        <w:color w:val="auto"/>
                        <w:kern w:val="2"/>
                        <w:sz w:val="21"/>
                        <w:szCs w:val="21"/>
                        <w:lang w:val="en-US" w:eastAsia="zh-CN"/>
                      </w:rPr>
                      <m:t>v</m:t>
                    </m:r>
                  </w:ins>
                  <m:ctrlPr>
                    <w:ins w:id="6526" w:author="Administrator" w:date="2023-01-14T23:50:10Z">
                      <w:rPr>
                        <w:rFonts w:ascii="Cambria Math" w:hAnsi="Cambria Math" w:cs="Times New Roman"/>
                        <w:i/>
                        <w:color w:val="auto"/>
                        <w:kern w:val="2"/>
                        <w:sz w:val="21"/>
                        <w:szCs w:val="21"/>
                        <w:lang w:val="en-US"/>
                      </w:rPr>
                    </w:ins>
                  </m:ctrlPr>
                </m:sub>
              </m:sSub>
              <w:ins w:id="6527" w:author="Administrator" w:date="2023-01-14T23:50:13Z">
                <m:r>
                  <m:rPr/>
                  <w:rPr>
                    <w:rFonts w:hint="default" w:ascii="Cambria Math" w:hAnsi="Cambria Math" w:cs="Times New Roman"/>
                    <w:color w:val="auto"/>
                    <w:kern w:val="2"/>
                    <w:sz w:val="21"/>
                    <w:szCs w:val="21"/>
                    <w:lang w:val="en-US" w:eastAsia="zh-CN"/>
                  </w:rPr>
                  <m:t>,</m:t>
                </m:r>
              </w:ins>
              <w:ins w:id="6528" w:author="Administrator" w:date="2023-01-14T23:49:46Z">
                <m:r>
                  <m:rPr/>
                  <w:rPr>
                    <w:rFonts w:ascii="Cambria Math" w:hAnsi="Cambria Math" w:cs="Times New Roman"/>
                    <w:color w:val="auto"/>
                    <w:kern w:val="2"/>
                    <w:sz w:val="21"/>
                    <w:szCs w:val="21"/>
                    <w:lang w:val="en-US"/>
                  </w:rPr>
                  <m:t>β</m:t>
                </m:r>
              </w:ins>
              <w:ins w:id="6529" w:author="Administrator" w:date="2023-01-14T23:49:18Z">
                <m:r>
                  <m:rPr/>
                  <w:rPr>
                    <w:rFonts w:hint="default" w:ascii="Cambria Math" w:hAnsi="Cambria Math" w:cs="Times New Roman"/>
                    <w:color w:val="auto"/>
                    <w:kern w:val="2"/>
                    <w:sz w:val="21"/>
                    <w:szCs w:val="21"/>
                    <w:lang w:val="en-US" w:eastAsia="zh-CN" w:bidi="ar-SA"/>
                  </w:rPr>
                  <m:t>)</m:t>
                </m:r>
              </w:ins>
              <m:ctrlPr>
                <w:ins w:id="6530" w:author="Administrator" w:date="2023-01-14T23:49:18Z">
                  <w:rPr>
                    <w:rFonts w:hint="default" w:ascii="Cambria Math" w:hAnsi="Cambria Math" w:cs="Times New Roman"/>
                    <w:i/>
                    <w:color w:val="auto"/>
                    <w:kern w:val="2"/>
                    <w:sz w:val="21"/>
                    <w:szCs w:val="21"/>
                    <w:lang w:val="en-US" w:eastAsia="zh-CN" w:bidi="ar-SA"/>
                  </w:rPr>
                </w:ins>
              </m:ctrlPr>
            </m:e>
          </m:nary>
          <m:nary>
            <m:naryPr>
              <m:chr m:val="∏"/>
              <m:limLoc m:val="undOvr"/>
              <m:supHide m:val="1"/>
              <m:ctrlPr>
                <w:ins w:id="6531" w:author="Administrator" w:date="2023-01-14T23:50:23Z">
                  <w:rPr>
                    <w:rFonts w:hint="default" w:ascii="Cambria Math" w:hAnsi="Cambria Math" w:cs="Times New Roman"/>
                    <w:i/>
                    <w:color w:val="auto"/>
                    <w:kern w:val="2"/>
                    <w:sz w:val="21"/>
                    <w:szCs w:val="21"/>
                    <w:lang w:val="en-US" w:eastAsia="zh-CN" w:bidi="ar-SA"/>
                  </w:rPr>
                </w:ins>
              </m:ctrlPr>
            </m:naryPr>
            <m:sub>
              <m:sSubSup>
                <m:sSubSupPr>
                  <m:ctrlPr>
                    <w:ins w:id="6532" w:author="Administrator" w:date="2023-01-14T23:50:51Z">
                      <w:rPr>
                        <w:rFonts w:hint="default" w:ascii="Cambria Math" w:hAnsi="Cambria Math" w:cs="Times New Roman"/>
                        <w:i/>
                        <w:color w:val="auto"/>
                        <w:kern w:val="2"/>
                        <w:sz w:val="21"/>
                        <w:szCs w:val="21"/>
                        <w:lang w:val="en-US" w:eastAsia="zh-CN"/>
                      </w:rPr>
                    </w:ins>
                  </m:ctrlPr>
                </m:sSubSupPr>
                <m:e>
                  <w:ins w:id="6533" w:author="Administrator" w:date="2023-01-14T23:50:51Z">
                    <m:r>
                      <m:rPr/>
                      <w:rPr>
                        <w:rFonts w:hint="default" w:ascii="Cambria Math" w:hAnsi="Cambria Math" w:cs="Times New Roman"/>
                        <w:color w:val="auto"/>
                        <w:kern w:val="2"/>
                        <w:sz w:val="21"/>
                        <w:szCs w:val="21"/>
                        <w:lang w:val="en-US" w:eastAsia="zh-CN"/>
                      </w:rPr>
                      <m:t>z</m:t>
                    </m:r>
                  </w:ins>
                  <m:ctrlPr>
                    <w:ins w:id="6534" w:author="Administrator" w:date="2023-01-14T23:50:51Z">
                      <w:rPr>
                        <w:rFonts w:hint="default" w:ascii="Cambria Math" w:hAnsi="Cambria Math" w:cs="Times New Roman"/>
                        <w:i/>
                        <w:color w:val="auto"/>
                        <w:kern w:val="2"/>
                        <w:sz w:val="21"/>
                        <w:szCs w:val="21"/>
                        <w:lang w:val="en-US" w:eastAsia="zh-CN"/>
                      </w:rPr>
                    </w:ins>
                  </m:ctrlPr>
                </m:e>
                <m:sub>
                  <w:ins w:id="6535" w:author="Administrator" w:date="2023-01-14T23:50:51Z">
                    <m:r>
                      <m:rPr/>
                      <w:rPr>
                        <w:rFonts w:hint="default" w:ascii="Cambria Math" w:hAnsi="Cambria Math" w:cs="Times New Roman"/>
                        <w:color w:val="auto"/>
                        <w:kern w:val="2"/>
                        <w:sz w:val="21"/>
                        <w:szCs w:val="21"/>
                        <w:lang w:val="en-US" w:eastAsia="zh-CN"/>
                      </w:rPr>
                      <m:t>i</m:t>
                    </m:r>
                  </w:ins>
                  <m:ctrlPr>
                    <w:ins w:id="6536" w:author="Administrator" w:date="2023-01-14T23:50:51Z">
                      <w:rPr>
                        <w:rFonts w:hint="default" w:ascii="Cambria Math" w:hAnsi="Cambria Math" w:cs="Times New Roman"/>
                        <w:i/>
                        <w:color w:val="auto"/>
                        <w:kern w:val="2"/>
                        <w:sz w:val="21"/>
                        <w:szCs w:val="21"/>
                        <w:lang w:val="en-US" w:eastAsia="zh-CN"/>
                      </w:rPr>
                    </w:ins>
                  </m:ctrlPr>
                </m:sub>
                <m:sup>
                  <w:ins w:id="6537" w:author="Administrator" w:date="2023-01-14T23:50:51Z">
                    <m:r>
                      <m:rPr/>
                      <w:rPr>
                        <w:rFonts w:hint="default" w:ascii="Cambria Math" w:hAnsi="Cambria Math" w:cs="Times New Roman"/>
                        <w:color w:val="auto"/>
                        <w:kern w:val="2"/>
                        <w:sz w:val="21"/>
                        <w:szCs w:val="21"/>
                        <w:lang w:val="en-US" w:eastAsia="zh-CN"/>
                      </w:rPr>
                      <m:t>v</m:t>
                    </m:r>
                  </w:ins>
                  <m:ctrlPr>
                    <w:ins w:id="6538" w:author="Administrator" w:date="2023-01-14T23:50:51Z">
                      <w:rPr>
                        <w:rFonts w:hint="default" w:ascii="Cambria Math" w:hAnsi="Cambria Math" w:cs="Times New Roman"/>
                        <w:i/>
                        <w:color w:val="auto"/>
                        <w:kern w:val="2"/>
                        <w:sz w:val="21"/>
                        <w:szCs w:val="21"/>
                        <w:lang w:val="en-US" w:eastAsia="zh-CN"/>
                      </w:rPr>
                    </w:ins>
                  </m:ctrlPr>
                </m:sup>
              </m:sSubSup>
              <w:ins w:id="6539" w:author="Administrator" w:date="2023-01-14T23:50:23Z">
                <m:r>
                  <m:rPr/>
                  <w:rPr>
                    <w:rFonts w:ascii="Cambria Math" w:hAnsi="Cambria Math" w:cs="Times New Roman"/>
                    <w:color w:val="auto"/>
                    <w:kern w:val="2"/>
                    <w:sz w:val="21"/>
                    <w:szCs w:val="21"/>
                    <w:lang w:val="en-US"/>
                  </w:rPr>
                  <m:t>∈</m:t>
                </m:r>
              </w:ins>
              <w:ins w:id="6540" w:author="Administrator" w:date="2023-01-14T23:50:40Z">
                <m:r>
                  <m:rPr/>
                  <w:rPr>
                    <w:rFonts w:hint="default" w:ascii="Cambria Math" w:hAnsi="Cambria Math" w:cs="Times New Roman"/>
                    <w:color w:val="auto"/>
                    <w:kern w:val="2"/>
                    <w:sz w:val="21"/>
                    <w:szCs w:val="21"/>
                    <w:lang w:val="en-US" w:eastAsia="zh-CN"/>
                  </w:rPr>
                  <m:t>Z</m:t>
                </m:r>
              </w:ins>
              <m:ctrlPr>
                <w:ins w:id="6541" w:author="Administrator" w:date="2023-01-14T23:50:23Z">
                  <w:rPr>
                    <w:rFonts w:hint="default" w:ascii="Cambria Math" w:hAnsi="Cambria Math" w:cs="Times New Roman"/>
                    <w:i/>
                    <w:color w:val="auto"/>
                    <w:kern w:val="2"/>
                    <w:sz w:val="21"/>
                    <w:szCs w:val="21"/>
                    <w:lang w:val="en-US" w:eastAsia="zh-CN" w:bidi="ar-SA"/>
                  </w:rPr>
                </w:ins>
              </m:ctrlPr>
            </m:sub>
            <m:sup>
              <m:ctrlPr>
                <w:ins w:id="6542" w:author="Administrator" w:date="2023-01-14T23:50:23Z">
                  <w:rPr>
                    <w:rFonts w:hint="default" w:ascii="Cambria Math" w:hAnsi="Cambria Math" w:cs="Times New Roman"/>
                    <w:i/>
                    <w:color w:val="auto"/>
                    <w:kern w:val="2"/>
                    <w:sz w:val="21"/>
                    <w:szCs w:val="21"/>
                    <w:lang w:val="en-US" w:eastAsia="zh-CN" w:bidi="ar-SA"/>
                  </w:rPr>
                </w:ins>
              </m:ctrlPr>
            </m:sup>
            <m:e>
              <w:ins w:id="6543" w:author="Administrator" w:date="2023-01-14T23:50:23Z">
                <m:r>
                  <m:rPr/>
                  <w:rPr>
                    <w:rFonts w:hint="default" w:ascii="Cambria Math" w:hAnsi="Cambria Math" w:cs="Times New Roman"/>
                    <w:color w:val="auto"/>
                    <w:kern w:val="2"/>
                    <w:sz w:val="21"/>
                    <w:szCs w:val="21"/>
                    <w:lang w:val="en-US" w:eastAsia="zh-CN" w:bidi="ar-SA"/>
                  </w:rPr>
                  <m:t>(</m:t>
                </m:r>
              </w:ins>
              <m:sSubSup>
                <m:sSubSupPr>
                  <m:ctrlPr>
                    <w:ins w:id="6544" w:author="Administrator" w:date="2023-01-14T23:50:57Z">
                      <w:rPr>
                        <w:rFonts w:hint="default" w:ascii="Cambria Math" w:hAnsi="Cambria Math" w:cs="Times New Roman"/>
                        <w:i/>
                        <w:color w:val="auto"/>
                        <w:kern w:val="2"/>
                        <w:sz w:val="21"/>
                        <w:szCs w:val="21"/>
                        <w:lang w:val="en-US" w:eastAsia="zh-CN"/>
                      </w:rPr>
                    </w:ins>
                  </m:ctrlPr>
                </m:sSubSupPr>
                <m:e>
                  <w:ins w:id="6545" w:author="Administrator" w:date="2023-01-14T23:50:57Z">
                    <m:r>
                      <m:rPr/>
                      <w:rPr>
                        <w:rFonts w:hint="default" w:ascii="Cambria Math" w:hAnsi="Cambria Math" w:cs="Times New Roman"/>
                        <w:color w:val="auto"/>
                        <w:kern w:val="2"/>
                        <w:sz w:val="21"/>
                        <w:szCs w:val="21"/>
                        <w:lang w:val="en-US" w:eastAsia="zh-CN"/>
                      </w:rPr>
                      <m:t>z</m:t>
                    </m:r>
                  </w:ins>
                  <m:ctrlPr>
                    <w:ins w:id="6546" w:author="Administrator" w:date="2023-01-14T23:50:57Z">
                      <w:rPr>
                        <w:rFonts w:hint="default" w:ascii="Cambria Math" w:hAnsi="Cambria Math" w:cs="Times New Roman"/>
                        <w:i/>
                        <w:color w:val="auto"/>
                        <w:kern w:val="2"/>
                        <w:sz w:val="21"/>
                        <w:szCs w:val="21"/>
                        <w:lang w:val="en-US" w:eastAsia="zh-CN"/>
                      </w:rPr>
                    </w:ins>
                  </m:ctrlPr>
                </m:e>
                <m:sub>
                  <w:ins w:id="6547" w:author="Administrator" w:date="2023-01-14T23:50:57Z">
                    <m:r>
                      <m:rPr/>
                      <w:rPr>
                        <w:rFonts w:hint="default" w:ascii="Cambria Math" w:hAnsi="Cambria Math" w:cs="Times New Roman"/>
                        <w:color w:val="auto"/>
                        <w:kern w:val="2"/>
                        <w:sz w:val="21"/>
                        <w:szCs w:val="21"/>
                        <w:lang w:val="en-US" w:eastAsia="zh-CN"/>
                      </w:rPr>
                      <m:t>i</m:t>
                    </m:r>
                  </w:ins>
                  <m:ctrlPr>
                    <w:ins w:id="6548" w:author="Administrator" w:date="2023-01-14T23:50:57Z">
                      <w:rPr>
                        <w:rFonts w:hint="default" w:ascii="Cambria Math" w:hAnsi="Cambria Math" w:cs="Times New Roman"/>
                        <w:i/>
                        <w:color w:val="auto"/>
                        <w:kern w:val="2"/>
                        <w:sz w:val="21"/>
                        <w:szCs w:val="21"/>
                        <w:lang w:val="en-US" w:eastAsia="zh-CN"/>
                      </w:rPr>
                    </w:ins>
                  </m:ctrlPr>
                </m:sub>
                <m:sup>
                  <w:ins w:id="6549" w:author="Administrator" w:date="2023-01-14T23:50:57Z">
                    <m:r>
                      <m:rPr/>
                      <w:rPr>
                        <w:rFonts w:hint="default" w:ascii="Cambria Math" w:hAnsi="Cambria Math" w:cs="Times New Roman"/>
                        <w:color w:val="auto"/>
                        <w:kern w:val="2"/>
                        <w:sz w:val="21"/>
                        <w:szCs w:val="21"/>
                        <w:lang w:val="en-US" w:eastAsia="zh-CN"/>
                      </w:rPr>
                      <m:t>v</m:t>
                    </m:r>
                  </w:ins>
                  <m:ctrlPr>
                    <w:ins w:id="6550" w:author="Administrator" w:date="2023-01-14T23:50:57Z">
                      <w:rPr>
                        <w:rFonts w:hint="default" w:ascii="Cambria Math" w:hAnsi="Cambria Math" w:cs="Times New Roman"/>
                        <w:i/>
                        <w:color w:val="auto"/>
                        <w:kern w:val="2"/>
                        <w:sz w:val="21"/>
                        <w:szCs w:val="21"/>
                        <w:lang w:val="en-US" w:eastAsia="zh-CN"/>
                      </w:rPr>
                    </w:ins>
                  </m:ctrlPr>
                </m:sup>
              </m:sSubSup>
              <w:ins w:id="6551" w:author="Administrator" w:date="2023-01-14T23:50:23Z">
                <m:r>
                  <m:rPr/>
                  <w:rPr>
                    <w:rFonts w:hint="default" w:ascii="Cambria Math" w:hAnsi="Cambria Math" w:cs="Times New Roman"/>
                    <w:color w:val="auto"/>
                    <w:kern w:val="2"/>
                    <w:sz w:val="21"/>
                    <w:szCs w:val="21"/>
                    <w:lang w:val="en-US" w:eastAsia="zh-CN"/>
                  </w:rPr>
                  <m:t>|</m:t>
                </m:r>
              </w:ins>
              <m:sSub>
                <m:sSubPr>
                  <m:ctrlPr>
                    <w:ins w:id="6552" w:author="Administrator" w:date="2023-01-14T23:51:15Z">
                      <w:rPr>
                        <w:rFonts w:ascii="Cambria Math" w:hAnsi="Cambria Math" w:cs="Times New Roman"/>
                        <w:i/>
                        <w:color w:val="auto"/>
                        <w:kern w:val="2"/>
                        <w:sz w:val="21"/>
                        <w:szCs w:val="21"/>
                        <w:lang w:val="en-US"/>
                      </w:rPr>
                    </w:ins>
                  </m:ctrlPr>
                </m:sSubPr>
                <m:e>
                  <w:ins w:id="6553" w:author="Administrator" w:date="2023-01-14T23:51:15Z">
                    <m:r>
                      <m:rPr/>
                      <w:rPr>
                        <w:rFonts w:hint="default" w:ascii="Cambria Math" w:hAnsi="Cambria Math" w:cs="Times New Roman"/>
                        <w:color w:val="auto"/>
                        <w:kern w:val="2"/>
                        <w:sz w:val="21"/>
                        <w:szCs w:val="21"/>
                        <w:lang w:val="en-US" w:eastAsia="zh-CN"/>
                      </w:rPr>
                      <m:t>s</m:t>
                    </m:r>
                  </w:ins>
                  <m:ctrlPr>
                    <w:ins w:id="6554" w:author="Administrator" w:date="2023-01-14T23:51:15Z">
                      <w:rPr>
                        <w:rFonts w:ascii="Cambria Math" w:hAnsi="Cambria Math" w:cs="Times New Roman"/>
                        <w:i/>
                        <w:color w:val="auto"/>
                        <w:kern w:val="2"/>
                        <w:sz w:val="21"/>
                        <w:szCs w:val="21"/>
                        <w:lang w:val="en-US"/>
                      </w:rPr>
                    </w:ins>
                  </m:ctrlPr>
                </m:e>
                <m:sub>
                  <w:ins w:id="6555" w:author="Administrator" w:date="2023-01-14T23:51:15Z">
                    <m:r>
                      <m:rPr/>
                      <w:rPr>
                        <w:rFonts w:hint="default" w:ascii="Cambria Math" w:hAnsi="Cambria Math" w:cs="Times New Roman"/>
                        <w:color w:val="auto"/>
                        <w:kern w:val="2"/>
                        <w:sz w:val="21"/>
                        <w:szCs w:val="21"/>
                        <w:lang w:val="en-US" w:eastAsia="zh-CN"/>
                      </w:rPr>
                      <m:t>i</m:t>
                    </m:r>
                  </w:ins>
                  <m:ctrlPr>
                    <w:ins w:id="6556" w:author="Administrator" w:date="2023-01-14T23:51:15Z">
                      <w:rPr>
                        <w:rFonts w:ascii="Cambria Math" w:hAnsi="Cambria Math" w:cs="Times New Roman"/>
                        <w:i/>
                        <w:color w:val="auto"/>
                        <w:kern w:val="2"/>
                        <w:sz w:val="21"/>
                        <w:szCs w:val="21"/>
                        <w:lang w:val="en-US"/>
                      </w:rPr>
                    </w:ins>
                  </m:ctrlPr>
                </m:sub>
              </m:sSub>
              <w:ins w:id="6557" w:author="Administrator" w:date="2023-01-14T23:51:18Z">
                <m:r>
                  <m:rPr>
                    <m:sty m:val="p"/>
                  </m:rPr>
                  <w:rPr>
                    <w:rFonts w:hint="default" w:ascii="Cambria Math" w:hAnsi="Cambria Math" w:cs="Times New Roman"/>
                    <w:color w:val="auto"/>
                    <w:kern w:val="2"/>
                    <w:sz w:val="21"/>
                    <w:szCs w:val="21"/>
                    <w:lang w:val="en-US" w:eastAsia="zh-CN"/>
                  </w:rPr>
                  <m:t>,</m:t>
                </m:r>
              </w:ins>
              <m:sSub>
                <m:sSubPr>
                  <m:ctrlPr>
                    <w:ins w:id="6558" w:author="Administrator" w:date="2023-01-14T23:51:15Z">
                      <w:rPr>
                        <w:rFonts w:ascii="Cambria Math" w:hAnsi="Cambria Math" w:cs="Times New Roman"/>
                        <w:i/>
                        <w:color w:val="auto"/>
                        <w:kern w:val="2"/>
                        <w:sz w:val="21"/>
                        <w:szCs w:val="21"/>
                        <w:lang w:val="en-US"/>
                      </w:rPr>
                    </w:ins>
                  </m:ctrlPr>
                </m:sSubPr>
                <m:e>
                  <w:ins w:id="6559" w:author="Administrator" w:date="2023-01-14T23:51:15Z">
                    <m:r>
                      <m:rPr/>
                      <w:rPr>
                        <w:rFonts w:hint="default" w:ascii="Cambria Math" w:hAnsi="Cambria Math" w:cs="Times New Roman"/>
                        <w:color w:val="auto"/>
                        <w:kern w:val="2"/>
                        <w:sz w:val="21"/>
                        <w:szCs w:val="21"/>
                        <w:lang w:val="en-US" w:eastAsia="zh-CN"/>
                      </w:rPr>
                      <m:t>b</m:t>
                    </m:r>
                  </w:ins>
                  <m:ctrlPr>
                    <w:ins w:id="6560" w:author="Administrator" w:date="2023-01-14T23:51:15Z">
                      <w:rPr>
                        <w:rFonts w:ascii="Cambria Math" w:hAnsi="Cambria Math" w:cs="Times New Roman"/>
                        <w:i/>
                        <w:color w:val="auto"/>
                        <w:kern w:val="2"/>
                        <w:sz w:val="21"/>
                        <w:szCs w:val="21"/>
                        <w:lang w:val="en-US"/>
                      </w:rPr>
                    </w:ins>
                  </m:ctrlPr>
                </m:e>
                <m:sub>
                  <w:ins w:id="6561" w:author="Administrator" w:date="2023-01-14T23:51:15Z">
                    <m:r>
                      <m:rPr/>
                      <w:rPr>
                        <w:rFonts w:hint="default" w:ascii="Cambria Math" w:hAnsi="Cambria Math" w:cs="Times New Roman"/>
                        <w:color w:val="auto"/>
                        <w:kern w:val="2"/>
                        <w:sz w:val="21"/>
                        <w:szCs w:val="21"/>
                        <w:lang w:val="en-US" w:eastAsia="zh-CN"/>
                      </w:rPr>
                      <m:t>v</m:t>
                    </m:r>
                  </w:ins>
                  <m:ctrlPr>
                    <w:ins w:id="6562" w:author="Administrator" w:date="2023-01-14T23:51:15Z">
                      <w:rPr>
                        <w:rFonts w:ascii="Cambria Math" w:hAnsi="Cambria Math" w:cs="Times New Roman"/>
                        <w:i/>
                        <w:color w:val="auto"/>
                        <w:kern w:val="2"/>
                        <w:sz w:val="21"/>
                        <w:szCs w:val="21"/>
                        <w:lang w:val="en-US"/>
                      </w:rPr>
                    </w:ins>
                  </m:ctrlPr>
                </m:sub>
              </m:sSub>
              <w:ins w:id="6563" w:author="Administrator" w:date="2023-01-14T23:51:20Z">
                <m:r>
                  <m:rPr>
                    <m:sty m:val="p"/>
                  </m:rPr>
                  <w:rPr>
                    <w:rFonts w:hint="default" w:ascii="Cambria Math" w:hAnsi="Cambria Math" w:cs="Times New Roman"/>
                    <w:color w:val="auto"/>
                    <w:kern w:val="2"/>
                    <w:sz w:val="21"/>
                    <w:szCs w:val="21"/>
                    <w:lang w:val="en-US" w:eastAsia="zh-CN"/>
                  </w:rPr>
                  <m:t>,</m:t>
                </m:r>
              </w:ins>
              <m:sSub>
                <m:sSubPr>
                  <m:ctrlPr>
                    <w:ins w:id="6564" w:author="Administrator" w:date="2023-01-14T23:51:15Z">
                      <w:rPr>
                        <w:rFonts w:ascii="Cambria Math" w:hAnsi="Cambria Math" w:cs="Times New Roman"/>
                        <w:i/>
                        <w:color w:val="auto"/>
                        <w:kern w:val="2"/>
                        <w:sz w:val="21"/>
                        <w:szCs w:val="21"/>
                        <w:lang w:val="en-US"/>
                      </w:rPr>
                    </w:ins>
                  </m:ctrlPr>
                </m:sSubPr>
                <m:e>
                  <w:ins w:id="6565" w:author="Administrator" w:date="2023-01-14T23:51:15Z">
                    <m:r>
                      <m:rPr/>
                      <w:rPr>
                        <w:rFonts w:ascii="Cambria Math" w:hAnsi="Cambria Math" w:cs="Times New Roman"/>
                        <w:color w:val="auto"/>
                        <w:kern w:val="2"/>
                        <w:sz w:val="21"/>
                        <w:szCs w:val="21"/>
                        <w:lang w:val="en-US"/>
                      </w:rPr>
                      <m:t>τ</m:t>
                    </m:r>
                  </w:ins>
                  <m:ctrlPr>
                    <w:ins w:id="6566" w:author="Administrator" w:date="2023-01-14T23:51:15Z">
                      <w:rPr>
                        <w:rFonts w:ascii="Cambria Math" w:hAnsi="Cambria Math" w:cs="Times New Roman"/>
                        <w:i/>
                        <w:color w:val="auto"/>
                        <w:kern w:val="2"/>
                        <w:sz w:val="21"/>
                        <w:szCs w:val="21"/>
                        <w:lang w:val="en-US"/>
                      </w:rPr>
                    </w:ins>
                  </m:ctrlPr>
                </m:e>
                <m:sub>
                  <w:ins w:id="6567" w:author="Administrator" w:date="2023-01-14T23:51:15Z">
                    <m:r>
                      <m:rPr/>
                      <w:rPr>
                        <w:rFonts w:hint="default" w:ascii="Cambria Math" w:hAnsi="Cambria Math" w:cs="Times New Roman"/>
                        <w:color w:val="auto"/>
                        <w:kern w:val="2"/>
                        <w:sz w:val="21"/>
                        <w:szCs w:val="21"/>
                        <w:lang w:val="en-US" w:eastAsia="zh-CN"/>
                      </w:rPr>
                      <m:t>v</m:t>
                    </m:r>
                  </w:ins>
                  <m:ctrlPr>
                    <w:ins w:id="6568" w:author="Administrator" w:date="2023-01-14T23:51:15Z">
                      <w:rPr>
                        <w:rFonts w:ascii="Cambria Math" w:hAnsi="Cambria Math" w:cs="Times New Roman"/>
                        <w:i/>
                        <w:color w:val="auto"/>
                        <w:kern w:val="2"/>
                        <w:sz w:val="21"/>
                        <w:szCs w:val="21"/>
                        <w:lang w:val="en-US"/>
                      </w:rPr>
                    </w:ins>
                  </m:ctrlPr>
                </m:sub>
              </m:sSub>
              <w:ins w:id="6569" w:author="Administrator" w:date="2023-01-14T23:50:23Z">
                <m:r>
                  <m:rPr/>
                  <w:rPr>
                    <w:rFonts w:hint="default" w:ascii="Cambria Math" w:hAnsi="Cambria Math" w:cs="Times New Roman"/>
                    <w:color w:val="auto"/>
                    <w:kern w:val="2"/>
                    <w:sz w:val="21"/>
                    <w:szCs w:val="21"/>
                    <w:lang w:val="en-US" w:eastAsia="zh-CN" w:bidi="ar-SA"/>
                  </w:rPr>
                  <m:t>)</m:t>
                </m:r>
              </w:ins>
              <m:ctrlPr>
                <w:ins w:id="6570" w:author="Administrator" w:date="2023-01-14T23:50:23Z">
                  <w:rPr>
                    <w:rFonts w:hint="default" w:ascii="Cambria Math" w:hAnsi="Cambria Math" w:cs="Times New Roman"/>
                    <w:i/>
                    <w:color w:val="auto"/>
                    <w:kern w:val="2"/>
                    <w:sz w:val="21"/>
                    <w:szCs w:val="21"/>
                    <w:lang w:val="en-US" w:eastAsia="zh-CN" w:bidi="ar-SA"/>
                  </w:rPr>
                </w:ins>
              </m:ctrlPr>
            </m:e>
          </m:nary>
        </m:oMath>
      </m:oMathPara>
    </w:p>
    <w:p>
      <w:pPr>
        <w:ind w:firstLine="420" w:firstLineChars="200"/>
        <w:rPr>
          <w:ins w:id="6571" w:author="Administrator" w:date="2023-01-14T23:52:22Z"/>
          <w:rFonts w:hint="default" w:hAnsi="Cambria Math" w:cs="Times New Roman"/>
          <w:i/>
          <w:color w:val="auto"/>
          <w:kern w:val="2"/>
          <w:sz w:val="21"/>
          <w:szCs w:val="21"/>
          <w:lang w:val="en-US" w:eastAsia="zh-CN" w:bidi="ar-SA"/>
        </w:rPr>
      </w:pPr>
      <m:oMathPara>
        <m:oMath>
          <m:nary>
            <m:naryPr>
              <m:chr m:val="∏"/>
              <m:limLoc m:val="undOvr"/>
              <m:supHide m:val="1"/>
              <m:ctrlPr>
                <w:ins w:id="6572" w:author="Administrator" w:date="2023-01-14T23:52:17Z">
                  <w:rPr>
                    <w:rFonts w:hint="default" w:ascii="Cambria Math" w:hAnsi="Cambria Math" w:cs="Times New Roman"/>
                    <w:i/>
                    <w:color w:val="auto"/>
                    <w:kern w:val="2"/>
                    <w:sz w:val="21"/>
                    <w:szCs w:val="21"/>
                    <w:lang w:val="en-US" w:eastAsia="zh-CN" w:bidi="ar-SA"/>
                  </w:rPr>
                </w:ins>
              </m:ctrlPr>
            </m:naryPr>
            <m:sub>
              <m:sSubSup>
                <m:sSubSupPr>
                  <m:ctrlPr>
                    <w:ins w:id="6573" w:author="Administrator" w:date="2023-01-14T23:52:17Z">
                      <w:rPr>
                        <w:rFonts w:hint="default" w:ascii="Cambria Math" w:hAnsi="Cambria Math" w:cs="Times New Roman"/>
                        <w:i/>
                        <w:color w:val="auto"/>
                        <w:kern w:val="2"/>
                        <w:sz w:val="21"/>
                        <w:szCs w:val="21"/>
                        <w:lang w:val="en-US" w:eastAsia="zh-CN"/>
                      </w:rPr>
                    </w:ins>
                  </m:ctrlPr>
                </m:sSubSupPr>
                <m:e>
                  <w:ins w:id="6574" w:author="Administrator" w:date="2023-01-14T23:52:17Z">
                    <m:r>
                      <m:rPr/>
                      <w:rPr>
                        <w:rFonts w:hint="default" w:ascii="Cambria Math" w:hAnsi="Cambria Math" w:cs="Times New Roman"/>
                        <w:color w:val="auto"/>
                        <w:kern w:val="2"/>
                        <w:sz w:val="21"/>
                        <w:szCs w:val="21"/>
                        <w:lang w:val="en-US" w:eastAsia="zh-CN"/>
                      </w:rPr>
                      <m:t>d</m:t>
                    </m:r>
                  </w:ins>
                  <m:ctrlPr>
                    <w:ins w:id="6575" w:author="Administrator" w:date="2023-01-14T23:52:17Z">
                      <w:rPr>
                        <w:rFonts w:hint="default" w:ascii="Cambria Math" w:hAnsi="Cambria Math" w:cs="Times New Roman"/>
                        <w:i/>
                        <w:color w:val="auto"/>
                        <w:kern w:val="2"/>
                        <w:sz w:val="21"/>
                        <w:szCs w:val="21"/>
                        <w:lang w:val="en-US" w:eastAsia="zh-CN"/>
                      </w:rPr>
                    </w:ins>
                  </m:ctrlPr>
                </m:e>
                <m:sub>
                  <w:ins w:id="6576" w:author="Administrator" w:date="2023-01-14T23:52:17Z">
                    <m:r>
                      <m:rPr/>
                      <w:rPr>
                        <w:rFonts w:hint="default" w:ascii="Cambria Math" w:hAnsi="Cambria Math" w:cs="Times New Roman"/>
                        <w:color w:val="auto"/>
                        <w:kern w:val="2"/>
                        <w:sz w:val="21"/>
                        <w:szCs w:val="21"/>
                        <w:lang w:val="en-US" w:eastAsia="zh-CN"/>
                      </w:rPr>
                      <m:t>ij</m:t>
                    </m:r>
                  </w:ins>
                  <m:ctrlPr>
                    <w:ins w:id="6577" w:author="Administrator" w:date="2023-01-14T23:52:17Z">
                      <w:rPr>
                        <w:rFonts w:hint="default" w:ascii="Cambria Math" w:hAnsi="Cambria Math" w:cs="Times New Roman"/>
                        <w:i/>
                        <w:color w:val="auto"/>
                        <w:kern w:val="2"/>
                        <w:sz w:val="21"/>
                        <w:szCs w:val="21"/>
                        <w:lang w:val="en-US" w:eastAsia="zh-CN"/>
                      </w:rPr>
                    </w:ins>
                  </m:ctrlPr>
                </m:sub>
                <m:sup>
                  <w:ins w:id="6578" w:author="Administrator" w:date="2023-01-14T23:52:17Z">
                    <m:r>
                      <m:rPr/>
                      <w:rPr>
                        <w:rFonts w:hint="default" w:ascii="Cambria Math" w:hAnsi="Cambria Math" w:cs="Times New Roman"/>
                        <w:color w:val="auto"/>
                        <w:kern w:val="2"/>
                        <w:sz w:val="21"/>
                        <w:szCs w:val="21"/>
                        <w:lang w:val="en-US" w:eastAsia="zh-CN"/>
                      </w:rPr>
                      <m:t>v</m:t>
                    </m:r>
                  </w:ins>
                  <m:ctrlPr>
                    <w:ins w:id="6579" w:author="Administrator" w:date="2023-01-14T23:52:17Z">
                      <w:rPr>
                        <w:rFonts w:hint="default" w:ascii="Cambria Math" w:hAnsi="Cambria Math" w:cs="Times New Roman"/>
                        <w:i/>
                        <w:color w:val="auto"/>
                        <w:kern w:val="2"/>
                        <w:sz w:val="21"/>
                        <w:szCs w:val="21"/>
                        <w:lang w:val="en-US" w:eastAsia="zh-CN"/>
                      </w:rPr>
                    </w:ins>
                  </m:ctrlPr>
                </m:sup>
              </m:sSubSup>
              <w:ins w:id="6580" w:author="Administrator" w:date="2023-01-14T23:52:17Z">
                <m:r>
                  <m:rPr/>
                  <w:rPr>
                    <w:rFonts w:ascii="Cambria Math" w:hAnsi="Cambria Math" w:cs="Times New Roman"/>
                    <w:color w:val="auto"/>
                    <w:kern w:val="2"/>
                    <w:sz w:val="21"/>
                    <w:szCs w:val="21"/>
                    <w:lang w:val="en-US"/>
                  </w:rPr>
                  <m:t>∈</m:t>
                </m:r>
              </w:ins>
              <w:ins w:id="6581" w:author="Administrator" w:date="2023-01-14T23:52:17Z">
                <m:r>
                  <m:rPr/>
                  <w:rPr>
                    <w:rFonts w:hint="default" w:ascii="Cambria Math" w:hAnsi="Cambria Math" w:cs="Times New Roman"/>
                    <w:color w:val="auto"/>
                    <w:kern w:val="2"/>
                    <w:sz w:val="21"/>
                    <w:szCs w:val="21"/>
                    <w:lang w:val="en-US" w:eastAsia="zh-CN"/>
                  </w:rPr>
                  <m:t>D</m:t>
                </m:r>
              </w:ins>
              <m:ctrlPr>
                <w:ins w:id="6582" w:author="Administrator" w:date="2023-01-14T23:52:17Z">
                  <w:rPr>
                    <w:rFonts w:hint="default" w:ascii="Cambria Math" w:hAnsi="Cambria Math" w:cs="Times New Roman"/>
                    <w:i/>
                    <w:color w:val="auto"/>
                    <w:kern w:val="2"/>
                    <w:sz w:val="21"/>
                    <w:szCs w:val="21"/>
                    <w:lang w:val="en-US" w:eastAsia="zh-CN" w:bidi="ar-SA"/>
                  </w:rPr>
                </w:ins>
              </m:ctrlPr>
            </m:sub>
            <m:sup>
              <m:ctrlPr>
                <w:ins w:id="6583" w:author="Administrator" w:date="2023-01-14T23:52:17Z">
                  <w:rPr>
                    <w:rFonts w:hint="default" w:ascii="Cambria Math" w:hAnsi="Cambria Math" w:cs="Times New Roman"/>
                    <w:i/>
                    <w:color w:val="auto"/>
                    <w:kern w:val="2"/>
                    <w:sz w:val="21"/>
                    <w:szCs w:val="21"/>
                    <w:lang w:val="en-US" w:eastAsia="zh-CN" w:bidi="ar-SA"/>
                  </w:rPr>
                </w:ins>
              </m:ctrlPr>
            </m:sup>
            <m:e>
              <w:ins w:id="6584" w:author="Administrator" w:date="2023-01-14T23:52:17Z">
                <m:r>
                  <m:rPr/>
                  <w:rPr>
                    <w:rFonts w:hint="default" w:ascii="Cambria Math" w:hAnsi="Cambria Math" w:cs="Times New Roman"/>
                    <w:color w:val="auto"/>
                    <w:kern w:val="2"/>
                    <w:sz w:val="21"/>
                    <w:szCs w:val="21"/>
                    <w:lang w:val="en-US" w:eastAsia="zh-CN" w:bidi="ar-SA"/>
                  </w:rPr>
                  <m:t>(</m:t>
                </m:r>
              </w:ins>
              <m:sSubSup>
                <m:sSubSupPr>
                  <m:ctrlPr>
                    <w:ins w:id="6585" w:author="Administrator" w:date="2023-01-14T23:52:17Z">
                      <w:rPr>
                        <w:rFonts w:hint="default" w:ascii="Cambria Math" w:hAnsi="Cambria Math" w:cs="Times New Roman"/>
                        <w:i/>
                        <w:color w:val="auto"/>
                        <w:kern w:val="2"/>
                        <w:sz w:val="21"/>
                        <w:szCs w:val="21"/>
                        <w:lang w:val="en-US" w:eastAsia="zh-CN"/>
                      </w:rPr>
                    </w:ins>
                  </m:ctrlPr>
                </m:sSubSupPr>
                <m:e>
                  <w:ins w:id="6586" w:author="Administrator" w:date="2023-01-14T23:52:17Z">
                    <m:r>
                      <m:rPr/>
                      <w:rPr>
                        <w:rFonts w:hint="default" w:ascii="Cambria Math" w:hAnsi="Cambria Math" w:cs="Times New Roman"/>
                        <w:color w:val="auto"/>
                        <w:kern w:val="2"/>
                        <w:sz w:val="21"/>
                        <w:szCs w:val="21"/>
                        <w:lang w:val="en-US" w:eastAsia="zh-CN"/>
                      </w:rPr>
                      <m:t>d</m:t>
                    </m:r>
                  </w:ins>
                  <m:ctrlPr>
                    <w:ins w:id="6587" w:author="Administrator" w:date="2023-01-14T23:52:17Z">
                      <w:rPr>
                        <w:rFonts w:hint="default" w:ascii="Cambria Math" w:hAnsi="Cambria Math" w:cs="Times New Roman"/>
                        <w:i/>
                        <w:color w:val="auto"/>
                        <w:kern w:val="2"/>
                        <w:sz w:val="21"/>
                        <w:szCs w:val="21"/>
                        <w:lang w:val="en-US" w:eastAsia="zh-CN"/>
                      </w:rPr>
                    </w:ins>
                  </m:ctrlPr>
                </m:e>
                <m:sub>
                  <w:ins w:id="6588" w:author="Administrator" w:date="2023-01-14T23:52:17Z">
                    <m:r>
                      <m:rPr/>
                      <w:rPr>
                        <w:rFonts w:hint="default" w:ascii="Cambria Math" w:hAnsi="Cambria Math" w:cs="Times New Roman"/>
                        <w:color w:val="auto"/>
                        <w:kern w:val="2"/>
                        <w:sz w:val="21"/>
                        <w:szCs w:val="21"/>
                        <w:lang w:val="en-US" w:eastAsia="zh-CN"/>
                      </w:rPr>
                      <m:t>ij</m:t>
                    </m:r>
                  </w:ins>
                  <m:ctrlPr>
                    <w:ins w:id="6589" w:author="Administrator" w:date="2023-01-14T23:52:17Z">
                      <w:rPr>
                        <w:rFonts w:hint="default" w:ascii="Cambria Math" w:hAnsi="Cambria Math" w:cs="Times New Roman"/>
                        <w:i/>
                        <w:color w:val="auto"/>
                        <w:kern w:val="2"/>
                        <w:sz w:val="21"/>
                        <w:szCs w:val="21"/>
                        <w:lang w:val="en-US" w:eastAsia="zh-CN"/>
                      </w:rPr>
                    </w:ins>
                  </m:ctrlPr>
                </m:sub>
                <m:sup>
                  <w:ins w:id="6590" w:author="Administrator" w:date="2023-01-14T23:52:17Z">
                    <m:r>
                      <m:rPr/>
                      <w:rPr>
                        <w:rFonts w:hint="default" w:ascii="Cambria Math" w:hAnsi="Cambria Math" w:cs="Times New Roman"/>
                        <w:color w:val="auto"/>
                        <w:kern w:val="2"/>
                        <w:sz w:val="21"/>
                        <w:szCs w:val="21"/>
                        <w:lang w:val="en-US" w:eastAsia="zh-CN"/>
                      </w:rPr>
                      <m:t>v</m:t>
                    </m:r>
                  </w:ins>
                  <m:ctrlPr>
                    <w:ins w:id="6591" w:author="Administrator" w:date="2023-01-14T23:52:17Z">
                      <w:rPr>
                        <w:rFonts w:hint="default" w:ascii="Cambria Math" w:hAnsi="Cambria Math" w:cs="Times New Roman"/>
                        <w:i/>
                        <w:color w:val="auto"/>
                        <w:kern w:val="2"/>
                        <w:sz w:val="21"/>
                        <w:szCs w:val="21"/>
                        <w:lang w:val="en-US" w:eastAsia="zh-CN"/>
                      </w:rPr>
                    </w:ins>
                  </m:ctrlPr>
                </m:sup>
              </m:sSubSup>
              <w:ins w:id="6592" w:author="Administrator" w:date="2023-01-14T23:52:17Z">
                <m:r>
                  <m:rPr/>
                  <w:rPr>
                    <w:rFonts w:hint="default" w:ascii="Cambria Math" w:hAnsi="Cambria Math" w:cs="Times New Roman"/>
                    <w:color w:val="auto"/>
                    <w:kern w:val="2"/>
                    <w:sz w:val="21"/>
                    <w:szCs w:val="21"/>
                    <w:lang w:val="en-US" w:eastAsia="zh-CN"/>
                  </w:rPr>
                  <m:t>|</m:t>
                </m:r>
              </w:ins>
              <m:sSub>
                <m:sSubPr>
                  <m:ctrlPr>
                    <w:ins w:id="6593" w:author="Administrator" w:date="2023-01-14T23:52:17Z">
                      <w:rPr>
                        <w:rFonts w:ascii="Cambria Math" w:hAnsi="Cambria Math" w:cs="Times New Roman"/>
                        <w:i/>
                        <w:color w:val="auto"/>
                        <w:kern w:val="2"/>
                        <w:sz w:val="21"/>
                        <w:szCs w:val="21"/>
                        <w:lang w:val="en-US"/>
                      </w:rPr>
                    </w:ins>
                  </m:ctrlPr>
                </m:sSubPr>
                <m:e>
                  <w:ins w:id="6594" w:author="Administrator" w:date="2023-01-14T23:52:17Z">
                    <m:r>
                      <m:rPr/>
                      <w:rPr>
                        <w:rFonts w:hint="default" w:ascii="Cambria Math" w:hAnsi="Cambria Math" w:cs="Times New Roman"/>
                        <w:color w:val="auto"/>
                        <w:kern w:val="2"/>
                        <w:sz w:val="21"/>
                        <w:szCs w:val="21"/>
                        <w:lang w:val="en-US" w:eastAsia="zh-CN"/>
                      </w:rPr>
                      <m:t>s</m:t>
                    </m:r>
                  </w:ins>
                  <m:ctrlPr>
                    <w:ins w:id="6595" w:author="Administrator" w:date="2023-01-14T23:52:17Z">
                      <w:rPr>
                        <w:rFonts w:ascii="Cambria Math" w:hAnsi="Cambria Math" w:cs="Times New Roman"/>
                        <w:i/>
                        <w:color w:val="auto"/>
                        <w:kern w:val="2"/>
                        <w:sz w:val="21"/>
                        <w:szCs w:val="21"/>
                        <w:lang w:val="en-US"/>
                      </w:rPr>
                    </w:ins>
                  </m:ctrlPr>
                </m:e>
                <m:sub>
                  <w:ins w:id="6596" w:author="Administrator" w:date="2023-01-14T23:52:17Z">
                    <m:r>
                      <m:rPr/>
                      <w:rPr>
                        <w:rFonts w:hint="default" w:ascii="Cambria Math" w:hAnsi="Cambria Math" w:cs="Times New Roman"/>
                        <w:color w:val="auto"/>
                        <w:kern w:val="2"/>
                        <w:sz w:val="21"/>
                        <w:szCs w:val="21"/>
                        <w:lang w:val="en-US" w:eastAsia="zh-CN"/>
                      </w:rPr>
                      <m:t>i</m:t>
                    </m:r>
                  </w:ins>
                  <m:ctrlPr>
                    <w:ins w:id="6597" w:author="Administrator" w:date="2023-01-14T23:52:17Z">
                      <w:rPr>
                        <w:rFonts w:ascii="Cambria Math" w:hAnsi="Cambria Math" w:cs="Times New Roman"/>
                        <w:i/>
                        <w:color w:val="auto"/>
                        <w:kern w:val="2"/>
                        <w:sz w:val="21"/>
                        <w:szCs w:val="21"/>
                        <w:lang w:val="en-US"/>
                      </w:rPr>
                    </w:ins>
                  </m:ctrlPr>
                </m:sub>
              </m:sSub>
              <w:ins w:id="6598" w:author="Administrator" w:date="2023-01-14T23:52:17Z">
                <m:r>
                  <m:rPr>
                    <m:sty m:val="p"/>
                  </m:rPr>
                  <w:rPr>
                    <w:rFonts w:hint="default" w:ascii="Cambria Math" w:hAnsi="Cambria Math" w:cs="Times New Roman"/>
                    <w:color w:val="auto"/>
                    <w:kern w:val="2"/>
                    <w:sz w:val="21"/>
                    <w:szCs w:val="21"/>
                    <w:lang w:val="en-US" w:eastAsia="zh-CN"/>
                  </w:rPr>
                  <m:t>,</m:t>
                </m:r>
              </w:ins>
              <m:sSub>
                <m:sSubPr>
                  <m:ctrlPr>
                    <w:ins w:id="6599" w:author="Administrator" w:date="2023-01-14T23:52:17Z">
                      <w:rPr>
                        <w:rFonts w:ascii="Cambria Math" w:hAnsi="Cambria Math" w:cs="Times New Roman"/>
                        <w:i/>
                        <w:color w:val="auto"/>
                        <w:kern w:val="2"/>
                        <w:sz w:val="21"/>
                        <w:szCs w:val="21"/>
                        <w:lang w:val="en-US"/>
                      </w:rPr>
                    </w:ins>
                  </m:ctrlPr>
                </m:sSubPr>
                <m:e>
                  <w:ins w:id="6600" w:author="Administrator" w:date="2023-01-14T23:52:17Z">
                    <m:r>
                      <m:rPr/>
                      <w:rPr>
                        <w:rFonts w:hint="default" w:ascii="Cambria Math" w:hAnsi="Cambria Math" w:cs="Times New Roman"/>
                        <w:color w:val="auto"/>
                        <w:kern w:val="2"/>
                        <w:sz w:val="21"/>
                        <w:szCs w:val="21"/>
                        <w:lang w:val="en-US" w:eastAsia="zh-CN"/>
                      </w:rPr>
                      <m:t>s</m:t>
                    </m:r>
                  </w:ins>
                  <m:ctrlPr>
                    <w:ins w:id="6601" w:author="Administrator" w:date="2023-01-14T23:52:17Z">
                      <w:rPr>
                        <w:rFonts w:ascii="Cambria Math" w:hAnsi="Cambria Math" w:cs="Times New Roman"/>
                        <w:i/>
                        <w:color w:val="auto"/>
                        <w:kern w:val="2"/>
                        <w:sz w:val="21"/>
                        <w:szCs w:val="21"/>
                        <w:lang w:val="en-US"/>
                      </w:rPr>
                    </w:ins>
                  </m:ctrlPr>
                </m:e>
                <m:sub>
                  <w:ins w:id="6602" w:author="Administrator" w:date="2023-01-14T23:52:17Z">
                    <m:r>
                      <m:rPr/>
                      <w:rPr>
                        <w:rFonts w:hint="default" w:ascii="Cambria Math" w:hAnsi="Cambria Math" w:cs="Times New Roman"/>
                        <w:color w:val="auto"/>
                        <w:kern w:val="2"/>
                        <w:sz w:val="21"/>
                        <w:szCs w:val="21"/>
                        <w:lang w:val="en-US" w:eastAsia="zh-CN"/>
                      </w:rPr>
                      <m:t>j</m:t>
                    </m:r>
                  </w:ins>
                  <m:ctrlPr>
                    <w:ins w:id="6603" w:author="Administrator" w:date="2023-01-14T23:52:17Z">
                      <w:rPr>
                        <w:rFonts w:ascii="Cambria Math" w:hAnsi="Cambria Math" w:cs="Times New Roman"/>
                        <w:i/>
                        <w:color w:val="auto"/>
                        <w:kern w:val="2"/>
                        <w:sz w:val="21"/>
                        <w:szCs w:val="21"/>
                        <w:lang w:val="en-US"/>
                      </w:rPr>
                    </w:ins>
                  </m:ctrlPr>
                </m:sub>
              </m:sSub>
              <w:ins w:id="6604" w:author="Administrator" w:date="2023-01-14T23:52:17Z">
                <m:r>
                  <m:rPr>
                    <m:sty m:val="p"/>
                  </m:rPr>
                  <w:rPr>
                    <w:rFonts w:hint="default" w:ascii="Cambria Math" w:hAnsi="Cambria Math" w:cs="Times New Roman"/>
                    <w:color w:val="auto"/>
                    <w:kern w:val="2"/>
                    <w:sz w:val="21"/>
                    <w:szCs w:val="21"/>
                    <w:lang w:val="en-US" w:eastAsia="zh-CN"/>
                  </w:rPr>
                  <m:t>,</m:t>
                </m:r>
              </w:ins>
              <m:sSub>
                <m:sSubPr>
                  <m:ctrlPr>
                    <w:ins w:id="6605" w:author="Administrator" w:date="2023-01-14T23:52:17Z">
                      <w:rPr>
                        <w:rFonts w:ascii="Cambria Math" w:hAnsi="Cambria Math" w:cs="Times New Roman"/>
                        <w:i/>
                        <w:color w:val="auto"/>
                        <w:kern w:val="2"/>
                        <w:sz w:val="21"/>
                        <w:szCs w:val="21"/>
                        <w:lang w:val="en-US"/>
                      </w:rPr>
                    </w:ins>
                  </m:ctrlPr>
                </m:sSubPr>
                <m:e>
                  <w:ins w:id="6606" w:author="Administrator" w:date="2023-01-14T23:52:17Z">
                    <m:r>
                      <m:rPr/>
                      <w:rPr>
                        <w:rFonts w:ascii="Cambria Math" w:hAnsi="Cambria Math" w:cs="Times New Roman"/>
                        <w:color w:val="auto"/>
                        <w:kern w:val="2"/>
                        <w:sz w:val="21"/>
                        <w:szCs w:val="21"/>
                        <w:lang w:val="en-US"/>
                      </w:rPr>
                      <m:t>τ</m:t>
                    </m:r>
                  </w:ins>
                  <m:ctrlPr>
                    <w:ins w:id="6607" w:author="Administrator" w:date="2023-01-14T23:52:17Z">
                      <w:rPr>
                        <w:rFonts w:ascii="Cambria Math" w:hAnsi="Cambria Math" w:cs="Times New Roman"/>
                        <w:i/>
                        <w:color w:val="auto"/>
                        <w:kern w:val="2"/>
                        <w:sz w:val="21"/>
                        <w:szCs w:val="21"/>
                        <w:lang w:val="en-US"/>
                      </w:rPr>
                    </w:ins>
                  </m:ctrlPr>
                </m:e>
                <m:sub>
                  <w:ins w:id="6608" w:author="Administrator" w:date="2023-01-14T23:52:17Z">
                    <m:r>
                      <m:rPr/>
                      <w:rPr>
                        <w:rFonts w:hint="default" w:ascii="Cambria Math" w:hAnsi="Cambria Math" w:cs="Times New Roman"/>
                        <w:color w:val="auto"/>
                        <w:kern w:val="2"/>
                        <w:sz w:val="21"/>
                        <w:szCs w:val="21"/>
                        <w:lang w:val="en-US" w:eastAsia="zh-CN"/>
                      </w:rPr>
                      <m:t>v</m:t>
                    </m:r>
                  </w:ins>
                  <m:ctrlPr>
                    <w:ins w:id="6609" w:author="Administrator" w:date="2023-01-14T23:52:17Z">
                      <w:rPr>
                        <w:rFonts w:ascii="Cambria Math" w:hAnsi="Cambria Math" w:cs="Times New Roman"/>
                        <w:i/>
                        <w:color w:val="auto"/>
                        <w:kern w:val="2"/>
                        <w:sz w:val="21"/>
                        <w:szCs w:val="21"/>
                        <w:lang w:val="en-US"/>
                      </w:rPr>
                    </w:ins>
                  </m:ctrlPr>
                </m:sub>
              </m:sSub>
              <w:ins w:id="6610" w:author="Administrator" w:date="2023-01-14T23:52:17Z">
                <m:r>
                  <m:rPr/>
                  <w:rPr>
                    <w:rFonts w:hint="default" w:ascii="Cambria Math" w:hAnsi="Cambria Math" w:cs="Times New Roman"/>
                    <w:color w:val="auto"/>
                    <w:kern w:val="2"/>
                    <w:sz w:val="21"/>
                    <w:szCs w:val="21"/>
                    <w:lang w:val="en-US" w:eastAsia="zh-CN" w:bidi="ar-SA"/>
                  </w:rPr>
                  <m:t>)</m:t>
                </m:r>
              </w:ins>
              <m:ctrlPr>
                <w:ins w:id="6611" w:author="Administrator" w:date="2023-01-14T23:52:17Z">
                  <w:rPr>
                    <w:rFonts w:hint="default" w:ascii="Cambria Math" w:hAnsi="Cambria Math" w:cs="Times New Roman"/>
                    <w:i/>
                    <w:color w:val="auto"/>
                    <w:kern w:val="2"/>
                    <w:sz w:val="21"/>
                    <w:szCs w:val="21"/>
                    <w:lang w:val="en-US" w:eastAsia="zh-CN" w:bidi="ar-SA"/>
                  </w:rPr>
                </w:ins>
              </m:ctrlPr>
            </m:e>
          </m:nary>
        </m:oMath>
      </m:oMathPara>
    </w:p>
    <w:p>
      <w:pPr>
        <w:ind w:firstLine="420" w:firstLineChars="200"/>
        <w:rPr>
          <w:ins w:id="6612" w:author="Administrator" w:date="2023-01-14T23:59:26Z"/>
          <w:rFonts w:hint="eastAsia" w:cs="Times New Roman"/>
          <w:i w:val="0"/>
          <w:iCs w:val="0"/>
          <w:color w:val="auto"/>
          <w:kern w:val="2"/>
          <w:sz w:val="21"/>
          <w:szCs w:val="21"/>
          <w:lang w:val="en-US" w:eastAsia="zh-CN" w:bidi="ar-SA"/>
        </w:rPr>
      </w:pPr>
      <w:ins w:id="6613" w:author="Administrator" w:date="2023-01-14T23:54:36Z">
        <w:r>
          <w:rPr>
            <w:rFonts w:hint="eastAsia" w:cs="Times New Roman"/>
            <w:i w:val="0"/>
            <w:iCs w:val="0"/>
            <w:color w:val="auto"/>
            <w:kern w:val="2"/>
            <w:sz w:val="21"/>
            <w:szCs w:val="21"/>
            <w:lang w:val="en-US" w:eastAsia="zh-CN" w:bidi="ar-SA"/>
          </w:rPr>
          <w:t>假设</w:t>
        </w:r>
      </w:ins>
      <w:ins w:id="6614" w:author="Administrator" w:date="2023-01-14T23:54:41Z">
        <w:r>
          <w:rPr>
            <w:rFonts w:hint="eastAsia" w:cs="Times New Roman"/>
            <w:i w:val="0"/>
            <w:iCs w:val="0"/>
            <w:color w:val="auto"/>
            <w:kern w:val="2"/>
            <w:sz w:val="21"/>
            <w:szCs w:val="21"/>
            <w:lang w:val="en-US" w:eastAsia="zh-CN" w:bidi="ar-SA"/>
          </w:rPr>
          <w:t>有一个</w:t>
        </w:r>
      </w:ins>
      <w:ins w:id="6615" w:author="Administrator" w:date="2023-01-14T23:54:29Z">
        <w:r>
          <w:rPr>
            <w:rFonts w:hint="eastAsia" w:cs="Times New Roman"/>
            <w:i w:val="0"/>
            <w:iCs w:val="0"/>
            <w:color w:val="auto"/>
            <w:kern w:val="2"/>
            <w:sz w:val="21"/>
            <w:szCs w:val="21"/>
            <w:lang w:val="en-US" w:eastAsia="zh-CN" w:bidi="ar-SA"/>
          </w:rPr>
          <w:t>随机</w:t>
        </w:r>
      </w:ins>
      <w:ins w:id="6616" w:author="Administrator" w:date="2023-01-14T23:54:24Z">
        <w:r>
          <w:rPr>
            <w:rFonts w:hint="eastAsia" w:cs="Times New Roman"/>
            <w:i w:val="0"/>
            <w:iCs w:val="0"/>
            <w:color w:val="auto"/>
            <w:kern w:val="2"/>
            <w:sz w:val="21"/>
            <w:szCs w:val="21"/>
            <w:lang w:val="en-US" w:eastAsia="zh-CN" w:bidi="ar-SA"/>
          </w:rPr>
          <w:t>变量</w:t>
        </w:r>
      </w:ins>
      <w:ins w:id="6617" w:author="Administrator" w:date="2023-01-14T23:54:47Z">
        <w:r>
          <w:rPr>
            <w:rFonts w:hint="eastAsia" w:cs="Times New Roman"/>
            <w:i w:val="0"/>
            <w:iCs w:val="0"/>
            <w:color w:val="auto"/>
            <w:kern w:val="2"/>
            <w:sz w:val="21"/>
            <w:szCs w:val="21"/>
            <w:lang w:val="en-US" w:eastAsia="zh-CN" w:bidi="ar-SA"/>
          </w:rPr>
          <w:t>集</w:t>
        </w:r>
      </w:ins>
      <w:ins w:id="6618" w:author="Administrator" w:date="2023-01-14T23:54:49Z">
        <w:r>
          <w:rPr>
            <w:rFonts w:hint="eastAsia" w:cs="Times New Roman"/>
            <w:i w:val="0"/>
            <w:iCs w:val="0"/>
            <w:color w:val="auto"/>
            <w:kern w:val="2"/>
            <w:sz w:val="21"/>
            <w:szCs w:val="21"/>
            <w:lang w:val="en-US" w:eastAsia="zh-CN" w:bidi="ar-SA"/>
          </w:rPr>
          <w:t>X</w:t>
        </w:r>
      </w:ins>
      <w:ins w:id="6619" w:author="Administrator" w:date="2023-01-14T23:54:51Z">
        <w:r>
          <w:rPr>
            <w:rFonts w:hint="eastAsia" w:cs="Times New Roman"/>
            <w:i w:val="0"/>
            <w:iCs w:val="0"/>
            <w:color w:val="auto"/>
            <w:kern w:val="2"/>
            <w:sz w:val="21"/>
            <w:szCs w:val="21"/>
            <w:lang w:val="en-US" w:eastAsia="zh-CN" w:bidi="ar-SA"/>
          </w:rPr>
          <w:t>，</w:t>
        </w:r>
      </w:ins>
      <w:ins w:id="6620" w:author="Administrator" w:date="2023-01-14T23:55:25Z">
        <w:r>
          <w:rPr>
            <w:rFonts w:hint="eastAsia" w:cs="Times New Roman"/>
            <w:i w:val="0"/>
            <w:iCs w:val="0"/>
            <w:color w:val="auto"/>
            <w:kern w:val="2"/>
            <w:sz w:val="21"/>
            <w:szCs w:val="21"/>
            <w:lang w:val="en-US" w:eastAsia="zh-CN" w:bidi="ar-SA"/>
          </w:rPr>
          <w:t>其中的</w:t>
        </w:r>
      </w:ins>
      <w:ins w:id="6621" w:author="Administrator" w:date="2023-01-14T23:54:57Z">
        <w:r>
          <w:rPr>
            <w:rFonts w:hint="eastAsia" w:cs="Times New Roman"/>
            <w:i w:val="0"/>
            <w:iCs w:val="0"/>
            <w:color w:val="auto"/>
            <w:kern w:val="2"/>
            <w:sz w:val="21"/>
            <w:szCs w:val="21"/>
            <w:lang w:val="en-US" w:eastAsia="zh-CN" w:bidi="ar-SA"/>
          </w:rPr>
          <w:t>每一个</w:t>
        </w:r>
      </w:ins>
      <w:ins w:id="6622" w:author="Administrator" w:date="2023-01-14T23:55:00Z">
        <w:r>
          <w:rPr>
            <w:rFonts w:hint="eastAsia" w:cs="Times New Roman"/>
            <w:i w:val="0"/>
            <w:iCs w:val="0"/>
            <w:color w:val="auto"/>
            <w:kern w:val="2"/>
            <w:sz w:val="21"/>
            <w:szCs w:val="21"/>
            <w:lang w:val="en-US" w:eastAsia="zh-CN" w:bidi="ar-SA"/>
          </w:rPr>
          <w:t>目标</w:t>
        </w:r>
      </w:ins>
      <w:ins w:id="6623" w:author="Administrator" w:date="2023-01-14T23:55:02Z">
        <w:r>
          <w:rPr>
            <w:rFonts w:hint="eastAsia" w:cs="Times New Roman"/>
            <w:i w:val="0"/>
            <w:iCs w:val="0"/>
            <w:color w:val="auto"/>
            <w:kern w:val="2"/>
            <w:sz w:val="21"/>
            <w:szCs w:val="21"/>
            <w:lang w:val="en-US" w:eastAsia="zh-CN" w:bidi="ar-SA"/>
          </w:rPr>
          <w:t>变量</w:t>
        </w:r>
      </w:ins>
      <w:ins w:id="6624" w:author="Administrator" w:date="2023-01-14T23:55:06Z">
        <w:r>
          <w:rPr>
            <w:rFonts w:hint="eastAsia" w:hAnsi="Times New Roman" w:cs="Times New Roman"/>
            <w:i w:val="0"/>
            <w:iCs w:val="0"/>
            <w:color w:val="auto"/>
            <w:kern w:val="2"/>
            <w:sz w:val="21"/>
            <w:szCs w:val="21"/>
            <w:lang w:val="en-US" w:eastAsia="zh-CN" w:bidi="ar-SA"/>
          </w:rPr>
          <w:t>x∈X</w:t>
        </w:r>
      </w:ins>
      <w:ins w:id="6625" w:author="Administrator" w:date="2023-01-14T23:55:14Z">
        <w:r>
          <w:rPr>
            <w:rFonts w:hint="eastAsia" w:cs="Times New Roman"/>
            <w:i w:val="0"/>
            <w:iCs w:val="0"/>
            <w:color w:val="auto"/>
            <w:kern w:val="2"/>
            <w:sz w:val="21"/>
            <w:szCs w:val="21"/>
            <w:lang w:val="en-US" w:eastAsia="zh-CN" w:bidi="ar-SA"/>
          </w:rPr>
          <w:t>在马尔可夫毯</w:t>
        </w:r>
      </w:ins>
      <w:ins w:id="6626" w:author="Administrator" w:date="2023-01-14T23:55:38Z">
        <w:r>
          <w:rPr>
            <w:rFonts w:hint="eastAsia" w:hAnsi="Times New Roman" w:cs="Times New Roman"/>
            <w:i w:val="0"/>
            <w:iCs w:val="0"/>
            <w:color w:val="auto"/>
            <w:kern w:val="2"/>
            <w:sz w:val="21"/>
            <w:szCs w:val="21"/>
            <w:lang w:val="en-US" w:eastAsia="zh-CN" w:bidi="ar-SA"/>
          </w:rPr>
          <w:t>MB(x)</w:t>
        </w:r>
      </w:ins>
      <w:ins w:id="6627" w:author="Administrator" w:date="2023-01-14T23:55:14Z">
        <w:r>
          <w:rPr>
            <w:rFonts w:hint="eastAsia" w:cs="Times New Roman"/>
            <w:i w:val="0"/>
            <w:iCs w:val="0"/>
            <w:color w:val="auto"/>
            <w:kern w:val="2"/>
            <w:sz w:val="21"/>
            <w:szCs w:val="21"/>
            <w:lang w:val="en-US" w:eastAsia="zh-CN" w:bidi="ar-SA"/>
          </w:rPr>
          <w:t>条件下</w:t>
        </w:r>
      </w:ins>
      <w:ins w:id="6628" w:author="Administrator" w:date="2023-01-14T23:55:15Z">
        <w:r>
          <w:rPr>
            <w:rFonts w:hint="eastAsia" w:cs="Times New Roman"/>
            <w:i w:val="0"/>
            <w:iCs w:val="0"/>
            <w:color w:val="auto"/>
            <w:kern w:val="2"/>
            <w:sz w:val="21"/>
            <w:szCs w:val="21"/>
            <w:lang w:val="en-US" w:eastAsia="zh-CN" w:bidi="ar-SA"/>
          </w:rPr>
          <w:t>，</w:t>
        </w:r>
      </w:ins>
      <w:ins w:id="6629" w:author="Administrator" w:date="2023-01-14T23:56:01Z">
        <w:r>
          <w:rPr>
            <w:rFonts w:hint="eastAsia" w:hAnsi="Times New Roman" w:cs="Times New Roman"/>
            <w:i w:val="0"/>
            <w:iCs w:val="0"/>
            <w:color w:val="auto"/>
            <w:kern w:val="2"/>
            <w:sz w:val="21"/>
            <w:szCs w:val="21"/>
            <w:lang w:val="en-US" w:eastAsia="zh-CN" w:bidi="ar-SA"/>
          </w:rPr>
          <w:t>和其非马尔可夫毯变量条件独立</w:t>
        </w:r>
      </w:ins>
      <w:ins w:id="6630" w:author="Administrator" w:date="2023-01-14T23:56:06Z">
        <w:r>
          <w:rPr>
            <w:rFonts w:hint="eastAsia" w:cs="Times New Roman"/>
            <w:i w:val="0"/>
            <w:iCs w:val="0"/>
            <w:color w:val="auto"/>
            <w:kern w:val="2"/>
            <w:sz w:val="21"/>
            <w:szCs w:val="21"/>
            <w:lang w:val="en-US" w:eastAsia="zh-CN" w:bidi="ar-SA"/>
          </w:rPr>
          <w:t>。</w:t>
        </w:r>
      </w:ins>
      <w:ins w:id="6631" w:author="Administrator" w:date="2023-01-14T23:56:23Z">
        <w:r>
          <w:rPr>
            <w:rFonts w:hint="eastAsia" w:hAnsi="Times New Roman" w:cs="Times New Roman"/>
            <w:i w:val="0"/>
            <w:iCs w:val="0"/>
            <w:color w:val="auto"/>
            <w:kern w:val="2"/>
            <w:sz w:val="21"/>
            <w:szCs w:val="21"/>
            <w:lang w:val="en-US" w:eastAsia="zh-CN" w:bidi="ar-SA"/>
          </w:rPr>
          <w:t>因此对于x而言，所有非马尔可夫毯变量都是冗余的， 关于目标变量x的所有信息都包含在x的马尔可夫毯中。</w:t>
        </w:r>
      </w:ins>
      <w:ins w:id="6632" w:author="Administrator" w:date="2023-01-14T23:56:49Z">
        <w:r>
          <w:rPr>
            <w:rFonts w:hint="eastAsia" w:cs="Times New Roman"/>
            <w:i w:val="0"/>
            <w:iCs w:val="0"/>
            <w:color w:val="auto"/>
            <w:kern w:val="2"/>
            <w:sz w:val="21"/>
            <w:szCs w:val="21"/>
            <w:lang w:val="en-US" w:eastAsia="zh-CN" w:bidi="ar-SA"/>
          </w:rPr>
          <w:t>所以</w:t>
        </w:r>
      </w:ins>
      <w:ins w:id="6633" w:author="Administrator" w:date="2023-01-14T23:56:50Z">
        <w:r>
          <w:rPr>
            <w:rFonts w:hint="eastAsia" w:cs="Times New Roman"/>
            <w:i w:val="0"/>
            <w:iCs w:val="0"/>
            <w:color w:val="auto"/>
            <w:kern w:val="2"/>
            <w:sz w:val="21"/>
            <w:szCs w:val="21"/>
            <w:lang w:val="en-US" w:eastAsia="zh-CN" w:bidi="ar-SA"/>
          </w:rPr>
          <w:t>为了</w:t>
        </w:r>
      </w:ins>
      <w:ins w:id="6634" w:author="Administrator" w:date="2023-01-14T23:56:51Z">
        <w:r>
          <w:rPr>
            <w:rFonts w:hint="eastAsia" w:cs="Times New Roman"/>
            <w:i w:val="0"/>
            <w:iCs w:val="0"/>
            <w:color w:val="auto"/>
            <w:kern w:val="2"/>
            <w:sz w:val="21"/>
            <w:szCs w:val="21"/>
            <w:lang w:val="en-US" w:eastAsia="zh-CN" w:bidi="ar-SA"/>
          </w:rPr>
          <w:t>得到</w:t>
        </w:r>
      </w:ins>
      <w:ins w:id="6635" w:author="Administrator" w:date="2023-01-14T23:56:55Z">
        <w:r>
          <w:rPr>
            <w:rFonts w:hint="eastAsia" w:cs="Times New Roman"/>
            <w:i w:val="0"/>
            <w:iCs w:val="0"/>
            <w:color w:val="auto"/>
            <w:kern w:val="2"/>
            <w:sz w:val="21"/>
            <w:szCs w:val="21"/>
            <w:lang w:val="en-US" w:eastAsia="zh-CN" w:bidi="ar-SA"/>
          </w:rPr>
          <w:t>x的</w:t>
        </w:r>
      </w:ins>
      <w:ins w:id="6636" w:author="Administrator" w:date="2023-01-14T23:56:57Z">
        <w:r>
          <w:rPr>
            <w:rFonts w:hint="eastAsia" w:cs="Times New Roman"/>
            <w:i w:val="0"/>
            <w:iCs w:val="0"/>
            <w:color w:val="auto"/>
            <w:kern w:val="2"/>
            <w:sz w:val="21"/>
            <w:szCs w:val="21"/>
            <w:lang w:val="en-US" w:eastAsia="zh-CN" w:bidi="ar-SA"/>
          </w:rPr>
          <w:t>分布</w:t>
        </w:r>
      </w:ins>
      <w:ins w:id="6637" w:author="Administrator" w:date="2023-01-14T23:56:58Z">
        <w:r>
          <w:rPr>
            <w:rFonts w:hint="eastAsia" w:cs="Times New Roman"/>
            <w:i w:val="0"/>
            <w:iCs w:val="0"/>
            <w:color w:val="auto"/>
            <w:kern w:val="2"/>
            <w:sz w:val="21"/>
            <w:szCs w:val="21"/>
            <w:lang w:val="en-US" w:eastAsia="zh-CN" w:bidi="ar-SA"/>
          </w:rPr>
          <w:t>情况</w:t>
        </w:r>
      </w:ins>
      <w:ins w:id="6638" w:author="Administrator" w:date="2023-01-14T23:57:02Z">
        <w:r>
          <w:rPr>
            <w:rFonts w:hint="eastAsia" w:cs="Times New Roman"/>
            <w:i w:val="0"/>
            <w:iCs w:val="0"/>
            <w:color w:val="auto"/>
            <w:kern w:val="2"/>
            <w:sz w:val="21"/>
            <w:szCs w:val="21"/>
            <w:lang w:val="en-US" w:eastAsia="zh-CN" w:bidi="ar-SA"/>
          </w:rPr>
          <w:t>，</w:t>
        </w:r>
      </w:ins>
      <w:ins w:id="6639" w:author="Administrator" w:date="2023-01-14T23:57:04Z">
        <w:r>
          <w:rPr>
            <w:rFonts w:hint="eastAsia" w:cs="Times New Roman"/>
            <w:i w:val="0"/>
            <w:iCs w:val="0"/>
            <w:color w:val="auto"/>
            <w:kern w:val="2"/>
            <w:sz w:val="21"/>
            <w:szCs w:val="21"/>
            <w:lang w:val="en-US" w:eastAsia="zh-CN" w:bidi="ar-SA"/>
          </w:rPr>
          <w:t>只需要</w:t>
        </w:r>
      </w:ins>
      <w:ins w:id="6640" w:author="Administrator" w:date="2023-01-14T23:57:08Z">
        <w:r>
          <w:rPr>
            <w:rFonts w:hint="eastAsia" w:cs="Times New Roman"/>
            <w:i w:val="0"/>
            <w:iCs w:val="0"/>
            <w:color w:val="auto"/>
            <w:kern w:val="2"/>
            <w:sz w:val="21"/>
            <w:szCs w:val="21"/>
            <w:lang w:val="en-US" w:eastAsia="zh-CN" w:bidi="ar-SA"/>
          </w:rPr>
          <w:t>其</w:t>
        </w:r>
      </w:ins>
      <w:ins w:id="6641" w:author="Administrator" w:date="2023-01-14T23:57:21Z">
        <w:r>
          <w:rPr>
            <w:rFonts w:hint="eastAsia" w:hAnsi="Times New Roman" w:cs="Times New Roman"/>
            <w:i w:val="0"/>
            <w:iCs w:val="0"/>
            <w:color w:val="auto"/>
            <w:kern w:val="2"/>
            <w:sz w:val="21"/>
            <w:szCs w:val="21"/>
            <w:lang w:val="en-US" w:eastAsia="zh-CN" w:bidi="ar-SA"/>
          </w:rPr>
          <w:t>马尔可夫毯的信息即可</w:t>
        </w:r>
      </w:ins>
      <w:ins w:id="6642" w:author="Administrator" w:date="2023-01-14T23:57:27Z">
        <w:r>
          <w:rPr>
            <w:rFonts w:hint="eastAsia" w:cs="Times New Roman"/>
            <w:i w:val="0"/>
            <w:iCs w:val="0"/>
            <w:color w:val="auto"/>
            <w:kern w:val="2"/>
            <w:sz w:val="21"/>
            <w:szCs w:val="21"/>
            <w:lang w:val="en-US" w:eastAsia="zh-CN" w:bidi="ar-SA"/>
          </w:rPr>
          <w:t>，</w:t>
        </w:r>
      </w:ins>
      <w:ins w:id="6643" w:author="Administrator" w:date="2023-01-14T23:57:28Z">
        <w:r>
          <w:rPr>
            <w:rFonts w:hint="eastAsia" w:cs="Times New Roman"/>
            <w:i w:val="0"/>
            <w:iCs w:val="0"/>
            <w:color w:val="auto"/>
            <w:kern w:val="2"/>
            <w:sz w:val="21"/>
            <w:szCs w:val="21"/>
            <w:lang w:val="en-US" w:eastAsia="zh-CN" w:bidi="ar-SA"/>
          </w:rPr>
          <w:t>而</w:t>
        </w:r>
      </w:ins>
      <w:ins w:id="6644" w:author="Administrator" w:date="2023-01-14T23:57:30Z">
        <w:r>
          <w:rPr>
            <w:rFonts w:hint="eastAsia" w:cs="Times New Roman"/>
            <w:i w:val="0"/>
            <w:iCs w:val="0"/>
            <w:color w:val="auto"/>
            <w:kern w:val="2"/>
            <w:sz w:val="21"/>
            <w:szCs w:val="21"/>
            <w:lang w:val="en-US" w:eastAsia="zh-CN" w:bidi="ar-SA"/>
          </w:rPr>
          <w:t>不需要</w:t>
        </w:r>
      </w:ins>
      <w:ins w:id="6645" w:author="Administrator" w:date="2023-01-14T23:57:31Z">
        <w:r>
          <w:rPr>
            <w:rFonts w:hint="eastAsia" w:cs="Times New Roman"/>
            <w:i w:val="0"/>
            <w:iCs w:val="0"/>
            <w:color w:val="auto"/>
            <w:kern w:val="2"/>
            <w:sz w:val="21"/>
            <w:szCs w:val="21"/>
            <w:lang w:val="en-US" w:eastAsia="zh-CN" w:bidi="ar-SA"/>
          </w:rPr>
          <w:t>对</w:t>
        </w:r>
      </w:ins>
      <w:ins w:id="6646" w:author="Administrator" w:date="2023-01-14T23:57:35Z">
        <w:r>
          <w:rPr>
            <w:rFonts w:hint="eastAsia" w:cs="Times New Roman"/>
            <w:i w:val="0"/>
            <w:iCs w:val="0"/>
            <w:color w:val="auto"/>
            <w:kern w:val="2"/>
            <w:sz w:val="21"/>
            <w:szCs w:val="21"/>
            <w:lang w:val="en-US" w:eastAsia="zh-CN" w:bidi="ar-SA"/>
          </w:rPr>
          <w:t>整个</w:t>
        </w:r>
      </w:ins>
      <w:ins w:id="6647" w:author="Administrator" w:date="2023-01-14T23:57:37Z">
        <w:r>
          <w:rPr>
            <w:rFonts w:hint="eastAsia" w:cs="Times New Roman"/>
            <w:i w:val="0"/>
            <w:iCs w:val="0"/>
            <w:color w:val="auto"/>
            <w:kern w:val="2"/>
            <w:sz w:val="21"/>
            <w:szCs w:val="21"/>
            <w:lang w:val="en-US" w:eastAsia="zh-CN" w:bidi="ar-SA"/>
          </w:rPr>
          <w:t>数据集</w:t>
        </w:r>
      </w:ins>
      <w:ins w:id="6648" w:author="Administrator" w:date="2023-01-14T23:57:44Z">
        <w:r>
          <w:rPr>
            <w:rFonts w:hint="eastAsia" w:cs="Times New Roman"/>
            <w:i w:val="0"/>
            <w:iCs w:val="0"/>
            <w:color w:val="auto"/>
            <w:kern w:val="2"/>
            <w:sz w:val="21"/>
            <w:szCs w:val="21"/>
            <w:lang w:val="en-US" w:eastAsia="zh-CN" w:bidi="ar-SA"/>
          </w:rPr>
          <w:t>求解</w:t>
        </w:r>
      </w:ins>
      <w:ins w:id="6649" w:author="Administrator" w:date="2023-01-14T23:57:45Z">
        <w:r>
          <w:rPr>
            <w:rFonts w:hint="eastAsia" w:cs="Times New Roman"/>
            <w:i w:val="0"/>
            <w:iCs w:val="0"/>
            <w:color w:val="auto"/>
            <w:kern w:val="2"/>
            <w:sz w:val="21"/>
            <w:szCs w:val="21"/>
            <w:lang w:val="en-US" w:eastAsia="zh-CN" w:bidi="ar-SA"/>
          </w:rPr>
          <w:t>。</w:t>
        </w:r>
      </w:ins>
      <w:ins w:id="6650" w:author="Administrator" w:date="2023-01-14T23:57:54Z">
        <w:r>
          <w:rPr>
            <w:rFonts w:hint="eastAsia" w:hAnsi="Times New Roman" w:cs="Times New Roman"/>
            <w:i w:val="0"/>
            <w:iCs w:val="0"/>
            <w:color w:val="auto"/>
            <w:kern w:val="2"/>
            <w:sz w:val="21"/>
            <w:szCs w:val="21"/>
            <w:lang w:val="en-US" w:eastAsia="zh-CN" w:bidi="ar-SA"/>
          </w:rPr>
          <w:t>因此，对于各个隐变量的后验分布的推断实际是在其马尔可夫毯条件下进行求解</w:t>
        </w:r>
      </w:ins>
      <w:ins w:id="6651" w:author="Administrator" w:date="2023-01-14T23:57:54Z">
        <w:r>
          <w:rPr>
            <w:rFonts w:hint="eastAsia" w:cs="Times New Roman"/>
            <w:i w:val="0"/>
            <w:iCs w:val="0"/>
            <w:color w:val="auto"/>
            <w:kern w:val="2"/>
            <w:sz w:val="21"/>
            <w:szCs w:val="21"/>
            <w:lang w:val="en-US" w:eastAsia="zh-CN" w:bidi="ar-SA"/>
          </w:rPr>
          <w:t>。</w:t>
        </w:r>
      </w:ins>
    </w:p>
    <w:p>
      <w:pPr>
        <w:ind w:firstLine="420" w:firstLineChars="200"/>
        <w:rPr>
          <w:ins w:id="6652" w:author="Administrator" w:date="2023-01-15T00:03:49Z"/>
          <w:rFonts w:hint="eastAsia" w:hAnsi="Cambria Math" w:cs="Times New Roman"/>
          <w:i w:val="0"/>
          <w:color w:val="auto"/>
          <w:kern w:val="2"/>
          <w:sz w:val="21"/>
          <w:szCs w:val="21"/>
          <w:lang w:val="en-US" w:eastAsia="zh-CN"/>
        </w:rPr>
      </w:pPr>
      <w:ins w:id="6653" w:author="Administrator" w:date="2023-01-15T00:00:48Z">
        <w:r>
          <w:rPr>
            <w:rFonts w:hint="eastAsia" w:cs="Times New Roman"/>
            <w:i w:val="0"/>
            <w:iCs w:val="0"/>
            <w:color w:val="auto"/>
            <w:kern w:val="2"/>
            <w:sz w:val="21"/>
            <w:szCs w:val="21"/>
            <w:lang w:val="en-US" w:eastAsia="zh-CN" w:bidi="ar-SA"/>
          </w:rPr>
          <w:t>下面</w:t>
        </w:r>
      </w:ins>
      <w:ins w:id="6654" w:author="Administrator" w:date="2023-01-15T00:00:49Z">
        <w:r>
          <w:rPr>
            <w:rFonts w:hint="eastAsia" w:cs="Times New Roman"/>
            <w:i w:val="0"/>
            <w:iCs w:val="0"/>
            <w:color w:val="auto"/>
            <w:kern w:val="2"/>
            <w:sz w:val="21"/>
            <w:szCs w:val="21"/>
            <w:lang w:val="en-US" w:eastAsia="zh-CN" w:bidi="ar-SA"/>
          </w:rPr>
          <w:t>将</w:t>
        </w:r>
      </w:ins>
      <w:ins w:id="6655" w:author="Administrator" w:date="2023-01-15T00:00:54Z">
        <w:r>
          <w:rPr>
            <w:rFonts w:hint="eastAsia" w:cs="Times New Roman"/>
            <w:i w:val="0"/>
            <w:iCs w:val="0"/>
            <w:color w:val="auto"/>
            <w:kern w:val="2"/>
            <w:sz w:val="21"/>
            <w:szCs w:val="21"/>
            <w:lang w:val="en-US" w:eastAsia="zh-CN" w:bidi="ar-SA"/>
          </w:rPr>
          <w:t>分别</w:t>
        </w:r>
      </w:ins>
      <w:ins w:id="6656" w:author="Administrator" w:date="2023-01-15T00:00:55Z">
        <w:r>
          <w:rPr>
            <w:rFonts w:hint="eastAsia" w:cs="Times New Roman"/>
            <w:i w:val="0"/>
            <w:iCs w:val="0"/>
            <w:color w:val="auto"/>
            <w:kern w:val="2"/>
            <w:sz w:val="21"/>
            <w:szCs w:val="21"/>
            <w:lang w:val="en-US" w:eastAsia="zh-CN" w:bidi="ar-SA"/>
          </w:rPr>
          <w:t>介绍</w:t>
        </w:r>
      </w:ins>
      <w:ins w:id="6657" w:author="Administrator" w:date="2023-01-15T00:01:50Z">
        <w:r>
          <w:rPr>
            <w:rFonts w:hint="eastAsia" w:ascii="Times New Roman" w:hAnsi="Times New Roman"/>
            <w:i/>
            <w:iCs/>
            <w:color w:val="auto"/>
            <w:szCs w:val="21"/>
            <w:lang w:val="en-US" w:eastAsia="zh-CN"/>
          </w:rPr>
          <w:t>RPG</w:t>
        </w:r>
      </w:ins>
      <w:ins w:id="6658" w:author="Administrator" w:date="2023-01-15T00:01:50Z">
        <w:r>
          <w:rPr>
            <w:rFonts w:hint="eastAsia" w:ascii="Times New Roman" w:hAnsi="Times New Roman"/>
            <w:color w:val="auto"/>
            <w:szCs w:val="21"/>
            <w:vertAlign w:val="subscript"/>
            <w:lang w:val="en-US" w:eastAsia="zh-CN"/>
          </w:rPr>
          <w:t>6</w:t>
        </w:r>
      </w:ins>
      <w:ins w:id="6659" w:author="Administrator" w:date="2023-01-15T00:01:04Z">
        <w:r>
          <w:rPr>
            <w:rFonts w:hint="eastAsia" w:cs="Times New Roman"/>
            <w:i w:val="0"/>
            <w:iCs w:val="0"/>
            <w:color w:val="auto"/>
            <w:kern w:val="2"/>
            <w:sz w:val="21"/>
            <w:szCs w:val="21"/>
            <w:lang w:val="en-US" w:eastAsia="zh-CN" w:bidi="ar-SA"/>
          </w:rPr>
          <w:t>模型中</w:t>
        </w:r>
      </w:ins>
      <w:ins w:id="6660" w:author="Administrator" w:date="2023-01-15T00:01:06Z">
        <w:r>
          <w:rPr>
            <w:rFonts w:hint="eastAsia" w:cs="Times New Roman"/>
            <w:i w:val="0"/>
            <w:iCs w:val="0"/>
            <w:color w:val="auto"/>
            <w:kern w:val="2"/>
            <w:sz w:val="21"/>
            <w:szCs w:val="21"/>
            <w:lang w:val="en-US" w:eastAsia="zh-CN" w:bidi="ar-SA"/>
          </w:rPr>
          <w:t>各个</w:t>
        </w:r>
      </w:ins>
      <w:ins w:id="6661" w:author="Administrator" w:date="2023-01-15T00:01:08Z">
        <w:r>
          <w:rPr>
            <w:rFonts w:hint="eastAsia" w:cs="Times New Roman"/>
            <w:i w:val="0"/>
            <w:iCs w:val="0"/>
            <w:color w:val="auto"/>
            <w:kern w:val="2"/>
            <w:sz w:val="21"/>
            <w:szCs w:val="21"/>
            <w:lang w:val="en-US" w:eastAsia="zh-CN" w:bidi="ar-SA"/>
          </w:rPr>
          <w:t>隐变量</w:t>
        </w:r>
      </w:ins>
      <w:ins w:id="6662" w:author="Administrator" w:date="2023-01-15T00:01:15Z">
        <w:r>
          <w:rPr>
            <w:rFonts w:hint="eastAsia"/>
            <w:color w:val="auto"/>
            <w:szCs w:val="21"/>
            <w:vertAlign w:val="baseline"/>
            <w:lang w:val="en-US" w:eastAsia="zh-CN"/>
          </w:rPr>
          <w:t>（</w:t>
        </w:r>
      </w:ins>
      <m:oMath>
        <m:sSub>
          <m:sSubPr>
            <m:ctrlPr>
              <w:ins w:id="6663" w:author="Administrator" w:date="2023-01-15T00:01:15Z">
                <w:rPr>
                  <w:rFonts w:ascii="Cambria Math" w:hAnsi="Cambria Math" w:cs="Times New Roman"/>
                  <w:i/>
                  <w:color w:val="auto"/>
                  <w:kern w:val="2"/>
                  <w:sz w:val="21"/>
                  <w:szCs w:val="21"/>
                  <w:lang w:val="en-US"/>
                </w:rPr>
              </w:ins>
            </m:ctrlPr>
          </m:sSubPr>
          <m:e>
            <w:ins w:id="6664" w:author="Administrator" w:date="2023-01-15T00:01:15Z">
              <m:r>
                <m:rPr/>
                <w:rPr>
                  <w:rFonts w:hint="default" w:ascii="Cambria Math" w:hAnsi="Cambria Math" w:cs="Times New Roman"/>
                  <w:color w:val="auto"/>
                  <w:kern w:val="2"/>
                  <w:sz w:val="21"/>
                  <w:szCs w:val="21"/>
                  <w:lang w:val="en-US" w:eastAsia="zh-CN"/>
                </w:rPr>
                <m:t>s</m:t>
              </m:r>
            </w:ins>
            <m:ctrlPr>
              <w:ins w:id="6665" w:author="Administrator" w:date="2023-01-15T00:01:15Z">
                <w:rPr>
                  <w:rFonts w:ascii="Cambria Math" w:hAnsi="Cambria Math" w:cs="Times New Roman"/>
                  <w:i/>
                  <w:color w:val="auto"/>
                  <w:kern w:val="2"/>
                  <w:sz w:val="21"/>
                  <w:szCs w:val="21"/>
                  <w:lang w:val="en-US"/>
                </w:rPr>
              </w:ins>
            </m:ctrlPr>
          </m:e>
          <m:sub>
            <w:ins w:id="6666" w:author="Administrator" w:date="2023-01-15T00:01:15Z">
              <m:r>
                <m:rPr/>
                <w:rPr>
                  <w:rFonts w:hint="default" w:ascii="Cambria Math" w:hAnsi="Cambria Math" w:cs="Times New Roman"/>
                  <w:color w:val="auto"/>
                  <w:kern w:val="2"/>
                  <w:sz w:val="21"/>
                  <w:szCs w:val="21"/>
                  <w:lang w:val="en-US" w:eastAsia="zh-CN"/>
                </w:rPr>
                <m:t>i</m:t>
              </m:r>
            </w:ins>
            <m:ctrlPr>
              <w:ins w:id="6667" w:author="Administrator" w:date="2023-01-15T00:01:15Z">
                <w:rPr>
                  <w:rFonts w:ascii="Cambria Math" w:hAnsi="Cambria Math" w:cs="Times New Roman"/>
                  <w:i/>
                  <w:color w:val="auto"/>
                  <w:kern w:val="2"/>
                  <w:sz w:val="21"/>
                  <w:szCs w:val="21"/>
                  <w:lang w:val="en-US"/>
                </w:rPr>
              </w:ins>
            </m:ctrlPr>
          </m:sub>
        </m:sSub>
      </m:oMath>
      <w:ins w:id="6668" w:author="Administrator" w:date="2023-01-15T00:01:15Z">
        <w:r>
          <w:rPr>
            <w:rFonts w:hint="eastAsia" w:hAnsi="Cambria Math" w:cs="Times New Roman"/>
            <w:i w:val="0"/>
            <w:color w:val="auto"/>
            <w:kern w:val="2"/>
            <w:sz w:val="21"/>
            <w:szCs w:val="21"/>
            <w:lang w:val="en-US" w:eastAsia="zh-CN"/>
          </w:rPr>
          <w:t>,</w:t>
        </w:r>
      </w:ins>
      <m:oMath>
        <m:sSub>
          <m:sSubPr>
            <m:ctrlPr>
              <w:ins w:id="6669" w:author="Administrator" w:date="2023-01-15T00:01:15Z">
                <w:rPr>
                  <w:rFonts w:ascii="Cambria Math" w:hAnsi="Cambria Math" w:cs="Times New Roman"/>
                  <w:i/>
                  <w:color w:val="auto"/>
                  <w:kern w:val="2"/>
                  <w:sz w:val="21"/>
                  <w:szCs w:val="21"/>
                  <w:lang w:val="en-US"/>
                </w:rPr>
              </w:ins>
            </m:ctrlPr>
          </m:sSubPr>
          <m:e>
            <w:ins w:id="6670" w:author="Administrator" w:date="2023-01-15T00:01:15Z">
              <m:r>
                <m:rPr/>
                <w:rPr>
                  <w:rFonts w:hint="default" w:ascii="Cambria Math" w:hAnsi="Cambria Math" w:cs="Times New Roman"/>
                  <w:color w:val="auto"/>
                  <w:kern w:val="2"/>
                  <w:sz w:val="21"/>
                  <w:szCs w:val="21"/>
                  <w:lang w:val="en-US" w:eastAsia="zh-CN"/>
                </w:rPr>
                <m:t>b</m:t>
              </m:r>
            </w:ins>
            <m:ctrlPr>
              <w:ins w:id="6671" w:author="Administrator" w:date="2023-01-15T00:01:15Z">
                <w:rPr>
                  <w:rFonts w:ascii="Cambria Math" w:hAnsi="Cambria Math" w:cs="Times New Roman"/>
                  <w:i/>
                  <w:color w:val="auto"/>
                  <w:kern w:val="2"/>
                  <w:sz w:val="21"/>
                  <w:szCs w:val="21"/>
                  <w:lang w:val="en-US"/>
                </w:rPr>
              </w:ins>
            </m:ctrlPr>
          </m:e>
          <m:sub>
            <w:ins w:id="6672" w:author="Administrator" w:date="2023-01-15T00:01:15Z">
              <m:r>
                <m:rPr/>
                <w:rPr>
                  <w:rFonts w:hint="default" w:ascii="Cambria Math" w:hAnsi="Cambria Math" w:cs="Times New Roman"/>
                  <w:color w:val="auto"/>
                  <w:kern w:val="2"/>
                  <w:sz w:val="21"/>
                  <w:szCs w:val="21"/>
                  <w:lang w:val="en-US" w:eastAsia="zh-CN"/>
                </w:rPr>
                <m:t>v</m:t>
              </m:r>
            </w:ins>
            <m:ctrlPr>
              <w:ins w:id="6673" w:author="Administrator" w:date="2023-01-15T00:01:15Z">
                <w:rPr>
                  <w:rFonts w:ascii="Cambria Math" w:hAnsi="Cambria Math" w:cs="Times New Roman"/>
                  <w:i/>
                  <w:color w:val="auto"/>
                  <w:kern w:val="2"/>
                  <w:sz w:val="21"/>
                  <w:szCs w:val="21"/>
                  <w:lang w:val="en-US"/>
                </w:rPr>
              </w:ins>
            </m:ctrlPr>
          </m:sub>
        </m:sSub>
      </m:oMath>
      <w:ins w:id="6674" w:author="Administrator" w:date="2023-01-15T00:01:15Z">
        <w:r>
          <w:rPr>
            <w:rFonts w:hint="eastAsia" w:hAnsi="Cambria Math" w:cs="Times New Roman"/>
            <w:i w:val="0"/>
            <w:color w:val="auto"/>
            <w:kern w:val="2"/>
            <w:sz w:val="21"/>
            <w:szCs w:val="21"/>
            <w:lang w:val="en-US" w:eastAsia="zh-CN"/>
          </w:rPr>
          <w:t>,</w:t>
        </w:r>
      </w:ins>
      <m:oMath>
        <m:sSub>
          <m:sSubPr>
            <m:ctrlPr>
              <w:ins w:id="6675" w:author="Administrator" w:date="2023-01-15T00:01:15Z">
                <w:rPr>
                  <w:rFonts w:ascii="Cambria Math" w:hAnsi="Cambria Math" w:cs="Times New Roman"/>
                  <w:i/>
                  <w:color w:val="auto"/>
                  <w:kern w:val="2"/>
                  <w:sz w:val="21"/>
                  <w:szCs w:val="21"/>
                  <w:lang w:val="en-US"/>
                </w:rPr>
              </w:ins>
            </m:ctrlPr>
          </m:sSubPr>
          <m:e>
            <w:ins w:id="6676" w:author="Administrator" w:date="2023-01-15T00:01:15Z">
              <m:r>
                <m:rPr/>
                <w:rPr>
                  <w:rFonts w:ascii="Cambria Math" w:hAnsi="Cambria Math" w:cs="Times New Roman"/>
                  <w:color w:val="auto"/>
                  <w:kern w:val="2"/>
                  <w:sz w:val="21"/>
                  <w:szCs w:val="21"/>
                  <w:lang w:val="en-US"/>
                </w:rPr>
                <m:t>τ</m:t>
              </m:r>
            </w:ins>
            <m:ctrlPr>
              <w:ins w:id="6677" w:author="Administrator" w:date="2023-01-15T00:01:15Z">
                <w:rPr>
                  <w:rFonts w:ascii="Cambria Math" w:hAnsi="Cambria Math" w:cs="Times New Roman"/>
                  <w:i/>
                  <w:color w:val="auto"/>
                  <w:kern w:val="2"/>
                  <w:sz w:val="21"/>
                  <w:szCs w:val="21"/>
                  <w:lang w:val="en-US"/>
                </w:rPr>
              </w:ins>
            </m:ctrlPr>
          </m:e>
          <m:sub>
            <w:ins w:id="6678" w:author="Administrator" w:date="2023-01-15T00:01:15Z">
              <m:r>
                <m:rPr/>
                <w:rPr>
                  <w:rFonts w:hint="default" w:ascii="Cambria Math" w:hAnsi="Cambria Math" w:cs="Times New Roman"/>
                  <w:color w:val="auto"/>
                  <w:kern w:val="2"/>
                  <w:sz w:val="21"/>
                  <w:szCs w:val="21"/>
                  <w:lang w:val="en-US" w:eastAsia="zh-CN"/>
                </w:rPr>
                <m:t>v</m:t>
              </m:r>
            </w:ins>
            <m:ctrlPr>
              <w:ins w:id="6679" w:author="Administrator" w:date="2023-01-15T00:01:15Z">
                <w:rPr>
                  <w:rFonts w:ascii="Cambria Math" w:hAnsi="Cambria Math" w:cs="Times New Roman"/>
                  <w:i/>
                  <w:color w:val="auto"/>
                  <w:kern w:val="2"/>
                  <w:sz w:val="21"/>
                  <w:szCs w:val="21"/>
                  <w:lang w:val="en-US"/>
                </w:rPr>
              </w:ins>
            </m:ctrlPr>
          </m:sub>
        </m:sSub>
      </m:oMath>
      <w:ins w:id="6680" w:author="Administrator" w:date="2023-01-15T00:01:15Z">
        <w:r>
          <w:rPr>
            <w:rFonts w:hint="eastAsia"/>
            <w:color w:val="auto"/>
            <w:szCs w:val="21"/>
            <w:vertAlign w:val="baseline"/>
            <w:lang w:val="en-US" w:eastAsia="zh-CN"/>
          </w:rPr>
          <w:t>）</w:t>
        </w:r>
      </w:ins>
      <w:ins w:id="6681" w:author="Administrator" w:date="2023-01-15T00:01:18Z">
        <w:r>
          <w:rPr>
            <w:rFonts w:hint="eastAsia"/>
            <w:color w:val="auto"/>
            <w:szCs w:val="21"/>
            <w:vertAlign w:val="baseline"/>
            <w:lang w:val="en-US" w:eastAsia="zh-CN"/>
          </w:rPr>
          <w:t>的</w:t>
        </w:r>
      </w:ins>
      <w:ins w:id="6682" w:author="Administrator" w:date="2023-01-15T00:01:25Z">
        <w:r>
          <w:rPr>
            <w:rFonts w:hint="eastAsia"/>
            <w:color w:val="auto"/>
            <w:szCs w:val="21"/>
            <w:vertAlign w:val="baseline"/>
            <w:lang w:val="en-US" w:eastAsia="zh-CN"/>
          </w:rPr>
          <w:t>推导</w:t>
        </w:r>
      </w:ins>
      <w:ins w:id="6683" w:author="Administrator" w:date="2023-01-15T00:01:26Z">
        <w:r>
          <w:rPr>
            <w:rFonts w:hint="eastAsia"/>
            <w:color w:val="auto"/>
            <w:szCs w:val="21"/>
            <w:vertAlign w:val="baseline"/>
            <w:lang w:val="en-US" w:eastAsia="zh-CN"/>
          </w:rPr>
          <w:t>采样</w:t>
        </w:r>
      </w:ins>
      <w:ins w:id="6684" w:author="Administrator" w:date="2023-01-15T00:01:29Z">
        <w:r>
          <w:rPr>
            <w:rFonts w:hint="eastAsia"/>
            <w:color w:val="auto"/>
            <w:szCs w:val="21"/>
            <w:vertAlign w:val="baseline"/>
            <w:lang w:val="en-US" w:eastAsia="zh-CN"/>
          </w:rPr>
          <w:t>过程</w:t>
        </w:r>
      </w:ins>
      <w:ins w:id="6685" w:author="Administrator" w:date="2023-01-15T00:01:30Z">
        <w:r>
          <w:rPr>
            <w:rFonts w:hint="eastAsia"/>
            <w:color w:val="auto"/>
            <w:szCs w:val="21"/>
            <w:vertAlign w:val="baseline"/>
            <w:lang w:val="en-US" w:eastAsia="zh-CN"/>
          </w:rPr>
          <w:t>。</w:t>
        </w:r>
      </w:ins>
      <w:ins w:id="6686" w:author="Administrator" w:date="2023-01-15T00:01:31Z">
        <w:r>
          <w:rPr>
            <w:rFonts w:hint="eastAsia"/>
            <w:color w:val="auto"/>
            <w:szCs w:val="21"/>
            <w:vertAlign w:val="baseline"/>
            <w:lang w:val="en-US" w:eastAsia="zh-CN"/>
          </w:rPr>
          <w:t>其中</w:t>
        </w:r>
      </w:ins>
      <w:ins w:id="6687" w:author="Administrator" w:date="2023-01-15T00:01:45Z">
        <w:r>
          <w:rPr>
            <w:rFonts w:hint="eastAsia" w:ascii="Times New Roman" w:hAnsi="Times New Roman"/>
            <w:i/>
            <w:iCs/>
            <w:color w:val="auto"/>
            <w:szCs w:val="21"/>
            <w:lang w:val="en-US" w:eastAsia="zh-CN"/>
          </w:rPr>
          <w:t>RPG</w:t>
        </w:r>
      </w:ins>
      <w:ins w:id="6688" w:author="Administrator" w:date="2023-01-15T00:01:45Z">
        <w:r>
          <w:rPr>
            <w:rFonts w:hint="eastAsia" w:ascii="Times New Roman" w:hAnsi="Times New Roman"/>
            <w:color w:val="auto"/>
            <w:szCs w:val="21"/>
            <w:vertAlign w:val="subscript"/>
            <w:lang w:val="en-US" w:eastAsia="zh-CN"/>
          </w:rPr>
          <w:t>7</w:t>
        </w:r>
      </w:ins>
      <w:ins w:id="6689" w:author="Administrator" w:date="2023-01-15T00:01:54Z">
        <w:r>
          <w:rPr>
            <w:rFonts w:hint="eastAsia"/>
            <w:color w:val="auto"/>
            <w:szCs w:val="21"/>
            <w:vertAlign w:val="baseline"/>
            <w:lang w:val="en-US" w:eastAsia="zh-CN"/>
            <w:rPrChange w:id="6690" w:author="Administrator" w:date="2023-01-15T00:03:39Z">
              <w:rPr>
                <w:rFonts w:hint="eastAsia"/>
                <w:color w:val="auto"/>
                <w:szCs w:val="21"/>
                <w:vertAlign w:val="subscript"/>
                <w:lang w:val="en-US" w:eastAsia="zh-CN"/>
              </w:rPr>
            </w:rPrChange>
          </w:rPr>
          <w:t>模型的</w:t>
        </w:r>
      </w:ins>
      <m:oMath>
        <m:sSub>
          <m:sSubPr>
            <m:ctrlPr>
              <w:ins w:id="6692" w:author="Administrator" w:date="2023-01-15T00:02:03Z">
                <w:rPr>
                  <w:rFonts w:ascii="Cambria Math" w:hAnsi="Cambria Math" w:cs="Times New Roman"/>
                  <w:i/>
                  <w:color w:val="auto"/>
                  <w:kern w:val="2"/>
                  <w:sz w:val="21"/>
                  <w:szCs w:val="21"/>
                  <w:lang w:val="en-US"/>
                </w:rPr>
              </w:ins>
            </m:ctrlPr>
          </m:sSubPr>
          <m:e>
            <w:ins w:id="6693" w:author="Administrator" w:date="2023-01-15T00:02:03Z">
              <m:r>
                <m:rPr/>
                <w:rPr>
                  <w:rFonts w:hint="default" w:ascii="Cambria Math" w:hAnsi="Cambria Math" w:cs="Times New Roman"/>
                  <w:color w:val="auto"/>
                  <w:kern w:val="2"/>
                  <w:sz w:val="21"/>
                  <w:szCs w:val="21"/>
                  <w:lang w:val="en-US" w:eastAsia="zh-CN"/>
                </w:rPr>
                <m:t>s</m:t>
              </m:r>
            </w:ins>
            <m:ctrlPr>
              <w:ins w:id="6694" w:author="Administrator" w:date="2023-01-15T00:02:03Z">
                <w:rPr>
                  <w:rFonts w:ascii="Cambria Math" w:hAnsi="Cambria Math" w:cs="Times New Roman"/>
                  <w:i/>
                  <w:color w:val="auto"/>
                  <w:kern w:val="2"/>
                  <w:sz w:val="21"/>
                  <w:szCs w:val="21"/>
                  <w:lang w:val="en-US"/>
                </w:rPr>
              </w:ins>
            </m:ctrlPr>
          </m:e>
          <m:sub>
            <w:ins w:id="6695" w:author="Administrator" w:date="2023-01-15T00:02:03Z">
              <m:r>
                <m:rPr/>
                <w:rPr>
                  <w:rFonts w:hint="default" w:ascii="Cambria Math" w:hAnsi="Cambria Math" w:cs="Times New Roman"/>
                  <w:color w:val="auto"/>
                  <w:kern w:val="2"/>
                  <w:sz w:val="21"/>
                  <w:szCs w:val="21"/>
                  <w:lang w:val="en-US" w:eastAsia="zh-CN"/>
                </w:rPr>
                <m:t>i</m:t>
              </m:r>
            </w:ins>
            <m:ctrlPr>
              <w:ins w:id="6696" w:author="Administrator" w:date="2023-01-15T00:02:03Z">
                <w:rPr>
                  <w:rFonts w:ascii="Cambria Math" w:hAnsi="Cambria Math" w:cs="Times New Roman"/>
                  <w:i/>
                  <w:color w:val="auto"/>
                  <w:kern w:val="2"/>
                  <w:sz w:val="21"/>
                  <w:szCs w:val="21"/>
                  <w:lang w:val="en-US"/>
                </w:rPr>
              </w:ins>
            </m:ctrlPr>
          </m:sub>
        </m:sSub>
      </m:oMath>
      <w:ins w:id="6697" w:author="Administrator" w:date="2023-01-15T00:02:03Z">
        <w:r>
          <w:rPr>
            <w:rFonts w:hint="eastAsia" w:hAnsi="Cambria Math" w:cs="Times New Roman"/>
            <w:i w:val="0"/>
            <w:color w:val="auto"/>
            <w:kern w:val="2"/>
            <w:sz w:val="21"/>
            <w:szCs w:val="21"/>
            <w:lang w:val="en-US" w:eastAsia="zh-CN"/>
          </w:rPr>
          <w:t>,</w:t>
        </w:r>
      </w:ins>
      <m:oMath>
        <m:sSub>
          <m:sSubPr>
            <m:ctrlPr>
              <w:ins w:id="6698" w:author="Administrator" w:date="2023-01-15T00:02:03Z">
                <w:rPr>
                  <w:rFonts w:ascii="Cambria Math" w:hAnsi="Cambria Math" w:cs="Times New Roman"/>
                  <w:i/>
                  <w:color w:val="auto"/>
                  <w:kern w:val="2"/>
                  <w:sz w:val="21"/>
                  <w:szCs w:val="21"/>
                  <w:lang w:val="en-US"/>
                </w:rPr>
              </w:ins>
            </m:ctrlPr>
          </m:sSubPr>
          <m:e>
            <w:ins w:id="6699" w:author="Administrator" w:date="2023-01-15T00:02:03Z">
              <m:r>
                <m:rPr/>
                <w:rPr>
                  <w:rFonts w:hint="default" w:ascii="Cambria Math" w:hAnsi="Cambria Math" w:cs="Times New Roman"/>
                  <w:color w:val="auto"/>
                  <w:kern w:val="2"/>
                  <w:sz w:val="21"/>
                  <w:szCs w:val="21"/>
                  <w:lang w:val="en-US" w:eastAsia="zh-CN"/>
                </w:rPr>
                <m:t>b</m:t>
              </m:r>
            </w:ins>
            <m:ctrlPr>
              <w:ins w:id="6700" w:author="Administrator" w:date="2023-01-15T00:02:03Z">
                <w:rPr>
                  <w:rFonts w:ascii="Cambria Math" w:hAnsi="Cambria Math" w:cs="Times New Roman"/>
                  <w:i/>
                  <w:color w:val="auto"/>
                  <w:kern w:val="2"/>
                  <w:sz w:val="21"/>
                  <w:szCs w:val="21"/>
                  <w:lang w:val="en-US"/>
                </w:rPr>
              </w:ins>
            </m:ctrlPr>
          </m:e>
          <m:sub>
            <w:ins w:id="6701" w:author="Administrator" w:date="2023-01-15T00:02:03Z">
              <m:r>
                <m:rPr/>
                <w:rPr>
                  <w:rFonts w:hint="default" w:ascii="Cambria Math" w:hAnsi="Cambria Math" w:cs="Times New Roman"/>
                  <w:color w:val="auto"/>
                  <w:kern w:val="2"/>
                  <w:sz w:val="21"/>
                  <w:szCs w:val="21"/>
                  <w:lang w:val="en-US" w:eastAsia="zh-CN"/>
                </w:rPr>
                <m:t>v</m:t>
              </m:r>
            </w:ins>
            <m:ctrlPr>
              <w:ins w:id="6702" w:author="Administrator" w:date="2023-01-15T00:02:03Z">
                <w:rPr>
                  <w:rFonts w:ascii="Cambria Math" w:hAnsi="Cambria Math" w:cs="Times New Roman"/>
                  <w:i/>
                  <w:color w:val="auto"/>
                  <w:kern w:val="2"/>
                  <w:sz w:val="21"/>
                  <w:szCs w:val="21"/>
                  <w:lang w:val="en-US"/>
                </w:rPr>
              </w:ins>
            </m:ctrlPr>
          </m:sub>
        </m:sSub>
      </m:oMath>
      <w:ins w:id="6703" w:author="Administrator" w:date="2023-01-15T00:02:06Z">
        <w:r>
          <w:rPr>
            <w:rFonts w:hint="eastAsia" w:hAnsi="Cambria Math" w:cs="Times New Roman"/>
            <w:i w:val="0"/>
            <w:color w:val="auto"/>
            <w:kern w:val="2"/>
            <w:sz w:val="21"/>
            <w:szCs w:val="21"/>
            <w:lang w:val="en-US" w:eastAsia="zh-CN"/>
          </w:rPr>
          <w:t>两个</w:t>
        </w:r>
      </w:ins>
      <w:ins w:id="6704" w:author="Administrator" w:date="2023-01-15T00:02:13Z">
        <w:r>
          <w:rPr>
            <w:rFonts w:hint="eastAsia" w:hAnsi="Cambria Math" w:cs="Times New Roman"/>
            <w:i w:val="0"/>
            <w:color w:val="auto"/>
            <w:kern w:val="2"/>
            <w:sz w:val="21"/>
            <w:szCs w:val="21"/>
            <w:lang w:val="en-US" w:eastAsia="zh-CN"/>
          </w:rPr>
          <w:t>隐变量</w:t>
        </w:r>
      </w:ins>
      <w:ins w:id="6705" w:author="Administrator" w:date="2023-01-15T00:02:14Z">
        <w:r>
          <w:rPr>
            <w:rFonts w:hint="eastAsia" w:hAnsi="Cambria Math" w:cs="Times New Roman"/>
            <w:i w:val="0"/>
            <w:color w:val="auto"/>
            <w:kern w:val="2"/>
            <w:sz w:val="21"/>
            <w:szCs w:val="21"/>
            <w:lang w:val="en-US" w:eastAsia="zh-CN"/>
          </w:rPr>
          <w:t>的</w:t>
        </w:r>
      </w:ins>
      <w:ins w:id="6706" w:author="Administrator" w:date="2023-01-15T00:02:16Z">
        <w:r>
          <w:rPr>
            <w:rFonts w:hint="eastAsia" w:hAnsi="Cambria Math" w:cs="Times New Roman"/>
            <w:i w:val="0"/>
            <w:color w:val="auto"/>
            <w:kern w:val="2"/>
            <w:sz w:val="21"/>
            <w:szCs w:val="21"/>
            <w:lang w:val="en-US" w:eastAsia="zh-CN"/>
          </w:rPr>
          <w:t>推导过程</w:t>
        </w:r>
      </w:ins>
      <w:ins w:id="6707" w:author="Administrator" w:date="2023-01-15T00:02:18Z">
        <w:r>
          <w:rPr>
            <w:rFonts w:hint="eastAsia" w:hAnsi="Cambria Math" w:cs="Times New Roman"/>
            <w:i w:val="0"/>
            <w:color w:val="auto"/>
            <w:kern w:val="2"/>
            <w:sz w:val="21"/>
            <w:szCs w:val="21"/>
            <w:lang w:val="en-US" w:eastAsia="zh-CN"/>
          </w:rPr>
          <w:t>和</w:t>
        </w:r>
      </w:ins>
      <w:ins w:id="6708" w:author="Administrator" w:date="2023-01-15T00:02:24Z">
        <w:r>
          <w:rPr>
            <w:rFonts w:hint="eastAsia" w:ascii="Times New Roman" w:hAnsi="Times New Roman"/>
            <w:i/>
            <w:iCs/>
            <w:color w:val="auto"/>
            <w:szCs w:val="21"/>
            <w:lang w:val="en-US" w:eastAsia="zh-CN"/>
          </w:rPr>
          <w:t>RPG</w:t>
        </w:r>
      </w:ins>
      <w:ins w:id="6709" w:author="Administrator" w:date="2023-01-15T00:02:24Z">
        <w:r>
          <w:rPr>
            <w:rFonts w:hint="eastAsia" w:ascii="Times New Roman" w:hAnsi="Times New Roman"/>
            <w:color w:val="auto"/>
            <w:szCs w:val="21"/>
            <w:vertAlign w:val="subscript"/>
            <w:lang w:val="en-US" w:eastAsia="zh-CN"/>
          </w:rPr>
          <w:t>6</w:t>
        </w:r>
      </w:ins>
      <w:ins w:id="6710" w:author="Administrator" w:date="2023-01-15T00:02:26Z">
        <w:r>
          <w:rPr>
            <w:rFonts w:hint="eastAsia"/>
            <w:color w:val="auto"/>
            <w:szCs w:val="21"/>
            <w:vertAlign w:val="baseline"/>
            <w:lang w:val="en-US" w:eastAsia="zh-CN"/>
            <w:rPrChange w:id="6711" w:author="Administrator" w:date="2023-01-15T00:03:45Z">
              <w:rPr>
                <w:rFonts w:hint="eastAsia"/>
                <w:color w:val="auto"/>
                <w:szCs w:val="21"/>
                <w:vertAlign w:val="subscript"/>
                <w:lang w:val="en-US" w:eastAsia="zh-CN"/>
              </w:rPr>
            </w:rPrChange>
          </w:rPr>
          <w:t>相似</w:t>
        </w:r>
      </w:ins>
      <w:ins w:id="6713" w:author="Administrator" w:date="2023-01-15T00:02:27Z">
        <w:r>
          <w:rPr>
            <w:rFonts w:hint="eastAsia"/>
            <w:color w:val="auto"/>
            <w:szCs w:val="21"/>
            <w:vertAlign w:val="baseline"/>
            <w:lang w:val="en-US" w:eastAsia="zh-CN"/>
            <w:rPrChange w:id="6714" w:author="Administrator" w:date="2023-01-15T00:03:45Z">
              <w:rPr>
                <w:rFonts w:hint="eastAsia"/>
                <w:color w:val="auto"/>
                <w:szCs w:val="21"/>
                <w:vertAlign w:val="subscript"/>
                <w:lang w:val="en-US" w:eastAsia="zh-CN"/>
              </w:rPr>
            </w:rPrChange>
          </w:rPr>
          <w:t>，</w:t>
        </w:r>
      </w:ins>
      <w:ins w:id="6716" w:author="Administrator" w:date="2023-01-15T00:02:39Z">
        <w:r>
          <w:rPr>
            <w:rFonts w:hint="eastAsia"/>
            <w:color w:val="auto"/>
            <w:szCs w:val="21"/>
            <w:vertAlign w:val="baseline"/>
            <w:lang w:val="en-US" w:eastAsia="zh-CN"/>
            <w:rPrChange w:id="6717" w:author="Administrator" w:date="2023-01-15T00:03:45Z">
              <w:rPr>
                <w:rFonts w:hint="eastAsia"/>
                <w:color w:val="auto"/>
                <w:szCs w:val="21"/>
                <w:vertAlign w:val="subscript"/>
                <w:lang w:val="en-US" w:eastAsia="zh-CN"/>
              </w:rPr>
            </w:rPrChange>
          </w:rPr>
          <w:t>因此</w:t>
        </w:r>
      </w:ins>
      <w:ins w:id="6719" w:author="Administrator" w:date="2023-01-15T00:03:24Z">
        <w:r>
          <w:rPr>
            <w:rFonts w:hint="eastAsia"/>
            <w:color w:val="auto"/>
            <w:szCs w:val="21"/>
            <w:vertAlign w:val="baseline"/>
            <w:lang w:val="en-US" w:eastAsia="zh-CN"/>
            <w:rPrChange w:id="6720" w:author="Administrator" w:date="2023-01-15T00:03:45Z">
              <w:rPr>
                <w:rFonts w:hint="eastAsia"/>
                <w:color w:val="auto"/>
                <w:szCs w:val="21"/>
                <w:vertAlign w:val="subscript"/>
                <w:lang w:val="en-US" w:eastAsia="zh-CN"/>
              </w:rPr>
            </w:rPrChange>
          </w:rPr>
          <w:t>只给出</w:t>
        </w:r>
      </w:ins>
      <w:ins w:id="6722" w:author="Administrator" w:date="2023-01-15T00:02:55Z">
        <w:r>
          <w:rPr>
            <w:rFonts w:hint="eastAsia" w:ascii="Times New Roman" w:hAnsi="Times New Roman"/>
            <w:i/>
            <w:iCs/>
            <w:color w:val="auto"/>
            <w:szCs w:val="21"/>
            <w:lang w:val="en-US" w:eastAsia="zh-CN"/>
          </w:rPr>
          <w:t>RPG</w:t>
        </w:r>
      </w:ins>
      <w:ins w:id="6723" w:author="Administrator" w:date="2023-01-15T00:02:55Z">
        <w:r>
          <w:rPr>
            <w:rFonts w:hint="eastAsia" w:ascii="Times New Roman" w:hAnsi="Times New Roman"/>
            <w:color w:val="auto"/>
            <w:szCs w:val="21"/>
            <w:vertAlign w:val="subscript"/>
            <w:lang w:val="en-US" w:eastAsia="zh-CN"/>
          </w:rPr>
          <w:t>7</w:t>
        </w:r>
      </w:ins>
      <w:ins w:id="6724" w:author="Administrator" w:date="2023-01-15T00:02:59Z">
        <w:r>
          <w:rPr>
            <w:rFonts w:hint="eastAsia"/>
            <w:color w:val="auto"/>
            <w:szCs w:val="21"/>
            <w:vertAlign w:val="baseline"/>
            <w:lang w:val="en-US" w:eastAsia="zh-CN"/>
            <w:rPrChange w:id="6725" w:author="Administrator" w:date="2023-01-15T00:03:48Z">
              <w:rPr>
                <w:rFonts w:hint="eastAsia"/>
                <w:color w:val="auto"/>
                <w:szCs w:val="21"/>
                <w:vertAlign w:val="subscript"/>
                <w:lang w:val="en-US" w:eastAsia="zh-CN"/>
              </w:rPr>
            </w:rPrChange>
          </w:rPr>
          <w:t>中</w:t>
        </w:r>
      </w:ins>
      <w:ins w:id="6727" w:author="Administrator" w:date="2023-01-15T00:03:00Z">
        <w:r>
          <w:rPr>
            <w:rFonts w:hint="eastAsia"/>
            <w:color w:val="auto"/>
            <w:szCs w:val="21"/>
            <w:vertAlign w:val="baseline"/>
            <w:lang w:val="en-US" w:eastAsia="zh-CN"/>
            <w:rPrChange w:id="6728" w:author="Administrator" w:date="2023-01-15T00:03:48Z">
              <w:rPr>
                <w:rFonts w:hint="eastAsia"/>
                <w:color w:val="auto"/>
                <w:szCs w:val="21"/>
                <w:vertAlign w:val="subscript"/>
                <w:lang w:val="en-US" w:eastAsia="zh-CN"/>
              </w:rPr>
            </w:rPrChange>
          </w:rPr>
          <w:t>的</w:t>
        </w:r>
      </w:ins>
      <w:ins w:id="6730" w:author="Administrator" w:date="2023-01-15T00:03:03Z">
        <w:r>
          <w:rPr>
            <w:rFonts w:hint="eastAsia"/>
            <w:color w:val="auto"/>
            <w:szCs w:val="21"/>
            <w:vertAlign w:val="baseline"/>
            <w:lang w:val="en-US" w:eastAsia="zh-CN"/>
            <w:rPrChange w:id="6731" w:author="Administrator" w:date="2023-01-15T00:03:48Z">
              <w:rPr>
                <w:rFonts w:hint="eastAsia"/>
                <w:color w:val="auto"/>
                <w:szCs w:val="21"/>
                <w:vertAlign w:val="subscript"/>
                <w:lang w:val="en-US" w:eastAsia="zh-CN"/>
              </w:rPr>
            </w:rPrChange>
          </w:rPr>
          <w:t>可靠性</w:t>
        </w:r>
      </w:ins>
      <m:oMath>
        <m:sSub>
          <m:sSubPr>
            <m:ctrlPr>
              <w:ins w:id="6733" w:author="Administrator" w:date="2023-01-15T00:03:07Z">
                <w:rPr>
                  <w:rFonts w:ascii="Cambria Math" w:hAnsi="Cambria Math" w:cs="Times New Roman"/>
                  <w:i/>
                  <w:color w:val="auto"/>
                  <w:kern w:val="2"/>
                  <w:sz w:val="21"/>
                  <w:szCs w:val="21"/>
                  <w:lang w:val="en-US"/>
                </w:rPr>
              </w:ins>
            </m:ctrlPr>
          </m:sSubPr>
          <m:e>
            <w:ins w:id="6734" w:author="Administrator" w:date="2023-01-15T00:03:07Z">
              <m:r>
                <m:rPr/>
                <w:rPr>
                  <w:rFonts w:ascii="Cambria Math" w:hAnsi="Cambria Math" w:cs="Times New Roman"/>
                  <w:color w:val="auto"/>
                  <w:kern w:val="2"/>
                  <w:sz w:val="21"/>
                  <w:szCs w:val="21"/>
                  <w:lang w:val="en-US"/>
                </w:rPr>
                <m:t>τ</m:t>
              </m:r>
            </w:ins>
            <m:ctrlPr>
              <w:ins w:id="6735" w:author="Administrator" w:date="2023-01-15T00:03:07Z">
                <w:rPr>
                  <w:rFonts w:ascii="Cambria Math" w:hAnsi="Cambria Math" w:cs="Times New Roman"/>
                  <w:i/>
                  <w:color w:val="auto"/>
                  <w:kern w:val="2"/>
                  <w:sz w:val="21"/>
                  <w:szCs w:val="21"/>
                  <w:lang w:val="en-US"/>
                </w:rPr>
              </w:ins>
            </m:ctrlPr>
          </m:e>
          <m:sub>
            <w:ins w:id="6736" w:author="Administrator" w:date="2023-01-15T00:03:07Z">
              <m:r>
                <m:rPr/>
                <w:rPr>
                  <w:rFonts w:hint="default" w:ascii="Cambria Math" w:hAnsi="Cambria Math" w:cs="Times New Roman"/>
                  <w:color w:val="auto"/>
                  <w:kern w:val="2"/>
                  <w:sz w:val="21"/>
                  <w:szCs w:val="21"/>
                  <w:lang w:val="en-US" w:eastAsia="zh-CN"/>
                </w:rPr>
                <m:t>v</m:t>
              </m:r>
            </w:ins>
            <m:ctrlPr>
              <w:ins w:id="6737" w:author="Administrator" w:date="2023-01-15T00:03:07Z">
                <w:rPr>
                  <w:rFonts w:ascii="Cambria Math" w:hAnsi="Cambria Math" w:cs="Times New Roman"/>
                  <w:i/>
                  <w:color w:val="auto"/>
                  <w:kern w:val="2"/>
                  <w:sz w:val="21"/>
                  <w:szCs w:val="21"/>
                  <w:lang w:val="en-US"/>
                </w:rPr>
              </w:ins>
            </m:ctrlPr>
          </m:sub>
        </m:sSub>
      </m:oMath>
      <w:ins w:id="6738" w:author="Administrator" w:date="2023-01-15T00:03:09Z">
        <w:r>
          <w:rPr>
            <w:rFonts w:hint="eastAsia" w:hAnsi="Cambria Math" w:cs="Times New Roman"/>
            <w:i w:val="0"/>
            <w:color w:val="auto"/>
            <w:kern w:val="2"/>
            <w:sz w:val="21"/>
            <w:szCs w:val="21"/>
            <w:lang w:val="en-US" w:eastAsia="zh-CN"/>
          </w:rPr>
          <w:t>的</w:t>
        </w:r>
      </w:ins>
      <w:ins w:id="6739" w:author="Administrator" w:date="2023-01-15T00:03:17Z">
        <w:r>
          <w:rPr>
            <w:rFonts w:hint="eastAsia" w:hAnsi="Cambria Math" w:cs="Times New Roman"/>
            <w:i w:val="0"/>
            <w:color w:val="auto"/>
            <w:kern w:val="2"/>
            <w:sz w:val="21"/>
            <w:szCs w:val="21"/>
            <w:lang w:val="en-US" w:eastAsia="zh-CN"/>
          </w:rPr>
          <w:t>推导</w:t>
        </w:r>
      </w:ins>
      <w:ins w:id="6740" w:author="Administrator" w:date="2023-01-15T00:03:30Z">
        <w:r>
          <w:rPr>
            <w:rFonts w:hint="eastAsia" w:hAnsi="Cambria Math" w:cs="Times New Roman"/>
            <w:i w:val="0"/>
            <w:color w:val="auto"/>
            <w:kern w:val="2"/>
            <w:sz w:val="21"/>
            <w:szCs w:val="21"/>
            <w:lang w:val="en-US" w:eastAsia="zh-CN"/>
          </w:rPr>
          <w:t>过程</w:t>
        </w:r>
      </w:ins>
      <w:ins w:id="6741" w:author="Administrator" w:date="2023-01-15T00:03:33Z">
        <w:r>
          <w:rPr>
            <w:rFonts w:hint="eastAsia" w:hAnsi="Cambria Math" w:cs="Times New Roman"/>
            <w:i w:val="0"/>
            <w:color w:val="auto"/>
            <w:kern w:val="2"/>
            <w:sz w:val="21"/>
            <w:szCs w:val="21"/>
            <w:lang w:val="en-US" w:eastAsia="zh-CN"/>
          </w:rPr>
          <w:t>。</w:t>
        </w:r>
      </w:ins>
    </w:p>
    <w:p>
      <w:pPr>
        <w:ind w:firstLine="0" w:firstLineChars="0"/>
        <w:rPr>
          <w:ins w:id="6743" w:author="Administrator" w:date="2023-01-15T00:04:21Z"/>
          <w:rFonts w:hint="eastAsia" w:hAnsi="Times New Roman" w:cs="Times New Roman"/>
          <w:b/>
          <w:i w:val="0"/>
          <w:color w:val="auto"/>
          <w:kern w:val="2"/>
          <w:sz w:val="21"/>
          <w:szCs w:val="21"/>
          <w:lang w:val="en-US" w:eastAsia="zh-CN"/>
          <w:rPrChange w:id="6744" w:author="Administrator" w:date="2023-01-15T00:08:14Z">
            <w:rPr>
              <w:ins w:id="6745" w:author="Administrator" w:date="2023-01-15T00:04:21Z"/>
              <w:rFonts w:hint="eastAsia" w:hAnsi="Cambria Math" w:cs="Times New Roman"/>
              <w:i w:val="0"/>
              <w:color w:val="auto"/>
              <w:kern w:val="2"/>
              <w:sz w:val="21"/>
              <w:szCs w:val="21"/>
              <w:lang w:val="en-US" w:eastAsia="zh-CN"/>
            </w:rPr>
          </w:rPrChange>
        </w:rPr>
        <w:pPrChange w:id="6742" w:author="Administrator" w:date="2023-01-15T08:58:54Z">
          <w:pPr>
            <w:ind w:firstLine="420" w:firstLineChars="200"/>
          </w:pPr>
        </w:pPrChange>
      </w:pPr>
      <w:ins w:id="6746" w:author="Administrator" w:date="2023-01-15T00:04:10Z">
        <w:r>
          <w:rPr>
            <w:rFonts w:hint="eastAsia" w:ascii="Times New Roman" w:hAnsi="Times New Roman"/>
            <w:b/>
            <w:i/>
            <w:iCs/>
            <w:color w:val="auto"/>
            <w:szCs w:val="21"/>
            <w:lang w:val="en-US" w:eastAsia="zh-CN"/>
            <w:rPrChange w:id="6747" w:author="Administrator" w:date="2023-01-15T00:08:28Z">
              <w:rPr>
                <w:rFonts w:hint="eastAsia" w:ascii="Times New Roman" w:hAnsi="Times New Roman"/>
                <w:i/>
                <w:iCs/>
                <w:color w:val="auto"/>
                <w:szCs w:val="21"/>
                <w:lang w:val="en-US" w:eastAsia="zh-CN"/>
              </w:rPr>
            </w:rPrChange>
          </w:rPr>
          <w:t>RPG</w:t>
        </w:r>
      </w:ins>
      <w:ins w:id="6749" w:author="Administrator" w:date="2023-01-15T00:04:10Z">
        <w:r>
          <w:rPr>
            <w:rFonts w:hint="eastAsia" w:ascii="Times New Roman" w:hAnsi="Times New Roman"/>
            <w:b/>
            <w:color w:val="auto"/>
            <w:szCs w:val="21"/>
            <w:vertAlign w:val="subscript"/>
            <w:lang w:val="en-US" w:eastAsia="zh-CN"/>
            <w:rPrChange w:id="6750" w:author="Administrator" w:date="2023-01-15T00:08:31Z">
              <w:rPr>
                <w:rFonts w:hint="eastAsia" w:ascii="Times New Roman" w:hAnsi="Times New Roman"/>
                <w:color w:val="auto"/>
                <w:szCs w:val="21"/>
                <w:vertAlign w:val="subscript"/>
                <w:lang w:val="en-US" w:eastAsia="zh-CN"/>
              </w:rPr>
            </w:rPrChange>
          </w:rPr>
          <w:t>6</w:t>
        </w:r>
      </w:ins>
      <w:ins w:id="6752" w:author="Administrator" w:date="2023-01-15T00:04:10Z">
        <w:r>
          <w:rPr>
            <w:rFonts w:hint="eastAsia" w:cs="Times New Roman"/>
            <w:b/>
            <w:i w:val="0"/>
            <w:iCs w:val="0"/>
            <w:color w:val="auto"/>
            <w:kern w:val="2"/>
            <w:sz w:val="21"/>
            <w:szCs w:val="21"/>
            <w:lang w:val="en-US" w:eastAsia="zh-CN" w:bidi="ar-SA"/>
            <w:rPrChange w:id="6753" w:author="Administrator" w:date="2023-01-15T00:08:14Z">
              <w:rPr>
                <w:rFonts w:hint="eastAsia" w:cs="Times New Roman"/>
                <w:i w:val="0"/>
                <w:iCs w:val="0"/>
                <w:color w:val="auto"/>
                <w:kern w:val="2"/>
                <w:sz w:val="21"/>
                <w:szCs w:val="21"/>
                <w:lang w:val="en-US" w:eastAsia="zh-CN" w:bidi="ar-SA"/>
              </w:rPr>
            </w:rPrChange>
          </w:rPr>
          <w:t>模型中</w:t>
        </w:r>
      </w:ins>
      <w:ins w:id="6755" w:author="Administrator" w:date="2023-01-15T00:04:12Z">
        <w:r>
          <w:rPr>
            <w:rFonts w:hint="eastAsia" w:cs="Times New Roman"/>
            <w:b/>
            <w:i w:val="0"/>
            <w:iCs w:val="0"/>
            <w:color w:val="auto"/>
            <w:kern w:val="2"/>
            <w:sz w:val="21"/>
            <w:szCs w:val="21"/>
            <w:lang w:val="en-US" w:eastAsia="zh-CN" w:bidi="ar-SA"/>
            <w:rPrChange w:id="6756" w:author="Administrator" w:date="2023-01-15T00:08:14Z">
              <w:rPr>
                <w:rFonts w:hint="eastAsia" w:cs="Times New Roman"/>
                <w:i w:val="0"/>
                <w:iCs w:val="0"/>
                <w:color w:val="auto"/>
                <w:kern w:val="2"/>
                <w:sz w:val="21"/>
                <w:szCs w:val="21"/>
                <w:lang w:val="en-US" w:eastAsia="zh-CN" w:bidi="ar-SA"/>
              </w:rPr>
            </w:rPrChange>
          </w:rPr>
          <w:t>真实</w:t>
        </w:r>
      </w:ins>
      <w:ins w:id="6758" w:author="Administrator" w:date="2023-01-15T00:04:13Z">
        <w:r>
          <w:rPr>
            <w:rFonts w:hint="eastAsia" w:cs="Times New Roman"/>
            <w:b/>
            <w:i w:val="0"/>
            <w:iCs w:val="0"/>
            <w:color w:val="auto"/>
            <w:kern w:val="2"/>
            <w:sz w:val="21"/>
            <w:szCs w:val="21"/>
            <w:lang w:val="en-US" w:eastAsia="zh-CN" w:bidi="ar-SA"/>
            <w:rPrChange w:id="6759" w:author="Administrator" w:date="2023-01-15T00:08:14Z">
              <w:rPr>
                <w:rFonts w:hint="eastAsia" w:cs="Times New Roman"/>
                <w:i w:val="0"/>
                <w:iCs w:val="0"/>
                <w:color w:val="auto"/>
                <w:kern w:val="2"/>
                <w:sz w:val="21"/>
                <w:szCs w:val="21"/>
                <w:lang w:val="en-US" w:eastAsia="zh-CN" w:bidi="ar-SA"/>
              </w:rPr>
            </w:rPrChange>
          </w:rPr>
          <w:t>分数</w:t>
        </w:r>
      </w:ins>
      <m:oMath>
        <m:sSub>
          <m:sSubPr>
            <m:ctrlPr>
              <w:ins w:id="6761" w:author="Administrator" w:date="2023-01-15T00:04:18Z">
                <w:rPr>
                  <w:rFonts w:hint="eastAsia" w:ascii="Cambria Math" w:hAnsi="Cambria Math" w:cs="Times New Roman"/>
                  <w:b/>
                  <w:i w:val="0"/>
                  <w:color w:val="auto"/>
                  <w:kern w:val="2"/>
                  <w:sz w:val="21"/>
                  <w:szCs w:val="21"/>
                  <w:lang w:val="en-US"/>
                  <w:rPrChange w:id="6762" w:author="Administrator" w:date="2023-01-15T00:08:14Z">
                    <w:rPr>
                      <w:rFonts w:ascii="Cambria Math" w:hAnsi="Cambria Math" w:cs="Times New Roman"/>
                      <w:i/>
                      <w:color w:val="auto"/>
                      <w:kern w:val="2"/>
                      <w:sz w:val="21"/>
                      <w:szCs w:val="21"/>
                      <w:lang w:val="en-US"/>
                    </w:rPr>
                  </w:rPrChange>
                </w:rPr>
              </w:ins>
            </m:ctrlPr>
          </m:sSubPr>
          <m:e>
            <w:ins w:id="6764" w:author="Administrator" w:date="2023-01-15T00:04:18Z">
              <m:r>
                <m:rPr>
                  <m:sty m:val="b"/>
                </m:rPr>
                <w:rPr>
                  <w:rFonts w:hint="eastAsia" w:ascii="Cambria Math" w:hAnsi="Cambria Math" w:cs="Times New Roman"/>
                  <w:color w:val="auto"/>
                  <w:kern w:val="2"/>
                  <w:sz w:val="21"/>
                  <w:szCs w:val="21"/>
                  <w:lang w:val="en-US" w:eastAsia="zh-CN"/>
                  <w:rPrChange w:id="6765" w:author="Administrator" w:date="2023-01-15T00:08:14Z">
                    <m:rPr/>
                    <w:rPr>
                      <w:rFonts w:hint="default" w:ascii="Cambria Math" w:hAnsi="Cambria Math" w:cs="Times New Roman"/>
                      <w:color w:val="auto"/>
                      <w:kern w:val="2"/>
                      <w:sz w:val="21"/>
                      <w:szCs w:val="21"/>
                      <w:lang w:val="en-US" w:eastAsia="zh-CN"/>
                    </w:rPr>
                  </w:rPrChange>
                </w:rPr>
                <m:t>s</m:t>
              </m:r>
            </w:ins>
            <m:ctrlPr>
              <w:ins w:id="6767" w:author="Administrator" w:date="2023-01-15T00:04:18Z">
                <w:rPr>
                  <w:rFonts w:hint="eastAsia" w:ascii="Cambria Math" w:hAnsi="Cambria Math" w:cs="Times New Roman"/>
                  <w:b/>
                  <w:i w:val="0"/>
                  <w:color w:val="auto"/>
                  <w:kern w:val="2"/>
                  <w:sz w:val="21"/>
                  <w:szCs w:val="21"/>
                  <w:lang w:val="en-US"/>
                  <w:rPrChange w:id="6768" w:author="Administrator" w:date="2023-01-15T00:08:14Z">
                    <w:rPr>
                      <w:rFonts w:ascii="Cambria Math" w:hAnsi="Cambria Math" w:cs="Times New Roman"/>
                      <w:i/>
                      <w:color w:val="auto"/>
                      <w:kern w:val="2"/>
                      <w:sz w:val="21"/>
                      <w:szCs w:val="21"/>
                      <w:lang w:val="en-US"/>
                    </w:rPr>
                  </w:rPrChange>
                </w:rPr>
              </w:ins>
            </m:ctrlPr>
          </m:e>
          <m:sub>
            <w:ins w:id="6770" w:author="Administrator" w:date="2023-01-15T00:04:18Z">
              <m:r>
                <m:rPr>
                  <m:sty m:val="b"/>
                </m:rPr>
                <w:rPr>
                  <w:rFonts w:hint="eastAsia" w:ascii="Cambria Math" w:hAnsi="Cambria Math" w:cs="Times New Roman"/>
                  <w:color w:val="auto"/>
                  <w:kern w:val="2"/>
                  <w:sz w:val="21"/>
                  <w:szCs w:val="21"/>
                  <w:lang w:val="en-US" w:eastAsia="zh-CN"/>
                  <w:rPrChange w:id="6771" w:author="Administrator" w:date="2023-01-15T00:08:14Z">
                    <m:rPr/>
                    <w:rPr>
                      <w:rFonts w:hint="default" w:ascii="Cambria Math" w:hAnsi="Cambria Math" w:cs="Times New Roman"/>
                      <w:color w:val="auto"/>
                      <w:kern w:val="2"/>
                      <w:sz w:val="21"/>
                      <w:szCs w:val="21"/>
                      <w:lang w:val="en-US" w:eastAsia="zh-CN"/>
                    </w:rPr>
                  </w:rPrChange>
                </w:rPr>
                <m:t>i</m:t>
              </m:r>
            </w:ins>
            <m:ctrlPr>
              <w:ins w:id="6773" w:author="Administrator" w:date="2023-01-15T00:04:18Z">
                <w:rPr>
                  <w:rFonts w:hint="eastAsia" w:ascii="Cambria Math" w:hAnsi="Cambria Math" w:cs="Times New Roman"/>
                  <w:b/>
                  <w:i w:val="0"/>
                  <w:color w:val="auto"/>
                  <w:kern w:val="2"/>
                  <w:sz w:val="21"/>
                  <w:szCs w:val="21"/>
                  <w:lang w:val="en-US"/>
                  <w:rPrChange w:id="6774" w:author="Administrator" w:date="2023-01-15T00:08:14Z">
                    <w:rPr>
                      <w:rFonts w:ascii="Cambria Math" w:hAnsi="Cambria Math" w:cs="Times New Roman"/>
                      <w:i/>
                      <w:color w:val="auto"/>
                      <w:kern w:val="2"/>
                      <w:sz w:val="21"/>
                      <w:szCs w:val="21"/>
                      <w:lang w:val="en-US"/>
                    </w:rPr>
                  </w:rPrChange>
                </w:rPr>
              </w:ins>
            </m:ctrlPr>
          </m:sub>
        </m:sSub>
      </m:oMath>
      <w:ins w:id="6776" w:author="Administrator" w:date="2023-01-15T00:04:19Z">
        <w:r>
          <w:rPr>
            <w:rFonts w:hint="eastAsia" w:hAnsi="Times New Roman" w:cs="Times New Roman"/>
            <w:b/>
            <w:i w:val="0"/>
            <w:color w:val="auto"/>
            <w:kern w:val="2"/>
            <w:sz w:val="21"/>
            <w:szCs w:val="21"/>
            <w:lang w:val="en-US" w:eastAsia="zh-CN"/>
            <w:rPrChange w:id="6777" w:author="Administrator" w:date="2023-01-15T00:08:14Z">
              <w:rPr>
                <w:rFonts w:hint="eastAsia" w:hAnsi="Cambria Math" w:cs="Times New Roman"/>
                <w:i w:val="0"/>
                <w:color w:val="auto"/>
                <w:kern w:val="2"/>
                <w:sz w:val="21"/>
                <w:szCs w:val="21"/>
                <w:lang w:val="en-US" w:eastAsia="zh-CN"/>
              </w:rPr>
            </w:rPrChange>
          </w:rPr>
          <w:t>的</w:t>
        </w:r>
      </w:ins>
      <w:ins w:id="6779" w:author="Administrator" w:date="2023-01-15T00:04:21Z">
        <w:r>
          <w:rPr>
            <w:rFonts w:hint="eastAsia" w:hAnsi="Times New Roman" w:cs="Times New Roman"/>
            <w:b/>
            <w:i w:val="0"/>
            <w:color w:val="auto"/>
            <w:kern w:val="2"/>
            <w:sz w:val="21"/>
            <w:szCs w:val="21"/>
            <w:lang w:val="en-US" w:eastAsia="zh-CN"/>
            <w:rPrChange w:id="6780" w:author="Administrator" w:date="2023-01-15T00:08:14Z">
              <w:rPr>
                <w:rFonts w:hint="eastAsia" w:hAnsi="Cambria Math" w:cs="Times New Roman"/>
                <w:i w:val="0"/>
                <w:color w:val="auto"/>
                <w:kern w:val="2"/>
                <w:sz w:val="21"/>
                <w:szCs w:val="21"/>
                <w:lang w:val="en-US" w:eastAsia="zh-CN"/>
              </w:rPr>
            </w:rPrChange>
          </w:rPr>
          <w:t>推导</w:t>
        </w:r>
      </w:ins>
    </w:p>
    <w:p>
      <w:pPr>
        <w:widowControl/>
        <w:ind w:firstLine="420" w:firstLineChars="0"/>
        <w:jc w:val="left"/>
        <w:rPr>
          <w:ins w:id="6783" w:author="Administrator" w:date="2023-01-15T08:59:03Z"/>
          <w:rFonts w:hint="eastAsia" w:hAnsi="Cambria Math" w:cs="Times New Roman"/>
          <w:i w:val="0"/>
          <w:color w:val="auto"/>
          <w:kern w:val="2"/>
          <w:sz w:val="21"/>
          <w:szCs w:val="21"/>
          <w:lang w:val="en-US" w:eastAsia="zh-CN"/>
        </w:rPr>
        <w:pPrChange w:id="6782" w:author="Administrator" w:date="2023-01-15T08:58:50Z">
          <w:pPr>
            <w:ind w:firstLine="420" w:firstLineChars="200"/>
          </w:pPr>
        </w:pPrChange>
      </w:pPr>
      <w:ins w:id="6784" w:author="Administrator" w:date="2023-01-15T00:05:29Z">
        <w:r>
          <w:rPr>
            <w:rFonts w:hint="eastAsia" w:hAnsi="Cambria Math" w:cs="Times New Roman"/>
            <w:i w:val="0"/>
            <w:color w:val="auto"/>
            <w:kern w:val="2"/>
            <w:sz w:val="21"/>
            <w:szCs w:val="21"/>
            <w:lang w:val="en-US" w:eastAsia="zh-CN"/>
          </w:rPr>
          <w:t>由于概率模型</w:t>
        </w:r>
      </w:ins>
      <w:ins w:id="6785" w:author="Administrator" w:date="2023-01-15T00:05:29Z">
        <w:r>
          <w:rPr>
            <w:rFonts w:hint="default" w:ascii="Times New Roman" w:hAnsi="Times New Roman" w:cs="Times New Roman"/>
            <w:i/>
            <w:iCs/>
            <w:color w:val="auto"/>
            <w:kern w:val="2"/>
            <w:sz w:val="21"/>
            <w:szCs w:val="21"/>
            <w:lang w:val="en-US" w:eastAsia="zh-CN"/>
          </w:rPr>
          <w:t>RPG</w:t>
        </w:r>
      </w:ins>
      <w:ins w:id="6786" w:author="Administrator" w:date="2023-01-15T00:05:29Z">
        <w:r>
          <w:rPr>
            <w:rFonts w:hint="default" w:ascii="Times New Roman" w:hAnsi="Times New Roman" w:cs="Times New Roman"/>
            <w:i w:val="0"/>
            <w:color w:val="auto"/>
            <w:kern w:val="2"/>
            <w:sz w:val="21"/>
            <w:szCs w:val="21"/>
            <w:vertAlign w:val="subscript"/>
            <w:lang w:val="en-US" w:eastAsia="zh-CN"/>
          </w:rPr>
          <w:t>6</w:t>
        </w:r>
      </w:ins>
      <w:ins w:id="6787" w:author="Administrator" w:date="2023-01-15T00:05:29Z">
        <w:r>
          <w:rPr>
            <w:rFonts w:hint="eastAsia" w:hAnsi="Cambria Math" w:cs="Times New Roman"/>
            <w:i w:val="0"/>
            <w:color w:val="auto"/>
            <w:kern w:val="2"/>
            <w:sz w:val="21"/>
            <w:szCs w:val="21"/>
            <w:lang w:val="en-US" w:eastAsia="zh-CN"/>
          </w:rPr>
          <w:t>和</w:t>
        </w:r>
      </w:ins>
      <w:ins w:id="6788" w:author="Administrator" w:date="2023-01-15T00:05:29Z">
        <w:r>
          <w:rPr>
            <w:rFonts w:hint="eastAsia" w:ascii="Times New Roman" w:hAnsi="Times New Roman" w:cs="Times New Roman"/>
            <w:i/>
            <w:iCs/>
            <w:color w:val="auto"/>
            <w:kern w:val="2"/>
            <w:sz w:val="21"/>
            <w:szCs w:val="21"/>
            <w:lang w:val="en-US" w:eastAsia="zh-CN"/>
          </w:rPr>
          <w:t>RPG</w:t>
        </w:r>
      </w:ins>
      <w:ins w:id="6789" w:author="Administrator" w:date="2023-01-15T00:05:29Z">
        <w:r>
          <w:rPr>
            <w:rFonts w:hint="eastAsia" w:ascii="Times New Roman" w:hAnsi="Times New Roman" w:cs="Times New Roman"/>
            <w:i w:val="0"/>
            <w:color w:val="auto"/>
            <w:kern w:val="2"/>
            <w:sz w:val="21"/>
            <w:szCs w:val="21"/>
            <w:vertAlign w:val="subscript"/>
            <w:lang w:val="en-US" w:eastAsia="zh-CN"/>
          </w:rPr>
          <w:t>7</w:t>
        </w:r>
      </w:ins>
      <w:ins w:id="6790" w:author="Administrator" w:date="2023-01-15T00:05:29Z">
        <w:r>
          <w:rPr>
            <w:rFonts w:hint="eastAsia" w:hAnsi="Cambria Math" w:cs="Times New Roman"/>
            <w:i w:val="0"/>
            <w:color w:val="auto"/>
            <w:kern w:val="2"/>
            <w:sz w:val="21"/>
            <w:szCs w:val="21"/>
            <w:lang w:val="en-US" w:eastAsia="zh-CN"/>
          </w:rPr>
          <w:t>中的隐含变量</w:t>
        </w:r>
      </w:ins>
      <m:oMath>
        <m:sSub>
          <m:sSubPr>
            <m:ctrlPr>
              <w:ins w:id="6791" w:author="Administrator" w:date="2023-01-15T00:05:29Z">
                <w:rPr>
                  <w:rFonts w:ascii="Cambria Math" w:hAnsi="Cambria Math" w:cs="Times New Roman"/>
                  <w:i/>
                  <w:color w:val="auto"/>
                  <w:kern w:val="2"/>
                  <w:sz w:val="21"/>
                  <w:szCs w:val="21"/>
                  <w:lang w:val="en-US"/>
                </w:rPr>
              </w:ins>
            </m:ctrlPr>
          </m:sSubPr>
          <m:e>
            <w:ins w:id="6792" w:author="Administrator" w:date="2023-01-15T00:05:29Z">
              <m:r>
                <m:rPr/>
                <w:rPr>
                  <w:rFonts w:hint="default" w:ascii="Cambria Math" w:hAnsi="Cambria Math" w:cs="Times New Roman"/>
                  <w:color w:val="auto"/>
                  <w:kern w:val="2"/>
                  <w:sz w:val="21"/>
                  <w:szCs w:val="21"/>
                  <w:lang w:val="en-US" w:eastAsia="zh-CN"/>
                </w:rPr>
                <m:t>s</m:t>
              </m:r>
            </w:ins>
            <m:ctrlPr>
              <w:ins w:id="6793" w:author="Administrator" w:date="2023-01-15T00:05:29Z">
                <w:rPr>
                  <w:rFonts w:ascii="Cambria Math" w:hAnsi="Cambria Math" w:cs="Times New Roman"/>
                  <w:i/>
                  <w:color w:val="auto"/>
                  <w:kern w:val="2"/>
                  <w:sz w:val="21"/>
                  <w:szCs w:val="21"/>
                  <w:lang w:val="en-US"/>
                </w:rPr>
              </w:ins>
            </m:ctrlPr>
          </m:e>
          <m:sub>
            <w:ins w:id="6794" w:author="Administrator" w:date="2023-01-15T00:05:29Z">
              <m:r>
                <m:rPr/>
                <w:rPr>
                  <w:rFonts w:hint="default" w:ascii="Cambria Math" w:hAnsi="Cambria Math" w:cs="Times New Roman"/>
                  <w:color w:val="auto"/>
                  <w:kern w:val="2"/>
                  <w:sz w:val="21"/>
                  <w:szCs w:val="21"/>
                  <w:lang w:val="en-US" w:eastAsia="zh-CN"/>
                </w:rPr>
                <m:t>i</m:t>
              </m:r>
            </w:ins>
            <m:ctrlPr>
              <w:ins w:id="6795" w:author="Administrator" w:date="2023-01-15T00:05:29Z">
                <w:rPr>
                  <w:rFonts w:ascii="Cambria Math" w:hAnsi="Cambria Math" w:cs="Times New Roman"/>
                  <w:i/>
                  <w:color w:val="auto"/>
                  <w:kern w:val="2"/>
                  <w:sz w:val="21"/>
                  <w:szCs w:val="21"/>
                  <w:lang w:val="en-US"/>
                </w:rPr>
              </w:ins>
            </m:ctrlPr>
          </m:sub>
        </m:sSub>
      </m:oMath>
      <w:ins w:id="6796" w:author="Administrator" w:date="2023-01-15T00:05:29Z">
        <w:r>
          <w:rPr>
            <w:rFonts w:hint="eastAsia" w:hAnsi="Cambria Math" w:cs="Times New Roman"/>
            <w:i w:val="0"/>
            <w:color w:val="auto"/>
            <w:kern w:val="2"/>
            <w:sz w:val="21"/>
            <w:szCs w:val="21"/>
            <w:lang w:val="en-US" w:eastAsia="zh-CN"/>
          </w:rPr>
          <w:t>没有闭式解，因而采用近似离散推断的策略</w:t>
        </w:r>
      </w:ins>
      <w:ins w:id="6797" w:author="Administrator" w:date="2023-01-15T00:06:01Z">
        <w:r>
          <w:rPr>
            <w:rFonts w:hint="eastAsia" w:ascii="Times New Roman" w:hAnsi="Cambria Math" w:eastAsia="宋体" w:cs="Times New Roman"/>
            <w:color w:val="auto"/>
            <w:kern w:val="2"/>
            <w:sz w:val="21"/>
            <w:szCs w:val="21"/>
            <w:lang w:val="en-US" w:eastAsia="zh-CN" w:bidi="ar"/>
            <w:rPrChange w:id="6798" w:author="Administrator" w:date="2023-01-15T00:06:19Z">
              <w:rPr>
                <w:rFonts w:hint="eastAsia" w:ascii="宋体" w:hAnsi="宋体" w:eastAsia="宋体" w:cs="宋体"/>
                <w:color w:val="000000"/>
                <w:kern w:val="0"/>
                <w:sz w:val="24"/>
                <w:szCs w:val="24"/>
                <w:lang w:val="en-US" w:eastAsia="zh-CN" w:bidi="ar"/>
              </w:rPr>
            </w:rPrChange>
          </w:rPr>
          <w:t>在</w:t>
        </w:r>
      </w:ins>
      <w:ins w:id="6800" w:author="Administrator" w:date="2023-01-15T00:06:01Z">
        <w:r>
          <w:rPr>
            <w:rFonts w:hint="eastAsia" w:ascii="Times New Roman" w:hAnsi="Cambria Math" w:eastAsia="宋体" w:cs="Times New Roman"/>
            <w:color w:val="auto"/>
            <w:kern w:val="2"/>
            <w:sz w:val="21"/>
            <w:szCs w:val="21"/>
            <w:lang w:val="en-US" w:eastAsia="zh-CN" w:bidi="ar"/>
            <w:rPrChange w:id="6801" w:author="Administrator" w:date="2023-01-15T00:06:15Z">
              <w:rPr>
                <w:rFonts w:hint="default" w:ascii="Times New Roman" w:hAnsi="Times New Roman" w:eastAsia="宋体" w:cs="Times New Roman"/>
                <w:color w:val="000000"/>
                <w:kern w:val="0"/>
                <w:sz w:val="24"/>
                <w:szCs w:val="24"/>
                <w:lang w:val="en-US" w:eastAsia="zh-CN" w:bidi="ar"/>
              </w:rPr>
            </w:rPrChange>
          </w:rPr>
          <w:t>[0, 20]</w:t>
        </w:r>
      </w:ins>
      <w:ins w:id="6803" w:author="Administrator" w:date="2023-01-15T00:06:01Z">
        <w:r>
          <w:rPr>
            <w:rFonts w:hint="eastAsia" w:ascii="Times New Roman" w:hAnsi="Cambria Math" w:eastAsia="宋体" w:cs="Times New Roman"/>
            <w:color w:val="auto"/>
            <w:kern w:val="2"/>
            <w:sz w:val="21"/>
            <w:szCs w:val="21"/>
            <w:lang w:val="en-US" w:eastAsia="zh-CN" w:bidi="ar"/>
            <w:rPrChange w:id="6804" w:author="Administrator" w:date="2023-01-15T00:06:15Z">
              <w:rPr>
                <w:rFonts w:hint="eastAsia" w:ascii="宋体" w:hAnsi="宋体" w:eastAsia="宋体" w:cs="宋体"/>
                <w:color w:val="000000"/>
                <w:kern w:val="0"/>
                <w:sz w:val="24"/>
                <w:szCs w:val="24"/>
                <w:lang w:val="en-US" w:eastAsia="zh-CN" w:bidi="ar"/>
              </w:rPr>
            </w:rPrChange>
          </w:rPr>
          <w:t>区间内以</w:t>
        </w:r>
      </w:ins>
      <w:ins w:id="6806" w:author="Administrator" w:date="2023-01-15T00:06:01Z">
        <w:r>
          <w:rPr>
            <w:rFonts w:hint="eastAsia" w:ascii="Times New Roman" w:hAnsi="Cambria Math" w:eastAsia="宋体" w:cs="Times New Roman"/>
            <w:color w:val="auto"/>
            <w:kern w:val="2"/>
            <w:sz w:val="21"/>
            <w:szCs w:val="21"/>
            <w:lang w:val="en-US" w:eastAsia="zh-CN" w:bidi="ar"/>
            <w:rPrChange w:id="6807" w:author="Administrator" w:date="2023-01-15T00:06:15Z">
              <w:rPr>
                <w:rFonts w:hint="default" w:ascii="Times New Roman" w:hAnsi="Times New Roman" w:eastAsia="宋体" w:cs="Times New Roman"/>
                <w:color w:val="000000"/>
                <w:kern w:val="0"/>
                <w:sz w:val="24"/>
                <w:szCs w:val="24"/>
                <w:lang w:val="en-US" w:eastAsia="zh-CN" w:bidi="ar"/>
              </w:rPr>
            </w:rPrChange>
          </w:rPr>
          <w:t>0.1</w:t>
        </w:r>
      </w:ins>
      <w:ins w:id="6809" w:author="Administrator" w:date="2023-01-15T00:06:01Z">
        <w:r>
          <w:rPr>
            <w:rFonts w:hint="eastAsia" w:ascii="Times New Roman" w:hAnsi="Cambria Math" w:eastAsia="宋体" w:cs="Times New Roman"/>
            <w:color w:val="auto"/>
            <w:kern w:val="2"/>
            <w:sz w:val="21"/>
            <w:szCs w:val="21"/>
            <w:lang w:val="en-US" w:eastAsia="zh-CN" w:bidi="ar"/>
            <w:rPrChange w:id="6810" w:author="Administrator" w:date="2023-01-15T00:06:15Z">
              <w:rPr>
                <w:rFonts w:hint="eastAsia" w:ascii="宋体" w:hAnsi="宋体" w:eastAsia="宋体" w:cs="宋体"/>
                <w:color w:val="000000"/>
                <w:kern w:val="0"/>
                <w:sz w:val="24"/>
                <w:szCs w:val="24"/>
                <w:lang w:val="en-US" w:eastAsia="zh-CN" w:bidi="ar"/>
              </w:rPr>
            </w:rPrChange>
          </w:rPr>
          <w:t>为间隔求解</w:t>
        </w:r>
      </w:ins>
      <w:ins w:id="6812" w:author="Administrator" w:date="2023-01-15T00:05:29Z">
        <w:r>
          <w:rPr>
            <w:rFonts w:hint="eastAsia" w:hAnsi="Cambria Math" w:cs="Times New Roman"/>
            <w:i w:val="0"/>
            <w:color w:val="auto"/>
            <w:kern w:val="2"/>
            <w:sz w:val="21"/>
            <w:szCs w:val="21"/>
            <w:lang w:val="en-US" w:eastAsia="zh-CN"/>
          </w:rPr>
          <w:t>该隐含变量的近似后验分布。</w:t>
        </w:r>
      </w:ins>
    </w:p>
    <w:p>
      <w:pPr>
        <w:widowControl/>
        <w:ind w:firstLine="420" w:firstLineChars="0"/>
        <w:jc w:val="left"/>
        <m:rPr/>
        <w:rPr>
          <w:ins w:id="6814" w:author="Administrator" w:date="2023-01-15T09:30:23Z"/>
          <w:rFonts w:hint="default" w:hAnsi="Cambria Math" w:cs="Times New Roman"/>
          <w:i w:val="0"/>
          <w:color w:val="auto"/>
          <w:kern w:val="2"/>
          <w:sz w:val="21"/>
          <w:szCs w:val="21"/>
          <w:lang w:val="en-US" w:eastAsia="zh-CN"/>
        </w:rPr>
        <w:pPrChange w:id="6813" w:author="Administrator" w:date="2023-01-15T08:58:50Z">
          <w:pPr>
            <w:ind w:firstLine="420" w:firstLineChars="200"/>
          </w:pPr>
        </w:pPrChange>
      </w:pPr>
      <m:oMathPara>
        <m:oMath>
          <m:sSub>
            <m:sSubPr>
              <m:ctrlPr>
                <w:ins w:id="6815" w:author="Administrator" w:date="2023-01-15T09:00:32Z">
                  <w:rPr>
                    <w:rFonts w:ascii="Cambria Math" w:hAnsi="Cambria Math" w:cs="Times New Roman"/>
                    <w:i/>
                    <w:color w:val="auto"/>
                    <w:kern w:val="2"/>
                    <w:sz w:val="21"/>
                    <w:szCs w:val="21"/>
                    <w:lang w:val="en-US"/>
                  </w:rPr>
                </w:ins>
              </m:ctrlPr>
            </m:sSubPr>
            <m:e>
              <w:ins w:id="6816" w:author="Administrator" w:date="2023-01-15T09:29:18Z">
                <m:r>
                  <m:rPr/>
                  <w:rPr>
                    <w:rFonts w:hint="default" w:ascii="Cambria Math" w:hAnsi="Cambria Math" w:cs="Times New Roman"/>
                    <w:color w:val="auto"/>
                    <w:kern w:val="2"/>
                    <w:sz w:val="21"/>
                    <w:szCs w:val="21"/>
                    <w:lang w:val="en-US" w:eastAsia="zh-CN"/>
                  </w:rPr>
                  <m:t>S</m:t>
                </m:r>
              </w:ins>
              <m:ctrlPr>
                <w:ins w:id="6817" w:author="Administrator" w:date="2023-01-15T09:00:32Z">
                  <w:rPr>
                    <w:rFonts w:ascii="Cambria Math" w:hAnsi="Cambria Math" w:cs="Times New Roman"/>
                    <w:i/>
                    <w:color w:val="auto"/>
                    <w:kern w:val="2"/>
                    <w:sz w:val="21"/>
                    <w:szCs w:val="21"/>
                    <w:lang w:val="en-US"/>
                  </w:rPr>
                </w:ins>
              </m:ctrlPr>
            </m:e>
            <m:sub>
              <w:ins w:id="6818" w:author="Administrator" w:date="2023-01-15T09:00:32Z">
                <m:r>
                  <m:rPr/>
                  <w:rPr>
                    <w:rFonts w:hint="default" w:ascii="Cambria Math" w:hAnsi="Cambria Math" w:cs="Times New Roman"/>
                    <w:color w:val="auto"/>
                    <w:kern w:val="2"/>
                    <w:sz w:val="21"/>
                    <w:szCs w:val="21"/>
                    <w:lang w:val="en-US" w:eastAsia="zh-CN"/>
                  </w:rPr>
                  <m:t>i</m:t>
                </m:r>
              </w:ins>
              <m:ctrlPr>
                <w:ins w:id="6819" w:author="Administrator" w:date="2023-01-15T09:00:32Z">
                  <w:rPr>
                    <w:rFonts w:ascii="Cambria Math" w:hAnsi="Cambria Math" w:cs="Times New Roman"/>
                    <w:i/>
                    <w:color w:val="auto"/>
                    <w:kern w:val="2"/>
                    <w:sz w:val="21"/>
                    <w:szCs w:val="21"/>
                    <w:lang w:val="en-US"/>
                  </w:rPr>
                </w:ins>
              </m:ctrlPr>
            </m:sub>
          </m:sSub>
          <w:ins w:id="6820" w:author="Administrator" w:date="2023-01-15T09:28:20Z">
            <m:r>
              <m:rPr/>
              <w:rPr>
                <w:rFonts w:ascii="Cambria Math" w:hAnsi="Cambria Math" w:cs="Times New Roman"/>
                <w:color w:val="auto"/>
                <w:kern w:val="2"/>
                <w:sz w:val="21"/>
                <w:szCs w:val="21"/>
                <w:lang w:val="en-US"/>
              </w:rPr>
              <m:t>~</m:t>
            </m:r>
          </w:ins>
          <w:ins w:id="6821" w:author="Administrator" w:date="2023-01-15T09:28:23Z">
            <m:r>
              <m:rPr/>
              <w:rPr>
                <w:rFonts w:hint="default" w:ascii="Cambria Math" w:hAnsi="Cambria Math" w:cs="Times New Roman"/>
                <w:color w:val="auto"/>
                <w:kern w:val="2"/>
                <w:sz w:val="21"/>
                <w:szCs w:val="21"/>
                <w:lang w:val="en-US" w:eastAsia="zh-CN"/>
              </w:rPr>
              <m:t>P</m:t>
            </m:r>
          </w:ins>
          <w:ins w:id="6822" w:author="Administrator" w:date="2023-01-15T09:28:25Z">
            <m:r>
              <m:rPr/>
              <w:rPr>
                <w:rFonts w:hint="default" w:ascii="Cambria Math" w:hAnsi="Cambria Math" w:cs="Times New Roman"/>
                <w:color w:val="auto"/>
                <w:kern w:val="2"/>
                <w:sz w:val="21"/>
                <w:szCs w:val="21"/>
                <w:lang w:val="en-US" w:eastAsia="zh-CN"/>
              </w:rPr>
              <m:t>(</m:t>
            </m:r>
          </w:ins>
          <m:sSub>
            <m:sSubPr>
              <m:ctrlPr>
                <w:ins w:id="6823" w:author="Administrator" w:date="2023-01-15T09:28:31Z">
                  <w:rPr>
                    <w:rFonts w:ascii="Cambria Math" w:hAnsi="Cambria Math" w:cs="Times New Roman"/>
                    <w:i/>
                    <w:color w:val="auto"/>
                    <w:kern w:val="2"/>
                    <w:sz w:val="21"/>
                    <w:szCs w:val="21"/>
                    <w:lang w:val="en-US"/>
                  </w:rPr>
                </w:ins>
              </m:ctrlPr>
            </m:sSubPr>
            <m:e>
              <w:ins w:id="6824" w:author="Administrator" w:date="2023-01-15T09:28:31Z">
                <m:r>
                  <m:rPr/>
                  <w:rPr>
                    <w:rFonts w:hint="default" w:ascii="Cambria Math" w:hAnsi="Cambria Math" w:cs="Times New Roman"/>
                    <w:color w:val="auto"/>
                    <w:kern w:val="2"/>
                    <w:sz w:val="21"/>
                    <w:szCs w:val="21"/>
                    <w:lang w:val="en-US" w:eastAsia="zh-CN"/>
                  </w:rPr>
                  <m:t>s</m:t>
                </m:r>
              </w:ins>
              <m:ctrlPr>
                <w:ins w:id="6825" w:author="Administrator" w:date="2023-01-15T09:28:31Z">
                  <w:rPr>
                    <w:rFonts w:ascii="Cambria Math" w:hAnsi="Cambria Math" w:cs="Times New Roman"/>
                    <w:i/>
                    <w:color w:val="auto"/>
                    <w:kern w:val="2"/>
                    <w:sz w:val="21"/>
                    <w:szCs w:val="21"/>
                    <w:lang w:val="en-US"/>
                  </w:rPr>
                </w:ins>
              </m:ctrlPr>
            </m:e>
            <m:sub>
              <w:ins w:id="6826" w:author="Administrator" w:date="2023-01-15T09:28:31Z">
                <m:r>
                  <m:rPr/>
                  <w:rPr>
                    <w:rFonts w:hint="default" w:ascii="Cambria Math" w:hAnsi="Cambria Math" w:cs="Times New Roman"/>
                    <w:color w:val="auto"/>
                    <w:kern w:val="2"/>
                    <w:sz w:val="21"/>
                    <w:szCs w:val="21"/>
                    <w:lang w:val="en-US" w:eastAsia="zh-CN"/>
                  </w:rPr>
                  <m:t>i</m:t>
                </m:r>
              </w:ins>
              <m:ctrlPr>
                <w:ins w:id="6827" w:author="Administrator" w:date="2023-01-15T09:28:31Z">
                  <w:rPr>
                    <w:rFonts w:ascii="Cambria Math" w:hAnsi="Cambria Math" w:cs="Times New Roman"/>
                    <w:i/>
                    <w:color w:val="auto"/>
                    <w:kern w:val="2"/>
                    <w:sz w:val="21"/>
                    <w:szCs w:val="21"/>
                    <w:lang w:val="en-US"/>
                  </w:rPr>
                </w:ins>
              </m:ctrlPr>
            </m:sub>
          </m:sSub>
          <w:ins w:id="6828" w:author="Administrator" w:date="2023-01-15T09:28:33Z">
            <m:r>
              <m:rPr/>
              <w:rPr>
                <w:rFonts w:hint="default" w:ascii="Cambria Math" w:hAnsi="Cambria Math" w:cs="Times New Roman"/>
                <w:color w:val="auto"/>
                <w:kern w:val="2"/>
                <w:sz w:val="21"/>
                <w:szCs w:val="21"/>
                <w:lang w:val="en-US" w:eastAsia="zh-CN"/>
              </w:rPr>
              <m:t>|</m:t>
            </m:r>
          </w:ins>
          <w:ins w:id="6829" w:author="Administrator" w:date="2023-01-15T09:28:35Z">
            <m:r>
              <m:rPr/>
              <w:rPr>
                <w:rFonts w:hint="default" w:ascii="Cambria Math" w:hAnsi="Cambria Math" w:cs="Times New Roman"/>
                <w:color w:val="auto"/>
                <w:kern w:val="2"/>
                <w:sz w:val="21"/>
                <w:szCs w:val="21"/>
                <w:lang w:val="en-US" w:eastAsia="zh-CN"/>
              </w:rPr>
              <m:t>MB</m:t>
            </m:r>
          </w:ins>
          <w:ins w:id="6830" w:author="Administrator" w:date="2023-01-15T09:28:46Z">
            <m:r>
              <m:rPr/>
              <w:rPr>
                <w:rFonts w:hint="default" w:ascii="Cambria Math" w:hAnsi="Cambria Math" w:cs="Times New Roman"/>
                <w:color w:val="auto"/>
                <w:kern w:val="2"/>
                <w:sz w:val="21"/>
                <w:szCs w:val="21"/>
                <w:lang w:val="en-US" w:eastAsia="zh-CN"/>
              </w:rPr>
              <m:t>(</m:t>
            </m:r>
          </w:ins>
          <m:sSub>
            <m:sSubPr>
              <m:ctrlPr>
                <w:ins w:id="6831" w:author="Administrator" w:date="2023-01-15T09:28:49Z">
                  <w:rPr>
                    <w:rFonts w:ascii="Cambria Math" w:hAnsi="Cambria Math" w:cs="Times New Roman"/>
                    <w:i/>
                    <w:color w:val="auto"/>
                    <w:kern w:val="2"/>
                    <w:sz w:val="21"/>
                    <w:szCs w:val="21"/>
                    <w:lang w:val="en-US"/>
                  </w:rPr>
                </w:ins>
              </m:ctrlPr>
            </m:sSubPr>
            <m:e>
              <w:ins w:id="6832" w:author="Administrator" w:date="2023-01-15T09:28:49Z">
                <m:r>
                  <m:rPr/>
                  <w:rPr>
                    <w:rFonts w:hint="default" w:ascii="Cambria Math" w:hAnsi="Cambria Math" w:cs="Times New Roman"/>
                    <w:color w:val="auto"/>
                    <w:kern w:val="2"/>
                    <w:sz w:val="21"/>
                    <w:szCs w:val="21"/>
                    <w:lang w:val="en-US" w:eastAsia="zh-CN"/>
                  </w:rPr>
                  <m:t>s</m:t>
                </m:r>
              </w:ins>
              <m:ctrlPr>
                <w:ins w:id="6833" w:author="Administrator" w:date="2023-01-15T09:28:49Z">
                  <w:rPr>
                    <w:rFonts w:ascii="Cambria Math" w:hAnsi="Cambria Math" w:cs="Times New Roman"/>
                    <w:i/>
                    <w:color w:val="auto"/>
                    <w:kern w:val="2"/>
                    <w:sz w:val="21"/>
                    <w:szCs w:val="21"/>
                    <w:lang w:val="en-US"/>
                  </w:rPr>
                </w:ins>
              </m:ctrlPr>
            </m:e>
            <m:sub>
              <w:ins w:id="6834" w:author="Administrator" w:date="2023-01-15T09:28:49Z">
                <m:r>
                  <m:rPr/>
                  <w:rPr>
                    <w:rFonts w:hint="default" w:ascii="Cambria Math" w:hAnsi="Cambria Math" w:cs="Times New Roman"/>
                    <w:color w:val="auto"/>
                    <w:kern w:val="2"/>
                    <w:sz w:val="21"/>
                    <w:szCs w:val="21"/>
                    <w:lang w:val="en-US" w:eastAsia="zh-CN"/>
                  </w:rPr>
                  <m:t>i</m:t>
                </m:r>
              </w:ins>
              <m:ctrlPr>
                <w:ins w:id="6835" w:author="Administrator" w:date="2023-01-15T09:28:49Z">
                  <w:rPr>
                    <w:rFonts w:ascii="Cambria Math" w:hAnsi="Cambria Math" w:cs="Times New Roman"/>
                    <w:i/>
                    <w:color w:val="auto"/>
                    <w:kern w:val="2"/>
                    <w:sz w:val="21"/>
                    <w:szCs w:val="21"/>
                    <w:lang w:val="en-US"/>
                  </w:rPr>
                </w:ins>
              </m:ctrlPr>
            </m:sub>
          </m:sSub>
          <w:ins w:id="6836" w:author="Administrator" w:date="2023-01-15T09:28:47Z">
            <m:r>
              <m:rPr/>
              <w:rPr>
                <w:rFonts w:hint="default" w:ascii="Cambria Math" w:hAnsi="Cambria Math" w:cs="Times New Roman"/>
                <w:color w:val="auto"/>
                <w:kern w:val="2"/>
                <w:sz w:val="21"/>
                <w:szCs w:val="21"/>
                <w:lang w:val="en-US" w:eastAsia="zh-CN"/>
              </w:rPr>
              <m:t>)</m:t>
            </m:r>
          </w:ins>
          <w:ins w:id="6837" w:author="Administrator" w:date="2023-01-15T09:28:26Z">
            <m:r>
              <m:rPr/>
              <w:rPr>
                <w:rFonts w:hint="default" w:ascii="Cambria Math" w:hAnsi="Cambria Math" w:cs="Times New Roman"/>
                <w:color w:val="auto"/>
                <w:kern w:val="2"/>
                <w:sz w:val="21"/>
                <w:szCs w:val="21"/>
                <w:lang w:val="en-US" w:eastAsia="zh-CN"/>
              </w:rPr>
              <m:t>)</m:t>
            </m:r>
          </w:ins>
        </m:oMath>
      </m:oMathPara>
    </w:p>
    <w:p>
      <w:pPr>
        <w:ind w:firstLine="420" w:firstLineChars="200"/>
        <w:rPr>
          <w:ins w:id="6839" w:author="Administrator" w:date="2023-01-15T09:40:52Z"/>
          <w:rFonts w:hint="default" w:hAnsi="Cambria Math" w:cs="Times New Roman"/>
          <w:i/>
          <w:color w:val="auto"/>
          <w:kern w:val="2"/>
          <w:sz w:val="21"/>
          <w:szCs w:val="21"/>
          <w:lang w:val="en-US" w:eastAsia="zh-CN" w:bidi="ar-SA"/>
        </w:rPr>
        <w:pPrChange w:id="6838" w:author="Administrator" w:date="2023-01-15T09:31:58Z">
          <w:pPr>
            <w:ind w:firstLine="420" w:firstLineChars="200"/>
          </w:pPr>
        </w:pPrChange>
      </w:pPr>
      <m:oMathPara>
        <m:oMath>
          <w:ins w:id="6840" w:author="Administrator" w:date="2023-01-15T09:30:37Z">
            <m:r>
              <m:rPr/>
              <w:rPr>
                <w:rFonts w:hint="default" w:ascii="Cambria Math" w:hAnsi="Cambria Math" w:cs="Times New Roman"/>
                <w:color w:val="auto"/>
                <w:kern w:val="2"/>
                <w:sz w:val="21"/>
                <w:szCs w:val="21"/>
                <w:lang w:val="en-US" w:eastAsia="zh-CN" w:bidi="ar-SA"/>
                <w:rPrChange w:id="6841" w:author="Administrator" w:date="2023-01-15T09:31:09Z">
                  <m:rPr/>
                  <w:rPr>
                    <w:rFonts w:hint="default" w:ascii="Cambria Math" w:hAnsi="Cambria Math" w:cs="Times New Roman"/>
                    <w:color w:val="auto"/>
                    <w:kern w:val="2"/>
                    <w:sz w:val="21"/>
                    <w:szCs w:val="21"/>
                    <w:lang w:val="en-US" w:eastAsia="zh-CN" w:bidi="ar-SA"/>
                  </w:rPr>
                </w:rPrChange>
              </w:rPr>
              <m:t>S</m:t>
            </m:r>
          </w:ins>
          <w:ins w:id="6843" w:author="Administrator" w:date="2023-01-15T09:31:03Z">
            <m:r>
              <m:rPr/>
              <w:rPr>
                <w:rFonts w:ascii="Cambria Math" w:hAnsi="Cambria Math" w:cs="Times New Roman"/>
                <w:color w:val="auto"/>
                <w:kern w:val="2"/>
                <w:sz w:val="21"/>
                <w:szCs w:val="21"/>
                <w:lang w:val="en-US" w:bidi="ar-SA"/>
                <w:rPrChange w:id="6844" w:author="Administrator" w:date="2023-01-15T09:31:09Z">
                  <m:rPr/>
                  <w:rPr>
                    <w:rFonts w:ascii="Cambria Math" w:hAnsi="Cambria Math" w:cs="Times New Roman"/>
                    <w:color w:val="auto"/>
                    <w:kern w:val="2"/>
                    <w:sz w:val="21"/>
                    <w:szCs w:val="21"/>
                    <w:lang w:val="en-US" w:bidi="ar-SA"/>
                  </w:rPr>
                </w:rPrChange>
              </w:rPr>
              <m:t>∝</m:t>
            </m:r>
          </w:ins>
          <w:ins w:id="6846" w:author="Administrator" w:date="2023-01-15T09:31:16Z">
            <m:r>
              <m:rPr/>
              <w:rPr>
                <w:rFonts w:hint="default" w:ascii="Cambria Math" w:hAnsi="Cambria Math" w:cs="Times New Roman"/>
                <w:color w:val="auto"/>
                <w:kern w:val="2"/>
                <w:sz w:val="21"/>
                <w:szCs w:val="21"/>
                <w:lang w:val="en-US" w:eastAsia="zh-CN" w:bidi="ar-SA"/>
              </w:rPr>
              <m:t>p</m:t>
            </m:r>
          </w:ins>
          <w:ins w:id="6847" w:author="Administrator" w:date="2023-01-15T09:31:17Z">
            <m:r>
              <m:rPr/>
              <w:rPr>
                <w:rFonts w:hint="default" w:ascii="Cambria Math" w:hAnsi="Cambria Math" w:cs="Times New Roman"/>
                <w:color w:val="auto"/>
                <w:kern w:val="2"/>
                <w:sz w:val="21"/>
                <w:szCs w:val="21"/>
                <w:lang w:val="en-US" w:eastAsia="zh-CN" w:bidi="ar-SA"/>
              </w:rPr>
              <m:t>(</m:t>
            </m:r>
          </w:ins>
          <m:sSub>
            <m:sSubPr>
              <m:ctrlPr>
                <w:ins w:id="6848" w:author="Administrator" w:date="2023-01-15T09:31:25Z">
                  <w:rPr>
                    <w:rFonts w:ascii="Cambria Math" w:hAnsi="Cambria Math" w:cs="Times New Roman"/>
                    <w:i/>
                    <w:color w:val="auto"/>
                    <w:kern w:val="2"/>
                    <w:sz w:val="21"/>
                    <w:szCs w:val="21"/>
                    <w:lang w:val="en-US"/>
                  </w:rPr>
                </w:ins>
              </m:ctrlPr>
            </m:sSubPr>
            <m:e>
              <w:ins w:id="6849" w:author="Administrator" w:date="2023-01-15T09:31:25Z">
                <m:r>
                  <m:rPr/>
                  <w:rPr>
                    <w:rFonts w:hint="default" w:ascii="Cambria Math" w:hAnsi="Cambria Math" w:cs="Times New Roman"/>
                    <w:color w:val="auto"/>
                    <w:kern w:val="2"/>
                    <w:sz w:val="21"/>
                    <w:szCs w:val="21"/>
                    <w:lang w:val="en-US" w:eastAsia="zh-CN"/>
                  </w:rPr>
                  <m:t>s</m:t>
                </m:r>
              </w:ins>
              <m:ctrlPr>
                <w:ins w:id="6850" w:author="Administrator" w:date="2023-01-15T09:31:25Z">
                  <w:rPr>
                    <w:rFonts w:ascii="Cambria Math" w:hAnsi="Cambria Math" w:cs="Times New Roman"/>
                    <w:i/>
                    <w:color w:val="auto"/>
                    <w:kern w:val="2"/>
                    <w:sz w:val="21"/>
                    <w:szCs w:val="21"/>
                    <w:lang w:val="en-US"/>
                  </w:rPr>
                </w:ins>
              </m:ctrlPr>
            </m:e>
            <m:sub>
              <w:ins w:id="6851" w:author="Administrator" w:date="2023-01-15T09:31:25Z">
                <m:r>
                  <m:rPr/>
                  <w:rPr>
                    <w:rFonts w:hint="default" w:ascii="Cambria Math" w:hAnsi="Cambria Math" w:cs="Times New Roman"/>
                    <w:color w:val="auto"/>
                    <w:kern w:val="2"/>
                    <w:sz w:val="21"/>
                    <w:szCs w:val="21"/>
                    <w:lang w:val="en-US" w:eastAsia="zh-CN"/>
                  </w:rPr>
                  <m:t>i</m:t>
                </m:r>
              </w:ins>
              <m:ctrlPr>
                <w:ins w:id="6852" w:author="Administrator" w:date="2023-01-15T09:31:25Z">
                  <w:rPr>
                    <w:rFonts w:ascii="Cambria Math" w:hAnsi="Cambria Math" w:cs="Times New Roman"/>
                    <w:i/>
                    <w:color w:val="auto"/>
                    <w:kern w:val="2"/>
                    <w:sz w:val="21"/>
                    <w:szCs w:val="21"/>
                    <w:lang w:val="en-US"/>
                  </w:rPr>
                </w:ins>
              </m:ctrlPr>
            </m:sub>
          </m:sSub>
          <w:ins w:id="6853" w:author="Administrator" w:date="2023-01-15T09:31:27Z">
            <m:r>
              <m:rPr/>
              <w:rPr>
                <w:rFonts w:hint="default" w:ascii="Cambria Math" w:hAnsi="Cambria Math" w:cs="Times New Roman"/>
                <w:color w:val="auto"/>
                <w:kern w:val="2"/>
                <w:sz w:val="21"/>
                <w:szCs w:val="21"/>
                <w:lang w:val="en-US" w:eastAsia="zh-CN"/>
              </w:rPr>
              <m:t>|</m:t>
            </m:r>
          </w:ins>
          <w:ins w:id="6854" w:author="Administrator" w:date="2023-01-15T09:31:36Z">
            <m:r>
              <m:rPr/>
              <w:rPr>
                <w:rFonts w:ascii="Cambria Math" w:hAnsi="Cambria Math" w:cs="Times New Roman"/>
                <w:color w:val="auto"/>
                <w:kern w:val="2"/>
                <w:sz w:val="21"/>
                <w:szCs w:val="21"/>
                <w:lang w:val="en-US"/>
              </w:rPr>
              <m:t>α</m:t>
            </m:r>
          </w:ins>
          <w:ins w:id="6855" w:author="Administrator" w:date="2023-01-15T09:31:36Z">
            <m:r>
              <m:rPr/>
              <w:rPr>
                <w:rFonts w:hint="default" w:ascii="Cambria Math" w:hAnsi="Cambria Math" w:cs="Times New Roman"/>
                <w:color w:val="auto"/>
                <w:kern w:val="2"/>
                <w:sz w:val="21"/>
                <w:szCs w:val="21"/>
                <w:lang w:val="en-US" w:eastAsia="zh-CN"/>
              </w:rPr>
              <m:t>,</m:t>
            </m:r>
          </w:ins>
          <w:ins w:id="6856" w:author="Administrator" w:date="2023-01-15T09:31:36Z">
            <m:r>
              <m:rPr/>
              <w:rPr>
                <w:rFonts w:ascii="Cambria Math" w:hAnsi="Cambria Math" w:cs="Times New Roman"/>
                <w:color w:val="auto"/>
                <w:kern w:val="2"/>
                <w:sz w:val="21"/>
                <w:szCs w:val="21"/>
                <w:lang w:val="en-US"/>
              </w:rPr>
              <m:t>γ</m:t>
            </m:r>
          </w:ins>
          <w:ins w:id="6857" w:author="Administrator" w:date="2023-01-15T09:31:18Z">
            <m:r>
              <m:rPr/>
              <w:rPr>
                <w:rFonts w:hint="default" w:ascii="Cambria Math" w:hAnsi="Cambria Math" w:cs="Times New Roman"/>
                <w:color w:val="auto"/>
                <w:kern w:val="2"/>
                <w:sz w:val="21"/>
                <w:szCs w:val="21"/>
                <w:lang w:val="en-US" w:eastAsia="zh-CN" w:bidi="ar-SA"/>
              </w:rPr>
              <m:t>)</m:t>
            </m:r>
          </w:ins>
          <m:nary>
            <m:naryPr>
              <m:chr m:val="∏"/>
              <m:limLoc m:val="undOvr"/>
              <m:supHide m:val="1"/>
              <m:ctrlPr>
                <w:ins w:id="6858" w:author="Administrator" w:date="2023-01-15T09:31:55Z">
                  <w:rPr>
                    <w:rFonts w:hint="default" w:ascii="Cambria Math" w:hAnsi="Cambria Math" w:cs="Times New Roman"/>
                    <w:i/>
                    <w:color w:val="auto"/>
                    <w:kern w:val="2"/>
                    <w:sz w:val="21"/>
                    <w:szCs w:val="21"/>
                    <w:lang w:val="en-US" w:eastAsia="zh-CN" w:bidi="ar-SA"/>
                  </w:rPr>
                </w:ins>
              </m:ctrlPr>
            </m:naryPr>
            <m:sub>
              <m:sSubSup>
                <m:sSubSupPr>
                  <m:ctrlPr>
                    <w:ins w:id="6859" w:author="Administrator" w:date="2023-01-15T09:31:55Z">
                      <w:rPr>
                        <w:rFonts w:hint="default" w:ascii="Cambria Math" w:hAnsi="Cambria Math" w:cs="Times New Roman"/>
                        <w:i/>
                        <w:color w:val="auto"/>
                        <w:kern w:val="2"/>
                        <w:sz w:val="21"/>
                        <w:szCs w:val="21"/>
                        <w:lang w:val="en-US" w:eastAsia="zh-CN"/>
                      </w:rPr>
                    </w:ins>
                  </m:ctrlPr>
                </m:sSubSupPr>
                <m:e>
                  <w:ins w:id="6860" w:author="Administrator" w:date="2023-01-15T09:31:55Z">
                    <m:r>
                      <m:rPr/>
                      <w:rPr>
                        <w:rFonts w:hint="default" w:ascii="Cambria Math" w:hAnsi="Cambria Math" w:cs="Times New Roman"/>
                        <w:color w:val="auto"/>
                        <w:kern w:val="2"/>
                        <w:sz w:val="21"/>
                        <w:szCs w:val="21"/>
                        <w:lang w:val="en-US" w:eastAsia="zh-CN"/>
                      </w:rPr>
                      <m:t>z</m:t>
                    </m:r>
                  </w:ins>
                  <m:ctrlPr>
                    <w:ins w:id="6861" w:author="Administrator" w:date="2023-01-15T09:31:55Z">
                      <w:rPr>
                        <w:rFonts w:hint="default" w:ascii="Cambria Math" w:hAnsi="Cambria Math" w:cs="Times New Roman"/>
                        <w:i/>
                        <w:color w:val="auto"/>
                        <w:kern w:val="2"/>
                        <w:sz w:val="21"/>
                        <w:szCs w:val="21"/>
                        <w:lang w:val="en-US" w:eastAsia="zh-CN"/>
                      </w:rPr>
                    </w:ins>
                  </m:ctrlPr>
                </m:e>
                <m:sub>
                  <w:ins w:id="6862" w:author="Administrator" w:date="2023-01-15T09:31:55Z">
                    <m:r>
                      <m:rPr/>
                      <w:rPr>
                        <w:rFonts w:hint="default" w:ascii="Cambria Math" w:hAnsi="Cambria Math" w:cs="Times New Roman"/>
                        <w:color w:val="auto"/>
                        <w:kern w:val="2"/>
                        <w:sz w:val="21"/>
                        <w:szCs w:val="21"/>
                        <w:lang w:val="en-US" w:eastAsia="zh-CN"/>
                      </w:rPr>
                      <m:t>i</m:t>
                    </m:r>
                  </w:ins>
                  <m:ctrlPr>
                    <w:ins w:id="6863" w:author="Administrator" w:date="2023-01-15T09:31:55Z">
                      <w:rPr>
                        <w:rFonts w:hint="default" w:ascii="Cambria Math" w:hAnsi="Cambria Math" w:cs="Times New Roman"/>
                        <w:i/>
                        <w:color w:val="auto"/>
                        <w:kern w:val="2"/>
                        <w:sz w:val="21"/>
                        <w:szCs w:val="21"/>
                        <w:lang w:val="en-US" w:eastAsia="zh-CN"/>
                      </w:rPr>
                    </w:ins>
                  </m:ctrlPr>
                </m:sub>
                <m:sup>
                  <w:ins w:id="6864" w:author="Administrator" w:date="2023-01-15T09:31:55Z">
                    <m:r>
                      <m:rPr/>
                      <w:rPr>
                        <w:rFonts w:hint="default" w:ascii="Cambria Math" w:hAnsi="Cambria Math" w:cs="Times New Roman"/>
                        <w:color w:val="auto"/>
                        <w:kern w:val="2"/>
                        <w:sz w:val="21"/>
                        <w:szCs w:val="21"/>
                        <w:lang w:val="en-US" w:eastAsia="zh-CN"/>
                      </w:rPr>
                      <m:t>v</m:t>
                    </m:r>
                  </w:ins>
                  <m:ctrlPr>
                    <w:ins w:id="6865" w:author="Administrator" w:date="2023-01-15T09:31:55Z">
                      <w:rPr>
                        <w:rFonts w:hint="default" w:ascii="Cambria Math" w:hAnsi="Cambria Math" w:cs="Times New Roman"/>
                        <w:i/>
                        <w:color w:val="auto"/>
                        <w:kern w:val="2"/>
                        <w:sz w:val="21"/>
                        <w:szCs w:val="21"/>
                        <w:lang w:val="en-US" w:eastAsia="zh-CN"/>
                      </w:rPr>
                    </w:ins>
                  </m:ctrlPr>
                </m:sup>
              </m:sSubSup>
              <w:ins w:id="6866" w:author="Administrator" w:date="2023-01-15T09:31:55Z">
                <m:r>
                  <m:rPr/>
                  <w:rPr>
                    <w:rFonts w:ascii="Cambria Math" w:hAnsi="Cambria Math" w:cs="Times New Roman"/>
                    <w:color w:val="auto"/>
                    <w:kern w:val="2"/>
                    <w:sz w:val="21"/>
                    <w:szCs w:val="21"/>
                    <w:lang w:val="en-US"/>
                  </w:rPr>
                  <m:t>∈</m:t>
                </m:r>
              </w:ins>
              <w:ins w:id="6867" w:author="Administrator" w:date="2023-01-15T09:31:55Z">
                <m:r>
                  <m:rPr/>
                  <w:rPr>
                    <w:rFonts w:hint="default" w:ascii="Cambria Math" w:hAnsi="Cambria Math" w:cs="Times New Roman"/>
                    <w:color w:val="auto"/>
                    <w:kern w:val="2"/>
                    <w:sz w:val="21"/>
                    <w:szCs w:val="21"/>
                    <w:lang w:val="en-US" w:eastAsia="zh-CN"/>
                  </w:rPr>
                  <m:t>Z</m:t>
                </m:r>
              </w:ins>
              <m:ctrlPr>
                <w:ins w:id="6868" w:author="Administrator" w:date="2023-01-15T09:31:55Z">
                  <w:rPr>
                    <w:rFonts w:hint="default" w:ascii="Cambria Math" w:hAnsi="Cambria Math" w:cs="Times New Roman"/>
                    <w:i/>
                    <w:color w:val="auto"/>
                    <w:kern w:val="2"/>
                    <w:sz w:val="21"/>
                    <w:szCs w:val="21"/>
                    <w:lang w:val="en-US" w:eastAsia="zh-CN" w:bidi="ar-SA"/>
                  </w:rPr>
                </w:ins>
              </m:ctrlPr>
            </m:sub>
            <m:sup>
              <m:ctrlPr>
                <w:ins w:id="6869" w:author="Administrator" w:date="2023-01-15T09:31:55Z">
                  <w:rPr>
                    <w:rFonts w:hint="default" w:ascii="Cambria Math" w:hAnsi="Cambria Math" w:cs="Times New Roman"/>
                    <w:i/>
                    <w:color w:val="auto"/>
                    <w:kern w:val="2"/>
                    <w:sz w:val="21"/>
                    <w:szCs w:val="21"/>
                    <w:lang w:val="en-US" w:eastAsia="zh-CN" w:bidi="ar-SA"/>
                  </w:rPr>
                </w:ins>
              </m:ctrlPr>
            </m:sup>
            <m:e>
              <w:ins w:id="6870" w:author="Administrator" w:date="2023-01-15T09:31:55Z">
                <m:r>
                  <m:rPr/>
                  <w:rPr>
                    <w:rFonts w:hint="default" w:ascii="Cambria Math" w:hAnsi="Cambria Math" w:cs="Times New Roman"/>
                    <w:color w:val="auto"/>
                    <w:kern w:val="2"/>
                    <w:sz w:val="21"/>
                    <w:szCs w:val="21"/>
                    <w:lang w:val="en-US" w:eastAsia="zh-CN" w:bidi="ar-SA"/>
                  </w:rPr>
                  <m:t>(</m:t>
                </m:r>
              </w:ins>
              <m:sSubSup>
                <m:sSubSupPr>
                  <m:ctrlPr>
                    <w:ins w:id="6871" w:author="Administrator" w:date="2023-01-15T09:31:55Z">
                      <w:rPr>
                        <w:rFonts w:hint="default" w:ascii="Cambria Math" w:hAnsi="Cambria Math" w:cs="Times New Roman"/>
                        <w:i/>
                        <w:color w:val="auto"/>
                        <w:kern w:val="2"/>
                        <w:sz w:val="21"/>
                        <w:szCs w:val="21"/>
                        <w:lang w:val="en-US" w:eastAsia="zh-CN"/>
                      </w:rPr>
                    </w:ins>
                  </m:ctrlPr>
                </m:sSubSupPr>
                <m:e>
                  <w:ins w:id="6872" w:author="Administrator" w:date="2023-01-15T09:31:55Z">
                    <m:r>
                      <m:rPr/>
                      <w:rPr>
                        <w:rFonts w:hint="default" w:ascii="Cambria Math" w:hAnsi="Cambria Math" w:cs="Times New Roman"/>
                        <w:color w:val="auto"/>
                        <w:kern w:val="2"/>
                        <w:sz w:val="21"/>
                        <w:szCs w:val="21"/>
                        <w:lang w:val="en-US" w:eastAsia="zh-CN"/>
                      </w:rPr>
                      <m:t>z</m:t>
                    </m:r>
                  </w:ins>
                  <m:ctrlPr>
                    <w:ins w:id="6873" w:author="Administrator" w:date="2023-01-15T09:31:55Z">
                      <w:rPr>
                        <w:rFonts w:hint="default" w:ascii="Cambria Math" w:hAnsi="Cambria Math" w:cs="Times New Roman"/>
                        <w:i/>
                        <w:color w:val="auto"/>
                        <w:kern w:val="2"/>
                        <w:sz w:val="21"/>
                        <w:szCs w:val="21"/>
                        <w:lang w:val="en-US" w:eastAsia="zh-CN"/>
                      </w:rPr>
                    </w:ins>
                  </m:ctrlPr>
                </m:e>
                <m:sub>
                  <w:ins w:id="6874" w:author="Administrator" w:date="2023-01-15T09:31:55Z">
                    <m:r>
                      <m:rPr/>
                      <w:rPr>
                        <w:rFonts w:hint="default" w:ascii="Cambria Math" w:hAnsi="Cambria Math" w:cs="Times New Roman"/>
                        <w:color w:val="auto"/>
                        <w:kern w:val="2"/>
                        <w:sz w:val="21"/>
                        <w:szCs w:val="21"/>
                        <w:lang w:val="en-US" w:eastAsia="zh-CN"/>
                      </w:rPr>
                      <m:t>i</m:t>
                    </m:r>
                  </w:ins>
                  <m:ctrlPr>
                    <w:ins w:id="6875" w:author="Administrator" w:date="2023-01-15T09:31:55Z">
                      <w:rPr>
                        <w:rFonts w:hint="default" w:ascii="Cambria Math" w:hAnsi="Cambria Math" w:cs="Times New Roman"/>
                        <w:i/>
                        <w:color w:val="auto"/>
                        <w:kern w:val="2"/>
                        <w:sz w:val="21"/>
                        <w:szCs w:val="21"/>
                        <w:lang w:val="en-US" w:eastAsia="zh-CN"/>
                      </w:rPr>
                    </w:ins>
                  </m:ctrlPr>
                </m:sub>
                <m:sup>
                  <w:ins w:id="6876" w:author="Administrator" w:date="2023-01-15T09:31:55Z">
                    <m:r>
                      <m:rPr/>
                      <w:rPr>
                        <w:rFonts w:hint="default" w:ascii="Cambria Math" w:hAnsi="Cambria Math" w:cs="Times New Roman"/>
                        <w:color w:val="auto"/>
                        <w:kern w:val="2"/>
                        <w:sz w:val="21"/>
                        <w:szCs w:val="21"/>
                        <w:lang w:val="en-US" w:eastAsia="zh-CN"/>
                      </w:rPr>
                      <m:t>v</m:t>
                    </m:r>
                  </w:ins>
                  <m:ctrlPr>
                    <w:ins w:id="6877" w:author="Administrator" w:date="2023-01-15T09:31:55Z">
                      <w:rPr>
                        <w:rFonts w:hint="default" w:ascii="Cambria Math" w:hAnsi="Cambria Math" w:cs="Times New Roman"/>
                        <w:i/>
                        <w:color w:val="auto"/>
                        <w:kern w:val="2"/>
                        <w:sz w:val="21"/>
                        <w:szCs w:val="21"/>
                        <w:lang w:val="en-US" w:eastAsia="zh-CN"/>
                      </w:rPr>
                    </w:ins>
                  </m:ctrlPr>
                </m:sup>
              </m:sSubSup>
              <w:ins w:id="6878" w:author="Administrator" w:date="2023-01-15T09:31:55Z">
                <m:r>
                  <m:rPr/>
                  <w:rPr>
                    <w:rFonts w:hint="default" w:ascii="Cambria Math" w:hAnsi="Cambria Math" w:cs="Times New Roman"/>
                    <w:color w:val="auto"/>
                    <w:kern w:val="2"/>
                    <w:sz w:val="21"/>
                    <w:szCs w:val="21"/>
                    <w:lang w:val="en-US" w:eastAsia="zh-CN"/>
                  </w:rPr>
                  <m:t>|</m:t>
                </m:r>
              </w:ins>
              <m:sSub>
                <m:sSubPr>
                  <m:ctrlPr>
                    <w:ins w:id="6879" w:author="Administrator" w:date="2023-01-15T09:31:55Z">
                      <w:rPr>
                        <w:rFonts w:ascii="Cambria Math" w:hAnsi="Cambria Math" w:cs="Times New Roman"/>
                        <w:i/>
                        <w:color w:val="auto"/>
                        <w:kern w:val="2"/>
                        <w:sz w:val="21"/>
                        <w:szCs w:val="21"/>
                        <w:lang w:val="en-US"/>
                      </w:rPr>
                    </w:ins>
                  </m:ctrlPr>
                </m:sSubPr>
                <m:e>
                  <w:ins w:id="6880" w:author="Administrator" w:date="2023-01-15T09:31:55Z">
                    <m:r>
                      <m:rPr/>
                      <w:rPr>
                        <w:rFonts w:hint="default" w:ascii="Cambria Math" w:hAnsi="Cambria Math" w:cs="Times New Roman"/>
                        <w:color w:val="auto"/>
                        <w:kern w:val="2"/>
                        <w:sz w:val="21"/>
                        <w:szCs w:val="21"/>
                        <w:lang w:val="en-US" w:eastAsia="zh-CN"/>
                      </w:rPr>
                      <m:t>s</m:t>
                    </m:r>
                  </w:ins>
                  <m:ctrlPr>
                    <w:ins w:id="6881" w:author="Administrator" w:date="2023-01-15T09:31:55Z">
                      <w:rPr>
                        <w:rFonts w:ascii="Cambria Math" w:hAnsi="Cambria Math" w:cs="Times New Roman"/>
                        <w:i/>
                        <w:color w:val="auto"/>
                        <w:kern w:val="2"/>
                        <w:sz w:val="21"/>
                        <w:szCs w:val="21"/>
                        <w:lang w:val="en-US"/>
                      </w:rPr>
                    </w:ins>
                  </m:ctrlPr>
                </m:e>
                <m:sub>
                  <w:ins w:id="6882" w:author="Administrator" w:date="2023-01-15T09:31:55Z">
                    <m:r>
                      <m:rPr/>
                      <w:rPr>
                        <w:rFonts w:hint="default" w:ascii="Cambria Math" w:hAnsi="Cambria Math" w:cs="Times New Roman"/>
                        <w:color w:val="auto"/>
                        <w:kern w:val="2"/>
                        <w:sz w:val="21"/>
                        <w:szCs w:val="21"/>
                        <w:lang w:val="en-US" w:eastAsia="zh-CN"/>
                      </w:rPr>
                      <m:t>i</m:t>
                    </m:r>
                  </w:ins>
                  <m:ctrlPr>
                    <w:ins w:id="6883" w:author="Administrator" w:date="2023-01-15T09:31:55Z">
                      <w:rPr>
                        <w:rFonts w:ascii="Cambria Math" w:hAnsi="Cambria Math" w:cs="Times New Roman"/>
                        <w:i/>
                        <w:color w:val="auto"/>
                        <w:kern w:val="2"/>
                        <w:sz w:val="21"/>
                        <w:szCs w:val="21"/>
                        <w:lang w:val="en-US"/>
                      </w:rPr>
                    </w:ins>
                  </m:ctrlPr>
                </m:sub>
              </m:sSub>
              <w:ins w:id="6884" w:author="Administrator" w:date="2023-01-15T09:31:55Z">
                <m:r>
                  <m:rPr>
                    <m:sty m:val="p"/>
                  </m:rPr>
                  <w:rPr>
                    <w:rFonts w:hint="default" w:ascii="Cambria Math" w:hAnsi="Cambria Math" w:cs="Times New Roman"/>
                    <w:color w:val="auto"/>
                    <w:kern w:val="2"/>
                    <w:sz w:val="21"/>
                    <w:szCs w:val="21"/>
                    <w:lang w:val="en-US" w:eastAsia="zh-CN"/>
                  </w:rPr>
                  <m:t>,</m:t>
                </m:r>
              </w:ins>
              <m:sSub>
                <m:sSubPr>
                  <m:ctrlPr>
                    <w:ins w:id="6885" w:author="Administrator" w:date="2023-01-15T09:31:55Z">
                      <w:rPr>
                        <w:rFonts w:ascii="Cambria Math" w:hAnsi="Cambria Math" w:cs="Times New Roman"/>
                        <w:i/>
                        <w:color w:val="auto"/>
                        <w:kern w:val="2"/>
                        <w:sz w:val="21"/>
                        <w:szCs w:val="21"/>
                        <w:lang w:val="en-US"/>
                      </w:rPr>
                    </w:ins>
                  </m:ctrlPr>
                </m:sSubPr>
                <m:e>
                  <w:ins w:id="6886" w:author="Administrator" w:date="2023-01-15T09:31:55Z">
                    <m:r>
                      <m:rPr/>
                      <w:rPr>
                        <w:rFonts w:hint="default" w:ascii="Cambria Math" w:hAnsi="Cambria Math" w:cs="Times New Roman"/>
                        <w:color w:val="auto"/>
                        <w:kern w:val="2"/>
                        <w:sz w:val="21"/>
                        <w:szCs w:val="21"/>
                        <w:lang w:val="en-US" w:eastAsia="zh-CN"/>
                      </w:rPr>
                      <m:t>b</m:t>
                    </m:r>
                  </w:ins>
                  <m:ctrlPr>
                    <w:ins w:id="6887" w:author="Administrator" w:date="2023-01-15T09:31:55Z">
                      <w:rPr>
                        <w:rFonts w:ascii="Cambria Math" w:hAnsi="Cambria Math" w:cs="Times New Roman"/>
                        <w:i/>
                        <w:color w:val="auto"/>
                        <w:kern w:val="2"/>
                        <w:sz w:val="21"/>
                        <w:szCs w:val="21"/>
                        <w:lang w:val="en-US"/>
                      </w:rPr>
                    </w:ins>
                  </m:ctrlPr>
                </m:e>
                <m:sub>
                  <w:ins w:id="6888" w:author="Administrator" w:date="2023-01-15T09:31:55Z">
                    <m:r>
                      <m:rPr/>
                      <w:rPr>
                        <w:rFonts w:hint="default" w:ascii="Cambria Math" w:hAnsi="Cambria Math" w:cs="Times New Roman"/>
                        <w:color w:val="auto"/>
                        <w:kern w:val="2"/>
                        <w:sz w:val="21"/>
                        <w:szCs w:val="21"/>
                        <w:lang w:val="en-US" w:eastAsia="zh-CN"/>
                      </w:rPr>
                      <m:t>v</m:t>
                    </m:r>
                  </w:ins>
                  <m:ctrlPr>
                    <w:ins w:id="6889" w:author="Administrator" w:date="2023-01-15T09:31:55Z">
                      <w:rPr>
                        <w:rFonts w:ascii="Cambria Math" w:hAnsi="Cambria Math" w:cs="Times New Roman"/>
                        <w:i/>
                        <w:color w:val="auto"/>
                        <w:kern w:val="2"/>
                        <w:sz w:val="21"/>
                        <w:szCs w:val="21"/>
                        <w:lang w:val="en-US"/>
                      </w:rPr>
                    </w:ins>
                  </m:ctrlPr>
                </m:sub>
              </m:sSub>
              <w:ins w:id="6890" w:author="Administrator" w:date="2023-01-15T09:31:55Z">
                <m:r>
                  <m:rPr>
                    <m:sty m:val="p"/>
                  </m:rPr>
                  <w:rPr>
                    <w:rFonts w:hint="default" w:ascii="Cambria Math" w:hAnsi="Cambria Math" w:cs="Times New Roman"/>
                    <w:color w:val="auto"/>
                    <w:kern w:val="2"/>
                    <w:sz w:val="21"/>
                    <w:szCs w:val="21"/>
                    <w:lang w:val="en-US" w:eastAsia="zh-CN"/>
                  </w:rPr>
                  <m:t>,</m:t>
                </m:r>
              </w:ins>
              <m:sSub>
                <m:sSubPr>
                  <m:ctrlPr>
                    <w:ins w:id="6891" w:author="Administrator" w:date="2023-01-15T09:31:55Z">
                      <w:rPr>
                        <w:rFonts w:ascii="Cambria Math" w:hAnsi="Cambria Math" w:cs="Times New Roman"/>
                        <w:i/>
                        <w:color w:val="auto"/>
                        <w:kern w:val="2"/>
                        <w:sz w:val="21"/>
                        <w:szCs w:val="21"/>
                        <w:lang w:val="en-US"/>
                      </w:rPr>
                    </w:ins>
                  </m:ctrlPr>
                </m:sSubPr>
                <m:e>
                  <w:ins w:id="6892" w:author="Administrator" w:date="2023-01-15T09:31:55Z">
                    <m:r>
                      <m:rPr/>
                      <w:rPr>
                        <w:rFonts w:ascii="Cambria Math" w:hAnsi="Cambria Math" w:cs="Times New Roman"/>
                        <w:color w:val="auto"/>
                        <w:kern w:val="2"/>
                        <w:sz w:val="21"/>
                        <w:szCs w:val="21"/>
                        <w:lang w:val="en-US"/>
                      </w:rPr>
                      <m:t>τ</m:t>
                    </m:r>
                  </w:ins>
                  <m:ctrlPr>
                    <w:ins w:id="6893" w:author="Administrator" w:date="2023-01-15T09:31:55Z">
                      <w:rPr>
                        <w:rFonts w:ascii="Cambria Math" w:hAnsi="Cambria Math" w:cs="Times New Roman"/>
                        <w:i/>
                        <w:color w:val="auto"/>
                        <w:kern w:val="2"/>
                        <w:sz w:val="21"/>
                        <w:szCs w:val="21"/>
                        <w:lang w:val="en-US"/>
                      </w:rPr>
                    </w:ins>
                  </m:ctrlPr>
                </m:e>
                <m:sub>
                  <w:ins w:id="6894" w:author="Administrator" w:date="2023-01-15T09:31:55Z">
                    <m:r>
                      <m:rPr/>
                      <w:rPr>
                        <w:rFonts w:hint="default" w:ascii="Cambria Math" w:hAnsi="Cambria Math" w:cs="Times New Roman"/>
                        <w:color w:val="auto"/>
                        <w:kern w:val="2"/>
                        <w:sz w:val="21"/>
                        <w:szCs w:val="21"/>
                        <w:lang w:val="en-US" w:eastAsia="zh-CN"/>
                      </w:rPr>
                      <m:t>v</m:t>
                    </m:r>
                  </w:ins>
                  <m:ctrlPr>
                    <w:ins w:id="6895" w:author="Administrator" w:date="2023-01-15T09:31:55Z">
                      <w:rPr>
                        <w:rFonts w:ascii="Cambria Math" w:hAnsi="Cambria Math" w:cs="Times New Roman"/>
                        <w:i/>
                        <w:color w:val="auto"/>
                        <w:kern w:val="2"/>
                        <w:sz w:val="21"/>
                        <w:szCs w:val="21"/>
                        <w:lang w:val="en-US"/>
                      </w:rPr>
                    </w:ins>
                  </m:ctrlPr>
                </m:sub>
              </m:sSub>
              <w:ins w:id="6896" w:author="Administrator" w:date="2023-01-15T09:31:55Z">
                <m:r>
                  <m:rPr/>
                  <w:rPr>
                    <w:rFonts w:hint="default" w:ascii="Cambria Math" w:hAnsi="Cambria Math" w:cs="Times New Roman"/>
                    <w:color w:val="auto"/>
                    <w:kern w:val="2"/>
                    <w:sz w:val="21"/>
                    <w:szCs w:val="21"/>
                    <w:lang w:val="en-US" w:eastAsia="zh-CN" w:bidi="ar-SA"/>
                  </w:rPr>
                  <m:t>)</m:t>
                </m:r>
              </w:ins>
              <m:ctrlPr>
                <w:ins w:id="6897" w:author="Administrator" w:date="2023-01-15T09:31:55Z">
                  <w:rPr>
                    <w:rFonts w:hint="default" w:ascii="Cambria Math" w:hAnsi="Cambria Math" w:cs="Times New Roman"/>
                    <w:i/>
                    <w:color w:val="auto"/>
                    <w:kern w:val="2"/>
                    <w:sz w:val="21"/>
                    <w:szCs w:val="21"/>
                    <w:lang w:val="en-US" w:eastAsia="zh-CN" w:bidi="ar-SA"/>
                  </w:rPr>
                </w:ins>
              </m:ctrlPr>
            </m:e>
          </m:nary>
          <m:nary>
            <m:naryPr>
              <m:chr m:val="∏"/>
              <m:limLoc m:val="undOvr"/>
              <m:supHide m:val="1"/>
              <m:ctrlPr>
                <w:ins w:id="6898" w:author="Administrator" w:date="2023-01-15T09:31:55Z">
                  <w:rPr>
                    <w:rFonts w:hint="default" w:ascii="Cambria Math" w:hAnsi="Cambria Math" w:cs="Times New Roman"/>
                    <w:i/>
                    <w:color w:val="auto"/>
                    <w:kern w:val="2"/>
                    <w:sz w:val="21"/>
                    <w:szCs w:val="21"/>
                    <w:lang w:val="en-US" w:eastAsia="zh-CN" w:bidi="ar-SA"/>
                  </w:rPr>
                </w:ins>
              </m:ctrlPr>
            </m:naryPr>
            <m:sub>
              <w:ins w:id="6899" w:author="Administrator" w:date="2023-01-15T09:39:03Z">
                <m:r>
                  <m:rPr/>
                  <w:rPr>
                    <w:rFonts w:hint="default" w:ascii="Cambria Math" w:hAnsi="Cambria Math" w:cs="Times New Roman"/>
                    <w:color w:val="auto"/>
                    <w:kern w:val="2"/>
                    <w:sz w:val="21"/>
                    <w:szCs w:val="21"/>
                    <w:lang w:val="en-US" w:eastAsia="zh-CN"/>
                  </w:rPr>
                  <m:t>v</m:t>
                </m:r>
              </w:ins>
              <w:ins w:id="6900" w:author="Administrator" w:date="2023-01-15T09:39:10Z">
                <m:r>
                  <m:rPr/>
                  <w:rPr>
                    <w:rFonts w:ascii="Cambria Math" w:hAnsi="Cambria Math" w:cs="Times New Roman"/>
                    <w:color w:val="auto"/>
                    <w:kern w:val="2"/>
                    <w:sz w:val="21"/>
                    <w:szCs w:val="21"/>
                    <w:lang w:val="en-US"/>
                  </w:rPr>
                  <m:t>∈</m:t>
                </m:r>
              </w:ins>
              <m:sSub>
                <m:sSubPr>
                  <m:ctrlPr>
                    <w:ins w:id="6901" w:author="Administrator" w:date="2023-01-15T09:39:18Z">
                      <m:rPr/>
                      <w:rPr>
                        <w:rFonts w:ascii="Cambria Math" w:hAnsi="Cambria Math" w:cs="Times New Roman"/>
                        <w:i/>
                        <w:color w:val="auto"/>
                        <w:kern w:val="2"/>
                        <w:sz w:val="21"/>
                        <w:szCs w:val="21"/>
                        <w:lang w:val="en-US"/>
                      </w:rPr>
                    </w:ins>
                  </m:ctrlPr>
                </m:sSubPr>
                <m:e>
                  <w:ins w:id="6902" w:author="Administrator" w:date="2023-01-15T09:39:21Z">
                    <m:r>
                      <m:rPr/>
                      <w:rPr>
                        <w:rFonts w:hint="default" w:ascii="Cambria Math" w:hAnsi="Cambria Math" w:cs="Times New Roman"/>
                        <w:color w:val="auto"/>
                        <w:kern w:val="2"/>
                        <w:sz w:val="21"/>
                        <w:szCs w:val="21"/>
                        <w:lang w:val="en-US" w:eastAsia="zh-CN"/>
                      </w:rPr>
                      <m:t>V</m:t>
                    </m:r>
                  </w:ins>
                  <m:ctrlPr>
                    <w:ins w:id="6903" w:author="Administrator" w:date="2023-01-15T09:39:18Z">
                      <m:rPr/>
                      <w:rPr>
                        <w:rFonts w:ascii="Cambria Math" w:hAnsi="Cambria Math" w:cs="Times New Roman"/>
                        <w:i/>
                        <w:color w:val="auto"/>
                        <w:kern w:val="2"/>
                        <w:sz w:val="21"/>
                        <w:szCs w:val="21"/>
                        <w:lang w:val="en-US"/>
                      </w:rPr>
                    </w:ins>
                  </m:ctrlPr>
                </m:e>
                <m:sub>
                  <w:ins w:id="6904" w:author="Administrator" w:date="2023-01-15T09:39:24Z">
                    <m:r>
                      <m:rPr/>
                      <w:rPr>
                        <w:rFonts w:hint="default" w:ascii="Cambria Math" w:hAnsi="Cambria Math" w:cs="Times New Roman"/>
                        <w:color w:val="auto"/>
                        <w:kern w:val="2"/>
                        <w:sz w:val="21"/>
                        <w:szCs w:val="21"/>
                        <w:lang w:val="en-US" w:eastAsia="zh-CN"/>
                      </w:rPr>
                      <m:t>i</m:t>
                    </m:r>
                  </w:ins>
                  <m:ctrlPr>
                    <w:ins w:id="6905" w:author="Administrator" w:date="2023-01-15T09:39:18Z">
                      <m:rPr/>
                      <w:rPr>
                        <w:rFonts w:ascii="Cambria Math" w:hAnsi="Cambria Math" w:cs="Times New Roman"/>
                        <w:i/>
                        <w:color w:val="auto"/>
                        <w:kern w:val="2"/>
                        <w:sz w:val="21"/>
                        <w:szCs w:val="21"/>
                        <w:lang w:val="en-US"/>
                      </w:rPr>
                    </w:ins>
                  </m:ctrlPr>
                </m:sub>
              </m:sSub>
              <w:ins w:id="6906" w:author="Administrator" w:date="2023-01-15T09:39:28Z">
                <m:r>
                  <m:rPr/>
                  <w:rPr>
                    <w:rFonts w:hint="default" w:ascii="Cambria Math" w:hAnsi="Cambria Math" w:cs="Times New Roman"/>
                    <w:color w:val="auto"/>
                    <w:kern w:val="2"/>
                    <w:sz w:val="21"/>
                    <w:szCs w:val="21"/>
                    <w:lang w:val="en-US" w:eastAsia="zh-CN"/>
                  </w:rPr>
                  <m:t>,</m:t>
                </m:r>
              </w:ins>
              <w:ins w:id="6907" w:author="Administrator" w:date="2023-01-15T09:40:31Z">
                <m:r>
                  <m:rPr/>
                  <w:rPr>
                    <w:rFonts w:hint="default" w:ascii="Cambria Math" w:hAnsi="Cambria Math" w:cs="Times New Roman"/>
                    <w:color w:val="auto"/>
                    <w:kern w:val="2"/>
                    <w:sz w:val="21"/>
                    <w:szCs w:val="21"/>
                    <w:lang w:val="en-US" w:eastAsia="zh-CN"/>
                  </w:rPr>
                  <m:t>j</m:t>
                </m:r>
              </w:ins>
              <w:ins w:id="6908" w:author="Administrator" w:date="2023-01-15T09:39:36Z">
                <m:r>
                  <m:rPr/>
                  <w:rPr>
                    <w:rFonts w:ascii="Cambria Math" w:hAnsi="Cambria Math" w:cs="Times New Roman"/>
                    <w:color w:val="auto"/>
                    <w:kern w:val="2"/>
                    <w:sz w:val="21"/>
                    <w:szCs w:val="21"/>
                    <w:lang w:val="en-US"/>
                  </w:rPr>
                  <m:t>∈</m:t>
                </m:r>
              </w:ins>
              <m:sSub>
                <m:sSubPr>
                  <m:ctrlPr>
                    <w:ins w:id="6909" w:author="Administrator" w:date="2023-01-15T09:39:41Z">
                      <m:rPr/>
                      <w:rPr>
                        <w:rFonts w:ascii="Cambria Math" w:hAnsi="Cambria Math" w:cs="Times New Roman"/>
                        <w:i/>
                        <w:color w:val="auto"/>
                        <w:kern w:val="2"/>
                        <w:sz w:val="21"/>
                        <w:szCs w:val="21"/>
                        <w:lang w:val="en-US"/>
                      </w:rPr>
                    </w:ins>
                  </m:ctrlPr>
                </m:sSubPr>
                <m:e>
                  <w:ins w:id="6910" w:author="Administrator" w:date="2023-01-15T09:39:43Z">
                    <m:r>
                      <m:rPr/>
                      <w:rPr>
                        <w:rFonts w:hint="default" w:ascii="Cambria Math" w:hAnsi="Cambria Math" w:cs="Times New Roman"/>
                        <w:color w:val="auto"/>
                        <w:kern w:val="2"/>
                        <w:sz w:val="21"/>
                        <w:szCs w:val="21"/>
                        <w:lang w:val="en-US" w:eastAsia="zh-CN"/>
                      </w:rPr>
                      <m:t>H</m:t>
                    </m:r>
                  </w:ins>
                  <m:ctrlPr>
                    <w:ins w:id="6911" w:author="Administrator" w:date="2023-01-15T09:39:41Z">
                      <m:rPr/>
                      <w:rPr>
                        <w:rFonts w:ascii="Cambria Math" w:hAnsi="Cambria Math" w:cs="Times New Roman"/>
                        <w:i/>
                        <w:color w:val="auto"/>
                        <w:kern w:val="2"/>
                        <w:sz w:val="21"/>
                        <w:szCs w:val="21"/>
                        <w:lang w:val="en-US"/>
                      </w:rPr>
                    </w:ins>
                  </m:ctrlPr>
                </m:e>
                <m:sub>
                  <w:ins w:id="6912" w:author="Administrator" w:date="2023-01-15T09:39:45Z">
                    <m:r>
                      <m:rPr/>
                      <w:rPr>
                        <w:rFonts w:hint="default" w:ascii="Cambria Math" w:hAnsi="Cambria Math" w:cs="Times New Roman"/>
                        <w:color w:val="auto"/>
                        <w:kern w:val="2"/>
                        <w:sz w:val="21"/>
                        <w:szCs w:val="21"/>
                        <w:lang w:val="en-US" w:eastAsia="zh-CN"/>
                      </w:rPr>
                      <m:t>v</m:t>
                    </m:r>
                  </w:ins>
                  <m:ctrlPr>
                    <w:ins w:id="6913" w:author="Administrator" w:date="2023-01-15T09:39:41Z">
                      <m:rPr/>
                      <w:rPr>
                        <w:rFonts w:ascii="Cambria Math" w:hAnsi="Cambria Math" w:cs="Times New Roman"/>
                        <w:i/>
                        <w:color w:val="auto"/>
                        <w:kern w:val="2"/>
                        <w:sz w:val="21"/>
                        <w:szCs w:val="21"/>
                        <w:lang w:val="en-US"/>
                      </w:rPr>
                    </w:ins>
                  </m:ctrlPr>
                </m:sub>
              </m:sSub>
              <m:ctrlPr>
                <w:ins w:id="6914" w:author="Administrator" w:date="2023-01-15T09:31:55Z">
                  <w:rPr>
                    <w:rFonts w:hint="default" w:ascii="Cambria Math" w:hAnsi="Cambria Math" w:cs="Times New Roman"/>
                    <w:i/>
                    <w:color w:val="auto"/>
                    <w:kern w:val="2"/>
                    <w:sz w:val="21"/>
                    <w:szCs w:val="21"/>
                    <w:lang w:val="en-US" w:eastAsia="zh-CN" w:bidi="ar-SA"/>
                  </w:rPr>
                </w:ins>
              </m:ctrlPr>
            </m:sub>
            <m:sup>
              <m:ctrlPr>
                <w:ins w:id="6915" w:author="Administrator" w:date="2023-01-15T09:31:55Z">
                  <w:rPr>
                    <w:rFonts w:hint="default" w:ascii="Cambria Math" w:hAnsi="Cambria Math" w:cs="Times New Roman"/>
                    <w:i/>
                    <w:color w:val="auto"/>
                    <w:kern w:val="2"/>
                    <w:sz w:val="21"/>
                    <w:szCs w:val="21"/>
                    <w:lang w:val="en-US" w:eastAsia="zh-CN" w:bidi="ar-SA"/>
                  </w:rPr>
                </w:ins>
              </m:ctrlPr>
            </m:sup>
            <m:e>
              <w:ins w:id="6916" w:author="Administrator" w:date="2023-01-15T09:31:55Z">
                <m:r>
                  <m:rPr/>
                  <w:rPr>
                    <w:rFonts w:hint="default" w:ascii="Cambria Math" w:hAnsi="Cambria Math" w:cs="Times New Roman"/>
                    <w:color w:val="auto"/>
                    <w:kern w:val="2"/>
                    <w:sz w:val="21"/>
                    <w:szCs w:val="21"/>
                    <w:lang w:val="en-US" w:eastAsia="zh-CN" w:bidi="ar-SA"/>
                  </w:rPr>
                  <m:t>(</m:t>
                </m:r>
              </w:ins>
              <m:sSubSup>
                <m:sSubSupPr>
                  <m:ctrlPr>
                    <w:ins w:id="6917" w:author="Administrator" w:date="2023-01-15T09:31:55Z">
                      <w:rPr>
                        <w:rFonts w:hint="default" w:ascii="Cambria Math" w:hAnsi="Cambria Math" w:cs="Times New Roman"/>
                        <w:i/>
                        <w:color w:val="auto"/>
                        <w:kern w:val="2"/>
                        <w:sz w:val="21"/>
                        <w:szCs w:val="21"/>
                        <w:lang w:val="en-US" w:eastAsia="zh-CN"/>
                      </w:rPr>
                    </w:ins>
                  </m:ctrlPr>
                </m:sSubSupPr>
                <m:e>
                  <w:ins w:id="6918" w:author="Administrator" w:date="2023-01-15T09:31:55Z">
                    <m:r>
                      <m:rPr/>
                      <w:rPr>
                        <w:rFonts w:hint="default" w:ascii="Cambria Math" w:hAnsi="Cambria Math" w:cs="Times New Roman"/>
                        <w:color w:val="auto"/>
                        <w:kern w:val="2"/>
                        <w:sz w:val="21"/>
                        <w:szCs w:val="21"/>
                        <w:lang w:val="en-US" w:eastAsia="zh-CN"/>
                      </w:rPr>
                      <m:t>d</m:t>
                    </m:r>
                  </w:ins>
                  <m:ctrlPr>
                    <w:ins w:id="6919" w:author="Administrator" w:date="2023-01-15T09:31:55Z">
                      <w:rPr>
                        <w:rFonts w:hint="default" w:ascii="Cambria Math" w:hAnsi="Cambria Math" w:cs="Times New Roman"/>
                        <w:i/>
                        <w:color w:val="auto"/>
                        <w:kern w:val="2"/>
                        <w:sz w:val="21"/>
                        <w:szCs w:val="21"/>
                        <w:lang w:val="en-US" w:eastAsia="zh-CN"/>
                      </w:rPr>
                    </w:ins>
                  </m:ctrlPr>
                </m:e>
                <m:sub>
                  <w:ins w:id="6920" w:author="Administrator" w:date="2023-01-15T09:31:55Z">
                    <m:r>
                      <m:rPr/>
                      <w:rPr>
                        <w:rFonts w:hint="default" w:ascii="Cambria Math" w:hAnsi="Cambria Math" w:cs="Times New Roman"/>
                        <w:color w:val="auto"/>
                        <w:kern w:val="2"/>
                        <w:sz w:val="21"/>
                        <w:szCs w:val="21"/>
                        <w:lang w:val="en-US" w:eastAsia="zh-CN"/>
                      </w:rPr>
                      <m:t>ij</m:t>
                    </m:r>
                  </w:ins>
                  <m:ctrlPr>
                    <w:ins w:id="6921" w:author="Administrator" w:date="2023-01-15T09:31:55Z">
                      <w:rPr>
                        <w:rFonts w:hint="default" w:ascii="Cambria Math" w:hAnsi="Cambria Math" w:cs="Times New Roman"/>
                        <w:i/>
                        <w:color w:val="auto"/>
                        <w:kern w:val="2"/>
                        <w:sz w:val="21"/>
                        <w:szCs w:val="21"/>
                        <w:lang w:val="en-US" w:eastAsia="zh-CN"/>
                      </w:rPr>
                    </w:ins>
                  </m:ctrlPr>
                </m:sub>
                <m:sup>
                  <w:ins w:id="6922" w:author="Administrator" w:date="2023-01-15T09:31:55Z">
                    <m:r>
                      <m:rPr/>
                      <w:rPr>
                        <w:rFonts w:hint="default" w:ascii="Cambria Math" w:hAnsi="Cambria Math" w:cs="Times New Roman"/>
                        <w:color w:val="auto"/>
                        <w:kern w:val="2"/>
                        <w:sz w:val="21"/>
                        <w:szCs w:val="21"/>
                        <w:lang w:val="en-US" w:eastAsia="zh-CN"/>
                      </w:rPr>
                      <m:t>v</m:t>
                    </m:r>
                  </w:ins>
                  <m:ctrlPr>
                    <w:ins w:id="6923" w:author="Administrator" w:date="2023-01-15T09:31:55Z">
                      <w:rPr>
                        <w:rFonts w:hint="default" w:ascii="Cambria Math" w:hAnsi="Cambria Math" w:cs="Times New Roman"/>
                        <w:i/>
                        <w:color w:val="auto"/>
                        <w:kern w:val="2"/>
                        <w:sz w:val="21"/>
                        <w:szCs w:val="21"/>
                        <w:lang w:val="en-US" w:eastAsia="zh-CN"/>
                      </w:rPr>
                    </w:ins>
                  </m:ctrlPr>
                </m:sup>
              </m:sSubSup>
              <w:ins w:id="6924" w:author="Administrator" w:date="2023-01-15T09:31:55Z">
                <m:r>
                  <m:rPr/>
                  <w:rPr>
                    <w:rFonts w:hint="default" w:ascii="Cambria Math" w:hAnsi="Cambria Math" w:cs="Times New Roman"/>
                    <w:color w:val="auto"/>
                    <w:kern w:val="2"/>
                    <w:sz w:val="21"/>
                    <w:szCs w:val="21"/>
                    <w:lang w:val="en-US" w:eastAsia="zh-CN"/>
                  </w:rPr>
                  <m:t>|</m:t>
                </m:r>
              </w:ins>
              <m:sSub>
                <m:sSubPr>
                  <m:ctrlPr>
                    <w:ins w:id="6925" w:author="Administrator" w:date="2023-01-15T09:31:55Z">
                      <w:rPr>
                        <w:rFonts w:ascii="Cambria Math" w:hAnsi="Cambria Math" w:cs="Times New Roman"/>
                        <w:i/>
                        <w:color w:val="auto"/>
                        <w:kern w:val="2"/>
                        <w:sz w:val="21"/>
                        <w:szCs w:val="21"/>
                        <w:lang w:val="en-US"/>
                      </w:rPr>
                    </w:ins>
                  </m:ctrlPr>
                </m:sSubPr>
                <m:e>
                  <w:ins w:id="6926" w:author="Administrator" w:date="2023-01-15T09:31:55Z">
                    <m:r>
                      <m:rPr/>
                      <w:rPr>
                        <w:rFonts w:hint="default" w:ascii="Cambria Math" w:hAnsi="Cambria Math" w:cs="Times New Roman"/>
                        <w:color w:val="auto"/>
                        <w:kern w:val="2"/>
                        <w:sz w:val="21"/>
                        <w:szCs w:val="21"/>
                        <w:lang w:val="en-US" w:eastAsia="zh-CN"/>
                      </w:rPr>
                      <m:t>s</m:t>
                    </m:r>
                  </w:ins>
                  <m:ctrlPr>
                    <w:ins w:id="6927" w:author="Administrator" w:date="2023-01-15T09:31:55Z">
                      <w:rPr>
                        <w:rFonts w:ascii="Cambria Math" w:hAnsi="Cambria Math" w:cs="Times New Roman"/>
                        <w:i/>
                        <w:color w:val="auto"/>
                        <w:kern w:val="2"/>
                        <w:sz w:val="21"/>
                        <w:szCs w:val="21"/>
                        <w:lang w:val="en-US"/>
                      </w:rPr>
                    </w:ins>
                  </m:ctrlPr>
                </m:e>
                <m:sub>
                  <w:ins w:id="6928" w:author="Administrator" w:date="2023-01-15T09:31:55Z">
                    <m:r>
                      <m:rPr/>
                      <w:rPr>
                        <w:rFonts w:hint="default" w:ascii="Cambria Math" w:hAnsi="Cambria Math" w:cs="Times New Roman"/>
                        <w:color w:val="auto"/>
                        <w:kern w:val="2"/>
                        <w:sz w:val="21"/>
                        <w:szCs w:val="21"/>
                        <w:lang w:val="en-US" w:eastAsia="zh-CN"/>
                      </w:rPr>
                      <m:t>i</m:t>
                    </m:r>
                  </w:ins>
                  <m:ctrlPr>
                    <w:ins w:id="6929" w:author="Administrator" w:date="2023-01-15T09:31:55Z">
                      <w:rPr>
                        <w:rFonts w:ascii="Cambria Math" w:hAnsi="Cambria Math" w:cs="Times New Roman"/>
                        <w:i/>
                        <w:color w:val="auto"/>
                        <w:kern w:val="2"/>
                        <w:sz w:val="21"/>
                        <w:szCs w:val="21"/>
                        <w:lang w:val="en-US"/>
                      </w:rPr>
                    </w:ins>
                  </m:ctrlPr>
                </m:sub>
              </m:sSub>
              <w:ins w:id="6930" w:author="Administrator" w:date="2023-01-15T09:31:55Z">
                <m:r>
                  <m:rPr>
                    <m:sty m:val="p"/>
                  </m:rPr>
                  <w:rPr>
                    <w:rFonts w:hint="default" w:ascii="Cambria Math" w:hAnsi="Cambria Math" w:cs="Times New Roman"/>
                    <w:color w:val="auto"/>
                    <w:kern w:val="2"/>
                    <w:sz w:val="21"/>
                    <w:szCs w:val="21"/>
                    <w:lang w:val="en-US" w:eastAsia="zh-CN"/>
                  </w:rPr>
                  <m:t>,</m:t>
                </m:r>
              </w:ins>
              <m:sSub>
                <m:sSubPr>
                  <m:ctrlPr>
                    <w:ins w:id="6931" w:author="Administrator" w:date="2023-01-15T09:31:55Z">
                      <w:rPr>
                        <w:rFonts w:ascii="Cambria Math" w:hAnsi="Cambria Math" w:cs="Times New Roman"/>
                        <w:i/>
                        <w:color w:val="auto"/>
                        <w:kern w:val="2"/>
                        <w:sz w:val="21"/>
                        <w:szCs w:val="21"/>
                        <w:lang w:val="en-US"/>
                      </w:rPr>
                    </w:ins>
                  </m:ctrlPr>
                </m:sSubPr>
                <m:e>
                  <w:ins w:id="6932" w:author="Administrator" w:date="2023-01-15T09:31:55Z">
                    <m:r>
                      <m:rPr/>
                      <w:rPr>
                        <w:rFonts w:hint="default" w:ascii="Cambria Math" w:hAnsi="Cambria Math" w:cs="Times New Roman"/>
                        <w:color w:val="auto"/>
                        <w:kern w:val="2"/>
                        <w:sz w:val="21"/>
                        <w:szCs w:val="21"/>
                        <w:lang w:val="en-US" w:eastAsia="zh-CN"/>
                      </w:rPr>
                      <m:t>s</m:t>
                    </m:r>
                  </w:ins>
                  <m:ctrlPr>
                    <w:ins w:id="6933" w:author="Administrator" w:date="2023-01-15T09:31:55Z">
                      <w:rPr>
                        <w:rFonts w:ascii="Cambria Math" w:hAnsi="Cambria Math" w:cs="Times New Roman"/>
                        <w:i/>
                        <w:color w:val="auto"/>
                        <w:kern w:val="2"/>
                        <w:sz w:val="21"/>
                        <w:szCs w:val="21"/>
                        <w:lang w:val="en-US"/>
                      </w:rPr>
                    </w:ins>
                  </m:ctrlPr>
                </m:e>
                <m:sub>
                  <w:ins w:id="6934" w:author="Administrator" w:date="2023-01-15T09:31:55Z">
                    <m:r>
                      <m:rPr/>
                      <w:rPr>
                        <w:rFonts w:hint="default" w:ascii="Cambria Math" w:hAnsi="Cambria Math" w:cs="Times New Roman"/>
                        <w:color w:val="auto"/>
                        <w:kern w:val="2"/>
                        <w:sz w:val="21"/>
                        <w:szCs w:val="21"/>
                        <w:lang w:val="en-US" w:eastAsia="zh-CN"/>
                      </w:rPr>
                      <m:t>j</m:t>
                    </m:r>
                  </w:ins>
                  <m:ctrlPr>
                    <w:ins w:id="6935" w:author="Administrator" w:date="2023-01-15T09:31:55Z">
                      <w:rPr>
                        <w:rFonts w:ascii="Cambria Math" w:hAnsi="Cambria Math" w:cs="Times New Roman"/>
                        <w:i/>
                        <w:color w:val="auto"/>
                        <w:kern w:val="2"/>
                        <w:sz w:val="21"/>
                        <w:szCs w:val="21"/>
                        <w:lang w:val="en-US"/>
                      </w:rPr>
                    </w:ins>
                  </m:ctrlPr>
                </m:sub>
              </m:sSub>
              <w:ins w:id="6936" w:author="Administrator" w:date="2023-01-15T09:31:55Z">
                <m:r>
                  <m:rPr>
                    <m:sty m:val="p"/>
                  </m:rPr>
                  <w:rPr>
                    <w:rFonts w:hint="default" w:ascii="Cambria Math" w:hAnsi="Cambria Math" w:cs="Times New Roman"/>
                    <w:color w:val="auto"/>
                    <w:kern w:val="2"/>
                    <w:sz w:val="21"/>
                    <w:szCs w:val="21"/>
                    <w:lang w:val="en-US" w:eastAsia="zh-CN"/>
                  </w:rPr>
                  <m:t>,</m:t>
                </m:r>
              </w:ins>
              <m:sSub>
                <m:sSubPr>
                  <m:ctrlPr>
                    <w:ins w:id="6937" w:author="Administrator" w:date="2023-01-15T09:31:55Z">
                      <w:rPr>
                        <w:rFonts w:ascii="Cambria Math" w:hAnsi="Cambria Math" w:cs="Times New Roman"/>
                        <w:i/>
                        <w:color w:val="auto"/>
                        <w:kern w:val="2"/>
                        <w:sz w:val="21"/>
                        <w:szCs w:val="21"/>
                        <w:lang w:val="en-US"/>
                      </w:rPr>
                    </w:ins>
                  </m:ctrlPr>
                </m:sSubPr>
                <m:e>
                  <w:ins w:id="6938" w:author="Administrator" w:date="2023-01-15T09:31:55Z">
                    <m:r>
                      <m:rPr/>
                      <w:rPr>
                        <w:rFonts w:ascii="Cambria Math" w:hAnsi="Cambria Math" w:cs="Times New Roman"/>
                        <w:color w:val="auto"/>
                        <w:kern w:val="2"/>
                        <w:sz w:val="21"/>
                        <w:szCs w:val="21"/>
                        <w:lang w:val="en-US"/>
                      </w:rPr>
                      <m:t>τ</m:t>
                    </m:r>
                  </w:ins>
                  <m:ctrlPr>
                    <w:ins w:id="6939" w:author="Administrator" w:date="2023-01-15T09:31:55Z">
                      <w:rPr>
                        <w:rFonts w:ascii="Cambria Math" w:hAnsi="Cambria Math" w:cs="Times New Roman"/>
                        <w:i/>
                        <w:color w:val="auto"/>
                        <w:kern w:val="2"/>
                        <w:sz w:val="21"/>
                        <w:szCs w:val="21"/>
                        <w:lang w:val="en-US"/>
                      </w:rPr>
                    </w:ins>
                  </m:ctrlPr>
                </m:e>
                <m:sub>
                  <w:ins w:id="6940" w:author="Administrator" w:date="2023-01-15T09:31:55Z">
                    <m:r>
                      <m:rPr/>
                      <w:rPr>
                        <w:rFonts w:hint="default" w:ascii="Cambria Math" w:hAnsi="Cambria Math" w:cs="Times New Roman"/>
                        <w:color w:val="auto"/>
                        <w:kern w:val="2"/>
                        <w:sz w:val="21"/>
                        <w:szCs w:val="21"/>
                        <w:lang w:val="en-US" w:eastAsia="zh-CN"/>
                      </w:rPr>
                      <m:t>v</m:t>
                    </m:r>
                  </w:ins>
                  <m:ctrlPr>
                    <w:ins w:id="6941" w:author="Administrator" w:date="2023-01-15T09:31:55Z">
                      <w:rPr>
                        <w:rFonts w:ascii="Cambria Math" w:hAnsi="Cambria Math" w:cs="Times New Roman"/>
                        <w:i/>
                        <w:color w:val="auto"/>
                        <w:kern w:val="2"/>
                        <w:sz w:val="21"/>
                        <w:szCs w:val="21"/>
                        <w:lang w:val="en-US"/>
                      </w:rPr>
                    </w:ins>
                  </m:ctrlPr>
                </m:sub>
              </m:sSub>
              <w:ins w:id="6942" w:author="Administrator" w:date="2023-01-15T09:31:55Z">
                <m:r>
                  <m:rPr/>
                  <w:rPr>
                    <w:rFonts w:hint="default" w:ascii="Cambria Math" w:hAnsi="Cambria Math" w:cs="Times New Roman"/>
                    <w:color w:val="auto"/>
                    <w:kern w:val="2"/>
                    <w:sz w:val="21"/>
                    <w:szCs w:val="21"/>
                    <w:lang w:val="en-US" w:eastAsia="zh-CN" w:bidi="ar-SA"/>
                  </w:rPr>
                  <m:t>)</m:t>
                </m:r>
              </w:ins>
              <m:ctrlPr>
                <w:ins w:id="6943" w:author="Administrator" w:date="2023-01-15T09:31:55Z">
                  <w:rPr>
                    <w:rFonts w:hint="default" w:ascii="Cambria Math" w:hAnsi="Cambria Math" w:cs="Times New Roman"/>
                    <w:i/>
                    <w:color w:val="auto"/>
                    <w:kern w:val="2"/>
                    <w:sz w:val="21"/>
                    <w:szCs w:val="21"/>
                    <w:lang w:val="en-US" w:eastAsia="zh-CN" w:bidi="ar-SA"/>
                  </w:rPr>
                </w:ins>
              </m:ctrlPr>
            </m:e>
          </m:nary>
        </m:oMath>
      </m:oMathPara>
    </w:p>
    <w:p>
      <w:pPr>
        <w:ind w:firstLine="420" w:firstLineChars="200"/>
        <m:rPr/>
        <w:rPr>
          <w:ins w:id="6945" w:author="Administrator" w:date="2023-01-15T09:48:17Z"/>
          <w:rFonts w:hint="default" w:hAnsi="Cambria Math" w:cs="Times New Roman"/>
          <w:i/>
          <w:color w:val="auto"/>
          <w:kern w:val="2"/>
          <w:sz w:val="21"/>
          <w:szCs w:val="21"/>
          <w:lang w:val="en-US" w:eastAsia="zh-CN" w:bidi="ar-SA"/>
        </w:rPr>
        <w:pPrChange w:id="6944" w:author="Administrator" w:date="2023-01-15T09:31:58Z">
          <w:pPr>
            <w:ind w:firstLine="420" w:firstLineChars="200"/>
          </w:pPr>
        </w:pPrChange>
      </w:pPr>
      <m:oMathPara>
        <m:oMath>
          <w:ins w:id="6946" w:author="Administrator" w:date="2023-01-15T09:40:53Z">
            <m:r>
              <m:rPr/>
              <w:rPr>
                <w:rFonts w:hint="default" w:ascii="Cambria Math" w:hAnsi="Cambria Math" w:cs="Times New Roman"/>
                <w:color w:val="auto"/>
                <w:kern w:val="2"/>
                <w:sz w:val="21"/>
                <w:szCs w:val="21"/>
                <w:lang w:val="en-US" w:eastAsia="zh-CN" w:bidi="ar-SA"/>
              </w:rPr>
              <m:t>S</m:t>
            </m:r>
          </w:ins>
          <w:ins w:id="6947" w:author="Administrator" w:date="2023-01-15T09:40:53Z">
            <m:r>
              <m:rPr/>
              <w:rPr>
                <w:rFonts w:ascii="Cambria Math" w:hAnsi="Cambria Math" w:cs="Times New Roman"/>
                <w:color w:val="auto"/>
                <w:kern w:val="2"/>
                <w:sz w:val="21"/>
                <w:szCs w:val="21"/>
                <w:lang w:val="en-US" w:bidi="ar-SA"/>
              </w:rPr>
              <m:t>∝</m:t>
            </m:r>
          </w:ins>
          <w:ins w:id="6948" w:author="Administrator" w:date="2023-01-15T09:40:58Z">
            <m:r>
              <m:rPr/>
              <w:rPr>
                <w:rFonts w:hint="default" w:ascii="Cambria Math" w:hAnsi="Cambria Math" w:cs="Times New Roman"/>
                <w:color w:val="auto"/>
                <w:kern w:val="2"/>
                <w:sz w:val="21"/>
                <w:szCs w:val="21"/>
                <w:lang w:val="en-US" w:eastAsia="zh-CN" w:bidi="ar-SA"/>
              </w:rPr>
              <m:t>exp</m:t>
            </m:r>
          </w:ins>
          <w:ins w:id="6949" w:author="Administrator" w:date="2023-01-15T09:41:00Z">
            <m:r>
              <m:rPr/>
              <w:rPr>
                <w:rFonts w:hint="default" w:ascii="Cambria Math" w:hAnsi="Cambria Math" w:cs="Times New Roman"/>
                <w:color w:val="auto"/>
                <w:kern w:val="2"/>
                <w:sz w:val="21"/>
                <w:szCs w:val="21"/>
                <w:lang w:val="en-US" w:eastAsia="zh-CN" w:bidi="ar-SA"/>
              </w:rPr>
              <m:t>(</m:t>
            </m:r>
          </w:ins>
          <w:ins w:id="6950" w:author="Administrator" w:date="2023-01-15T09:41:02Z">
            <m:r>
              <m:rPr/>
              <w:rPr>
                <w:rFonts w:hint="default" w:ascii="Cambria Math" w:hAnsi="Cambria Math" w:cs="Times New Roman"/>
                <w:color w:val="auto"/>
                <w:kern w:val="2"/>
                <w:sz w:val="21"/>
                <w:szCs w:val="21"/>
                <w:lang w:val="en-US" w:eastAsia="zh-CN" w:bidi="ar-SA"/>
              </w:rPr>
              <m:t>−</m:t>
            </m:r>
          </w:ins>
          <m:f>
            <m:fPr>
              <m:ctrlPr>
                <w:ins w:id="6951" w:author="Administrator" w:date="2023-01-15T09:41:13Z">
                  <m:rPr/>
                  <w:rPr>
                    <w:rFonts w:hint="default" w:ascii="Cambria Math" w:hAnsi="Cambria Math" w:cs="Times New Roman"/>
                    <w:i/>
                    <w:color w:val="auto"/>
                    <w:kern w:val="2"/>
                    <w:sz w:val="21"/>
                    <w:szCs w:val="21"/>
                    <w:lang w:val="en-US" w:eastAsia="zh-CN" w:bidi="ar-SA"/>
                  </w:rPr>
                </w:ins>
              </m:ctrlPr>
            </m:fPr>
            <m:num>
              <m:sSup>
                <m:sSupPr>
                  <m:ctrlPr>
                    <w:ins w:id="6952" w:author="Administrator" w:date="2023-01-15T09:41:28Z">
                      <m:rPr/>
                      <w:rPr>
                        <w:rFonts w:hint="default" w:ascii="Cambria Math" w:hAnsi="Cambria Math" w:cs="Times New Roman"/>
                        <w:i/>
                        <w:color w:val="auto"/>
                        <w:kern w:val="2"/>
                        <w:sz w:val="21"/>
                        <w:szCs w:val="21"/>
                        <w:lang w:val="en-US" w:eastAsia="zh-CN" w:bidi="ar-SA"/>
                      </w:rPr>
                    </w:ins>
                  </m:ctrlPr>
                </m:sSupPr>
                <m:e>
                  <w:ins w:id="6953" w:author="Administrator" w:date="2023-01-15T09:41:30Z">
                    <m:r>
                      <m:rPr/>
                      <w:rPr>
                        <w:rFonts w:hint="default" w:ascii="Cambria Math" w:hAnsi="Cambria Math" w:cs="Times New Roman"/>
                        <w:color w:val="auto"/>
                        <w:kern w:val="2"/>
                        <w:sz w:val="21"/>
                        <w:szCs w:val="21"/>
                        <w:lang w:val="en-US" w:eastAsia="zh-CN" w:bidi="ar-SA"/>
                      </w:rPr>
                      <m:t>(</m:t>
                    </m:r>
                  </w:ins>
                  <m:sSub>
                    <m:sSubPr>
                      <m:ctrlPr>
                        <w:ins w:id="6954" w:author="Administrator" w:date="2023-01-15T09:41:39Z">
                          <w:rPr>
                            <w:rFonts w:ascii="Cambria Math" w:hAnsi="Cambria Math" w:cs="Times New Roman"/>
                            <w:i/>
                            <w:color w:val="auto"/>
                            <w:kern w:val="2"/>
                            <w:sz w:val="21"/>
                            <w:szCs w:val="21"/>
                            <w:lang w:val="en-US"/>
                          </w:rPr>
                        </w:ins>
                      </m:ctrlPr>
                    </m:sSubPr>
                    <m:e>
                      <w:ins w:id="6955" w:author="Administrator" w:date="2023-01-15T09:41:39Z">
                        <m:r>
                          <m:rPr/>
                          <w:rPr>
                            <w:rFonts w:hint="default" w:ascii="Cambria Math" w:hAnsi="Cambria Math" w:cs="Times New Roman"/>
                            <w:color w:val="auto"/>
                            <w:kern w:val="2"/>
                            <w:sz w:val="21"/>
                            <w:szCs w:val="21"/>
                            <w:lang w:val="en-US" w:eastAsia="zh-CN"/>
                          </w:rPr>
                          <m:t>s</m:t>
                        </m:r>
                      </w:ins>
                      <m:ctrlPr>
                        <w:ins w:id="6956" w:author="Administrator" w:date="2023-01-15T09:41:39Z">
                          <w:rPr>
                            <w:rFonts w:ascii="Cambria Math" w:hAnsi="Cambria Math" w:cs="Times New Roman"/>
                            <w:i/>
                            <w:color w:val="auto"/>
                            <w:kern w:val="2"/>
                            <w:sz w:val="21"/>
                            <w:szCs w:val="21"/>
                            <w:lang w:val="en-US"/>
                          </w:rPr>
                        </w:ins>
                      </m:ctrlPr>
                    </m:e>
                    <m:sub>
                      <w:ins w:id="6957" w:author="Administrator" w:date="2023-01-15T09:41:39Z">
                        <m:r>
                          <m:rPr/>
                          <w:rPr>
                            <w:rFonts w:hint="default" w:ascii="Cambria Math" w:hAnsi="Cambria Math" w:cs="Times New Roman"/>
                            <w:color w:val="auto"/>
                            <w:kern w:val="2"/>
                            <w:sz w:val="21"/>
                            <w:szCs w:val="21"/>
                            <w:lang w:val="en-US" w:eastAsia="zh-CN"/>
                          </w:rPr>
                          <m:t>i</m:t>
                        </m:r>
                      </w:ins>
                      <m:ctrlPr>
                        <w:ins w:id="6958" w:author="Administrator" w:date="2023-01-15T09:41:39Z">
                          <w:rPr>
                            <w:rFonts w:ascii="Cambria Math" w:hAnsi="Cambria Math" w:cs="Times New Roman"/>
                            <w:i/>
                            <w:color w:val="auto"/>
                            <w:kern w:val="2"/>
                            <w:sz w:val="21"/>
                            <w:szCs w:val="21"/>
                            <w:lang w:val="en-US"/>
                          </w:rPr>
                        </w:ins>
                      </m:ctrlPr>
                    </m:sub>
                  </m:sSub>
                  <w:ins w:id="6959" w:author="Administrator" w:date="2023-01-15T09:41:41Z">
                    <m:r>
                      <m:rPr/>
                      <w:rPr>
                        <w:rFonts w:hint="default" w:ascii="Cambria Math" w:hAnsi="Cambria Math" w:cs="Times New Roman"/>
                        <w:color w:val="auto"/>
                        <w:kern w:val="2"/>
                        <w:sz w:val="21"/>
                        <w:szCs w:val="21"/>
                        <w:lang w:val="en-US" w:eastAsia="zh-CN"/>
                      </w:rPr>
                      <m:t>−</m:t>
                    </m:r>
                  </w:ins>
                  <w:ins w:id="6960" w:author="Administrator" w:date="2023-01-15T09:41:49Z">
                    <m:r>
                      <m:rPr/>
                      <w:rPr>
                        <w:rFonts w:ascii="Cambria Math" w:hAnsi="Cambria Math" w:cs="Times New Roman"/>
                        <w:color w:val="auto"/>
                        <w:kern w:val="2"/>
                        <w:sz w:val="21"/>
                        <w:szCs w:val="21"/>
                        <w:lang w:val="en-US"/>
                      </w:rPr>
                      <m:t>α</m:t>
                    </m:r>
                  </w:ins>
                  <w:ins w:id="6961" w:author="Administrator" w:date="2023-01-15T09:41:31Z">
                    <m:r>
                      <m:rPr/>
                      <w:rPr>
                        <w:rFonts w:hint="default" w:ascii="Cambria Math" w:hAnsi="Cambria Math" w:cs="Times New Roman"/>
                        <w:color w:val="auto"/>
                        <w:kern w:val="2"/>
                        <w:sz w:val="21"/>
                        <w:szCs w:val="21"/>
                        <w:lang w:val="en-US" w:eastAsia="zh-CN" w:bidi="ar-SA"/>
                      </w:rPr>
                      <m:t>)</m:t>
                    </m:r>
                  </w:ins>
                  <m:ctrlPr>
                    <w:ins w:id="6962" w:author="Administrator" w:date="2023-01-15T09:41:28Z">
                      <m:rPr/>
                      <w:rPr>
                        <w:rFonts w:hint="default" w:ascii="Cambria Math" w:hAnsi="Cambria Math" w:cs="Times New Roman"/>
                        <w:i/>
                        <w:color w:val="auto"/>
                        <w:kern w:val="2"/>
                        <w:sz w:val="21"/>
                        <w:szCs w:val="21"/>
                        <w:lang w:val="en-US" w:eastAsia="zh-CN" w:bidi="ar-SA"/>
                      </w:rPr>
                    </w:ins>
                  </m:ctrlPr>
                </m:e>
                <m:sup>
                  <w:ins w:id="6963" w:author="Administrator" w:date="2023-01-15T09:41:51Z">
                    <m:r>
                      <m:rPr/>
                      <w:rPr>
                        <w:rFonts w:hint="default" w:ascii="Cambria Math" w:hAnsi="Cambria Math" w:cs="Times New Roman"/>
                        <w:color w:val="auto"/>
                        <w:kern w:val="2"/>
                        <w:sz w:val="21"/>
                        <w:szCs w:val="21"/>
                        <w:lang w:val="en-US" w:eastAsia="zh-CN" w:bidi="ar-SA"/>
                      </w:rPr>
                      <m:t>2</m:t>
                    </m:r>
                  </w:ins>
                  <m:ctrlPr>
                    <w:ins w:id="6964" w:author="Administrator" w:date="2023-01-15T09:41:28Z">
                      <m:rPr/>
                      <w:rPr>
                        <w:rFonts w:hint="default" w:ascii="Cambria Math" w:hAnsi="Cambria Math" w:cs="Times New Roman"/>
                        <w:i/>
                        <w:color w:val="auto"/>
                        <w:kern w:val="2"/>
                        <w:sz w:val="21"/>
                        <w:szCs w:val="21"/>
                        <w:lang w:val="en-US" w:eastAsia="zh-CN" w:bidi="ar-SA"/>
                      </w:rPr>
                    </w:ins>
                  </m:ctrlPr>
                </m:sup>
              </m:sSup>
              <w:ins w:id="6965" w:author="Administrator" w:date="2023-01-15T09:41:57Z">
                <m:r>
                  <m:rPr/>
                  <w:rPr>
                    <w:rFonts w:ascii="Cambria Math" w:hAnsi="Cambria Math" w:cs="Times New Roman"/>
                    <w:color w:val="auto"/>
                    <w:kern w:val="2"/>
                    <w:sz w:val="21"/>
                    <w:szCs w:val="21"/>
                    <w:lang w:val="en-US" w:bidi="ar-SA"/>
                  </w:rPr>
                  <m:t>γ</m:t>
                </m:r>
              </w:ins>
              <m:ctrlPr>
                <w:ins w:id="6966" w:author="Administrator" w:date="2023-01-15T09:41:13Z">
                  <m:rPr/>
                  <w:rPr>
                    <w:rFonts w:hint="default" w:ascii="Cambria Math" w:hAnsi="Cambria Math" w:cs="Times New Roman"/>
                    <w:i/>
                    <w:color w:val="auto"/>
                    <w:kern w:val="2"/>
                    <w:sz w:val="21"/>
                    <w:szCs w:val="21"/>
                    <w:lang w:val="en-US" w:eastAsia="zh-CN" w:bidi="ar-SA"/>
                  </w:rPr>
                </w:ins>
              </m:ctrlPr>
            </m:num>
            <m:den>
              <w:ins w:id="6967" w:author="Administrator" w:date="2023-01-15T09:41:18Z">
                <m:r>
                  <m:rPr/>
                  <w:rPr>
                    <w:rFonts w:hint="default" w:ascii="Cambria Math" w:hAnsi="Cambria Math" w:cs="Times New Roman"/>
                    <w:color w:val="auto"/>
                    <w:kern w:val="2"/>
                    <w:sz w:val="21"/>
                    <w:szCs w:val="21"/>
                    <w:lang w:val="en-US" w:eastAsia="zh-CN" w:bidi="ar-SA"/>
                  </w:rPr>
                  <m:t>2</m:t>
                </m:r>
              </w:ins>
              <m:ctrlPr>
                <w:ins w:id="6968" w:author="Administrator" w:date="2023-01-15T09:41:13Z">
                  <m:rPr/>
                  <w:rPr>
                    <w:rFonts w:hint="default" w:ascii="Cambria Math" w:hAnsi="Cambria Math" w:cs="Times New Roman"/>
                    <w:i/>
                    <w:color w:val="auto"/>
                    <w:kern w:val="2"/>
                    <w:sz w:val="21"/>
                    <w:szCs w:val="21"/>
                    <w:lang w:val="en-US" w:eastAsia="zh-CN" w:bidi="ar-SA"/>
                  </w:rPr>
                </w:ins>
              </m:ctrlPr>
            </m:den>
          </m:f>
          <w:ins w:id="6969" w:author="Administrator" w:date="2023-01-15T09:41:01Z">
            <m:r>
              <m:rPr/>
              <w:rPr>
                <w:rFonts w:hint="default" w:ascii="Cambria Math" w:hAnsi="Cambria Math" w:cs="Times New Roman"/>
                <w:color w:val="auto"/>
                <w:kern w:val="2"/>
                <w:sz w:val="21"/>
                <w:szCs w:val="21"/>
                <w:lang w:val="en-US" w:eastAsia="zh-CN" w:bidi="ar-SA"/>
              </w:rPr>
              <m:t>)</m:t>
            </m:r>
          </w:ins>
          <w:ins w:id="6970" w:author="Administrator" w:date="2023-01-15T09:42:11Z">
            <m:r>
              <m:rPr/>
              <w:rPr>
                <w:rFonts w:hint="default" w:ascii="Cambria Math" w:hAnsi="Cambria Math" w:cs="Times New Roman"/>
                <w:color w:val="auto"/>
                <w:kern w:val="2"/>
                <w:sz w:val="21"/>
                <w:szCs w:val="21"/>
                <w:lang w:val="en-US" w:eastAsia="zh-CN" w:bidi="ar-SA"/>
              </w:rPr>
              <m:t>e</m:t>
            </m:r>
          </w:ins>
          <w:ins w:id="6971" w:author="Administrator" w:date="2023-01-15T09:42:12Z">
            <m:r>
              <m:rPr/>
              <w:rPr>
                <w:rFonts w:hint="default" w:ascii="Cambria Math" w:hAnsi="Cambria Math" w:cs="Times New Roman"/>
                <w:color w:val="auto"/>
                <w:kern w:val="2"/>
                <w:sz w:val="21"/>
                <w:szCs w:val="21"/>
                <w:lang w:val="en-US" w:eastAsia="zh-CN" w:bidi="ar-SA"/>
              </w:rPr>
              <m:t>xp</m:t>
            </m:r>
          </w:ins>
          <w:ins w:id="6972" w:author="Administrator" w:date="2023-01-15T09:42:14Z">
            <m:r>
              <m:rPr/>
              <w:rPr>
                <w:rFonts w:hint="default" w:ascii="Cambria Math" w:hAnsi="Cambria Math" w:cs="Times New Roman"/>
                <w:color w:val="auto"/>
                <w:kern w:val="2"/>
                <w:sz w:val="21"/>
                <w:szCs w:val="21"/>
                <w:lang w:val="en-US" w:eastAsia="zh-CN" w:bidi="ar-SA"/>
              </w:rPr>
              <m:t>(</m:t>
            </m:r>
          </w:ins>
          <m:nary>
            <m:naryPr>
              <m:chr m:val="∑"/>
              <m:limLoc m:val="subSup"/>
              <m:supHide m:val="1"/>
              <m:ctrlPr>
                <w:ins w:id="6973" w:author="Administrator" w:date="2023-01-15T09:42:27Z">
                  <m:rPr/>
                  <w:rPr>
                    <w:rFonts w:hint="default" w:ascii="Cambria Math" w:hAnsi="Cambria Math" w:cs="Times New Roman"/>
                    <w:i/>
                    <w:color w:val="auto"/>
                    <w:kern w:val="2"/>
                    <w:sz w:val="21"/>
                    <w:szCs w:val="21"/>
                    <w:lang w:val="en-US" w:eastAsia="zh-CN" w:bidi="ar-SA"/>
                  </w:rPr>
                </w:ins>
              </m:ctrlPr>
            </m:naryPr>
            <m:sub>
              <w:ins w:id="6974" w:author="Administrator" w:date="2023-01-15T09:42:41Z">
                <m:r>
                  <m:rPr/>
                  <w:rPr>
                    <w:rFonts w:hint="default" w:ascii="Cambria Math" w:hAnsi="Cambria Math" w:cs="Times New Roman"/>
                    <w:color w:val="auto"/>
                    <w:kern w:val="2"/>
                    <w:sz w:val="21"/>
                    <w:szCs w:val="21"/>
                    <w:lang w:val="en-US" w:eastAsia="zh-CN"/>
                  </w:rPr>
                  <m:t>v</m:t>
                </m:r>
              </w:ins>
              <w:ins w:id="6975" w:author="Administrator" w:date="2023-01-15T09:42:41Z">
                <m:r>
                  <m:rPr/>
                  <w:rPr>
                    <w:rFonts w:ascii="Cambria Math" w:hAnsi="Cambria Math" w:cs="Times New Roman"/>
                    <w:color w:val="auto"/>
                    <w:kern w:val="2"/>
                    <w:sz w:val="21"/>
                    <w:szCs w:val="21"/>
                    <w:lang w:val="en-US"/>
                  </w:rPr>
                  <m:t>∈</m:t>
                </m:r>
              </w:ins>
              <m:sSub>
                <m:sSubPr>
                  <m:ctrlPr>
                    <w:ins w:id="6976" w:author="Administrator" w:date="2023-01-15T09:42:41Z">
                      <w:rPr>
                        <w:rFonts w:ascii="Cambria Math" w:hAnsi="Cambria Math" w:cs="Times New Roman"/>
                        <w:i/>
                        <w:color w:val="auto"/>
                        <w:kern w:val="2"/>
                        <w:sz w:val="21"/>
                        <w:szCs w:val="21"/>
                        <w:lang w:val="en-US"/>
                      </w:rPr>
                    </w:ins>
                  </m:ctrlPr>
                </m:sSubPr>
                <m:e>
                  <w:ins w:id="6977" w:author="Administrator" w:date="2023-01-15T09:42:41Z">
                    <m:r>
                      <m:rPr/>
                      <w:rPr>
                        <w:rFonts w:hint="default" w:ascii="Cambria Math" w:hAnsi="Cambria Math" w:cs="Times New Roman"/>
                        <w:color w:val="auto"/>
                        <w:kern w:val="2"/>
                        <w:sz w:val="21"/>
                        <w:szCs w:val="21"/>
                        <w:lang w:val="en-US" w:eastAsia="zh-CN"/>
                      </w:rPr>
                      <m:t>V</m:t>
                    </m:r>
                  </w:ins>
                  <m:ctrlPr>
                    <w:ins w:id="6978" w:author="Administrator" w:date="2023-01-15T09:42:41Z">
                      <w:rPr>
                        <w:rFonts w:ascii="Cambria Math" w:hAnsi="Cambria Math" w:cs="Times New Roman"/>
                        <w:i/>
                        <w:color w:val="auto"/>
                        <w:kern w:val="2"/>
                        <w:sz w:val="21"/>
                        <w:szCs w:val="21"/>
                        <w:lang w:val="en-US"/>
                      </w:rPr>
                    </w:ins>
                  </m:ctrlPr>
                </m:e>
                <m:sub>
                  <w:ins w:id="6979" w:author="Administrator" w:date="2023-01-15T09:42:41Z">
                    <m:r>
                      <m:rPr/>
                      <w:rPr>
                        <w:rFonts w:hint="default" w:ascii="Cambria Math" w:hAnsi="Cambria Math" w:cs="Times New Roman"/>
                        <w:color w:val="auto"/>
                        <w:kern w:val="2"/>
                        <w:sz w:val="21"/>
                        <w:szCs w:val="21"/>
                        <w:lang w:val="en-US" w:eastAsia="zh-CN"/>
                      </w:rPr>
                      <m:t>i</m:t>
                    </m:r>
                  </w:ins>
                  <m:ctrlPr>
                    <w:ins w:id="6980" w:author="Administrator" w:date="2023-01-15T09:42:41Z">
                      <w:rPr>
                        <w:rFonts w:ascii="Cambria Math" w:hAnsi="Cambria Math" w:cs="Times New Roman"/>
                        <w:i/>
                        <w:color w:val="auto"/>
                        <w:kern w:val="2"/>
                        <w:sz w:val="21"/>
                        <w:szCs w:val="21"/>
                        <w:lang w:val="en-US"/>
                      </w:rPr>
                    </w:ins>
                  </m:ctrlPr>
                </m:sub>
              </m:sSub>
              <m:ctrlPr>
                <w:ins w:id="6981" w:author="Administrator" w:date="2023-01-15T09:42:27Z">
                  <m:rPr/>
                  <w:rPr>
                    <w:rFonts w:hint="default" w:ascii="Cambria Math" w:hAnsi="Cambria Math" w:cs="Times New Roman"/>
                    <w:i/>
                    <w:color w:val="auto"/>
                    <w:kern w:val="2"/>
                    <w:sz w:val="21"/>
                    <w:szCs w:val="21"/>
                    <w:lang w:val="en-US" w:eastAsia="zh-CN" w:bidi="ar-SA"/>
                  </w:rPr>
                </w:ins>
              </m:ctrlPr>
            </m:sub>
            <m:sup>
              <m:ctrlPr>
                <w:ins w:id="6982" w:author="Administrator" w:date="2023-01-15T09:42:27Z">
                  <m:rPr/>
                  <w:rPr>
                    <w:rFonts w:hint="default" w:ascii="Cambria Math" w:hAnsi="Cambria Math" w:cs="Times New Roman"/>
                    <w:i/>
                    <w:color w:val="auto"/>
                    <w:kern w:val="2"/>
                    <w:sz w:val="21"/>
                    <w:szCs w:val="21"/>
                    <w:lang w:val="en-US" w:eastAsia="zh-CN" w:bidi="ar-SA"/>
                  </w:rPr>
                </w:ins>
              </m:ctrlPr>
            </m:sup>
            <m:e>
              <w:ins w:id="6983" w:author="Administrator" w:date="2023-01-15T09:48:02Z">
                <m:r>
                  <m:rPr/>
                  <w:rPr>
                    <w:rFonts w:hint="default" w:ascii="Cambria Math" w:hAnsi="Cambria Math" w:cs="Times New Roman"/>
                    <w:color w:val="auto"/>
                    <w:kern w:val="2"/>
                    <w:sz w:val="21"/>
                    <w:szCs w:val="21"/>
                    <w:lang w:val="en-US" w:eastAsia="zh-CN" w:bidi="ar-SA"/>
                  </w:rPr>
                  <m:t>(</m:t>
                </m:r>
              </w:ins>
              <w:ins w:id="6984" w:author="Administrator" w:date="2023-01-15T09:44:07Z">
                <m:r>
                  <m:rPr/>
                  <w:rPr>
                    <w:rFonts w:hint="default" w:ascii="Cambria Math" w:hAnsi="Cambria Math" w:cs="Times New Roman"/>
                    <w:color w:val="auto"/>
                    <w:kern w:val="2"/>
                    <w:sz w:val="21"/>
                    <w:szCs w:val="21"/>
                    <w:lang w:val="en-US" w:eastAsia="zh-CN" w:bidi="ar-SA"/>
                  </w:rPr>
                  <m:t>−</m:t>
                </m:r>
              </w:ins>
              <m:f>
                <m:fPr>
                  <m:ctrlPr>
                    <w:ins w:id="6985" w:author="Administrator" w:date="2023-01-15T09:44:10Z">
                      <m:rPr/>
                      <w:rPr>
                        <w:rFonts w:hint="default" w:ascii="Cambria Math" w:hAnsi="Cambria Math" w:cs="Times New Roman"/>
                        <w:i/>
                        <w:color w:val="auto"/>
                        <w:kern w:val="2"/>
                        <w:sz w:val="21"/>
                        <w:szCs w:val="21"/>
                        <w:lang w:val="en-US" w:eastAsia="zh-CN" w:bidi="ar-SA"/>
                      </w:rPr>
                    </w:ins>
                  </m:ctrlPr>
                </m:fPr>
                <m:num>
                  <m:sSup>
                    <m:sSupPr>
                      <m:ctrlPr>
                        <w:ins w:id="6986" w:author="Administrator" w:date="2023-01-15T09:44:18Z">
                          <m:rPr/>
                          <w:rPr>
                            <w:rFonts w:hint="default" w:ascii="Cambria Math" w:hAnsi="Cambria Math" w:cs="Times New Roman"/>
                            <w:i/>
                            <w:color w:val="auto"/>
                            <w:kern w:val="2"/>
                            <w:sz w:val="21"/>
                            <w:szCs w:val="21"/>
                            <w:lang w:val="en-US" w:eastAsia="zh-CN" w:bidi="ar-SA"/>
                          </w:rPr>
                        </w:ins>
                      </m:ctrlPr>
                    </m:sSupPr>
                    <m:e>
                      <w:ins w:id="6987" w:author="Administrator" w:date="2023-01-15T09:44:23Z">
                        <m:r>
                          <m:rPr/>
                          <w:rPr>
                            <w:rFonts w:hint="default" w:ascii="Cambria Math" w:hAnsi="Cambria Math" w:cs="Times New Roman"/>
                            <w:color w:val="auto"/>
                            <w:kern w:val="2"/>
                            <w:sz w:val="21"/>
                            <w:szCs w:val="21"/>
                            <w:lang w:val="en-US" w:eastAsia="zh-CN" w:bidi="ar-SA"/>
                          </w:rPr>
                          <m:t>(</m:t>
                        </m:r>
                      </w:ins>
                      <m:sSubSup>
                        <m:sSubSupPr>
                          <m:ctrlPr>
                            <w:ins w:id="6988" w:author="Administrator" w:date="2023-01-15T09:44:32Z">
                              <w:rPr>
                                <w:rFonts w:hint="default" w:ascii="Cambria Math" w:hAnsi="Cambria Math" w:cs="Times New Roman"/>
                                <w:i/>
                                <w:color w:val="auto"/>
                                <w:kern w:val="2"/>
                                <w:sz w:val="21"/>
                                <w:szCs w:val="21"/>
                                <w:lang w:val="en-US" w:eastAsia="zh-CN"/>
                              </w:rPr>
                            </w:ins>
                          </m:ctrlPr>
                        </m:sSubSupPr>
                        <m:e>
                          <w:ins w:id="6989" w:author="Administrator" w:date="2023-01-15T09:44:32Z">
                            <m:r>
                              <m:rPr/>
                              <w:rPr>
                                <w:rFonts w:hint="default" w:ascii="Cambria Math" w:hAnsi="Cambria Math" w:cs="Times New Roman"/>
                                <w:color w:val="auto"/>
                                <w:kern w:val="2"/>
                                <w:sz w:val="21"/>
                                <w:szCs w:val="21"/>
                                <w:lang w:val="en-US" w:eastAsia="zh-CN"/>
                              </w:rPr>
                              <m:t>z</m:t>
                            </m:r>
                          </w:ins>
                          <m:ctrlPr>
                            <w:ins w:id="6990" w:author="Administrator" w:date="2023-01-15T09:44:32Z">
                              <w:rPr>
                                <w:rFonts w:hint="default" w:ascii="Cambria Math" w:hAnsi="Cambria Math" w:cs="Times New Roman"/>
                                <w:i/>
                                <w:color w:val="auto"/>
                                <w:kern w:val="2"/>
                                <w:sz w:val="21"/>
                                <w:szCs w:val="21"/>
                                <w:lang w:val="en-US" w:eastAsia="zh-CN"/>
                              </w:rPr>
                            </w:ins>
                          </m:ctrlPr>
                        </m:e>
                        <m:sub>
                          <w:ins w:id="6991" w:author="Administrator" w:date="2023-01-15T09:44:32Z">
                            <m:r>
                              <m:rPr/>
                              <w:rPr>
                                <w:rFonts w:hint="default" w:ascii="Cambria Math" w:hAnsi="Cambria Math" w:cs="Times New Roman"/>
                                <w:color w:val="auto"/>
                                <w:kern w:val="2"/>
                                <w:sz w:val="21"/>
                                <w:szCs w:val="21"/>
                                <w:lang w:val="en-US" w:eastAsia="zh-CN"/>
                              </w:rPr>
                              <m:t>i</m:t>
                            </m:r>
                          </w:ins>
                          <m:ctrlPr>
                            <w:ins w:id="6992" w:author="Administrator" w:date="2023-01-15T09:44:32Z">
                              <w:rPr>
                                <w:rFonts w:hint="default" w:ascii="Cambria Math" w:hAnsi="Cambria Math" w:cs="Times New Roman"/>
                                <w:i/>
                                <w:color w:val="auto"/>
                                <w:kern w:val="2"/>
                                <w:sz w:val="21"/>
                                <w:szCs w:val="21"/>
                                <w:lang w:val="en-US" w:eastAsia="zh-CN"/>
                              </w:rPr>
                            </w:ins>
                          </m:ctrlPr>
                        </m:sub>
                        <m:sup>
                          <w:ins w:id="6993" w:author="Administrator" w:date="2023-01-15T09:44:32Z">
                            <m:r>
                              <m:rPr/>
                              <w:rPr>
                                <w:rFonts w:hint="default" w:ascii="Cambria Math" w:hAnsi="Cambria Math" w:cs="Times New Roman"/>
                                <w:color w:val="auto"/>
                                <w:kern w:val="2"/>
                                <w:sz w:val="21"/>
                                <w:szCs w:val="21"/>
                                <w:lang w:val="en-US" w:eastAsia="zh-CN"/>
                              </w:rPr>
                              <m:t>v</m:t>
                            </m:r>
                          </w:ins>
                          <m:ctrlPr>
                            <w:ins w:id="6994" w:author="Administrator" w:date="2023-01-15T09:44:32Z">
                              <w:rPr>
                                <w:rFonts w:hint="default" w:ascii="Cambria Math" w:hAnsi="Cambria Math" w:cs="Times New Roman"/>
                                <w:i/>
                                <w:color w:val="auto"/>
                                <w:kern w:val="2"/>
                                <w:sz w:val="21"/>
                                <w:szCs w:val="21"/>
                                <w:lang w:val="en-US" w:eastAsia="zh-CN"/>
                              </w:rPr>
                            </w:ins>
                          </m:ctrlPr>
                        </m:sup>
                      </m:sSubSup>
                      <w:ins w:id="6995" w:author="Administrator" w:date="2023-01-15T09:44:37Z">
                        <m:r>
                          <m:rPr/>
                          <w:rPr>
                            <w:rFonts w:hint="default" w:ascii="Cambria Math" w:hAnsi="Cambria Math" w:cs="Times New Roman"/>
                            <w:color w:val="auto"/>
                            <w:kern w:val="2"/>
                            <w:sz w:val="21"/>
                            <w:szCs w:val="21"/>
                            <w:lang w:val="en-US" w:eastAsia="zh-CN"/>
                          </w:rPr>
                          <m:t>−</m:t>
                        </m:r>
                      </w:ins>
                      <m:sSub>
                        <m:sSubPr>
                          <m:ctrlPr>
                            <w:ins w:id="6996" w:author="Administrator" w:date="2023-01-15T09:44:44Z">
                              <w:rPr>
                                <w:rFonts w:ascii="Cambria Math" w:hAnsi="Cambria Math" w:cs="Times New Roman"/>
                                <w:i/>
                                <w:color w:val="auto"/>
                                <w:kern w:val="2"/>
                                <w:sz w:val="21"/>
                                <w:szCs w:val="21"/>
                                <w:lang w:val="en-US"/>
                              </w:rPr>
                            </w:ins>
                          </m:ctrlPr>
                        </m:sSubPr>
                        <m:e>
                          <w:ins w:id="6997" w:author="Administrator" w:date="2023-01-15T09:44:44Z">
                            <m:r>
                              <m:rPr/>
                              <w:rPr>
                                <w:rFonts w:hint="default" w:ascii="Cambria Math" w:hAnsi="Cambria Math" w:cs="Times New Roman"/>
                                <w:color w:val="auto"/>
                                <w:kern w:val="2"/>
                                <w:sz w:val="21"/>
                                <w:szCs w:val="21"/>
                                <w:lang w:val="en-US" w:eastAsia="zh-CN"/>
                              </w:rPr>
                              <m:t>s</m:t>
                            </m:r>
                          </w:ins>
                          <m:ctrlPr>
                            <w:ins w:id="6998" w:author="Administrator" w:date="2023-01-15T09:44:44Z">
                              <w:rPr>
                                <w:rFonts w:ascii="Cambria Math" w:hAnsi="Cambria Math" w:cs="Times New Roman"/>
                                <w:i/>
                                <w:color w:val="auto"/>
                                <w:kern w:val="2"/>
                                <w:sz w:val="21"/>
                                <w:szCs w:val="21"/>
                                <w:lang w:val="en-US"/>
                              </w:rPr>
                            </w:ins>
                          </m:ctrlPr>
                        </m:e>
                        <m:sub>
                          <w:ins w:id="6999" w:author="Administrator" w:date="2023-01-15T09:44:44Z">
                            <m:r>
                              <m:rPr/>
                              <w:rPr>
                                <w:rFonts w:hint="default" w:ascii="Cambria Math" w:hAnsi="Cambria Math" w:cs="Times New Roman"/>
                                <w:color w:val="auto"/>
                                <w:kern w:val="2"/>
                                <w:sz w:val="21"/>
                                <w:szCs w:val="21"/>
                                <w:lang w:val="en-US" w:eastAsia="zh-CN"/>
                              </w:rPr>
                              <m:t>i</m:t>
                            </m:r>
                          </w:ins>
                          <m:ctrlPr>
                            <w:ins w:id="7000" w:author="Administrator" w:date="2023-01-15T09:44:44Z">
                              <w:rPr>
                                <w:rFonts w:ascii="Cambria Math" w:hAnsi="Cambria Math" w:cs="Times New Roman"/>
                                <w:i/>
                                <w:color w:val="auto"/>
                                <w:kern w:val="2"/>
                                <w:sz w:val="21"/>
                                <w:szCs w:val="21"/>
                                <w:lang w:val="en-US"/>
                              </w:rPr>
                            </w:ins>
                          </m:ctrlPr>
                        </m:sub>
                      </m:sSub>
                      <w:ins w:id="7001" w:author="Administrator" w:date="2023-01-15T09:44:55Z">
                        <m:r>
                          <m:rPr/>
                          <w:rPr>
                            <w:rFonts w:hint="default" w:ascii="Cambria Math" w:hAnsi="Cambria Math" w:cs="Times New Roman"/>
                            <w:color w:val="auto"/>
                            <w:kern w:val="2"/>
                            <w:sz w:val="21"/>
                            <w:szCs w:val="21"/>
                            <w:lang w:val="en-US" w:eastAsia="zh-CN"/>
                          </w:rPr>
                          <m:t>−</m:t>
                        </m:r>
                      </w:ins>
                      <m:sSub>
                        <m:sSubPr>
                          <m:ctrlPr>
                            <w:ins w:id="7002" w:author="Administrator" w:date="2023-01-15T09:44:56Z">
                              <w:rPr>
                                <w:rFonts w:ascii="Cambria Math" w:hAnsi="Cambria Math" w:cs="Times New Roman"/>
                                <w:i/>
                                <w:color w:val="auto"/>
                                <w:kern w:val="2"/>
                                <w:sz w:val="21"/>
                                <w:szCs w:val="21"/>
                                <w:lang w:val="en-US"/>
                              </w:rPr>
                            </w:ins>
                          </m:ctrlPr>
                        </m:sSubPr>
                        <m:e>
                          <w:ins w:id="7003" w:author="Administrator" w:date="2023-01-15T09:44:56Z">
                            <m:r>
                              <m:rPr/>
                              <w:rPr>
                                <w:rFonts w:hint="default" w:ascii="Cambria Math" w:hAnsi="Cambria Math" w:cs="Times New Roman"/>
                                <w:color w:val="auto"/>
                                <w:kern w:val="2"/>
                                <w:sz w:val="21"/>
                                <w:szCs w:val="21"/>
                                <w:lang w:val="en-US" w:eastAsia="zh-CN"/>
                              </w:rPr>
                              <m:t>b</m:t>
                            </m:r>
                          </w:ins>
                          <m:ctrlPr>
                            <w:ins w:id="7004" w:author="Administrator" w:date="2023-01-15T09:44:56Z">
                              <w:rPr>
                                <w:rFonts w:ascii="Cambria Math" w:hAnsi="Cambria Math" w:cs="Times New Roman"/>
                                <w:i/>
                                <w:color w:val="auto"/>
                                <w:kern w:val="2"/>
                                <w:sz w:val="21"/>
                                <w:szCs w:val="21"/>
                                <w:lang w:val="en-US"/>
                              </w:rPr>
                            </w:ins>
                          </m:ctrlPr>
                        </m:e>
                        <m:sub>
                          <w:ins w:id="7005" w:author="Administrator" w:date="2023-01-15T09:44:56Z">
                            <m:r>
                              <m:rPr/>
                              <w:rPr>
                                <w:rFonts w:hint="default" w:ascii="Cambria Math" w:hAnsi="Cambria Math" w:cs="Times New Roman"/>
                                <w:color w:val="auto"/>
                                <w:kern w:val="2"/>
                                <w:sz w:val="21"/>
                                <w:szCs w:val="21"/>
                                <w:lang w:val="en-US" w:eastAsia="zh-CN"/>
                              </w:rPr>
                              <m:t>v</m:t>
                            </m:r>
                          </w:ins>
                          <m:ctrlPr>
                            <w:ins w:id="7006" w:author="Administrator" w:date="2023-01-15T09:44:56Z">
                              <w:rPr>
                                <w:rFonts w:ascii="Cambria Math" w:hAnsi="Cambria Math" w:cs="Times New Roman"/>
                                <w:i/>
                                <w:color w:val="auto"/>
                                <w:kern w:val="2"/>
                                <w:sz w:val="21"/>
                                <w:szCs w:val="21"/>
                                <w:lang w:val="en-US"/>
                              </w:rPr>
                            </w:ins>
                          </m:ctrlPr>
                        </m:sub>
                      </m:sSub>
                      <w:ins w:id="7007" w:author="Administrator" w:date="2023-01-15T09:44:23Z">
                        <m:r>
                          <m:rPr/>
                          <w:rPr>
                            <w:rFonts w:hint="default" w:ascii="Cambria Math" w:hAnsi="Cambria Math" w:cs="Times New Roman"/>
                            <w:color w:val="auto"/>
                            <w:kern w:val="2"/>
                            <w:sz w:val="21"/>
                            <w:szCs w:val="21"/>
                            <w:lang w:val="en-US" w:eastAsia="zh-CN" w:bidi="ar-SA"/>
                          </w:rPr>
                          <m:t>)</m:t>
                        </m:r>
                      </w:ins>
                      <m:ctrlPr>
                        <w:ins w:id="7008" w:author="Administrator" w:date="2023-01-15T09:44:18Z">
                          <m:rPr/>
                          <w:rPr>
                            <w:rFonts w:hint="default" w:ascii="Cambria Math" w:hAnsi="Cambria Math" w:cs="Times New Roman"/>
                            <w:i/>
                            <w:color w:val="auto"/>
                            <w:kern w:val="2"/>
                            <w:sz w:val="21"/>
                            <w:szCs w:val="21"/>
                            <w:lang w:val="en-US" w:eastAsia="zh-CN" w:bidi="ar-SA"/>
                          </w:rPr>
                        </w:ins>
                      </m:ctrlPr>
                    </m:e>
                    <m:sup>
                      <w:ins w:id="7009" w:author="Administrator" w:date="2023-01-15T09:44:21Z">
                        <m:r>
                          <m:rPr/>
                          <w:rPr>
                            <w:rFonts w:hint="default" w:ascii="Cambria Math" w:hAnsi="Cambria Math" w:cs="Times New Roman"/>
                            <w:color w:val="auto"/>
                            <w:kern w:val="2"/>
                            <w:sz w:val="21"/>
                            <w:szCs w:val="21"/>
                            <w:lang w:val="en-US" w:eastAsia="zh-CN" w:bidi="ar-SA"/>
                          </w:rPr>
                          <m:t>2</m:t>
                        </m:r>
                      </w:ins>
                      <m:ctrlPr>
                        <w:ins w:id="7010" w:author="Administrator" w:date="2023-01-15T09:44:18Z">
                          <m:rPr/>
                          <w:rPr>
                            <w:rFonts w:hint="default" w:ascii="Cambria Math" w:hAnsi="Cambria Math" w:cs="Times New Roman"/>
                            <w:i/>
                            <w:color w:val="auto"/>
                            <w:kern w:val="2"/>
                            <w:sz w:val="21"/>
                            <w:szCs w:val="21"/>
                            <w:lang w:val="en-US" w:eastAsia="zh-CN" w:bidi="ar-SA"/>
                          </w:rPr>
                        </w:ins>
                      </m:ctrlPr>
                    </m:sup>
                  </m:sSup>
                  <m:sSub>
                    <m:sSubPr>
                      <m:ctrlPr>
                        <w:ins w:id="7011" w:author="Administrator" w:date="2023-01-15T09:45:03Z">
                          <w:rPr>
                            <w:rFonts w:ascii="Cambria Math" w:hAnsi="Cambria Math" w:cs="Times New Roman"/>
                            <w:i/>
                            <w:color w:val="auto"/>
                            <w:kern w:val="2"/>
                            <w:sz w:val="21"/>
                            <w:szCs w:val="21"/>
                            <w:lang w:val="en-US"/>
                          </w:rPr>
                        </w:ins>
                      </m:ctrlPr>
                    </m:sSubPr>
                    <m:e>
                      <w:ins w:id="7012" w:author="Administrator" w:date="2023-01-15T09:45:03Z">
                        <m:r>
                          <m:rPr/>
                          <w:rPr>
                            <w:rFonts w:ascii="Cambria Math" w:hAnsi="Cambria Math" w:cs="Times New Roman"/>
                            <w:color w:val="auto"/>
                            <w:kern w:val="2"/>
                            <w:sz w:val="21"/>
                            <w:szCs w:val="21"/>
                            <w:lang w:val="en-US"/>
                          </w:rPr>
                          <m:t>τ</m:t>
                        </m:r>
                      </w:ins>
                      <m:ctrlPr>
                        <w:ins w:id="7013" w:author="Administrator" w:date="2023-01-15T09:45:03Z">
                          <w:rPr>
                            <w:rFonts w:ascii="Cambria Math" w:hAnsi="Cambria Math" w:cs="Times New Roman"/>
                            <w:i/>
                            <w:color w:val="auto"/>
                            <w:kern w:val="2"/>
                            <w:sz w:val="21"/>
                            <w:szCs w:val="21"/>
                            <w:lang w:val="en-US"/>
                          </w:rPr>
                        </w:ins>
                      </m:ctrlPr>
                    </m:e>
                    <m:sub>
                      <w:ins w:id="7014" w:author="Administrator" w:date="2023-01-15T09:45:03Z">
                        <m:r>
                          <m:rPr/>
                          <w:rPr>
                            <w:rFonts w:hint="default" w:ascii="Cambria Math" w:hAnsi="Cambria Math" w:cs="Times New Roman"/>
                            <w:color w:val="auto"/>
                            <w:kern w:val="2"/>
                            <w:sz w:val="21"/>
                            <w:szCs w:val="21"/>
                            <w:lang w:val="en-US" w:eastAsia="zh-CN"/>
                          </w:rPr>
                          <m:t>v</m:t>
                        </m:r>
                      </w:ins>
                      <m:ctrlPr>
                        <w:ins w:id="7015" w:author="Administrator" w:date="2023-01-15T09:45:03Z">
                          <w:rPr>
                            <w:rFonts w:ascii="Cambria Math" w:hAnsi="Cambria Math" w:cs="Times New Roman"/>
                            <w:i/>
                            <w:color w:val="auto"/>
                            <w:kern w:val="2"/>
                            <w:sz w:val="21"/>
                            <w:szCs w:val="21"/>
                            <w:lang w:val="en-US"/>
                          </w:rPr>
                        </w:ins>
                      </m:ctrlPr>
                    </m:sub>
                  </m:sSub>
                  <m:ctrlPr>
                    <w:ins w:id="7016" w:author="Administrator" w:date="2023-01-15T09:44:10Z">
                      <m:rPr/>
                      <w:rPr>
                        <w:rFonts w:hint="default" w:ascii="Cambria Math" w:hAnsi="Cambria Math" w:cs="Times New Roman"/>
                        <w:i/>
                        <w:color w:val="auto"/>
                        <w:kern w:val="2"/>
                        <w:sz w:val="21"/>
                        <w:szCs w:val="21"/>
                        <w:lang w:val="en-US" w:eastAsia="zh-CN" w:bidi="ar-SA"/>
                      </w:rPr>
                    </w:ins>
                  </m:ctrlPr>
                </m:num>
                <m:den>
                  <w:ins w:id="7017" w:author="Administrator" w:date="2023-01-15T09:44:13Z">
                    <m:r>
                      <m:rPr/>
                      <w:rPr>
                        <w:rFonts w:hint="default" w:ascii="Cambria Math" w:hAnsi="Cambria Math" w:cs="Times New Roman"/>
                        <w:color w:val="auto"/>
                        <w:kern w:val="2"/>
                        <w:sz w:val="21"/>
                        <w:szCs w:val="21"/>
                        <w:lang w:val="en-US" w:eastAsia="zh-CN" w:bidi="ar-SA"/>
                      </w:rPr>
                      <m:t>2</m:t>
                    </m:r>
                  </w:ins>
                  <m:ctrlPr>
                    <w:ins w:id="7018" w:author="Administrator" w:date="2023-01-15T09:44:10Z">
                      <m:rPr/>
                      <w:rPr>
                        <w:rFonts w:hint="default" w:ascii="Cambria Math" w:hAnsi="Cambria Math" w:cs="Times New Roman"/>
                        <w:i/>
                        <w:color w:val="auto"/>
                        <w:kern w:val="2"/>
                        <w:sz w:val="21"/>
                        <w:szCs w:val="21"/>
                        <w:lang w:val="en-US" w:eastAsia="zh-CN" w:bidi="ar-SA"/>
                      </w:rPr>
                    </w:ins>
                  </m:ctrlPr>
                </m:den>
              </m:f>
              <w:ins w:id="7019" w:author="Administrator" w:date="2023-01-15T09:48:06Z">
                <m:r>
                  <m:rPr/>
                  <w:rPr>
                    <w:rFonts w:hint="default" w:ascii="Cambria Math" w:hAnsi="Cambria Math" w:cs="Times New Roman"/>
                    <w:color w:val="auto"/>
                    <w:kern w:val="2"/>
                    <w:sz w:val="21"/>
                    <w:szCs w:val="21"/>
                    <w:lang w:val="en-US" w:eastAsia="zh-CN" w:bidi="ar-SA"/>
                  </w:rPr>
                  <m:t>)</m:t>
                </m:r>
              </w:ins>
              <m:ctrlPr>
                <w:ins w:id="7020" w:author="Administrator" w:date="2023-01-15T09:42:27Z">
                  <m:rPr/>
                  <w:rPr>
                    <w:rFonts w:hint="default" w:ascii="Cambria Math" w:hAnsi="Cambria Math" w:cs="Times New Roman"/>
                    <w:i/>
                    <w:color w:val="auto"/>
                    <w:kern w:val="2"/>
                    <w:sz w:val="21"/>
                    <w:szCs w:val="21"/>
                    <w:lang w:val="en-US" w:eastAsia="zh-CN" w:bidi="ar-SA"/>
                  </w:rPr>
                </w:ins>
              </m:ctrlPr>
            </m:e>
          </m:nary>
          <w:ins w:id="7021" w:author="Administrator" w:date="2023-01-15T09:43:36Z">
            <m:r>
              <m:rPr/>
              <w:rPr>
                <w:rFonts w:hint="default" w:ascii="Cambria Math" w:hAnsi="Cambria Math" w:cs="Times New Roman"/>
                <w:color w:val="auto"/>
                <w:kern w:val="2"/>
                <w:sz w:val="21"/>
                <w:szCs w:val="21"/>
                <w:lang w:val="en-US" w:eastAsia="zh-CN" w:bidi="ar-SA"/>
              </w:rPr>
              <m:t>)</m:t>
            </m:r>
          </w:ins>
        </m:oMath>
      </m:oMathPara>
    </w:p>
    <w:p>
      <w:pPr>
        <w:ind w:firstLine="420" w:firstLineChars="200"/>
        <m:rPr/>
        <w:rPr>
          <w:ins w:id="7023" w:author="Administrator" w:date="2023-01-15T09:48:43Z"/>
          <w:rFonts w:hint="default" w:hAnsi="Cambria Math" w:cs="Times New Roman"/>
          <w:i/>
          <w:color w:val="auto"/>
          <w:kern w:val="2"/>
          <w:sz w:val="21"/>
          <w:szCs w:val="21"/>
          <w:lang w:val="en-US" w:eastAsia="zh-CN" w:bidi="ar-SA"/>
        </w:rPr>
        <w:pPrChange w:id="7022" w:author="Administrator" w:date="2023-01-15T09:31:58Z">
          <w:pPr>
            <w:ind w:firstLine="420" w:firstLineChars="200"/>
          </w:pPr>
        </w:pPrChange>
      </w:pPr>
      <m:oMathPara>
        <m:oMath>
          <w:ins w:id="7024" w:author="Administrator" w:date="2023-01-15T09:45:38Z">
            <m:r>
              <m:rPr/>
              <w:rPr>
                <w:rFonts w:hint="default" w:ascii="Cambria Math" w:hAnsi="Cambria Math" w:cs="Times New Roman"/>
                <w:color w:val="auto"/>
                <w:kern w:val="2"/>
                <w:sz w:val="21"/>
                <w:szCs w:val="21"/>
                <w:lang w:val="en-US" w:eastAsia="zh-CN" w:bidi="ar-SA"/>
              </w:rPr>
              <m:t>e</m:t>
            </m:r>
          </w:ins>
          <w:ins w:id="7025" w:author="Administrator" w:date="2023-01-15T09:45:39Z">
            <m:r>
              <m:rPr/>
              <w:rPr>
                <w:rFonts w:hint="default" w:ascii="Cambria Math" w:hAnsi="Cambria Math" w:cs="Times New Roman"/>
                <w:color w:val="auto"/>
                <w:kern w:val="2"/>
                <w:sz w:val="21"/>
                <w:szCs w:val="21"/>
                <w:lang w:val="en-US" w:eastAsia="zh-CN" w:bidi="ar-SA"/>
              </w:rPr>
              <m:t>xp</m:t>
            </m:r>
          </w:ins>
          <w:ins w:id="7026" w:author="Administrator" w:date="2023-01-15T09:45:41Z">
            <m:r>
              <m:rPr/>
              <w:rPr>
                <w:rFonts w:hint="default" w:ascii="Cambria Math" w:hAnsi="Cambria Math" w:cs="Times New Roman"/>
                <w:color w:val="auto"/>
                <w:kern w:val="2"/>
                <w:sz w:val="21"/>
                <w:szCs w:val="21"/>
                <w:lang w:val="en-US" w:eastAsia="zh-CN" w:bidi="ar-SA"/>
              </w:rPr>
              <m:t>(</m:t>
            </m:r>
          </w:ins>
          <m:nary>
            <m:naryPr>
              <m:chr m:val="∑"/>
              <m:limLoc m:val="subSup"/>
              <m:supHide m:val="1"/>
              <m:ctrlPr>
                <w:ins w:id="7027" w:author="Administrator" w:date="2023-01-15T09:46:03Z">
                  <m:rPr/>
                  <w:rPr>
                    <w:rFonts w:hint="default" w:ascii="Cambria Math" w:hAnsi="Cambria Math" w:cs="Times New Roman"/>
                    <w:i/>
                    <w:color w:val="auto"/>
                    <w:kern w:val="2"/>
                    <w:sz w:val="21"/>
                    <w:szCs w:val="21"/>
                    <w:lang w:val="en-US" w:eastAsia="zh-CN" w:bidi="ar-SA"/>
                  </w:rPr>
                </w:ins>
              </m:ctrlPr>
            </m:naryPr>
            <m:sub>
              <w:ins w:id="7028" w:author="Administrator" w:date="2023-01-15T09:46:13Z">
                <m:r>
                  <m:rPr/>
                  <w:rPr>
                    <w:rFonts w:hint="default" w:ascii="Cambria Math" w:hAnsi="Cambria Math" w:cs="Times New Roman"/>
                    <w:color w:val="auto"/>
                    <w:kern w:val="2"/>
                    <w:sz w:val="21"/>
                    <w:szCs w:val="21"/>
                    <w:lang w:val="en-US" w:eastAsia="zh-CN"/>
                  </w:rPr>
                  <m:t>v</m:t>
                </m:r>
              </w:ins>
              <w:ins w:id="7029" w:author="Administrator" w:date="2023-01-15T09:46:13Z">
                <m:r>
                  <m:rPr/>
                  <w:rPr>
                    <w:rFonts w:ascii="Cambria Math" w:hAnsi="Cambria Math" w:cs="Times New Roman"/>
                    <w:color w:val="auto"/>
                    <w:kern w:val="2"/>
                    <w:sz w:val="21"/>
                    <w:szCs w:val="21"/>
                    <w:lang w:val="en-US"/>
                  </w:rPr>
                  <m:t>∈</m:t>
                </m:r>
              </w:ins>
              <m:sSub>
                <m:sSubPr>
                  <m:ctrlPr>
                    <w:ins w:id="7030" w:author="Administrator" w:date="2023-01-15T09:46:13Z">
                      <w:rPr>
                        <w:rFonts w:ascii="Cambria Math" w:hAnsi="Cambria Math" w:cs="Times New Roman"/>
                        <w:i/>
                        <w:color w:val="auto"/>
                        <w:kern w:val="2"/>
                        <w:sz w:val="21"/>
                        <w:szCs w:val="21"/>
                        <w:lang w:val="en-US"/>
                      </w:rPr>
                    </w:ins>
                  </m:ctrlPr>
                </m:sSubPr>
                <m:e>
                  <w:ins w:id="7031" w:author="Administrator" w:date="2023-01-15T09:46:13Z">
                    <m:r>
                      <m:rPr/>
                      <w:rPr>
                        <w:rFonts w:hint="default" w:ascii="Cambria Math" w:hAnsi="Cambria Math" w:cs="Times New Roman"/>
                        <w:color w:val="auto"/>
                        <w:kern w:val="2"/>
                        <w:sz w:val="21"/>
                        <w:szCs w:val="21"/>
                        <w:lang w:val="en-US" w:eastAsia="zh-CN"/>
                      </w:rPr>
                      <m:t>V</m:t>
                    </m:r>
                  </w:ins>
                  <m:ctrlPr>
                    <w:ins w:id="7032" w:author="Administrator" w:date="2023-01-15T09:46:13Z">
                      <w:rPr>
                        <w:rFonts w:ascii="Cambria Math" w:hAnsi="Cambria Math" w:cs="Times New Roman"/>
                        <w:i/>
                        <w:color w:val="auto"/>
                        <w:kern w:val="2"/>
                        <w:sz w:val="21"/>
                        <w:szCs w:val="21"/>
                        <w:lang w:val="en-US"/>
                      </w:rPr>
                    </w:ins>
                  </m:ctrlPr>
                </m:e>
                <m:sub>
                  <w:ins w:id="7033" w:author="Administrator" w:date="2023-01-15T09:46:13Z">
                    <m:r>
                      <m:rPr/>
                      <w:rPr>
                        <w:rFonts w:hint="default" w:ascii="Cambria Math" w:hAnsi="Cambria Math" w:cs="Times New Roman"/>
                        <w:color w:val="auto"/>
                        <w:kern w:val="2"/>
                        <w:sz w:val="21"/>
                        <w:szCs w:val="21"/>
                        <w:lang w:val="en-US" w:eastAsia="zh-CN"/>
                      </w:rPr>
                      <m:t>i</m:t>
                    </m:r>
                  </w:ins>
                  <m:ctrlPr>
                    <w:ins w:id="7034" w:author="Administrator" w:date="2023-01-15T09:46:13Z">
                      <w:rPr>
                        <w:rFonts w:ascii="Cambria Math" w:hAnsi="Cambria Math" w:cs="Times New Roman"/>
                        <w:i/>
                        <w:color w:val="auto"/>
                        <w:kern w:val="2"/>
                        <w:sz w:val="21"/>
                        <w:szCs w:val="21"/>
                        <w:lang w:val="en-US"/>
                      </w:rPr>
                    </w:ins>
                  </m:ctrlPr>
                </m:sub>
              </m:sSub>
              <m:ctrlPr>
                <w:ins w:id="7035" w:author="Administrator" w:date="2023-01-15T09:46:03Z">
                  <m:rPr/>
                  <w:rPr>
                    <w:rFonts w:hint="default" w:ascii="Cambria Math" w:hAnsi="Cambria Math" w:cs="Times New Roman"/>
                    <w:i/>
                    <w:color w:val="auto"/>
                    <w:kern w:val="2"/>
                    <w:sz w:val="21"/>
                    <w:szCs w:val="21"/>
                    <w:lang w:val="en-US" w:eastAsia="zh-CN" w:bidi="ar-SA"/>
                  </w:rPr>
                </w:ins>
              </m:ctrlPr>
            </m:sub>
            <m:sup>
              <m:ctrlPr>
                <w:ins w:id="7036" w:author="Administrator" w:date="2023-01-15T09:46:03Z">
                  <m:rPr/>
                  <w:rPr>
                    <w:rFonts w:hint="default" w:ascii="Cambria Math" w:hAnsi="Cambria Math" w:cs="Times New Roman"/>
                    <w:i/>
                    <w:color w:val="auto"/>
                    <w:kern w:val="2"/>
                    <w:sz w:val="21"/>
                    <w:szCs w:val="21"/>
                    <w:lang w:val="en-US" w:eastAsia="zh-CN" w:bidi="ar-SA"/>
                  </w:rPr>
                </w:ins>
              </m:ctrlPr>
            </m:sup>
            <m:e>
              <m:nary>
                <m:naryPr>
                  <m:chr m:val="∑"/>
                  <m:limLoc m:val="subSup"/>
                  <m:supHide m:val="1"/>
                  <m:ctrlPr>
                    <w:ins w:id="7037" w:author="Administrator" w:date="2023-01-15T09:46:19Z">
                      <m:rPr/>
                      <w:rPr>
                        <w:rFonts w:hint="default" w:ascii="Cambria Math" w:hAnsi="Cambria Math" w:cs="Times New Roman"/>
                        <w:i/>
                        <w:color w:val="auto"/>
                        <w:kern w:val="2"/>
                        <w:sz w:val="21"/>
                        <w:szCs w:val="21"/>
                        <w:lang w:val="en-US" w:eastAsia="zh-CN" w:bidi="ar-SA"/>
                      </w:rPr>
                    </w:ins>
                  </m:ctrlPr>
                </m:naryPr>
                <m:sub>
                  <w:ins w:id="7038" w:author="Administrator" w:date="2023-01-15T09:46:27Z">
                    <m:r>
                      <m:rPr/>
                      <w:rPr>
                        <w:rFonts w:hint="default" w:ascii="Cambria Math" w:hAnsi="Cambria Math" w:cs="Times New Roman"/>
                        <w:color w:val="auto"/>
                        <w:kern w:val="2"/>
                        <w:sz w:val="21"/>
                        <w:szCs w:val="21"/>
                        <w:lang w:val="en-US" w:eastAsia="zh-CN"/>
                      </w:rPr>
                      <m:t>j</m:t>
                    </m:r>
                  </w:ins>
                  <w:ins w:id="7039" w:author="Administrator" w:date="2023-01-15T09:46:27Z">
                    <m:r>
                      <m:rPr/>
                      <w:rPr>
                        <w:rFonts w:ascii="Cambria Math" w:hAnsi="Cambria Math" w:cs="Times New Roman"/>
                        <w:color w:val="auto"/>
                        <w:kern w:val="2"/>
                        <w:sz w:val="21"/>
                        <w:szCs w:val="21"/>
                        <w:lang w:val="en-US"/>
                      </w:rPr>
                      <m:t>∈</m:t>
                    </m:r>
                  </w:ins>
                  <m:sSub>
                    <m:sSubPr>
                      <m:ctrlPr>
                        <w:ins w:id="7040" w:author="Administrator" w:date="2023-01-15T09:46:27Z">
                          <w:rPr>
                            <w:rFonts w:ascii="Cambria Math" w:hAnsi="Cambria Math" w:cs="Times New Roman"/>
                            <w:i/>
                            <w:color w:val="auto"/>
                            <w:kern w:val="2"/>
                            <w:sz w:val="21"/>
                            <w:szCs w:val="21"/>
                            <w:lang w:val="en-US"/>
                          </w:rPr>
                        </w:ins>
                      </m:ctrlPr>
                    </m:sSubPr>
                    <m:e>
                      <w:ins w:id="7041" w:author="Administrator" w:date="2023-01-15T09:46:27Z">
                        <m:r>
                          <m:rPr/>
                          <w:rPr>
                            <w:rFonts w:hint="default" w:ascii="Cambria Math" w:hAnsi="Cambria Math" w:cs="Times New Roman"/>
                            <w:color w:val="auto"/>
                            <w:kern w:val="2"/>
                            <w:sz w:val="21"/>
                            <w:szCs w:val="21"/>
                            <w:lang w:val="en-US" w:eastAsia="zh-CN"/>
                          </w:rPr>
                          <m:t>H</m:t>
                        </m:r>
                      </w:ins>
                      <m:ctrlPr>
                        <w:ins w:id="7042" w:author="Administrator" w:date="2023-01-15T09:46:27Z">
                          <w:rPr>
                            <w:rFonts w:ascii="Cambria Math" w:hAnsi="Cambria Math" w:cs="Times New Roman"/>
                            <w:i/>
                            <w:color w:val="auto"/>
                            <w:kern w:val="2"/>
                            <w:sz w:val="21"/>
                            <w:szCs w:val="21"/>
                            <w:lang w:val="en-US"/>
                          </w:rPr>
                        </w:ins>
                      </m:ctrlPr>
                    </m:e>
                    <m:sub>
                      <w:ins w:id="7043" w:author="Administrator" w:date="2023-01-15T09:46:27Z">
                        <m:r>
                          <m:rPr/>
                          <w:rPr>
                            <w:rFonts w:hint="default" w:ascii="Cambria Math" w:hAnsi="Cambria Math" w:cs="Times New Roman"/>
                            <w:color w:val="auto"/>
                            <w:kern w:val="2"/>
                            <w:sz w:val="21"/>
                            <w:szCs w:val="21"/>
                            <w:lang w:val="en-US" w:eastAsia="zh-CN"/>
                          </w:rPr>
                          <m:t>v</m:t>
                        </m:r>
                      </w:ins>
                      <m:ctrlPr>
                        <w:ins w:id="7044" w:author="Administrator" w:date="2023-01-15T09:46:27Z">
                          <w:rPr>
                            <w:rFonts w:ascii="Cambria Math" w:hAnsi="Cambria Math" w:cs="Times New Roman"/>
                            <w:i/>
                            <w:color w:val="auto"/>
                            <w:kern w:val="2"/>
                            <w:sz w:val="21"/>
                            <w:szCs w:val="21"/>
                            <w:lang w:val="en-US"/>
                          </w:rPr>
                        </w:ins>
                      </m:ctrlPr>
                    </m:sub>
                  </m:sSub>
                  <m:ctrlPr>
                    <w:ins w:id="7045" w:author="Administrator" w:date="2023-01-15T09:46:19Z">
                      <m:rPr/>
                      <w:rPr>
                        <w:rFonts w:hint="default" w:ascii="Cambria Math" w:hAnsi="Cambria Math" w:cs="Times New Roman"/>
                        <w:i/>
                        <w:color w:val="auto"/>
                        <w:kern w:val="2"/>
                        <w:sz w:val="21"/>
                        <w:szCs w:val="21"/>
                        <w:lang w:val="en-US" w:eastAsia="zh-CN" w:bidi="ar-SA"/>
                      </w:rPr>
                    </w:ins>
                  </m:ctrlPr>
                </m:sub>
                <m:sup>
                  <m:ctrlPr>
                    <w:ins w:id="7046" w:author="Administrator" w:date="2023-01-15T09:46:19Z">
                      <m:rPr/>
                      <w:rPr>
                        <w:rFonts w:hint="default" w:ascii="Cambria Math" w:hAnsi="Cambria Math" w:cs="Times New Roman"/>
                        <w:i/>
                        <w:color w:val="auto"/>
                        <w:kern w:val="2"/>
                        <w:sz w:val="21"/>
                        <w:szCs w:val="21"/>
                        <w:lang w:val="en-US" w:eastAsia="zh-CN" w:bidi="ar-SA"/>
                      </w:rPr>
                    </w:ins>
                  </m:ctrlPr>
                </m:sup>
                <m:e>
                  <w:ins w:id="7047" w:author="Administrator" w:date="2023-01-15T09:47:51Z">
                    <m:r>
                      <m:rPr/>
                      <w:rPr>
                        <w:rFonts w:hint="default" w:ascii="Cambria Math" w:hAnsi="Cambria Math" w:cs="Times New Roman"/>
                        <w:color w:val="auto"/>
                        <w:kern w:val="2"/>
                        <w:sz w:val="21"/>
                        <w:szCs w:val="21"/>
                        <w:lang w:val="en-US" w:eastAsia="zh-CN" w:bidi="ar-SA"/>
                      </w:rPr>
                      <m:t>(</m:t>
                    </m:r>
                  </w:ins>
                  <w:ins w:id="7048" w:author="Administrator" w:date="2023-01-15T09:46:32Z">
                    <m:r>
                      <m:rPr/>
                      <w:rPr>
                        <w:rFonts w:hint="default" w:ascii="Cambria Math" w:hAnsi="Cambria Math" w:cs="Times New Roman"/>
                        <w:color w:val="auto"/>
                        <w:kern w:val="2"/>
                        <w:sz w:val="21"/>
                        <w:szCs w:val="21"/>
                        <w:lang w:val="en-US" w:eastAsia="zh-CN" w:bidi="ar-SA"/>
                      </w:rPr>
                      <m:t>−</m:t>
                    </m:r>
                  </w:ins>
                  <m:f>
                    <m:fPr>
                      <m:ctrlPr>
                        <w:ins w:id="7049" w:author="Administrator" w:date="2023-01-15T09:46:37Z">
                          <m:rPr/>
                          <w:rPr>
                            <w:rFonts w:hint="default" w:ascii="Cambria Math" w:hAnsi="Cambria Math" w:cs="Times New Roman"/>
                            <w:i/>
                            <w:color w:val="auto"/>
                            <w:kern w:val="2"/>
                            <w:sz w:val="21"/>
                            <w:szCs w:val="21"/>
                            <w:lang w:val="en-US" w:eastAsia="zh-CN" w:bidi="ar-SA"/>
                          </w:rPr>
                        </w:ins>
                      </m:ctrlPr>
                    </m:fPr>
                    <m:num>
                      <m:sSup>
                        <m:sSupPr>
                          <m:ctrlPr>
                            <w:ins w:id="7050" w:author="Administrator" w:date="2023-01-15T09:46:48Z">
                              <m:rPr/>
                              <w:rPr>
                                <w:rFonts w:hint="default" w:ascii="Cambria Math" w:hAnsi="Cambria Math" w:cs="Times New Roman"/>
                                <w:i/>
                                <w:color w:val="auto"/>
                                <w:kern w:val="2"/>
                                <w:sz w:val="21"/>
                                <w:szCs w:val="21"/>
                                <w:lang w:val="en-US" w:eastAsia="zh-CN" w:bidi="ar-SA"/>
                              </w:rPr>
                            </w:ins>
                          </m:ctrlPr>
                        </m:sSupPr>
                        <m:e>
                          <w:ins w:id="7051" w:author="Administrator" w:date="2023-01-15T09:46:56Z">
                            <m:r>
                              <m:rPr/>
                              <w:rPr>
                                <w:rFonts w:hint="default" w:ascii="Cambria Math" w:hAnsi="Cambria Math" w:cs="Times New Roman"/>
                                <w:color w:val="auto"/>
                                <w:kern w:val="2"/>
                                <w:sz w:val="21"/>
                                <w:szCs w:val="21"/>
                                <w:lang w:val="en-US" w:eastAsia="zh-CN" w:bidi="ar-SA"/>
                              </w:rPr>
                              <m:t>(</m:t>
                            </m:r>
                          </w:ins>
                          <m:sSubSup>
                            <m:sSubSupPr>
                              <m:ctrlPr>
                                <w:ins w:id="7052" w:author="Administrator" w:date="2023-01-15T09:47:01Z">
                                  <m:rPr/>
                                  <w:rPr>
                                    <w:rFonts w:hint="default" w:ascii="Cambria Math" w:hAnsi="Cambria Math" w:cs="Times New Roman"/>
                                    <w:i/>
                                    <w:color w:val="auto"/>
                                    <w:kern w:val="2"/>
                                    <w:sz w:val="21"/>
                                    <w:szCs w:val="21"/>
                                    <w:lang w:val="en-US" w:eastAsia="zh-CN" w:bidi="ar-SA"/>
                                  </w:rPr>
                                </w:ins>
                              </m:ctrlPr>
                            </m:sSubSupPr>
                            <m:e>
                              <w:ins w:id="7053" w:author="Administrator" w:date="2023-01-15T09:47:04Z">
                                <m:r>
                                  <m:rPr/>
                                  <w:rPr>
                                    <w:rFonts w:hint="default" w:ascii="Cambria Math" w:hAnsi="Cambria Math" w:cs="Times New Roman"/>
                                    <w:color w:val="auto"/>
                                    <w:kern w:val="2"/>
                                    <w:sz w:val="21"/>
                                    <w:szCs w:val="21"/>
                                    <w:lang w:val="en-US" w:eastAsia="zh-CN" w:bidi="ar-SA"/>
                                  </w:rPr>
                                  <m:t>d</m:t>
                                </m:r>
                              </w:ins>
                              <m:ctrlPr>
                                <w:ins w:id="7054" w:author="Administrator" w:date="2023-01-15T09:47:01Z">
                                  <m:rPr/>
                                  <w:rPr>
                                    <w:rFonts w:hint="default" w:ascii="Cambria Math" w:hAnsi="Cambria Math" w:cs="Times New Roman"/>
                                    <w:i/>
                                    <w:color w:val="auto"/>
                                    <w:kern w:val="2"/>
                                    <w:sz w:val="21"/>
                                    <w:szCs w:val="21"/>
                                    <w:lang w:val="en-US" w:eastAsia="zh-CN" w:bidi="ar-SA"/>
                                  </w:rPr>
                                </w:ins>
                              </m:ctrlPr>
                            </m:e>
                            <m:sub>
                              <w:ins w:id="7055" w:author="Administrator" w:date="2023-01-15T09:47:07Z">
                                <m:r>
                                  <m:rPr/>
                                  <w:rPr>
                                    <w:rFonts w:hint="default" w:ascii="Cambria Math" w:hAnsi="Cambria Math" w:cs="Times New Roman"/>
                                    <w:color w:val="auto"/>
                                    <w:kern w:val="2"/>
                                    <w:sz w:val="21"/>
                                    <w:szCs w:val="21"/>
                                    <w:lang w:val="en-US" w:eastAsia="zh-CN" w:bidi="ar-SA"/>
                                  </w:rPr>
                                  <m:t>i</m:t>
                                </m:r>
                              </w:ins>
                              <w:ins w:id="7056" w:author="Administrator" w:date="2023-01-15T09:47:08Z">
                                <m:r>
                                  <m:rPr/>
                                  <w:rPr>
                                    <w:rFonts w:hint="default" w:ascii="Cambria Math" w:hAnsi="Cambria Math" w:cs="Times New Roman"/>
                                    <w:color w:val="auto"/>
                                    <w:kern w:val="2"/>
                                    <w:sz w:val="21"/>
                                    <w:szCs w:val="21"/>
                                    <w:lang w:val="en-US" w:eastAsia="zh-CN" w:bidi="ar-SA"/>
                                  </w:rPr>
                                  <m:t>j</m:t>
                                </m:r>
                              </w:ins>
                              <m:ctrlPr>
                                <w:ins w:id="7057" w:author="Administrator" w:date="2023-01-15T09:47:01Z">
                                  <m:rPr/>
                                  <w:rPr>
                                    <w:rFonts w:hint="default" w:ascii="Cambria Math" w:hAnsi="Cambria Math" w:cs="Times New Roman"/>
                                    <w:i/>
                                    <w:color w:val="auto"/>
                                    <w:kern w:val="2"/>
                                    <w:sz w:val="21"/>
                                    <w:szCs w:val="21"/>
                                    <w:lang w:val="en-US" w:eastAsia="zh-CN" w:bidi="ar-SA"/>
                                  </w:rPr>
                                </w:ins>
                              </m:ctrlPr>
                            </m:sub>
                            <m:sup>
                              <w:ins w:id="7058" w:author="Administrator" w:date="2023-01-15T09:47:06Z">
                                <m:r>
                                  <m:rPr/>
                                  <w:rPr>
                                    <w:rFonts w:hint="default" w:ascii="Cambria Math" w:hAnsi="Cambria Math" w:cs="Times New Roman"/>
                                    <w:color w:val="auto"/>
                                    <w:kern w:val="2"/>
                                    <w:sz w:val="21"/>
                                    <w:szCs w:val="21"/>
                                    <w:lang w:val="en-US" w:eastAsia="zh-CN" w:bidi="ar-SA"/>
                                  </w:rPr>
                                  <m:t>v</m:t>
                                </m:r>
                              </w:ins>
                              <m:ctrlPr>
                                <w:ins w:id="7059" w:author="Administrator" w:date="2023-01-15T09:47:01Z">
                                  <m:rPr/>
                                  <w:rPr>
                                    <w:rFonts w:hint="default" w:ascii="Cambria Math" w:hAnsi="Cambria Math" w:cs="Times New Roman"/>
                                    <w:i/>
                                    <w:color w:val="auto"/>
                                    <w:kern w:val="2"/>
                                    <w:sz w:val="21"/>
                                    <w:szCs w:val="21"/>
                                    <w:lang w:val="en-US" w:eastAsia="zh-CN" w:bidi="ar-SA"/>
                                  </w:rPr>
                                </w:ins>
                              </m:ctrlPr>
                            </m:sup>
                          </m:sSubSup>
                          <w:ins w:id="7060" w:author="Administrator" w:date="2023-01-15T09:47:13Z">
                            <m:r>
                              <m:rPr/>
                              <w:rPr>
                                <w:rFonts w:hint="default" w:ascii="Cambria Math" w:hAnsi="Cambria Math" w:cs="Times New Roman"/>
                                <w:color w:val="auto"/>
                                <w:kern w:val="2"/>
                                <w:sz w:val="21"/>
                                <w:szCs w:val="21"/>
                                <w:lang w:val="en-US" w:eastAsia="zh-CN" w:bidi="ar-SA"/>
                              </w:rPr>
                              <m:t>−</m:t>
                            </m:r>
                          </w:ins>
                          <m:sSub>
                            <m:sSubPr>
                              <m:ctrlPr>
                                <w:ins w:id="7061" w:author="Administrator" w:date="2023-01-15T09:47:20Z">
                                  <w:rPr>
                                    <w:rFonts w:ascii="Cambria Math" w:hAnsi="Cambria Math" w:cs="Times New Roman"/>
                                    <w:i/>
                                    <w:color w:val="auto"/>
                                    <w:kern w:val="2"/>
                                    <w:sz w:val="21"/>
                                    <w:szCs w:val="21"/>
                                    <w:lang w:val="en-US"/>
                                  </w:rPr>
                                </w:ins>
                              </m:ctrlPr>
                            </m:sSubPr>
                            <m:e>
                              <w:ins w:id="7062" w:author="Administrator" w:date="2023-01-15T09:47:20Z">
                                <m:r>
                                  <m:rPr/>
                                  <w:rPr>
                                    <w:rFonts w:hint="default" w:ascii="Cambria Math" w:hAnsi="Cambria Math" w:cs="Times New Roman"/>
                                    <w:color w:val="auto"/>
                                    <w:kern w:val="2"/>
                                    <w:sz w:val="21"/>
                                    <w:szCs w:val="21"/>
                                    <w:lang w:val="en-US" w:eastAsia="zh-CN"/>
                                  </w:rPr>
                                  <m:t>s</m:t>
                                </m:r>
                              </w:ins>
                              <m:ctrlPr>
                                <w:ins w:id="7063" w:author="Administrator" w:date="2023-01-15T09:47:20Z">
                                  <w:rPr>
                                    <w:rFonts w:ascii="Cambria Math" w:hAnsi="Cambria Math" w:cs="Times New Roman"/>
                                    <w:i/>
                                    <w:color w:val="auto"/>
                                    <w:kern w:val="2"/>
                                    <w:sz w:val="21"/>
                                    <w:szCs w:val="21"/>
                                    <w:lang w:val="en-US"/>
                                  </w:rPr>
                                </w:ins>
                              </m:ctrlPr>
                            </m:e>
                            <m:sub>
                              <w:ins w:id="7064" w:author="Administrator" w:date="2023-01-15T09:47:20Z">
                                <m:r>
                                  <m:rPr/>
                                  <w:rPr>
                                    <w:rFonts w:hint="default" w:ascii="Cambria Math" w:hAnsi="Cambria Math" w:cs="Times New Roman"/>
                                    <w:color w:val="auto"/>
                                    <w:kern w:val="2"/>
                                    <w:sz w:val="21"/>
                                    <w:szCs w:val="21"/>
                                    <w:lang w:val="en-US" w:eastAsia="zh-CN"/>
                                  </w:rPr>
                                  <m:t>i</m:t>
                                </m:r>
                              </w:ins>
                              <m:ctrlPr>
                                <w:ins w:id="7065" w:author="Administrator" w:date="2023-01-15T09:47:20Z">
                                  <w:rPr>
                                    <w:rFonts w:ascii="Cambria Math" w:hAnsi="Cambria Math" w:cs="Times New Roman"/>
                                    <w:i/>
                                    <w:color w:val="auto"/>
                                    <w:kern w:val="2"/>
                                    <w:sz w:val="21"/>
                                    <w:szCs w:val="21"/>
                                    <w:lang w:val="en-US"/>
                                  </w:rPr>
                                </w:ins>
                              </m:ctrlPr>
                            </m:sub>
                          </m:sSub>
                          <w:ins w:id="7066" w:author="Administrator" w:date="2023-01-15T09:47:22Z">
                            <m:r>
                              <m:rPr/>
                              <w:rPr>
                                <w:rFonts w:hint="default" w:ascii="Cambria Math" w:hAnsi="Cambria Math" w:cs="Times New Roman"/>
                                <w:color w:val="auto"/>
                                <w:kern w:val="2"/>
                                <w:sz w:val="21"/>
                                <w:szCs w:val="21"/>
                                <w:lang w:val="en-US" w:eastAsia="zh-CN"/>
                              </w:rPr>
                              <m:t>+</m:t>
                            </m:r>
                          </w:ins>
                          <m:sSub>
                            <m:sSubPr>
                              <m:ctrlPr>
                                <w:ins w:id="7067" w:author="Administrator" w:date="2023-01-15T09:47:22Z">
                                  <w:rPr>
                                    <w:rFonts w:ascii="Cambria Math" w:hAnsi="Cambria Math" w:cs="Times New Roman"/>
                                    <w:i/>
                                    <w:color w:val="auto"/>
                                    <w:kern w:val="2"/>
                                    <w:sz w:val="21"/>
                                    <w:szCs w:val="21"/>
                                    <w:lang w:val="en-US"/>
                                  </w:rPr>
                                </w:ins>
                              </m:ctrlPr>
                            </m:sSubPr>
                            <m:e>
                              <w:ins w:id="7068" w:author="Administrator" w:date="2023-01-15T09:47:22Z">
                                <m:r>
                                  <m:rPr/>
                                  <w:rPr>
                                    <w:rFonts w:hint="default" w:ascii="Cambria Math" w:hAnsi="Cambria Math" w:cs="Times New Roman"/>
                                    <w:color w:val="auto"/>
                                    <w:kern w:val="2"/>
                                    <w:sz w:val="21"/>
                                    <w:szCs w:val="21"/>
                                    <w:lang w:val="en-US" w:eastAsia="zh-CN"/>
                                  </w:rPr>
                                  <m:t>s</m:t>
                                </m:r>
                              </w:ins>
                              <m:ctrlPr>
                                <w:ins w:id="7069" w:author="Administrator" w:date="2023-01-15T09:47:22Z">
                                  <w:rPr>
                                    <w:rFonts w:ascii="Cambria Math" w:hAnsi="Cambria Math" w:cs="Times New Roman"/>
                                    <w:i/>
                                    <w:color w:val="auto"/>
                                    <w:kern w:val="2"/>
                                    <w:sz w:val="21"/>
                                    <w:szCs w:val="21"/>
                                    <w:lang w:val="en-US"/>
                                  </w:rPr>
                                </w:ins>
                              </m:ctrlPr>
                            </m:e>
                            <m:sub>
                              <w:ins w:id="7070" w:author="Administrator" w:date="2023-01-15T09:47:27Z">
                                <m:r>
                                  <m:rPr/>
                                  <w:rPr>
                                    <w:rFonts w:hint="default" w:ascii="Cambria Math" w:hAnsi="Cambria Math" w:cs="Times New Roman"/>
                                    <w:color w:val="auto"/>
                                    <w:kern w:val="2"/>
                                    <w:sz w:val="21"/>
                                    <w:szCs w:val="21"/>
                                    <w:lang w:val="en-US" w:eastAsia="zh-CN"/>
                                  </w:rPr>
                                  <m:t>j</m:t>
                                </m:r>
                              </w:ins>
                              <m:ctrlPr>
                                <w:ins w:id="7071" w:author="Administrator" w:date="2023-01-15T09:47:22Z">
                                  <w:rPr>
                                    <w:rFonts w:ascii="Cambria Math" w:hAnsi="Cambria Math" w:cs="Times New Roman"/>
                                    <w:i/>
                                    <w:color w:val="auto"/>
                                    <w:kern w:val="2"/>
                                    <w:sz w:val="21"/>
                                    <w:szCs w:val="21"/>
                                    <w:lang w:val="en-US"/>
                                  </w:rPr>
                                </w:ins>
                              </m:ctrlPr>
                            </m:sub>
                          </m:sSub>
                          <w:ins w:id="7072" w:author="Administrator" w:date="2023-01-15T09:46:56Z">
                            <m:r>
                              <m:rPr/>
                              <w:rPr>
                                <w:rFonts w:hint="default" w:ascii="Cambria Math" w:hAnsi="Cambria Math" w:cs="Times New Roman"/>
                                <w:color w:val="auto"/>
                                <w:kern w:val="2"/>
                                <w:sz w:val="21"/>
                                <w:szCs w:val="21"/>
                                <w:lang w:val="en-US" w:eastAsia="zh-CN" w:bidi="ar-SA"/>
                              </w:rPr>
                              <m:t>)</m:t>
                            </m:r>
                          </w:ins>
                          <m:ctrlPr>
                            <w:ins w:id="7073" w:author="Administrator" w:date="2023-01-15T09:46:48Z">
                              <m:rPr/>
                              <w:rPr>
                                <w:rFonts w:hint="default" w:ascii="Cambria Math" w:hAnsi="Cambria Math" w:cs="Times New Roman"/>
                                <w:i/>
                                <w:color w:val="auto"/>
                                <w:kern w:val="2"/>
                                <w:sz w:val="21"/>
                                <w:szCs w:val="21"/>
                                <w:lang w:val="en-US" w:eastAsia="zh-CN" w:bidi="ar-SA"/>
                              </w:rPr>
                            </w:ins>
                          </m:ctrlPr>
                        </m:e>
                        <m:sup>
                          <w:ins w:id="7074" w:author="Administrator" w:date="2023-01-15T09:47:30Z">
                            <m:r>
                              <m:rPr/>
                              <w:rPr>
                                <w:rFonts w:hint="default" w:ascii="Cambria Math" w:hAnsi="Cambria Math" w:cs="Times New Roman"/>
                                <w:color w:val="auto"/>
                                <w:kern w:val="2"/>
                                <w:sz w:val="21"/>
                                <w:szCs w:val="21"/>
                                <w:lang w:val="en-US" w:eastAsia="zh-CN" w:bidi="ar-SA"/>
                              </w:rPr>
                              <m:t>2</m:t>
                            </m:r>
                          </w:ins>
                          <m:ctrlPr>
                            <w:ins w:id="7075" w:author="Administrator" w:date="2023-01-15T09:46:48Z">
                              <m:rPr/>
                              <w:rPr>
                                <w:rFonts w:hint="default" w:ascii="Cambria Math" w:hAnsi="Cambria Math" w:cs="Times New Roman"/>
                                <w:i/>
                                <w:color w:val="auto"/>
                                <w:kern w:val="2"/>
                                <w:sz w:val="21"/>
                                <w:szCs w:val="21"/>
                                <w:lang w:val="en-US" w:eastAsia="zh-CN" w:bidi="ar-SA"/>
                              </w:rPr>
                            </w:ins>
                          </m:ctrlPr>
                        </m:sup>
                      </m:sSup>
                      <m:sSub>
                        <m:sSubPr>
                          <m:ctrlPr>
                            <w:ins w:id="7076" w:author="Administrator" w:date="2023-01-15T09:47:42Z">
                              <w:rPr>
                                <w:rFonts w:ascii="Cambria Math" w:hAnsi="Cambria Math" w:cs="Times New Roman"/>
                                <w:i/>
                                <w:color w:val="auto"/>
                                <w:kern w:val="2"/>
                                <w:sz w:val="21"/>
                                <w:szCs w:val="21"/>
                                <w:lang w:val="en-US"/>
                              </w:rPr>
                            </w:ins>
                          </m:ctrlPr>
                        </m:sSubPr>
                        <m:e>
                          <w:ins w:id="7077" w:author="Administrator" w:date="2023-01-15T09:47:42Z">
                            <m:r>
                              <m:rPr/>
                              <w:rPr>
                                <w:rFonts w:ascii="Cambria Math" w:hAnsi="Cambria Math" w:cs="Times New Roman"/>
                                <w:color w:val="auto"/>
                                <w:kern w:val="2"/>
                                <w:sz w:val="21"/>
                                <w:szCs w:val="21"/>
                                <w:lang w:val="en-US"/>
                              </w:rPr>
                              <m:t>τ</m:t>
                            </m:r>
                          </w:ins>
                          <m:ctrlPr>
                            <w:ins w:id="7078" w:author="Administrator" w:date="2023-01-15T09:47:42Z">
                              <w:rPr>
                                <w:rFonts w:ascii="Cambria Math" w:hAnsi="Cambria Math" w:cs="Times New Roman"/>
                                <w:i/>
                                <w:color w:val="auto"/>
                                <w:kern w:val="2"/>
                                <w:sz w:val="21"/>
                                <w:szCs w:val="21"/>
                                <w:lang w:val="en-US"/>
                              </w:rPr>
                            </w:ins>
                          </m:ctrlPr>
                        </m:e>
                        <m:sub>
                          <w:ins w:id="7079" w:author="Administrator" w:date="2023-01-15T09:47:42Z">
                            <m:r>
                              <m:rPr/>
                              <w:rPr>
                                <w:rFonts w:hint="default" w:ascii="Cambria Math" w:hAnsi="Cambria Math" w:cs="Times New Roman"/>
                                <w:color w:val="auto"/>
                                <w:kern w:val="2"/>
                                <w:sz w:val="21"/>
                                <w:szCs w:val="21"/>
                                <w:lang w:val="en-US" w:eastAsia="zh-CN"/>
                              </w:rPr>
                              <m:t>v</m:t>
                            </m:r>
                          </w:ins>
                          <m:ctrlPr>
                            <w:ins w:id="7080" w:author="Administrator" w:date="2023-01-15T09:47:42Z">
                              <w:rPr>
                                <w:rFonts w:ascii="Cambria Math" w:hAnsi="Cambria Math" w:cs="Times New Roman"/>
                                <w:i/>
                                <w:color w:val="auto"/>
                                <w:kern w:val="2"/>
                                <w:sz w:val="21"/>
                                <w:szCs w:val="21"/>
                                <w:lang w:val="en-US"/>
                              </w:rPr>
                            </w:ins>
                          </m:ctrlPr>
                        </m:sub>
                      </m:sSub>
                      <m:ctrlPr>
                        <w:ins w:id="7081" w:author="Administrator" w:date="2023-01-15T09:46:37Z">
                          <m:rPr/>
                          <w:rPr>
                            <w:rFonts w:hint="default" w:ascii="Cambria Math" w:hAnsi="Cambria Math" w:cs="Times New Roman"/>
                            <w:i/>
                            <w:color w:val="auto"/>
                            <w:kern w:val="2"/>
                            <w:sz w:val="21"/>
                            <w:szCs w:val="21"/>
                            <w:lang w:val="en-US" w:eastAsia="zh-CN" w:bidi="ar-SA"/>
                          </w:rPr>
                        </w:ins>
                      </m:ctrlPr>
                    </m:num>
                    <m:den>
                      <w:ins w:id="7082" w:author="Administrator" w:date="2023-01-15T09:46:41Z">
                        <m:r>
                          <m:rPr/>
                          <w:rPr>
                            <w:rFonts w:hint="default" w:ascii="Cambria Math" w:hAnsi="Cambria Math" w:cs="Times New Roman"/>
                            <w:color w:val="auto"/>
                            <w:kern w:val="2"/>
                            <w:sz w:val="21"/>
                            <w:szCs w:val="21"/>
                            <w:lang w:val="en-US" w:eastAsia="zh-CN" w:bidi="ar-SA"/>
                          </w:rPr>
                          <m:t>4</m:t>
                        </m:r>
                      </w:ins>
                      <m:ctrlPr>
                        <w:ins w:id="7083" w:author="Administrator" w:date="2023-01-15T09:46:37Z">
                          <m:rPr/>
                          <w:rPr>
                            <w:rFonts w:hint="default" w:ascii="Cambria Math" w:hAnsi="Cambria Math" w:cs="Times New Roman"/>
                            <w:i/>
                            <w:color w:val="auto"/>
                            <w:kern w:val="2"/>
                            <w:sz w:val="21"/>
                            <w:szCs w:val="21"/>
                            <w:lang w:val="en-US" w:eastAsia="zh-CN" w:bidi="ar-SA"/>
                          </w:rPr>
                        </w:ins>
                      </m:ctrlPr>
                    </m:den>
                  </m:f>
                  <w:ins w:id="7084" w:author="Administrator" w:date="2023-01-15T09:47:57Z">
                    <m:r>
                      <m:rPr/>
                      <w:rPr>
                        <w:rFonts w:hint="default" w:ascii="Cambria Math" w:hAnsi="Cambria Math" w:cs="Times New Roman"/>
                        <w:color w:val="auto"/>
                        <w:kern w:val="2"/>
                        <w:sz w:val="21"/>
                        <w:szCs w:val="21"/>
                        <w:lang w:val="en-US" w:eastAsia="zh-CN" w:bidi="ar-SA"/>
                      </w:rPr>
                      <m:t>)</m:t>
                    </m:r>
                  </w:ins>
                  <m:ctrlPr>
                    <w:ins w:id="7085" w:author="Administrator" w:date="2023-01-15T09:46:19Z">
                      <m:rPr/>
                      <w:rPr>
                        <w:rFonts w:hint="default" w:ascii="Cambria Math" w:hAnsi="Cambria Math" w:cs="Times New Roman"/>
                        <w:i/>
                        <w:color w:val="auto"/>
                        <w:kern w:val="2"/>
                        <w:sz w:val="21"/>
                        <w:szCs w:val="21"/>
                        <w:lang w:val="en-US" w:eastAsia="zh-CN" w:bidi="ar-SA"/>
                      </w:rPr>
                    </w:ins>
                  </m:ctrlPr>
                </m:e>
              </m:nary>
              <m:ctrlPr>
                <w:ins w:id="7086" w:author="Administrator" w:date="2023-01-15T09:46:03Z">
                  <m:rPr/>
                  <w:rPr>
                    <w:rFonts w:hint="default" w:ascii="Cambria Math" w:hAnsi="Cambria Math" w:cs="Times New Roman"/>
                    <w:i/>
                    <w:color w:val="auto"/>
                    <w:kern w:val="2"/>
                    <w:sz w:val="21"/>
                    <w:szCs w:val="21"/>
                    <w:lang w:val="en-US" w:eastAsia="zh-CN" w:bidi="ar-SA"/>
                  </w:rPr>
                </w:ins>
              </m:ctrlPr>
            </m:e>
          </m:nary>
          <w:ins w:id="7087" w:author="Administrator" w:date="2023-01-15T09:45:41Z">
            <m:r>
              <m:rPr/>
              <w:rPr>
                <w:rFonts w:hint="default" w:ascii="Cambria Math" w:hAnsi="Cambria Math" w:cs="Times New Roman"/>
                <w:color w:val="auto"/>
                <w:kern w:val="2"/>
                <w:sz w:val="21"/>
                <w:szCs w:val="21"/>
                <w:lang w:val="en-US" w:eastAsia="zh-CN" w:bidi="ar-SA"/>
              </w:rPr>
              <m:t>)</m:t>
            </m:r>
          </w:ins>
        </m:oMath>
      </m:oMathPara>
    </w:p>
    <w:p>
      <w:pPr>
        <w:ind w:firstLine="420" w:firstLineChars="200"/>
        <m:rPr/>
        <w:rPr>
          <w:ins w:id="7089" w:author="Administrator" w:date="2023-01-15T09:56:55Z"/>
          <w:rFonts w:hint="default" w:hAnsi="Cambria Math" w:cs="Times New Roman"/>
          <w:i/>
          <w:color w:val="auto"/>
          <w:kern w:val="2"/>
          <w:sz w:val="21"/>
          <w:szCs w:val="21"/>
          <w:lang w:val="en-US" w:eastAsia="zh-CN" w:bidi="ar-SA"/>
        </w:rPr>
        <w:pPrChange w:id="7088" w:author="Administrator" w:date="2023-01-15T09:31:58Z">
          <w:pPr>
            <w:ind w:firstLine="420" w:firstLineChars="200"/>
          </w:pPr>
        </w:pPrChange>
      </w:pPr>
      <m:oMathPara>
        <m:oMath>
          <w:ins w:id="7090" w:author="Administrator" w:date="2023-01-15T09:48:45Z">
            <m:r>
              <m:rPr/>
              <w:rPr>
                <w:rFonts w:hint="default" w:ascii="Cambria Math" w:hAnsi="Cambria Math" w:cs="Times New Roman"/>
                <w:color w:val="auto"/>
                <w:kern w:val="2"/>
                <w:sz w:val="21"/>
                <w:szCs w:val="21"/>
                <w:lang w:val="en-US" w:eastAsia="zh-CN" w:bidi="ar-SA"/>
              </w:rPr>
              <m:t>S</m:t>
            </m:r>
          </w:ins>
          <w:ins w:id="7091" w:author="Administrator" w:date="2023-01-15T09:48:45Z">
            <m:r>
              <m:rPr/>
              <w:rPr>
                <w:rFonts w:ascii="Cambria Math" w:hAnsi="Cambria Math" w:cs="Times New Roman"/>
                <w:color w:val="auto"/>
                <w:kern w:val="2"/>
                <w:sz w:val="21"/>
                <w:szCs w:val="21"/>
                <w:lang w:val="en-US" w:bidi="ar-SA"/>
              </w:rPr>
              <m:t>∝</m:t>
            </m:r>
          </w:ins>
          <w:ins w:id="7092" w:author="Administrator" w:date="2023-01-15T09:49:31Z">
            <m:r>
              <m:rPr/>
              <w:rPr>
                <w:rFonts w:hint="default" w:ascii="Cambria Math" w:hAnsi="Cambria Math" w:cs="Times New Roman"/>
                <w:color w:val="auto"/>
                <w:kern w:val="2"/>
                <w:sz w:val="21"/>
                <w:szCs w:val="21"/>
                <w:lang w:val="en-US" w:eastAsia="zh-CN" w:bidi="ar-SA"/>
              </w:rPr>
              <m:t>e</m:t>
            </m:r>
          </w:ins>
          <w:ins w:id="7093" w:author="Administrator" w:date="2023-01-15T09:49:32Z">
            <m:r>
              <m:rPr/>
              <w:rPr>
                <w:rFonts w:hint="default" w:ascii="Cambria Math" w:hAnsi="Cambria Math" w:cs="Times New Roman"/>
                <w:color w:val="auto"/>
                <w:kern w:val="2"/>
                <w:sz w:val="21"/>
                <w:szCs w:val="21"/>
                <w:lang w:val="en-US" w:eastAsia="zh-CN" w:bidi="ar-SA"/>
              </w:rPr>
              <m:t>x</m:t>
            </m:r>
          </w:ins>
          <w:ins w:id="7094" w:author="Administrator" w:date="2023-01-15T09:49:33Z">
            <m:r>
              <m:rPr/>
              <w:rPr>
                <w:rFonts w:hint="default" w:ascii="Cambria Math" w:hAnsi="Cambria Math" w:cs="Times New Roman"/>
                <w:color w:val="auto"/>
                <w:kern w:val="2"/>
                <w:sz w:val="21"/>
                <w:szCs w:val="21"/>
                <w:lang w:val="en-US" w:eastAsia="zh-CN" w:bidi="ar-SA"/>
              </w:rPr>
              <m:t>p</m:t>
            </m:r>
          </w:ins>
          <w:ins w:id="7095" w:author="Administrator" w:date="2023-01-15T09:51:24Z">
            <m:r>
              <m:rPr/>
              <w:rPr>
                <w:rFonts w:hint="default" w:ascii="Cambria Math" w:hAnsi="Cambria Math" w:cs="Times New Roman"/>
                <w:color w:val="auto"/>
                <w:kern w:val="2"/>
                <w:sz w:val="21"/>
                <w:szCs w:val="21"/>
                <w:lang w:val="en-US" w:eastAsia="zh-CN" w:bidi="ar-SA"/>
              </w:rPr>
              <m:t>(</m:t>
            </m:r>
          </w:ins>
          <w:ins w:id="7096" w:author="Administrator" w:date="2023-01-15T09:51:28Z">
            <m:r>
              <m:rPr/>
              <w:rPr>
                <w:rFonts w:hint="default" w:ascii="Cambria Math" w:hAnsi="Cambria Math" w:cs="Times New Roman"/>
                <w:color w:val="auto"/>
                <w:kern w:val="2"/>
                <w:sz w:val="21"/>
                <w:szCs w:val="21"/>
                <w:lang w:val="en-US" w:eastAsia="zh-CN" w:bidi="ar-SA"/>
              </w:rPr>
              <m:t>−</m:t>
            </m:r>
          </w:ins>
          <m:f>
            <m:fPr>
              <m:ctrlPr>
                <w:ins w:id="7097" w:author="Administrator" w:date="2023-01-15T09:51:39Z">
                  <m:rPr/>
                  <w:rPr>
                    <w:rFonts w:hint="default" w:ascii="Cambria Math" w:hAnsi="Cambria Math" w:cs="Times New Roman"/>
                    <w:i/>
                    <w:color w:val="auto"/>
                    <w:kern w:val="2"/>
                    <w:sz w:val="21"/>
                    <w:szCs w:val="21"/>
                    <w:lang w:val="en-US" w:eastAsia="zh-CN" w:bidi="ar-SA"/>
                  </w:rPr>
                </w:ins>
              </m:ctrlPr>
            </m:fPr>
            <m:num>
              <w:ins w:id="7098" w:author="Administrator" w:date="2023-01-15T09:51:54Z">
                <m:r>
                  <m:rPr/>
                  <w:rPr>
                    <w:rFonts w:ascii="Cambria Math" w:hAnsi="Cambria Math" w:cs="Times New Roman"/>
                    <w:color w:val="auto"/>
                    <w:kern w:val="2"/>
                    <w:sz w:val="21"/>
                    <w:szCs w:val="21"/>
                    <w:lang w:val="en-US" w:bidi="ar-SA"/>
                  </w:rPr>
                  <m:t>γ</m:t>
                </m:r>
              </w:ins>
              <m:sSubSup>
                <m:sSubSupPr>
                  <m:ctrlPr>
                    <w:ins w:id="7099" w:author="Administrator" w:date="2023-01-15T09:52:04Z">
                      <m:rPr/>
                      <w:rPr>
                        <w:rFonts w:ascii="Cambria Math" w:hAnsi="Cambria Math" w:cs="Times New Roman"/>
                        <w:i/>
                        <w:color w:val="auto"/>
                        <w:kern w:val="2"/>
                        <w:sz w:val="21"/>
                        <w:szCs w:val="21"/>
                        <w:lang w:val="en-US" w:bidi="ar-SA"/>
                      </w:rPr>
                    </w:ins>
                  </m:ctrlPr>
                </m:sSubSupPr>
                <m:e>
                  <w:ins w:id="7100" w:author="Administrator" w:date="2023-01-15T09:52:07Z">
                    <m:r>
                      <m:rPr/>
                      <w:rPr>
                        <w:rFonts w:hint="default" w:ascii="Cambria Math" w:hAnsi="Cambria Math" w:cs="Times New Roman"/>
                        <w:color w:val="auto"/>
                        <w:kern w:val="2"/>
                        <w:sz w:val="21"/>
                        <w:szCs w:val="21"/>
                        <w:lang w:val="en-US" w:eastAsia="zh-CN" w:bidi="ar-SA"/>
                      </w:rPr>
                      <m:t>s</m:t>
                    </m:r>
                  </w:ins>
                  <m:ctrlPr>
                    <w:ins w:id="7101" w:author="Administrator" w:date="2023-01-15T09:52:04Z">
                      <m:rPr/>
                      <w:rPr>
                        <w:rFonts w:ascii="Cambria Math" w:hAnsi="Cambria Math" w:cs="Times New Roman"/>
                        <w:i/>
                        <w:color w:val="auto"/>
                        <w:kern w:val="2"/>
                        <w:sz w:val="21"/>
                        <w:szCs w:val="21"/>
                        <w:lang w:val="en-US" w:bidi="ar-SA"/>
                      </w:rPr>
                    </w:ins>
                  </m:ctrlPr>
                </m:e>
                <m:sub>
                  <w:ins w:id="7102" w:author="Administrator" w:date="2023-01-15T09:52:09Z">
                    <m:r>
                      <m:rPr/>
                      <w:rPr>
                        <w:rFonts w:hint="default" w:ascii="Cambria Math" w:hAnsi="Cambria Math" w:cs="Times New Roman"/>
                        <w:color w:val="auto"/>
                        <w:kern w:val="2"/>
                        <w:sz w:val="21"/>
                        <w:szCs w:val="21"/>
                        <w:lang w:val="en-US" w:eastAsia="zh-CN" w:bidi="ar-SA"/>
                      </w:rPr>
                      <m:t>i</m:t>
                    </m:r>
                  </w:ins>
                  <m:ctrlPr>
                    <w:ins w:id="7103" w:author="Administrator" w:date="2023-01-15T09:52:04Z">
                      <m:rPr/>
                      <w:rPr>
                        <w:rFonts w:ascii="Cambria Math" w:hAnsi="Cambria Math" w:cs="Times New Roman"/>
                        <w:i/>
                        <w:color w:val="auto"/>
                        <w:kern w:val="2"/>
                        <w:sz w:val="21"/>
                        <w:szCs w:val="21"/>
                        <w:lang w:val="en-US" w:bidi="ar-SA"/>
                      </w:rPr>
                    </w:ins>
                  </m:ctrlPr>
                </m:sub>
                <m:sup>
                  <w:ins w:id="7104" w:author="Administrator" w:date="2023-01-15T09:52:10Z">
                    <m:r>
                      <m:rPr/>
                      <w:rPr>
                        <w:rFonts w:hint="default" w:ascii="Cambria Math" w:hAnsi="Cambria Math" w:cs="Times New Roman"/>
                        <w:color w:val="auto"/>
                        <w:kern w:val="2"/>
                        <w:sz w:val="21"/>
                        <w:szCs w:val="21"/>
                        <w:lang w:val="en-US" w:eastAsia="zh-CN" w:bidi="ar-SA"/>
                      </w:rPr>
                      <m:t>2</m:t>
                    </m:r>
                  </w:ins>
                  <m:ctrlPr>
                    <w:ins w:id="7105" w:author="Administrator" w:date="2023-01-15T09:52:04Z">
                      <m:rPr/>
                      <w:rPr>
                        <w:rFonts w:ascii="Cambria Math" w:hAnsi="Cambria Math" w:cs="Times New Roman"/>
                        <w:i/>
                        <w:color w:val="auto"/>
                        <w:kern w:val="2"/>
                        <w:sz w:val="21"/>
                        <w:szCs w:val="21"/>
                        <w:lang w:val="en-US" w:bidi="ar-SA"/>
                      </w:rPr>
                    </w:ins>
                  </m:ctrlPr>
                </m:sup>
              </m:sSubSup>
              <w:ins w:id="7106" w:author="Administrator" w:date="2023-01-15T09:52:18Z">
                <m:r>
                  <m:rPr/>
                  <w:rPr>
                    <w:rFonts w:hint="default" w:ascii="Cambria Math" w:hAnsi="Cambria Math" w:cs="Times New Roman"/>
                    <w:color w:val="auto"/>
                    <w:kern w:val="2"/>
                    <w:sz w:val="21"/>
                    <w:szCs w:val="21"/>
                    <w:lang w:val="en-US" w:eastAsia="zh-CN" w:bidi="ar-SA"/>
                  </w:rPr>
                  <m:t>−</m:t>
                </m:r>
              </w:ins>
              <w:ins w:id="7107" w:author="Administrator" w:date="2023-01-15T09:52:20Z">
                <m:r>
                  <m:rPr/>
                  <w:rPr>
                    <w:rFonts w:hint="default" w:ascii="Cambria Math" w:hAnsi="Cambria Math" w:cs="Times New Roman"/>
                    <w:color w:val="auto"/>
                    <w:kern w:val="2"/>
                    <w:sz w:val="21"/>
                    <w:szCs w:val="21"/>
                    <w:lang w:val="en-US" w:eastAsia="zh-CN" w:bidi="ar-SA"/>
                  </w:rPr>
                  <m:t>2</m:t>
                </m:r>
              </w:ins>
              <w:ins w:id="7108" w:author="Administrator" w:date="2023-01-15T09:52:44Z">
                <m:r>
                  <m:rPr/>
                  <w:rPr>
                    <w:rFonts w:ascii="Cambria Math" w:hAnsi="Cambria Math" w:cs="Times New Roman"/>
                    <w:color w:val="auto"/>
                    <w:kern w:val="2"/>
                    <w:sz w:val="21"/>
                    <w:szCs w:val="21"/>
                    <w:lang w:val="en-US"/>
                  </w:rPr>
                  <m:t>α</m:t>
                </m:r>
              </w:ins>
              <m:sSub>
                <m:sSubPr>
                  <m:ctrlPr>
                    <w:ins w:id="7109" w:author="Administrator" w:date="2023-01-15T09:52:50Z">
                      <w:rPr>
                        <w:rFonts w:ascii="Cambria Math" w:hAnsi="Cambria Math" w:cs="Times New Roman"/>
                        <w:i/>
                        <w:color w:val="auto"/>
                        <w:kern w:val="2"/>
                        <w:sz w:val="21"/>
                        <w:szCs w:val="21"/>
                        <w:lang w:val="en-US"/>
                      </w:rPr>
                    </w:ins>
                  </m:ctrlPr>
                </m:sSubPr>
                <m:e>
                  <w:ins w:id="7110" w:author="Administrator" w:date="2023-01-15T09:52:50Z">
                    <m:r>
                      <m:rPr/>
                      <w:rPr>
                        <w:rFonts w:hint="default" w:ascii="Cambria Math" w:hAnsi="Cambria Math" w:cs="Times New Roman"/>
                        <w:color w:val="auto"/>
                        <w:kern w:val="2"/>
                        <w:sz w:val="21"/>
                        <w:szCs w:val="21"/>
                        <w:lang w:val="en-US" w:eastAsia="zh-CN"/>
                      </w:rPr>
                      <m:t>s</m:t>
                    </m:r>
                  </w:ins>
                  <m:ctrlPr>
                    <w:ins w:id="7111" w:author="Administrator" w:date="2023-01-15T09:52:50Z">
                      <w:rPr>
                        <w:rFonts w:ascii="Cambria Math" w:hAnsi="Cambria Math" w:cs="Times New Roman"/>
                        <w:i/>
                        <w:color w:val="auto"/>
                        <w:kern w:val="2"/>
                        <w:sz w:val="21"/>
                        <w:szCs w:val="21"/>
                        <w:lang w:val="en-US"/>
                      </w:rPr>
                    </w:ins>
                  </m:ctrlPr>
                </m:e>
                <m:sub>
                  <w:ins w:id="7112" w:author="Administrator" w:date="2023-01-15T09:52:50Z">
                    <m:r>
                      <m:rPr/>
                      <w:rPr>
                        <w:rFonts w:hint="default" w:ascii="Cambria Math" w:hAnsi="Cambria Math" w:cs="Times New Roman"/>
                        <w:color w:val="auto"/>
                        <w:kern w:val="2"/>
                        <w:sz w:val="21"/>
                        <w:szCs w:val="21"/>
                        <w:lang w:val="en-US" w:eastAsia="zh-CN"/>
                      </w:rPr>
                      <m:t>i</m:t>
                    </m:r>
                  </w:ins>
                  <m:ctrlPr>
                    <w:ins w:id="7113" w:author="Administrator" w:date="2023-01-15T09:52:50Z">
                      <w:rPr>
                        <w:rFonts w:ascii="Cambria Math" w:hAnsi="Cambria Math" w:cs="Times New Roman"/>
                        <w:i/>
                        <w:color w:val="auto"/>
                        <w:kern w:val="2"/>
                        <w:sz w:val="21"/>
                        <w:szCs w:val="21"/>
                        <w:lang w:val="en-US"/>
                      </w:rPr>
                    </w:ins>
                  </m:ctrlPr>
                </m:sub>
              </m:sSub>
              <w:ins w:id="7114" w:author="Administrator" w:date="2023-01-15T09:53:03Z">
                <m:r>
                  <m:rPr/>
                  <w:rPr>
                    <w:rFonts w:ascii="Cambria Math" w:hAnsi="Cambria Math" w:cs="Times New Roman"/>
                    <w:color w:val="auto"/>
                    <w:kern w:val="2"/>
                    <w:sz w:val="21"/>
                    <w:szCs w:val="21"/>
                    <w:lang w:val="en-US" w:bidi="ar-SA"/>
                  </w:rPr>
                  <m:t>γ</m:t>
                </m:r>
              </w:ins>
              <m:ctrlPr>
                <w:ins w:id="7115" w:author="Administrator" w:date="2023-01-15T09:51:39Z">
                  <m:rPr/>
                  <w:rPr>
                    <w:rFonts w:hint="default" w:ascii="Cambria Math" w:hAnsi="Cambria Math" w:cs="Times New Roman"/>
                    <w:i/>
                    <w:color w:val="auto"/>
                    <w:kern w:val="2"/>
                    <w:sz w:val="21"/>
                    <w:szCs w:val="21"/>
                    <w:lang w:val="en-US" w:eastAsia="zh-CN" w:bidi="ar-SA"/>
                  </w:rPr>
                </w:ins>
              </m:ctrlPr>
            </m:num>
            <m:den>
              <w:ins w:id="7116" w:author="Administrator" w:date="2023-01-15T09:51:42Z">
                <m:r>
                  <m:rPr/>
                  <w:rPr>
                    <w:rFonts w:hint="default" w:ascii="Cambria Math" w:hAnsi="Cambria Math" w:cs="Times New Roman"/>
                    <w:color w:val="auto"/>
                    <w:kern w:val="2"/>
                    <w:sz w:val="21"/>
                    <w:szCs w:val="21"/>
                    <w:lang w:val="en-US" w:eastAsia="zh-CN" w:bidi="ar-SA"/>
                  </w:rPr>
                  <m:t>2</m:t>
                </m:r>
              </w:ins>
              <m:ctrlPr>
                <w:ins w:id="7117" w:author="Administrator" w:date="2023-01-15T09:51:39Z">
                  <m:rPr/>
                  <w:rPr>
                    <w:rFonts w:hint="default" w:ascii="Cambria Math" w:hAnsi="Cambria Math" w:cs="Times New Roman"/>
                    <w:i/>
                    <w:color w:val="auto"/>
                    <w:kern w:val="2"/>
                    <w:sz w:val="21"/>
                    <w:szCs w:val="21"/>
                    <w:lang w:val="en-US" w:eastAsia="zh-CN" w:bidi="ar-SA"/>
                  </w:rPr>
                </w:ins>
              </m:ctrlPr>
            </m:den>
          </m:f>
          <w:ins w:id="7118" w:author="Administrator" w:date="2023-01-15T09:53:19Z">
            <m:r>
              <m:rPr/>
              <w:rPr>
                <w:rFonts w:hint="default" w:ascii="Cambria Math" w:hAnsi="Cambria Math" w:cs="Times New Roman"/>
                <w:color w:val="auto"/>
                <w:kern w:val="2"/>
                <w:sz w:val="21"/>
                <w:szCs w:val="21"/>
                <w:lang w:val="en-US" w:eastAsia="zh-CN" w:bidi="ar-SA"/>
              </w:rPr>
              <m:t>+</m:t>
            </m:r>
          </w:ins>
          <w:ins w:id="7119" w:author="Administrator" w:date="2023-01-15T09:53:22Z">
            <m:r>
              <m:rPr/>
              <w:rPr>
                <w:rFonts w:hint="default" w:ascii="Cambria Math" w:hAnsi="Cambria Math" w:cs="Times New Roman"/>
                <w:color w:val="auto"/>
                <w:kern w:val="2"/>
                <w:sz w:val="21"/>
                <w:szCs w:val="21"/>
                <w:lang w:val="en-US" w:eastAsia="zh-CN" w:bidi="ar-SA"/>
              </w:rPr>
              <m:t>const</m:t>
            </m:r>
          </w:ins>
          <w:ins w:id="7120" w:author="Administrator" w:date="2023-01-15T09:53:24Z">
            <m:r>
              <m:rPr/>
              <w:rPr>
                <w:rFonts w:hint="default" w:ascii="Cambria Math" w:hAnsi="Cambria Math" w:cs="Times New Roman"/>
                <w:color w:val="auto"/>
                <w:kern w:val="2"/>
                <w:sz w:val="21"/>
                <w:szCs w:val="21"/>
                <w:lang w:val="en-US" w:eastAsia="zh-CN" w:bidi="ar-SA"/>
              </w:rPr>
              <m:t>.</m:t>
            </m:r>
          </w:ins>
          <w:ins w:id="7121" w:author="Administrator" w:date="2023-01-15T09:51:25Z">
            <m:r>
              <m:rPr/>
              <w:rPr>
                <w:rFonts w:hint="default" w:ascii="Cambria Math" w:hAnsi="Cambria Math" w:cs="Times New Roman"/>
                <w:color w:val="auto"/>
                <w:kern w:val="2"/>
                <w:sz w:val="21"/>
                <w:szCs w:val="21"/>
                <w:lang w:val="en-US" w:eastAsia="zh-CN" w:bidi="ar-SA"/>
              </w:rPr>
              <m:t>)</m:t>
            </m:r>
          </w:ins>
        </m:oMath>
      </m:oMathPara>
    </w:p>
    <w:p>
      <w:pPr>
        <w:ind w:firstLine="420" w:firstLineChars="200"/>
        <m:rPr/>
        <w:rPr>
          <w:ins w:id="7123" w:author="Administrator" w:date="2023-01-15T09:59:35Z"/>
          <w:rFonts w:hint="default" w:hAnsi="Cambria Math" w:cs="Times New Roman"/>
          <w:i/>
          <w:color w:val="auto"/>
          <w:kern w:val="2"/>
          <w:sz w:val="21"/>
          <w:szCs w:val="21"/>
          <w:lang w:val="en-US" w:eastAsia="zh-CN" w:bidi="ar-SA"/>
        </w:rPr>
        <w:pPrChange w:id="7122" w:author="Administrator" w:date="2023-01-15T09:31:58Z">
          <w:pPr>
            <w:ind w:firstLine="420" w:firstLineChars="200"/>
          </w:pPr>
        </w:pPrChange>
      </w:pPr>
      <m:oMathPara>
        <m:oMath>
          <w:ins w:id="7124" w:author="Administrator" w:date="2023-01-15T09:53:26Z">
            <m:r>
              <m:rPr/>
              <w:rPr>
                <w:rFonts w:hint="default" w:ascii="Cambria Math" w:hAnsi="Cambria Math" w:cs="Times New Roman"/>
                <w:color w:val="auto"/>
                <w:kern w:val="2"/>
                <w:sz w:val="21"/>
                <w:szCs w:val="21"/>
                <w:lang w:val="en-US" w:eastAsia="zh-CN" w:bidi="ar-SA"/>
              </w:rPr>
              <m:t>e</m:t>
            </m:r>
          </w:ins>
          <w:ins w:id="7125" w:author="Administrator" w:date="2023-01-15T09:53:27Z">
            <m:r>
              <m:rPr/>
              <w:rPr>
                <w:rFonts w:hint="default" w:ascii="Cambria Math" w:hAnsi="Cambria Math" w:cs="Times New Roman"/>
                <w:color w:val="auto"/>
                <w:kern w:val="2"/>
                <w:sz w:val="21"/>
                <w:szCs w:val="21"/>
                <w:lang w:val="en-US" w:eastAsia="zh-CN" w:bidi="ar-SA"/>
              </w:rPr>
              <m:t>x</m:t>
            </m:r>
          </w:ins>
          <w:ins w:id="7126" w:author="Administrator" w:date="2023-01-15T09:53:28Z">
            <m:r>
              <m:rPr/>
              <w:rPr>
                <w:rFonts w:hint="default" w:ascii="Cambria Math" w:hAnsi="Cambria Math" w:cs="Times New Roman"/>
                <w:color w:val="auto"/>
                <w:kern w:val="2"/>
                <w:sz w:val="21"/>
                <w:szCs w:val="21"/>
                <w:lang w:val="en-US" w:eastAsia="zh-CN" w:bidi="ar-SA"/>
              </w:rPr>
              <m:t>p(</m:t>
            </m:r>
          </w:ins>
          <m:nary>
            <m:naryPr>
              <m:chr m:val="∑"/>
              <m:limLoc m:val="subSup"/>
              <m:supHide m:val="1"/>
              <m:ctrlPr>
                <w:ins w:id="7127" w:author="Administrator" w:date="2023-01-15T09:53:55Z">
                  <m:rPr/>
                  <w:rPr>
                    <w:rFonts w:hint="default" w:ascii="Cambria Math" w:hAnsi="Cambria Math" w:cs="Times New Roman"/>
                    <w:i/>
                    <w:color w:val="auto"/>
                    <w:kern w:val="2"/>
                    <w:sz w:val="21"/>
                    <w:szCs w:val="21"/>
                    <w:lang w:val="en-US" w:eastAsia="zh-CN" w:bidi="ar-SA"/>
                  </w:rPr>
                </w:ins>
              </m:ctrlPr>
            </m:naryPr>
            <m:sub>
              <w:ins w:id="7128" w:author="Administrator" w:date="2023-01-15T09:54:02Z">
                <m:r>
                  <m:rPr/>
                  <w:rPr>
                    <w:rFonts w:hint="default" w:ascii="Cambria Math" w:hAnsi="Cambria Math" w:cs="Times New Roman"/>
                    <w:color w:val="auto"/>
                    <w:kern w:val="2"/>
                    <w:sz w:val="21"/>
                    <w:szCs w:val="21"/>
                    <w:lang w:val="en-US" w:eastAsia="zh-CN"/>
                  </w:rPr>
                  <m:t>v</m:t>
                </m:r>
              </w:ins>
              <w:ins w:id="7129" w:author="Administrator" w:date="2023-01-15T09:54:02Z">
                <m:r>
                  <m:rPr/>
                  <w:rPr>
                    <w:rFonts w:ascii="Cambria Math" w:hAnsi="Cambria Math" w:cs="Times New Roman"/>
                    <w:color w:val="auto"/>
                    <w:kern w:val="2"/>
                    <w:sz w:val="21"/>
                    <w:szCs w:val="21"/>
                    <w:lang w:val="en-US"/>
                  </w:rPr>
                  <m:t>∈</m:t>
                </m:r>
              </w:ins>
              <m:sSub>
                <m:sSubPr>
                  <m:ctrlPr>
                    <w:ins w:id="7130" w:author="Administrator" w:date="2023-01-15T09:54:02Z">
                      <w:rPr>
                        <w:rFonts w:ascii="Cambria Math" w:hAnsi="Cambria Math" w:cs="Times New Roman"/>
                        <w:i/>
                        <w:color w:val="auto"/>
                        <w:kern w:val="2"/>
                        <w:sz w:val="21"/>
                        <w:szCs w:val="21"/>
                        <w:lang w:val="en-US"/>
                      </w:rPr>
                    </w:ins>
                  </m:ctrlPr>
                </m:sSubPr>
                <m:e>
                  <w:ins w:id="7131" w:author="Administrator" w:date="2023-01-15T09:54:02Z">
                    <m:r>
                      <m:rPr/>
                      <w:rPr>
                        <w:rFonts w:hint="default" w:ascii="Cambria Math" w:hAnsi="Cambria Math" w:cs="Times New Roman"/>
                        <w:color w:val="auto"/>
                        <w:kern w:val="2"/>
                        <w:sz w:val="21"/>
                        <w:szCs w:val="21"/>
                        <w:lang w:val="en-US" w:eastAsia="zh-CN"/>
                      </w:rPr>
                      <m:t>V</m:t>
                    </m:r>
                  </w:ins>
                  <m:ctrlPr>
                    <w:ins w:id="7132" w:author="Administrator" w:date="2023-01-15T09:54:02Z">
                      <w:rPr>
                        <w:rFonts w:ascii="Cambria Math" w:hAnsi="Cambria Math" w:cs="Times New Roman"/>
                        <w:i/>
                        <w:color w:val="auto"/>
                        <w:kern w:val="2"/>
                        <w:sz w:val="21"/>
                        <w:szCs w:val="21"/>
                        <w:lang w:val="en-US"/>
                      </w:rPr>
                    </w:ins>
                  </m:ctrlPr>
                </m:e>
                <m:sub>
                  <w:ins w:id="7133" w:author="Administrator" w:date="2023-01-15T09:54:02Z">
                    <m:r>
                      <m:rPr/>
                      <w:rPr>
                        <w:rFonts w:hint="default" w:ascii="Cambria Math" w:hAnsi="Cambria Math" w:cs="Times New Roman"/>
                        <w:color w:val="auto"/>
                        <w:kern w:val="2"/>
                        <w:sz w:val="21"/>
                        <w:szCs w:val="21"/>
                        <w:lang w:val="en-US" w:eastAsia="zh-CN"/>
                      </w:rPr>
                      <m:t>i</m:t>
                    </m:r>
                  </w:ins>
                  <m:ctrlPr>
                    <w:ins w:id="7134" w:author="Administrator" w:date="2023-01-15T09:54:02Z">
                      <w:rPr>
                        <w:rFonts w:ascii="Cambria Math" w:hAnsi="Cambria Math" w:cs="Times New Roman"/>
                        <w:i/>
                        <w:color w:val="auto"/>
                        <w:kern w:val="2"/>
                        <w:sz w:val="21"/>
                        <w:szCs w:val="21"/>
                        <w:lang w:val="en-US"/>
                      </w:rPr>
                    </w:ins>
                  </m:ctrlPr>
                </m:sub>
              </m:sSub>
              <m:ctrlPr>
                <w:ins w:id="7135" w:author="Administrator" w:date="2023-01-15T09:53:55Z">
                  <m:rPr/>
                  <w:rPr>
                    <w:rFonts w:hint="default" w:ascii="Cambria Math" w:hAnsi="Cambria Math" w:cs="Times New Roman"/>
                    <w:i/>
                    <w:color w:val="auto"/>
                    <w:kern w:val="2"/>
                    <w:sz w:val="21"/>
                    <w:szCs w:val="21"/>
                    <w:lang w:val="en-US" w:eastAsia="zh-CN" w:bidi="ar-SA"/>
                  </w:rPr>
                </w:ins>
              </m:ctrlPr>
            </m:sub>
            <m:sup>
              <m:ctrlPr>
                <w:ins w:id="7136" w:author="Administrator" w:date="2023-01-15T09:53:55Z">
                  <m:rPr/>
                  <w:rPr>
                    <w:rFonts w:hint="default" w:ascii="Cambria Math" w:hAnsi="Cambria Math" w:cs="Times New Roman"/>
                    <w:i/>
                    <w:color w:val="auto"/>
                    <w:kern w:val="2"/>
                    <w:sz w:val="21"/>
                    <w:szCs w:val="21"/>
                    <w:lang w:val="en-US" w:eastAsia="zh-CN" w:bidi="ar-SA"/>
                  </w:rPr>
                </w:ins>
              </m:ctrlPr>
            </m:sup>
            <m:e>
              <w:ins w:id="7137" w:author="Administrator" w:date="2023-01-15T09:54:08Z">
                <m:r>
                  <m:rPr/>
                  <w:rPr>
                    <w:rFonts w:hint="default" w:ascii="Cambria Math" w:hAnsi="Cambria Math" w:cs="Times New Roman"/>
                    <w:color w:val="auto"/>
                    <w:kern w:val="2"/>
                    <w:sz w:val="21"/>
                    <w:szCs w:val="21"/>
                    <w:lang w:val="en-US" w:eastAsia="zh-CN" w:bidi="ar-SA"/>
                  </w:rPr>
                  <m:t>(</m:t>
                </m:r>
              </w:ins>
              <w:ins w:id="7138" w:author="Administrator" w:date="2023-01-15T09:54:10Z">
                <m:r>
                  <m:rPr/>
                  <w:rPr>
                    <w:rFonts w:hint="default" w:ascii="Cambria Math" w:hAnsi="Cambria Math" w:cs="Times New Roman"/>
                    <w:color w:val="auto"/>
                    <w:kern w:val="2"/>
                    <w:sz w:val="21"/>
                    <w:szCs w:val="21"/>
                    <w:lang w:val="en-US" w:eastAsia="zh-CN" w:bidi="ar-SA"/>
                  </w:rPr>
                  <m:t>−</m:t>
                </m:r>
              </w:ins>
              <m:f>
                <m:fPr>
                  <m:ctrlPr>
                    <w:ins w:id="7139" w:author="Administrator" w:date="2023-01-15T09:54:13Z">
                      <m:rPr/>
                      <w:rPr>
                        <w:rFonts w:hint="default" w:ascii="Cambria Math" w:hAnsi="Cambria Math" w:cs="Times New Roman"/>
                        <w:i/>
                        <w:color w:val="auto"/>
                        <w:kern w:val="2"/>
                        <w:sz w:val="21"/>
                        <w:szCs w:val="21"/>
                        <w:lang w:val="en-US" w:eastAsia="zh-CN" w:bidi="ar-SA"/>
                      </w:rPr>
                    </w:ins>
                  </m:ctrlPr>
                </m:fPr>
                <m:num>
                  <m:sSub>
                    <m:sSubPr>
                      <m:ctrlPr>
                        <w:ins w:id="7140" w:author="Administrator" w:date="2023-01-15T09:54:21Z">
                          <w:rPr>
                            <w:rFonts w:ascii="Cambria Math" w:hAnsi="Cambria Math" w:cs="Times New Roman"/>
                            <w:i/>
                            <w:color w:val="auto"/>
                            <w:kern w:val="2"/>
                            <w:sz w:val="21"/>
                            <w:szCs w:val="21"/>
                            <w:lang w:val="en-US"/>
                          </w:rPr>
                        </w:ins>
                      </m:ctrlPr>
                    </m:sSubPr>
                    <m:e>
                      <w:ins w:id="7141" w:author="Administrator" w:date="2023-01-15T09:54:21Z">
                        <m:r>
                          <m:rPr/>
                          <w:rPr>
                            <w:rFonts w:ascii="Cambria Math" w:hAnsi="Cambria Math" w:cs="Times New Roman"/>
                            <w:color w:val="auto"/>
                            <w:kern w:val="2"/>
                            <w:sz w:val="21"/>
                            <w:szCs w:val="21"/>
                            <w:lang w:val="en-US"/>
                          </w:rPr>
                          <m:t>τ</m:t>
                        </m:r>
                      </w:ins>
                      <m:ctrlPr>
                        <w:ins w:id="7142" w:author="Administrator" w:date="2023-01-15T09:54:21Z">
                          <w:rPr>
                            <w:rFonts w:ascii="Cambria Math" w:hAnsi="Cambria Math" w:cs="Times New Roman"/>
                            <w:i/>
                            <w:color w:val="auto"/>
                            <w:kern w:val="2"/>
                            <w:sz w:val="21"/>
                            <w:szCs w:val="21"/>
                            <w:lang w:val="en-US"/>
                          </w:rPr>
                        </w:ins>
                      </m:ctrlPr>
                    </m:e>
                    <m:sub>
                      <w:ins w:id="7143" w:author="Administrator" w:date="2023-01-15T09:54:21Z">
                        <m:r>
                          <m:rPr/>
                          <w:rPr>
                            <w:rFonts w:hint="default" w:ascii="Cambria Math" w:hAnsi="Cambria Math" w:cs="Times New Roman"/>
                            <w:color w:val="auto"/>
                            <w:kern w:val="2"/>
                            <w:sz w:val="21"/>
                            <w:szCs w:val="21"/>
                            <w:lang w:val="en-US" w:eastAsia="zh-CN"/>
                          </w:rPr>
                          <m:t>v</m:t>
                        </m:r>
                      </w:ins>
                      <m:ctrlPr>
                        <w:ins w:id="7144" w:author="Administrator" w:date="2023-01-15T09:54:21Z">
                          <w:rPr>
                            <w:rFonts w:ascii="Cambria Math" w:hAnsi="Cambria Math" w:cs="Times New Roman"/>
                            <w:i/>
                            <w:color w:val="auto"/>
                            <w:kern w:val="2"/>
                            <w:sz w:val="21"/>
                            <w:szCs w:val="21"/>
                            <w:lang w:val="en-US"/>
                          </w:rPr>
                        </w:ins>
                      </m:ctrlPr>
                    </m:sub>
                  </m:sSub>
                  <m:sSubSup>
                    <m:sSubSupPr>
                      <m:ctrlPr>
                        <w:ins w:id="7145" w:author="Administrator" w:date="2023-01-15T09:54:32Z">
                          <w:rPr>
                            <w:rFonts w:ascii="Cambria Math" w:hAnsi="Cambria Math" w:cs="Times New Roman"/>
                            <w:i/>
                            <w:color w:val="auto"/>
                            <w:kern w:val="2"/>
                            <w:sz w:val="21"/>
                            <w:szCs w:val="21"/>
                            <w:lang w:val="en-US" w:bidi="ar-SA"/>
                          </w:rPr>
                        </w:ins>
                      </m:ctrlPr>
                    </m:sSubSupPr>
                    <m:e>
                      <w:ins w:id="7146" w:author="Administrator" w:date="2023-01-15T09:54:32Z">
                        <m:r>
                          <m:rPr/>
                          <w:rPr>
                            <w:rFonts w:hint="default" w:ascii="Cambria Math" w:hAnsi="Cambria Math" w:cs="Times New Roman"/>
                            <w:color w:val="auto"/>
                            <w:kern w:val="2"/>
                            <w:sz w:val="21"/>
                            <w:szCs w:val="21"/>
                            <w:lang w:val="en-US" w:eastAsia="zh-CN" w:bidi="ar-SA"/>
                          </w:rPr>
                          <m:t>s</m:t>
                        </m:r>
                      </w:ins>
                      <m:ctrlPr>
                        <w:ins w:id="7147" w:author="Administrator" w:date="2023-01-15T09:54:32Z">
                          <w:rPr>
                            <w:rFonts w:ascii="Cambria Math" w:hAnsi="Cambria Math" w:cs="Times New Roman"/>
                            <w:i/>
                            <w:color w:val="auto"/>
                            <w:kern w:val="2"/>
                            <w:sz w:val="21"/>
                            <w:szCs w:val="21"/>
                            <w:lang w:val="en-US" w:bidi="ar-SA"/>
                          </w:rPr>
                        </w:ins>
                      </m:ctrlPr>
                    </m:e>
                    <m:sub>
                      <w:ins w:id="7148" w:author="Administrator" w:date="2023-01-15T09:54:32Z">
                        <m:r>
                          <m:rPr/>
                          <w:rPr>
                            <w:rFonts w:hint="default" w:ascii="Cambria Math" w:hAnsi="Cambria Math" w:cs="Times New Roman"/>
                            <w:color w:val="auto"/>
                            <w:kern w:val="2"/>
                            <w:sz w:val="21"/>
                            <w:szCs w:val="21"/>
                            <w:lang w:val="en-US" w:eastAsia="zh-CN" w:bidi="ar-SA"/>
                          </w:rPr>
                          <m:t>i</m:t>
                        </m:r>
                      </w:ins>
                      <m:ctrlPr>
                        <w:ins w:id="7149" w:author="Administrator" w:date="2023-01-15T09:54:32Z">
                          <w:rPr>
                            <w:rFonts w:ascii="Cambria Math" w:hAnsi="Cambria Math" w:cs="Times New Roman"/>
                            <w:i/>
                            <w:color w:val="auto"/>
                            <w:kern w:val="2"/>
                            <w:sz w:val="21"/>
                            <w:szCs w:val="21"/>
                            <w:lang w:val="en-US" w:bidi="ar-SA"/>
                          </w:rPr>
                        </w:ins>
                      </m:ctrlPr>
                    </m:sub>
                    <m:sup>
                      <w:ins w:id="7150" w:author="Administrator" w:date="2023-01-15T09:54:32Z">
                        <m:r>
                          <m:rPr/>
                          <w:rPr>
                            <w:rFonts w:hint="default" w:ascii="Cambria Math" w:hAnsi="Cambria Math" w:cs="Times New Roman"/>
                            <w:color w:val="auto"/>
                            <w:kern w:val="2"/>
                            <w:sz w:val="21"/>
                            <w:szCs w:val="21"/>
                            <w:lang w:val="en-US" w:eastAsia="zh-CN" w:bidi="ar-SA"/>
                          </w:rPr>
                          <m:t>2</m:t>
                        </m:r>
                      </w:ins>
                      <m:ctrlPr>
                        <w:ins w:id="7151" w:author="Administrator" w:date="2023-01-15T09:54:32Z">
                          <w:rPr>
                            <w:rFonts w:ascii="Cambria Math" w:hAnsi="Cambria Math" w:cs="Times New Roman"/>
                            <w:i/>
                            <w:color w:val="auto"/>
                            <w:kern w:val="2"/>
                            <w:sz w:val="21"/>
                            <w:szCs w:val="21"/>
                            <w:lang w:val="en-US" w:bidi="ar-SA"/>
                          </w:rPr>
                        </w:ins>
                      </m:ctrlPr>
                    </m:sup>
                  </m:sSubSup>
                  <w:ins w:id="7152" w:author="Administrator" w:date="2023-01-15T09:54:36Z">
                    <m:r>
                      <m:rPr/>
                      <w:rPr>
                        <w:rFonts w:hint="default" w:ascii="Cambria Math" w:hAnsi="Cambria Math" w:cs="Times New Roman"/>
                        <w:color w:val="auto"/>
                        <w:kern w:val="2"/>
                        <w:sz w:val="21"/>
                        <w:szCs w:val="21"/>
                        <w:lang w:val="en-US" w:eastAsia="zh-CN" w:bidi="ar-SA"/>
                      </w:rPr>
                      <m:t>−</m:t>
                    </m:r>
                  </w:ins>
                  <w:ins w:id="7153" w:author="Administrator" w:date="2023-01-15T09:54:44Z">
                    <m:r>
                      <m:rPr/>
                      <w:rPr>
                        <w:rFonts w:hint="default" w:ascii="Cambria Math" w:hAnsi="Cambria Math" w:cs="Times New Roman"/>
                        <w:color w:val="auto"/>
                        <w:kern w:val="2"/>
                        <w:sz w:val="21"/>
                        <w:szCs w:val="21"/>
                        <w:lang w:val="en-US" w:eastAsia="zh-CN" w:bidi="ar-SA"/>
                      </w:rPr>
                      <m:t>2</m:t>
                    </m:r>
                  </w:ins>
                  <w:ins w:id="7154" w:author="Administrator" w:date="2023-01-15T09:54:46Z">
                    <m:r>
                      <m:rPr/>
                      <w:rPr>
                        <w:rFonts w:hint="default" w:ascii="Cambria Math" w:hAnsi="Cambria Math" w:cs="Times New Roman"/>
                        <w:color w:val="auto"/>
                        <w:kern w:val="2"/>
                        <w:sz w:val="21"/>
                        <w:szCs w:val="21"/>
                        <w:lang w:val="en-US" w:eastAsia="zh-CN" w:bidi="ar-SA"/>
                      </w:rPr>
                      <m:t>(</m:t>
                    </m:r>
                  </w:ins>
                  <m:sSubSup>
                    <m:sSubSupPr>
                      <m:ctrlPr>
                        <w:ins w:id="7155" w:author="Administrator" w:date="2023-01-15T09:54:55Z">
                          <w:rPr>
                            <w:rFonts w:hint="default" w:ascii="Cambria Math" w:hAnsi="Cambria Math" w:cs="Times New Roman"/>
                            <w:i/>
                            <w:color w:val="auto"/>
                            <w:kern w:val="2"/>
                            <w:sz w:val="21"/>
                            <w:szCs w:val="21"/>
                            <w:lang w:val="en-US" w:eastAsia="zh-CN"/>
                          </w:rPr>
                        </w:ins>
                      </m:ctrlPr>
                    </m:sSubSupPr>
                    <m:e>
                      <w:ins w:id="7156" w:author="Administrator" w:date="2023-01-15T09:54:55Z">
                        <m:r>
                          <m:rPr/>
                          <w:rPr>
                            <w:rFonts w:hint="default" w:ascii="Cambria Math" w:hAnsi="Cambria Math" w:cs="Times New Roman"/>
                            <w:color w:val="auto"/>
                            <w:kern w:val="2"/>
                            <w:sz w:val="21"/>
                            <w:szCs w:val="21"/>
                            <w:lang w:val="en-US" w:eastAsia="zh-CN"/>
                          </w:rPr>
                          <m:t>z</m:t>
                        </m:r>
                      </w:ins>
                      <m:ctrlPr>
                        <w:ins w:id="7157" w:author="Administrator" w:date="2023-01-15T09:54:55Z">
                          <w:rPr>
                            <w:rFonts w:hint="default" w:ascii="Cambria Math" w:hAnsi="Cambria Math" w:cs="Times New Roman"/>
                            <w:i/>
                            <w:color w:val="auto"/>
                            <w:kern w:val="2"/>
                            <w:sz w:val="21"/>
                            <w:szCs w:val="21"/>
                            <w:lang w:val="en-US" w:eastAsia="zh-CN"/>
                          </w:rPr>
                        </w:ins>
                      </m:ctrlPr>
                    </m:e>
                    <m:sub>
                      <w:ins w:id="7158" w:author="Administrator" w:date="2023-01-15T09:54:55Z">
                        <m:r>
                          <m:rPr/>
                          <w:rPr>
                            <w:rFonts w:hint="default" w:ascii="Cambria Math" w:hAnsi="Cambria Math" w:cs="Times New Roman"/>
                            <w:color w:val="auto"/>
                            <w:kern w:val="2"/>
                            <w:sz w:val="21"/>
                            <w:szCs w:val="21"/>
                            <w:lang w:val="en-US" w:eastAsia="zh-CN"/>
                          </w:rPr>
                          <m:t>i</m:t>
                        </m:r>
                      </w:ins>
                      <m:ctrlPr>
                        <w:ins w:id="7159" w:author="Administrator" w:date="2023-01-15T09:54:55Z">
                          <w:rPr>
                            <w:rFonts w:hint="default" w:ascii="Cambria Math" w:hAnsi="Cambria Math" w:cs="Times New Roman"/>
                            <w:i/>
                            <w:color w:val="auto"/>
                            <w:kern w:val="2"/>
                            <w:sz w:val="21"/>
                            <w:szCs w:val="21"/>
                            <w:lang w:val="en-US" w:eastAsia="zh-CN"/>
                          </w:rPr>
                        </w:ins>
                      </m:ctrlPr>
                    </m:sub>
                    <m:sup>
                      <w:ins w:id="7160" w:author="Administrator" w:date="2023-01-15T09:54:55Z">
                        <m:r>
                          <m:rPr/>
                          <w:rPr>
                            <w:rFonts w:hint="default" w:ascii="Cambria Math" w:hAnsi="Cambria Math" w:cs="Times New Roman"/>
                            <w:color w:val="auto"/>
                            <w:kern w:val="2"/>
                            <w:sz w:val="21"/>
                            <w:szCs w:val="21"/>
                            <w:lang w:val="en-US" w:eastAsia="zh-CN"/>
                          </w:rPr>
                          <m:t>v</m:t>
                        </m:r>
                      </w:ins>
                      <m:ctrlPr>
                        <w:ins w:id="7161" w:author="Administrator" w:date="2023-01-15T09:54:55Z">
                          <w:rPr>
                            <w:rFonts w:hint="default" w:ascii="Cambria Math" w:hAnsi="Cambria Math" w:cs="Times New Roman"/>
                            <w:i/>
                            <w:color w:val="auto"/>
                            <w:kern w:val="2"/>
                            <w:sz w:val="21"/>
                            <w:szCs w:val="21"/>
                            <w:lang w:val="en-US" w:eastAsia="zh-CN"/>
                          </w:rPr>
                        </w:ins>
                      </m:ctrlPr>
                    </m:sup>
                  </m:sSubSup>
                  <w:ins w:id="7162" w:author="Administrator" w:date="2023-01-15T09:54:55Z">
                    <m:r>
                      <m:rPr/>
                      <w:rPr>
                        <w:rFonts w:hint="default" w:ascii="Cambria Math" w:hAnsi="Cambria Math" w:cs="Times New Roman"/>
                        <w:color w:val="auto"/>
                        <w:kern w:val="2"/>
                        <w:sz w:val="21"/>
                        <w:szCs w:val="21"/>
                        <w:lang w:val="en-US" w:eastAsia="zh-CN"/>
                      </w:rPr>
                      <m:t>−</m:t>
                    </m:r>
                  </w:ins>
                  <m:sSub>
                    <m:sSubPr>
                      <m:ctrlPr>
                        <w:ins w:id="7163" w:author="Administrator" w:date="2023-01-15T09:54:55Z">
                          <w:rPr>
                            <w:rFonts w:ascii="Cambria Math" w:hAnsi="Cambria Math" w:cs="Times New Roman"/>
                            <w:i/>
                            <w:color w:val="auto"/>
                            <w:kern w:val="2"/>
                            <w:sz w:val="21"/>
                            <w:szCs w:val="21"/>
                            <w:lang w:val="en-US"/>
                          </w:rPr>
                        </w:ins>
                      </m:ctrlPr>
                    </m:sSubPr>
                    <m:e>
                      <w:ins w:id="7164" w:author="Administrator" w:date="2023-01-15T09:54:55Z">
                        <m:r>
                          <m:rPr/>
                          <w:rPr>
                            <w:rFonts w:hint="default" w:ascii="Cambria Math" w:hAnsi="Cambria Math" w:cs="Times New Roman"/>
                            <w:color w:val="auto"/>
                            <w:kern w:val="2"/>
                            <w:sz w:val="21"/>
                            <w:szCs w:val="21"/>
                            <w:lang w:val="en-US" w:eastAsia="zh-CN"/>
                          </w:rPr>
                          <m:t>b</m:t>
                        </m:r>
                      </w:ins>
                      <m:ctrlPr>
                        <w:ins w:id="7165" w:author="Administrator" w:date="2023-01-15T09:54:55Z">
                          <w:rPr>
                            <w:rFonts w:ascii="Cambria Math" w:hAnsi="Cambria Math" w:cs="Times New Roman"/>
                            <w:i/>
                            <w:color w:val="auto"/>
                            <w:kern w:val="2"/>
                            <w:sz w:val="21"/>
                            <w:szCs w:val="21"/>
                            <w:lang w:val="en-US"/>
                          </w:rPr>
                        </w:ins>
                      </m:ctrlPr>
                    </m:e>
                    <m:sub>
                      <w:ins w:id="7166" w:author="Administrator" w:date="2023-01-15T09:54:55Z">
                        <m:r>
                          <m:rPr/>
                          <w:rPr>
                            <w:rFonts w:hint="default" w:ascii="Cambria Math" w:hAnsi="Cambria Math" w:cs="Times New Roman"/>
                            <w:color w:val="auto"/>
                            <w:kern w:val="2"/>
                            <w:sz w:val="21"/>
                            <w:szCs w:val="21"/>
                            <w:lang w:val="en-US" w:eastAsia="zh-CN"/>
                          </w:rPr>
                          <m:t>v</m:t>
                        </m:r>
                      </w:ins>
                      <m:ctrlPr>
                        <w:ins w:id="7167" w:author="Administrator" w:date="2023-01-15T09:54:55Z">
                          <w:rPr>
                            <w:rFonts w:ascii="Cambria Math" w:hAnsi="Cambria Math" w:cs="Times New Roman"/>
                            <w:i/>
                            <w:color w:val="auto"/>
                            <w:kern w:val="2"/>
                            <w:sz w:val="21"/>
                            <w:szCs w:val="21"/>
                            <w:lang w:val="en-US"/>
                          </w:rPr>
                        </w:ins>
                      </m:ctrlPr>
                    </m:sub>
                  </m:sSub>
                  <w:ins w:id="7168" w:author="Administrator" w:date="2023-01-15T09:54:46Z">
                    <m:r>
                      <m:rPr/>
                      <w:rPr>
                        <w:rFonts w:hint="default" w:ascii="Cambria Math" w:hAnsi="Cambria Math" w:cs="Times New Roman"/>
                        <w:color w:val="auto"/>
                        <w:kern w:val="2"/>
                        <w:sz w:val="21"/>
                        <w:szCs w:val="21"/>
                        <w:lang w:val="en-US" w:eastAsia="zh-CN" w:bidi="ar-SA"/>
                      </w:rPr>
                      <m:t>)</m:t>
                    </m:r>
                  </w:ins>
                  <m:sSub>
                    <m:sSubPr>
                      <m:ctrlPr>
                        <w:ins w:id="7169" w:author="Administrator" w:date="2023-01-15T09:55:14Z">
                          <w:rPr>
                            <w:rFonts w:ascii="Cambria Math" w:hAnsi="Cambria Math" w:cs="Times New Roman"/>
                            <w:i/>
                            <w:color w:val="auto"/>
                            <w:kern w:val="2"/>
                            <w:sz w:val="21"/>
                            <w:szCs w:val="21"/>
                            <w:lang w:val="en-US"/>
                          </w:rPr>
                        </w:ins>
                      </m:ctrlPr>
                    </m:sSubPr>
                    <m:e>
                      <w:ins w:id="7170" w:author="Administrator" w:date="2023-01-15T09:55:14Z">
                        <m:r>
                          <m:rPr/>
                          <w:rPr>
                            <w:rFonts w:hint="default" w:ascii="Cambria Math" w:hAnsi="Cambria Math" w:cs="Times New Roman"/>
                            <w:color w:val="auto"/>
                            <w:kern w:val="2"/>
                            <w:sz w:val="21"/>
                            <w:szCs w:val="21"/>
                            <w:lang w:val="en-US" w:eastAsia="zh-CN"/>
                          </w:rPr>
                          <m:t>s</m:t>
                        </m:r>
                      </w:ins>
                      <m:ctrlPr>
                        <w:ins w:id="7171" w:author="Administrator" w:date="2023-01-15T09:55:14Z">
                          <w:rPr>
                            <w:rFonts w:ascii="Cambria Math" w:hAnsi="Cambria Math" w:cs="Times New Roman"/>
                            <w:i/>
                            <w:color w:val="auto"/>
                            <w:kern w:val="2"/>
                            <w:sz w:val="21"/>
                            <w:szCs w:val="21"/>
                            <w:lang w:val="en-US"/>
                          </w:rPr>
                        </w:ins>
                      </m:ctrlPr>
                    </m:e>
                    <m:sub>
                      <w:ins w:id="7172" w:author="Administrator" w:date="2023-01-15T09:55:14Z">
                        <m:r>
                          <m:rPr/>
                          <w:rPr>
                            <w:rFonts w:hint="default" w:ascii="Cambria Math" w:hAnsi="Cambria Math" w:cs="Times New Roman"/>
                            <w:color w:val="auto"/>
                            <w:kern w:val="2"/>
                            <w:sz w:val="21"/>
                            <w:szCs w:val="21"/>
                            <w:lang w:val="en-US" w:eastAsia="zh-CN"/>
                          </w:rPr>
                          <m:t>i</m:t>
                        </m:r>
                      </w:ins>
                      <m:ctrlPr>
                        <w:ins w:id="7173" w:author="Administrator" w:date="2023-01-15T09:55:14Z">
                          <w:rPr>
                            <w:rFonts w:ascii="Cambria Math" w:hAnsi="Cambria Math" w:cs="Times New Roman"/>
                            <w:i/>
                            <w:color w:val="auto"/>
                            <w:kern w:val="2"/>
                            <w:sz w:val="21"/>
                            <w:szCs w:val="21"/>
                            <w:lang w:val="en-US"/>
                          </w:rPr>
                        </w:ins>
                      </m:ctrlPr>
                    </m:sub>
                  </m:sSub>
                  <m:sSub>
                    <m:sSubPr>
                      <m:ctrlPr>
                        <w:ins w:id="7174" w:author="Administrator" w:date="2023-01-15T09:55:24Z">
                          <w:rPr>
                            <w:rFonts w:ascii="Cambria Math" w:hAnsi="Cambria Math" w:cs="Times New Roman"/>
                            <w:i/>
                            <w:color w:val="auto"/>
                            <w:kern w:val="2"/>
                            <w:sz w:val="21"/>
                            <w:szCs w:val="21"/>
                            <w:lang w:val="en-US"/>
                          </w:rPr>
                        </w:ins>
                      </m:ctrlPr>
                    </m:sSubPr>
                    <m:e>
                      <w:ins w:id="7175" w:author="Administrator" w:date="2023-01-15T09:55:24Z">
                        <m:r>
                          <m:rPr/>
                          <w:rPr>
                            <w:rFonts w:ascii="Cambria Math" w:hAnsi="Cambria Math" w:cs="Times New Roman"/>
                            <w:color w:val="auto"/>
                            <w:kern w:val="2"/>
                            <w:sz w:val="21"/>
                            <w:szCs w:val="21"/>
                            <w:lang w:val="en-US"/>
                          </w:rPr>
                          <m:t>τ</m:t>
                        </m:r>
                      </w:ins>
                      <m:ctrlPr>
                        <w:ins w:id="7176" w:author="Administrator" w:date="2023-01-15T09:55:24Z">
                          <w:rPr>
                            <w:rFonts w:ascii="Cambria Math" w:hAnsi="Cambria Math" w:cs="Times New Roman"/>
                            <w:i/>
                            <w:color w:val="auto"/>
                            <w:kern w:val="2"/>
                            <w:sz w:val="21"/>
                            <w:szCs w:val="21"/>
                            <w:lang w:val="en-US"/>
                          </w:rPr>
                        </w:ins>
                      </m:ctrlPr>
                    </m:e>
                    <m:sub>
                      <w:ins w:id="7177" w:author="Administrator" w:date="2023-01-15T09:55:24Z">
                        <m:r>
                          <m:rPr/>
                          <w:rPr>
                            <w:rFonts w:hint="default" w:ascii="Cambria Math" w:hAnsi="Cambria Math" w:cs="Times New Roman"/>
                            <w:color w:val="auto"/>
                            <w:kern w:val="2"/>
                            <w:sz w:val="21"/>
                            <w:szCs w:val="21"/>
                            <w:lang w:val="en-US" w:eastAsia="zh-CN"/>
                          </w:rPr>
                          <m:t>v</m:t>
                        </m:r>
                      </w:ins>
                      <m:ctrlPr>
                        <w:ins w:id="7178" w:author="Administrator" w:date="2023-01-15T09:55:24Z">
                          <w:rPr>
                            <w:rFonts w:ascii="Cambria Math" w:hAnsi="Cambria Math" w:cs="Times New Roman"/>
                            <w:i/>
                            <w:color w:val="auto"/>
                            <w:kern w:val="2"/>
                            <w:sz w:val="21"/>
                            <w:szCs w:val="21"/>
                            <w:lang w:val="en-US"/>
                          </w:rPr>
                        </w:ins>
                      </m:ctrlPr>
                    </m:sub>
                  </m:sSub>
                  <m:ctrlPr>
                    <w:ins w:id="7179" w:author="Administrator" w:date="2023-01-15T09:54:13Z">
                      <m:rPr/>
                      <w:rPr>
                        <w:rFonts w:hint="default" w:ascii="Cambria Math" w:hAnsi="Cambria Math" w:cs="Times New Roman"/>
                        <w:i/>
                        <w:color w:val="auto"/>
                        <w:kern w:val="2"/>
                        <w:sz w:val="21"/>
                        <w:szCs w:val="21"/>
                        <w:lang w:val="en-US" w:eastAsia="zh-CN" w:bidi="ar-SA"/>
                      </w:rPr>
                    </w:ins>
                  </m:ctrlPr>
                </m:num>
                <m:den>
                  <w:ins w:id="7180" w:author="Administrator" w:date="2023-01-15T09:55:27Z">
                    <m:r>
                      <m:rPr/>
                      <w:rPr>
                        <w:rFonts w:hint="default" w:ascii="Cambria Math" w:hAnsi="Cambria Math" w:cs="Times New Roman"/>
                        <w:color w:val="auto"/>
                        <w:kern w:val="2"/>
                        <w:sz w:val="21"/>
                        <w:szCs w:val="21"/>
                        <w:lang w:val="en-US" w:eastAsia="zh-CN" w:bidi="ar-SA"/>
                      </w:rPr>
                      <m:t>2</m:t>
                    </m:r>
                  </w:ins>
                  <m:ctrlPr>
                    <w:ins w:id="7181" w:author="Administrator" w:date="2023-01-15T09:54:13Z">
                      <m:rPr/>
                      <w:rPr>
                        <w:rFonts w:hint="default" w:ascii="Cambria Math" w:hAnsi="Cambria Math" w:cs="Times New Roman"/>
                        <w:i/>
                        <w:color w:val="auto"/>
                        <w:kern w:val="2"/>
                        <w:sz w:val="21"/>
                        <w:szCs w:val="21"/>
                        <w:lang w:val="en-US" w:eastAsia="zh-CN" w:bidi="ar-SA"/>
                      </w:rPr>
                    </w:ins>
                  </m:ctrlPr>
                </m:den>
              </m:f>
              <w:ins w:id="7182" w:author="Administrator" w:date="2023-01-15T09:54:08Z">
                <m:r>
                  <m:rPr/>
                  <w:rPr>
                    <w:rFonts w:hint="default" w:ascii="Cambria Math" w:hAnsi="Cambria Math" w:cs="Times New Roman"/>
                    <w:color w:val="auto"/>
                    <w:kern w:val="2"/>
                    <w:sz w:val="21"/>
                    <w:szCs w:val="21"/>
                    <w:lang w:val="en-US" w:eastAsia="zh-CN" w:bidi="ar-SA"/>
                  </w:rPr>
                  <m:t>)</m:t>
                </m:r>
              </w:ins>
              <w:ins w:id="7183" w:author="Administrator" w:date="2023-01-15T09:55:33Z">
                <m:r>
                  <m:rPr/>
                  <w:rPr>
                    <w:rFonts w:hint="default" w:ascii="Cambria Math" w:hAnsi="Cambria Math" w:cs="Times New Roman"/>
                    <w:color w:val="auto"/>
                    <w:kern w:val="2"/>
                    <w:sz w:val="21"/>
                    <w:szCs w:val="21"/>
                    <w:lang w:val="en-US" w:eastAsia="zh-CN" w:bidi="ar-SA"/>
                  </w:rPr>
                  <m:t>+</m:t>
                </m:r>
              </w:ins>
              <w:ins w:id="7184" w:author="Administrator" w:date="2023-01-15T09:55:34Z">
                <m:r>
                  <m:rPr/>
                  <w:rPr>
                    <w:rFonts w:hint="default" w:ascii="Cambria Math" w:hAnsi="Cambria Math" w:cs="Times New Roman"/>
                    <w:color w:val="auto"/>
                    <w:kern w:val="2"/>
                    <w:sz w:val="21"/>
                    <w:szCs w:val="21"/>
                    <w:lang w:val="en-US" w:eastAsia="zh-CN" w:bidi="ar-SA"/>
                  </w:rPr>
                  <m:t>co</m:t>
                </m:r>
              </w:ins>
              <w:ins w:id="7185" w:author="Administrator" w:date="2023-01-15T09:55:35Z">
                <m:r>
                  <m:rPr/>
                  <w:rPr>
                    <w:rFonts w:hint="default" w:ascii="Cambria Math" w:hAnsi="Cambria Math" w:cs="Times New Roman"/>
                    <w:color w:val="auto"/>
                    <w:kern w:val="2"/>
                    <w:sz w:val="21"/>
                    <w:szCs w:val="21"/>
                    <w:lang w:val="en-US" w:eastAsia="zh-CN" w:bidi="ar-SA"/>
                  </w:rPr>
                  <m:t>nst</m:t>
                </m:r>
              </w:ins>
              <w:ins w:id="7186" w:author="Administrator" w:date="2023-01-15T09:55:36Z">
                <m:r>
                  <m:rPr/>
                  <w:rPr>
                    <w:rFonts w:hint="default" w:ascii="Cambria Math" w:hAnsi="Cambria Math" w:cs="Times New Roman"/>
                    <w:color w:val="auto"/>
                    <w:kern w:val="2"/>
                    <w:sz w:val="21"/>
                    <w:szCs w:val="21"/>
                    <w:lang w:val="en-US" w:eastAsia="zh-CN" w:bidi="ar-SA"/>
                  </w:rPr>
                  <m:t>.</m:t>
                </m:r>
              </w:ins>
              <m:ctrlPr>
                <w:ins w:id="7187" w:author="Administrator" w:date="2023-01-15T09:53:55Z">
                  <m:rPr/>
                  <w:rPr>
                    <w:rFonts w:hint="default" w:ascii="Cambria Math" w:hAnsi="Cambria Math" w:cs="Times New Roman"/>
                    <w:i/>
                    <w:color w:val="auto"/>
                    <w:kern w:val="2"/>
                    <w:sz w:val="21"/>
                    <w:szCs w:val="21"/>
                    <w:lang w:val="en-US" w:eastAsia="zh-CN" w:bidi="ar-SA"/>
                  </w:rPr>
                </w:ins>
              </m:ctrlPr>
            </m:e>
          </m:nary>
          <w:ins w:id="7188" w:author="Administrator" w:date="2023-01-15T09:53:29Z">
            <m:r>
              <m:rPr/>
              <w:rPr>
                <w:rFonts w:hint="default" w:ascii="Cambria Math" w:hAnsi="Cambria Math" w:cs="Times New Roman"/>
                <w:color w:val="auto"/>
                <w:kern w:val="2"/>
                <w:sz w:val="21"/>
                <w:szCs w:val="21"/>
                <w:lang w:val="en-US" w:eastAsia="zh-CN" w:bidi="ar-SA"/>
              </w:rPr>
              <m:t>)</m:t>
            </m:r>
          </w:ins>
        </m:oMath>
      </m:oMathPara>
    </w:p>
    <w:p>
      <w:pPr>
        <w:ind w:firstLine="420" w:firstLineChars="200"/>
        <m:rPr/>
        <w:rPr>
          <w:ins w:id="7190" w:author="Administrator" w:date="2023-01-15T10:00:05Z"/>
          <w:rFonts w:hint="default" w:hAnsi="Cambria Math" w:cs="Times New Roman"/>
          <w:i/>
          <w:color w:val="auto"/>
          <w:kern w:val="2"/>
          <w:sz w:val="21"/>
          <w:szCs w:val="21"/>
          <w:lang w:val="en-US" w:eastAsia="zh-CN" w:bidi="ar-SA"/>
        </w:rPr>
        <w:pPrChange w:id="7189" w:author="Administrator" w:date="2023-01-15T09:31:58Z">
          <w:pPr>
            <w:ind w:firstLine="420" w:firstLineChars="200"/>
          </w:pPr>
        </w:pPrChange>
      </w:pPr>
      <m:oMathPara>
        <m:oMath>
          <w:ins w:id="7191" w:author="Administrator" w:date="2023-01-15T09:57:22Z">
            <m:r>
              <m:rPr/>
              <w:rPr>
                <w:rFonts w:hint="default" w:ascii="Cambria Math" w:hAnsi="Cambria Math" w:cs="Times New Roman"/>
                <w:color w:val="auto"/>
                <w:kern w:val="2"/>
                <w:sz w:val="21"/>
                <w:szCs w:val="21"/>
                <w:lang w:val="en-US" w:eastAsia="zh-CN" w:bidi="ar-SA"/>
              </w:rPr>
              <m:t>e</m:t>
            </m:r>
          </w:ins>
          <w:ins w:id="7192" w:author="Administrator" w:date="2023-01-15T09:57:23Z">
            <m:r>
              <m:rPr/>
              <w:rPr>
                <w:rFonts w:hint="default" w:ascii="Cambria Math" w:hAnsi="Cambria Math" w:cs="Times New Roman"/>
                <w:color w:val="auto"/>
                <w:kern w:val="2"/>
                <w:sz w:val="21"/>
                <w:szCs w:val="21"/>
                <w:lang w:val="en-US" w:eastAsia="zh-CN" w:bidi="ar-SA"/>
              </w:rPr>
              <m:t>xp</m:t>
            </m:r>
          </w:ins>
          <w:ins w:id="7193" w:author="Administrator" w:date="2023-01-15T09:57:24Z">
            <m:r>
              <m:rPr/>
              <w:rPr>
                <w:rFonts w:hint="default" w:ascii="Cambria Math" w:hAnsi="Cambria Math" w:cs="Times New Roman"/>
                <w:color w:val="auto"/>
                <w:kern w:val="2"/>
                <w:sz w:val="21"/>
                <w:szCs w:val="21"/>
                <w:lang w:val="en-US" w:eastAsia="zh-CN" w:bidi="ar-SA"/>
              </w:rPr>
              <m:t>(</m:t>
            </m:r>
          </w:ins>
          <m:nary>
            <m:naryPr>
              <m:chr m:val="∑"/>
              <m:limLoc m:val="subSup"/>
              <m:supHide m:val="1"/>
              <m:ctrlPr>
                <w:ins w:id="7194" w:author="Administrator" w:date="2023-01-15T09:57:36Z">
                  <w:rPr>
                    <w:rFonts w:hint="default" w:ascii="Cambria Math" w:hAnsi="Cambria Math" w:cs="Times New Roman"/>
                    <w:i/>
                    <w:color w:val="auto"/>
                    <w:kern w:val="2"/>
                    <w:sz w:val="21"/>
                    <w:szCs w:val="21"/>
                    <w:lang w:val="en-US" w:eastAsia="zh-CN" w:bidi="ar-SA"/>
                  </w:rPr>
                </w:ins>
              </m:ctrlPr>
            </m:naryPr>
            <m:sub>
              <w:ins w:id="7195" w:author="Administrator" w:date="2023-01-15T09:57:36Z">
                <m:r>
                  <m:rPr/>
                  <w:rPr>
                    <w:rFonts w:hint="default" w:ascii="Cambria Math" w:hAnsi="Cambria Math" w:cs="Times New Roman"/>
                    <w:color w:val="auto"/>
                    <w:kern w:val="2"/>
                    <w:sz w:val="21"/>
                    <w:szCs w:val="21"/>
                    <w:lang w:val="en-US" w:eastAsia="zh-CN"/>
                  </w:rPr>
                  <m:t>v</m:t>
                </m:r>
              </w:ins>
              <w:ins w:id="7196" w:author="Administrator" w:date="2023-01-15T09:57:36Z">
                <m:r>
                  <m:rPr/>
                  <w:rPr>
                    <w:rFonts w:ascii="Cambria Math" w:hAnsi="Cambria Math" w:cs="Times New Roman"/>
                    <w:color w:val="auto"/>
                    <w:kern w:val="2"/>
                    <w:sz w:val="21"/>
                    <w:szCs w:val="21"/>
                    <w:lang w:val="en-US"/>
                  </w:rPr>
                  <m:t>∈</m:t>
                </m:r>
              </w:ins>
              <m:sSub>
                <m:sSubPr>
                  <m:ctrlPr>
                    <w:ins w:id="7197" w:author="Administrator" w:date="2023-01-15T09:57:36Z">
                      <w:rPr>
                        <w:rFonts w:ascii="Cambria Math" w:hAnsi="Cambria Math" w:cs="Times New Roman"/>
                        <w:i/>
                        <w:color w:val="auto"/>
                        <w:kern w:val="2"/>
                        <w:sz w:val="21"/>
                        <w:szCs w:val="21"/>
                        <w:lang w:val="en-US"/>
                      </w:rPr>
                    </w:ins>
                  </m:ctrlPr>
                </m:sSubPr>
                <m:e>
                  <w:ins w:id="7198" w:author="Administrator" w:date="2023-01-15T09:57:36Z">
                    <m:r>
                      <m:rPr/>
                      <w:rPr>
                        <w:rFonts w:hint="default" w:ascii="Cambria Math" w:hAnsi="Cambria Math" w:cs="Times New Roman"/>
                        <w:color w:val="auto"/>
                        <w:kern w:val="2"/>
                        <w:sz w:val="21"/>
                        <w:szCs w:val="21"/>
                        <w:lang w:val="en-US" w:eastAsia="zh-CN"/>
                      </w:rPr>
                      <m:t>V</m:t>
                    </m:r>
                  </w:ins>
                  <m:ctrlPr>
                    <w:ins w:id="7199" w:author="Administrator" w:date="2023-01-15T09:57:36Z">
                      <w:rPr>
                        <w:rFonts w:ascii="Cambria Math" w:hAnsi="Cambria Math" w:cs="Times New Roman"/>
                        <w:i/>
                        <w:color w:val="auto"/>
                        <w:kern w:val="2"/>
                        <w:sz w:val="21"/>
                        <w:szCs w:val="21"/>
                        <w:lang w:val="en-US"/>
                      </w:rPr>
                    </w:ins>
                  </m:ctrlPr>
                </m:e>
                <m:sub>
                  <w:ins w:id="7200" w:author="Administrator" w:date="2023-01-15T09:57:36Z">
                    <m:r>
                      <m:rPr/>
                      <w:rPr>
                        <w:rFonts w:hint="default" w:ascii="Cambria Math" w:hAnsi="Cambria Math" w:cs="Times New Roman"/>
                        <w:color w:val="auto"/>
                        <w:kern w:val="2"/>
                        <w:sz w:val="21"/>
                        <w:szCs w:val="21"/>
                        <w:lang w:val="en-US" w:eastAsia="zh-CN"/>
                      </w:rPr>
                      <m:t>i</m:t>
                    </m:r>
                  </w:ins>
                  <m:ctrlPr>
                    <w:ins w:id="7201" w:author="Administrator" w:date="2023-01-15T09:57:36Z">
                      <w:rPr>
                        <w:rFonts w:ascii="Cambria Math" w:hAnsi="Cambria Math" w:cs="Times New Roman"/>
                        <w:i/>
                        <w:color w:val="auto"/>
                        <w:kern w:val="2"/>
                        <w:sz w:val="21"/>
                        <w:szCs w:val="21"/>
                        <w:lang w:val="en-US"/>
                      </w:rPr>
                    </w:ins>
                  </m:ctrlPr>
                </m:sub>
              </m:sSub>
              <m:ctrlPr>
                <w:ins w:id="7202" w:author="Administrator" w:date="2023-01-15T09:57:36Z">
                  <w:rPr>
                    <w:rFonts w:hint="default" w:ascii="Cambria Math" w:hAnsi="Cambria Math" w:cs="Times New Roman"/>
                    <w:i/>
                    <w:color w:val="auto"/>
                    <w:kern w:val="2"/>
                    <w:sz w:val="21"/>
                    <w:szCs w:val="21"/>
                    <w:lang w:val="en-US" w:eastAsia="zh-CN" w:bidi="ar-SA"/>
                  </w:rPr>
                </w:ins>
              </m:ctrlPr>
            </m:sub>
            <m:sup>
              <m:ctrlPr>
                <w:ins w:id="7203" w:author="Administrator" w:date="2023-01-15T09:57:36Z">
                  <w:rPr>
                    <w:rFonts w:hint="default" w:ascii="Cambria Math" w:hAnsi="Cambria Math" w:cs="Times New Roman"/>
                    <w:i/>
                    <w:color w:val="auto"/>
                    <w:kern w:val="2"/>
                    <w:sz w:val="21"/>
                    <w:szCs w:val="21"/>
                    <w:lang w:val="en-US" w:eastAsia="zh-CN" w:bidi="ar-SA"/>
                  </w:rPr>
                </w:ins>
              </m:ctrlPr>
            </m:sup>
            <m:e>
              <m:nary>
                <m:naryPr>
                  <m:chr m:val="∑"/>
                  <m:limLoc m:val="subSup"/>
                  <m:supHide m:val="1"/>
                  <m:ctrlPr>
                    <w:ins w:id="7204" w:author="Administrator" w:date="2023-01-15T09:57:36Z">
                      <w:rPr>
                        <w:rFonts w:hint="default" w:ascii="Cambria Math" w:hAnsi="Cambria Math" w:cs="Times New Roman"/>
                        <w:i/>
                        <w:color w:val="auto"/>
                        <w:kern w:val="2"/>
                        <w:sz w:val="21"/>
                        <w:szCs w:val="21"/>
                        <w:lang w:val="en-US" w:eastAsia="zh-CN" w:bidi="ar-SA"/>
                      </w:rPr>
                    </w:ins>
                  </m:ctrlPr>
                </m:naryPr>
                <m:sub>
                  <w:ins w:id="7205" w:author="Administrator" w:date="2023-01-15T09:57:36Z">
                    <m:r>
                      <m:rPr/>
                      <w:rPr>
                        <w:rFonts w:hint="default" w:ascii="Cambria Math" w:hAnsi="Cambria Math" w:cs="Times New Roman"/>
                        <w:color w:val="auto"/>
                        <w:kern w:val="2"/>
                        <w:sz w:val="21"/>
                        <w:szCs w:val="21"/>
                        <w:lang w:val="en-US" w:eastAsia="zh-CN"/>
                      </w:rPr>
                      <m:t>j</m:t>
                    </m:r>
                  </w:ins>
                  <w:ins w:id="7206" w:author="Administrator" w:date="2023-01-15T09:57:36Z">
                    <m:r>
                      <m:rPr/>
                      <w:rPr>
                        <w:rFonts w:ascii="Cambria Math" w:hAnsi="Cambria Math" w:cs="Times New Roman"/>
                        <w:color w:val="auto"/>
                        <w:kern w:val="2"/>
                        <w:sz w:val="21"/>
                        <w:szCs w:val="21"/>
                        <w:lang w:val="en-US"/>
                      </w:rPr>
                      <m:t>∈</m:t>
                    </m:r>
                  </w:ins>
                  <m:sSub>
                    <m:sSubPr>
                      <m:ctrlPr>
                        <w:ins w:id="7207" w:author="Administrator" w:date="2023-01-15T09:57:36Z">
                          <w:rPr>
                            <w:rFonts w:ascii="Cambria Math" w:hAnsi="Cambria Math" w:cs="Times New Roman"/>
                            <w:i/>
                            <w:color w:val="auto"/>
                            <w:kern w:val="2"/>
                            <w:sz w:val="21"/>
                            <w:szCs w:val="21"/>
                            <w:lang w:val="en-US"/>
                          </w:rPr>
                        </w:ins>
                      </m:ctrlPr>
                    </m:sSubPr>
                    <m:e>
                      <w:ins w:id="7208" w:author="Administrator" w:date="2023-01-15T09:57:36Z">
                        <m:r>
                          <m:rPr/>
                          <w:rPr>
                            <w:rFonts w:hint="default" w:ascii="Cambria Math" w:hAnsi="Cambria Math" w:cs="Times New Roman"/>
                            <w:color w:val="auto"/>
                            <w:kern w:val="2"/>
                            <w:sz w:val="21"/>
                            <w:szCs w:val="21"/>
                            <w:lang w:val="en-US" w:eastAsia="zh-CN"/>
                          </w:rPr>
                          <m:t>H</m:t>
                        </m:r>
                      </w:ins>
                      <m:ctrlPr>
                        <w:ins w:id="7209" w:author="Administrator" w:date="2023-01-15T09:57:36Z">
                          <w:rPr>
                            <w:rFonts w:ascii="Cambria Math" w:hAnsi="Cambria Math" w:cs="Times New Roman"/>
                            <w:i/>
                            <w:color w:val="auto"/>
                            <w:kern w:val="2"/>
                            <w:sz w:val="21"/>
                            <w:szCs w:val="21"/>
                            <w:lang w:val="en-US"/>
                          </w:rPr>
                        </w:ins>
                      </m:ctrlPr>
                    </m:e>
                    <m:sub>
                      <w:ins w:id="7210" w:author="Administrator" w:date="2023-01-15T09:57:36Z">
                        <m:r>
                          <m:rPr/>
                          <w:rPr>
                            <w:rFonts w:hint="default" w:ascii="Cambria Math" w:hAnsi="Cambria Math" w:cs="Times New Roman"/>
                            <w:color w:val="auto"/>
                            <w:kern w:val="2"/>
                            <w:sz w:val="21"/>
                            <w:szCs w:val="21"/>
                            <w:lang w:val="en-US" w:eastAsia="zh-CN"/>
                          </w:rPr>
                          <m:t>v</m:t>
                        </m:r>
                      </w:ins>
                      <m:ctrlPr>
                        <w:ins w:id="7211" w:author="Administrator" w:date="2023-01-15T09:57:36Z">
                          <w:rPr>
                            <w:rFonts w:ascii="Cambria Math" w:hAnsi="Cambria Math" w:cs="Times New Roman"/>
                            <w:i/>
                            <w:color w:val="auto"/>
                            <w:kern w:val="2"/>
                            <w:sz w:val="21"/>
                            <w:szCs w:val="21"/>
                            <w:lang w:val="en-US"/>
                          </w:rPr>
                        </w:ins>
                      </m:ctrlPr>
                    </m:sub>
                  </m:sSub>
                  <m:ctrlPr>
                    <w:ins w:id="7212" w:author="Administrator" w:date="2023-01-15T09:57:36Z">
                      <w:rPr>
                        <w:rFonts w:hint="default" w:ascii="Cambria Math" w:hAnsi="Cambria Math" w:cs="Times New Roman"/>
                        <w:i/>
                        <w:color w:val="auto"/>
                        <w:kern w:val="2"/>
                        <w:sz w:val="21"/>
                        <w:szCs w:val="21"/>
                        <w:lang w:val="en-US" w:eastAsia="zh-CN" w:bidi="ar-SA"/>
                      </w:rPr>
                    </w:ins>
                  </m:ctrlPr>
                </m:sub>
                <m:sup>
                  <m:ctrlPr>
                    <w:ins w:id="7213" w:author="Administrator" w:date="2023-01-15T09:57:36Z">
                      <w:rPr>
                        <w:rFonts w:hint="default" w:ascii="Cambria Math" w:hAnsi="Cambria Math" w:cs="Times New Roman"/>
                        <w:i/>
                        <w:color w:val="auto"/>
                        <w:kern w:val="2"/>
                        <w:sz w:val="21"/>
                        <w:szCs w:val="21"/>
                        <w:lang w:val="en-US" w:eastAsia="zh-CN" w:bidi="ar-SA"/>
                      </w:rPr>
                    </w:ins>
                  </m:ctrlPr>
                </m:sup>
                <m:e>
                  <w:ins w:id="7214" w:author="Administrator" w:date="2023-01-15T09:57:36Z">
                    <m:r>
                      <m:rPr/>
                      <w:rPr>
                        <w:rFonts w:hint="default" w:ascii="Cambria Math" w:hAnsi="Cambria Math" w:cs="Times New Roman"/>
                        <w:color w:val="auto"/>
                        <w:kern w:val="2"/>
                        <w:sz w:val="21"/>
                        <w:szCs w:val="21"/>
                        <w:lang w:val="en-US" w:eastAsia="zh-CN" w:bidi="ar-SA"/>
                      </w:rPr>
                      <m:t>(−</m:t>
                    </m:r>
                  </w:ins>
                  <m:f>
                    <m:fPr>
                      <m:ctrlPr>
                        <w:ins w:id="7215" w:author="Administrator" w:date="2023-01-15T09:57:36Z">
                          <w:rPr>
                            <w:rFonts w:hint="default" w:ascii="Cambria Math" w:hAnsi="Cambria Math" w:cs="Times New Roman"/>
                            <w:i/>
                            <w:color w:val="auto"/>
                            <w:kern w:val="2"/>
                            <w:sz w:val="21"/>
                            <w:szCs w:val="21"/>
                            <w:lang w:val="en-US" w:eastAsia="zh-CN" w:bidi="ar-SA"/>
                          </w:rPr>
                        </w:ins>
                      </m:ctrlPr>
                    </m:fPr>
                    <m:num>
                      <m:sSub>
                        <m:sSubPr>
                          <m:ctrlPr>
                            <w:ins w:id="7216" w:author="Administrator" w:date="2023-01-15T09:59:03Z">
                              <w:rPr>
                                <w:rFonts w:ascii="Cambria Math" w:hAnsi="Cambria Math" w:cs="Times New Roman"/>
                                <w:i/>
                                <w:color w:val="auto"/>
                                <w:kern w:val="2"/>
                                <w:sz w:val="21"/>
                                <w:szCs w:val="21"/>
                                <w:lang w:val="en-US"/>
                              </w:rPr>
                            </w:ins>
                          </m:ctrlPr>
                        </m:sSubPr>
                        <m:e>
                          <w:ins w:id="7217" w:author="Administrator" w:date="2023-01-15T09:59:03Z">
                            <m:r>
                              <m:rPr/>
                              <w:rPr>
                                <w:rFonts w:ascii="Cambria Math" w:hAnsi="Cambria Math" w:cs="Times New Roman"/>
                                <w:color w:val="auto"/>
                                <w:kern w:val="2"/>
                                <w:sz w:val="21"/>
                                <w:szCs w:val="21"/>
                                <w:lang w:val="en-US"/>
                              </w:rPr>
                              <m:t>τ</m:t>
                            </m:r>
                          </w:ins>
                          <m:ctrlPr>
                            <w:ins w:id="7218" w:author="Administrator" w:date="2023-01-15T09:59:03Z">
                              <w:rPr>
                                <w:rFonts w:ascii="Cambria Math" w:hAnsi="Cambria Math" w:cs="Times New Roman"/>
                                <w:i/>
                                <w:color w:val="auto"/>
                                <w:kern w:val="2"/>
                                <w:sz w:val="21"/>
                                <w:szCs w:val="21"/>
                                <w:lang w:val="en-US"/>
                              </w:rPr>
                            </w:ins>
                          </m:ctrlPr>
                        </m:e>
                        <m:sub>
                          <w:ins w:id="7219" w:author="Administrator" w:date="2023-01-15T09:59:03Z">
                            <m:r>
                              <m:rPr/>
                              <w:rPr>
                                <w:rFonts w:hint="default" w:ascii="Cambria Math" w:hAnsi="Cambria Math" w:cs="Times New Roman"/>
                                <w:color w:val="auto"/>
                                <w:kern w:val="2"/>
                                <w:sz w:val="21"/>
                                <w:szCs w:val="21"/>
                                <w:lang w:val="en-US" w:eastAsia="zh-CN"/>
                              </w:rPr>
                              <m:t>v</m:t>
                            </m:r>
                          </w:ins>
                          <m:ctrlPr>
                            <w:ins w:id="7220" w:author="Administrator" w:date="2023-01-15T09:59:03Z">
                              <w:rPr>
                                <w:rFonts w:ascii="Cambria Math" w:hAnsi="Cambria Math" w:cs="Times New Roman"/>
                                <w:i/>
                                <w:color w:val="auto"/>
                                <w:kern w:val="2"/>
                                <w:sz w:val="21"/>
                                <w:szCs w:val="21"/>
                                <w:lang w:val="en-US"/>
                              </w:rPr>
                            </w:ins>
                          </m:ctrlPr>
                        </m:sub>
                      </m:sSub>
                      <m:sSubSup>
                        <m:sSubSupPr>
                          <m:ctrlPr>
                            <w:ins w:id="7221" w:author="Administrator" w:date="2023-01-15T09:59:03Z">
                              <w:rPr>
                                <w:rFonts w:ascii="Cambria Math" w:hAnsi="Cambria Math" w:cs="Times New Roman"/>
                                <w:i/>
                                <w:color w:val="auto"/>
                                <w:kern w:val="2"/>
                                <w:sz w:val="21"/>
                                <w:szCs w:val="21"/>
                                <w:lang w:val="en-US" w:bidi="ar-SA"/>
                              </w:rPr>
                            </w:ins>
                          </m:ctrlPr>
                        </m:sSubSupPr>
                        <m:e>
                          <w:ins w:id="7222" w:author="Administrator" w:date="2023-01-15T09:59:03Z">
                            <m:r>
                              <m:rPr/>
                              <w:rPr>
                                <w:rFonts w:hint="default" w:ascii="Cambria Math" w:hAnsi="Cambria Math" w:cs="Times New Roman"/>
                                <w:color w:val="auto"/>
                                <w:kern w:val="2"/>
                                <w:sz w:val="21"/>
                                <w:szCs w:val="21"/>
                                <w:lang w:val="en-US" w:eastAsia="zh-CN" w:bidi="ar-SA"/>
                              </w:rPr>
                              <m:t>s</m:t>
                            </m:r>
                          </w:ins>
                          <m:ctrlPr>
                            <w:ins w:id="7223" w:author="Administrator" w:date="2023-01-15T09:59:03Z">
                              <w:rPr>
                                <w:rFonts w:ascii="Cambria Math" w:hAnsi="Cambria Math" w:cs="Times New Roman"/>
                                <w:i/>
                                <w:color w:val="auto"/>
                                <w:kern w:val="2"/>
                                <w:sz w:val="21"/>
                                <w:szCs w:val="21"/>
                                <w:lang w:val="en-US" w:bidi="ar-SA"/>
                              </w:rPr>
                            </w:ins>
                          </m:ctrlPr>
                        </m:e>
                        <m:sub>
                          <w:ins w:id="7224" w:author="Administrator" w:date="2023-01-15T09:59:03Z">
                            <m:r>
                              <m:rPr/>
                              <w:rPr>
                                <w:rFonts w:hint="default" w:ascii="Cambria Math" w:hAnsi="Cambria Math" w:cs="Times New Roman"/>
                                <w:color w:val="auto"/>
                                <w:kern w:val="2"/>
                                <w:sz w:val="21"/>
                                <w:szCs w:val="21"/>
                                <w:lang w:val="en-US" w:eastAsia="zh-CN" w:bidi="ar-SA"/>
                              </w:rPr>
                              <m:t>i</m:t>
                            </m:r>
                          </w:ins>
                          <m:ctrlPr>
                            <w:ins w:id="7225" w:author="Administrator" w:date="2023-01-15T09:59:03Z">
                              <w:rPr>
                                <w:rFonts w:ascii="Cambria Math" w:hAnsi="Cambria Math" w:cs="Times New Roman"/>
                                <w:i/>
                                <w:color w:val="auto"/>
                                <w:kern w:val="2"/>
                                <w:sz w:val="21"/>
                                <w:szCs w:val="21"/>
                                <w:lang w:val="en-US" w:bidi="ar-SA"/>
                              </w:rPr>
                            </w:ins>
                          </m:ctrlPr>
                        </m:sub>
                        <m:sup>
                          <w:ins w:id="7226" w:author="Administrator" w:date="2023-01-15T09:59:03Z">
                            <m:r>
                              <m:rPr/>
                              <w:rPr>
                                <w:rFonts w:hint="default" w:ascii="Cambria Math" w:hAnsi="Cambria Math" w:cs="Times New Roman"/>
                                <w:color w:val="auto"/>
                                <w:kern w:val="2"/>
                                <w:sz w:val="21"/>
                                <w:szCs w:val="21"/>
                                <w:lang w:val="en-US" w:eastAsia="zh-CN" w:bidi="ar-SA"/>
                              </w:rPr>
                              <m:t>2</m:t>
                            </m:r>
                          </w:ins>
                          <m:ctrlPr>
                            <w:ins w:id="7227" w:author="Administrator" w:date="2023-01-15T09:59:03Z">
                              <w:rPr>
                                <w:rFonts w:ascii="Cambria Math" w:hAnsi="Cambria Math" w:cs="Times New Roman"/>
                                <w:i/>
                                <w:color w:val="auto"/>
                                <w:kern w:val="2"/>
                                <w:sz w:val="21"/>
                                <w:szCs w:val="21"/>
                                <w:lang w:val="en-US" w:bidi="ar-SA"/>
                              </w:rPr>
                            </w:ins>
                          </m:ctrlPr>
                        </m:sup>
                      </m:sSubSup>
                      <w:ins w:id="7228" w:author="Administrator" w:date="2023-01-15T09:59:03Z">
                        <m:r>
                          <m:rPr/>
                          <w:rPr>
                            <w:rFonts w:hint="default" w:ascii="Cambria Math" w:hAnsi="Cambria Math" w:cs="Times New Roman"/>
                            <w:color w:val="auto"/>
                            <w:kern w:val="2"/>
                            <w:sz w:val="21"/>
                            <w:szCs w:val="21"/>
                            <w:lang w:val="en-US" w:eastAsia="zh-CN" w:bidi="ar-SA"/>
                          </w:rPr>
                          <m:t>−2(</m:t>
                        </m:r>
                      </w:ins>
                      <m:sSubSup>
                        <m:sSubSupPr>
                          <m:ctrlPr>
                            <w:ins w:id="7229" w:author="Administrator" w:date="2023-01-15T09:59:03Z">
                              <w:rPr>
                                <w:rFonts w:hint="default" w:ascii="Cambria Math" w:hAnsi="Cambria Math" w:cs="Times New Roman"/>
                                <w:i/>
                                <w:color w:val="auto"/>
                                <w:kern w:val="2"/>
                                <w:sz w:val="21"/>
                                <w:szCs w:val="21"/>
                                <w:lang w:val="en-US" w:eastAsia="zh-CN" w:bidi="ar-SA"/>
                              </w:rPr>
                            </w:ins>
                          </m:ctrlPr>
                        </m:sSubSupPr>
                        <m:e>
                          <w:ins w:id="7230" w:author="Administrator" w:date="2023-01-15T09:59:03Z">
                            <m:r>
                              <m:rPr/>
                              <w:rPr>
                                <w:rFonts w:hint="default" w:ascii="Cambria Math" w:hAnsi="Cambria Math" w:cs="Times New Roman"/>
                                <w:color w:val="auto"/>
                                <w:kern w:val="2"/>
                                <w:sz w:val="21"/>
                                <w:szCs w:val="21"/>
                                <w:lang w:val="en-US" w:eastAsia="zh-CN" w:bidi="ar-SA"/>
                              </w:rPr>
                              <m:t>d</m:t>
                            </m:r>
                          </w:ins>
                          <m:ctrlPr>
                            <w:ins w:id="7231" w:author="Administrator" w:date="2023-01-15T09:59:03Z">
                              <w:rPr>
                                <w:rFonts w:hint="default" w:ascii="Cambria Math" w:hAnsi="Cambria Math" w:cs="Times New Roman"/>
                                <w:i/>
                                <w:color w:val="auto"/>
                                <w:kern w:val="2"/>
                                <w:sz w:val="21"/>
                                <w:szCs w:val="21"/>
                                <w:lang w:val="en-US" w:eastAsia="zh-CN" w:bidi="ar-SA"/>
                              </w:rPr>
                            </w:ins>
                          </m:ctrlPr>
                        </m:e>
                        <m:sub>
                          <w:ins w:id="7232" w:author="Administrator" w:date="2023-01-15T09:59:03Z">
                            <m:r>
                              <m:rPr/>
                              <w:rPr>
                                <w:rFonts w:hint="default" w:ascii="Cambria Math" w:hAnsi="Cambria Math" w:cs="Times New Roman"/>
                                <w:color w:val="auto"/>
                                <w:kern w:val="2"/>
                                <w:sz w:val="21"/>
                                <w:szCs w:val="21"/>
                                <w:lang w:val="en-US" w:eastAsia="zh-CN" w:bidi="ar-SA"/>
                              </w:rPr>
                              <m:t>ij</m:t>
                            </m:r>
                          </w:ins>
                          <m:ctrlPr>
                            <w:ins w:id="7233" w:author="Administrator" w:date="2023-01-15T09:59:03Z">
                              <w:rPr>
                                <w:rFonts w:hint="default" w:ascii="Cambria Math" w:hAnsi="Cambria Math" w:cs="Times New Roman"/>
                                <w:i/>
                                <w:color w:val="auto"/>
                                <w:kern w:val="2"/>
                                <w:sz w:val="21"/>
                                <w:szCs w:val="21"/>
                                <w:lang w:val="en-US" w:eastAsia="zh-CN" w:bidi="ar-SA"/>
                              </w:rPr>
                            </w:ins>
                          </m:ctrlPr>
                        </m:sub>
                        <m:sup>
                          <w:ins w:id="7234" w:author="Administrator" w:date="2023-01-15T09:59:03Z">
                            <m:r>
                              <m:rPr/>
                              <w:rPr>
                                <w:rFonts w:hint="default" w:ascii="Cambria Math" w:hAnsi="Cambria Math" w:cs="Times New Roman"/>
                                <w:color w:val="auto"/>
                                <w:kern w:val="2"/>
                                <w:sz w:val="21"/>
                                <w:szCs w:val="21"/>
                                <w:lang w:val="en-US" w:eastAsia="zh-CN" w:bidi="ar-SA"/>
                              </w:rPr>
                              <m:t>v</m:t>
                            </m:r>
                          </w:ins>
                          <m:ctrlPr>
                            <w:ins w:id="7235" w:author="Administrator" w:date="2023-01-15T09:59:03Z">
                              <w:rPr>
                                <w:rFonts w:hint="default" w:ascii="Cambria Math" w:hAnsi="Cambria Math" w:cs="Times New Roman"/>
                                <w:i/>
                                <w:color w:val="auto"/>
                                <w:kern w:val="2"/>
                                <w:sz w:val="21"/>
                                <w:szCs w:val="21"/>
                                <w:lang w:val="en-US" w:eastAsia="zh-CN" w:bidi="ar-SA"/>
                              </w:rPr>
                            </w:ins>
                          </m:ctrlPr>
                        </m:sup>
                      </m:sSubSup>
                      <w:ins w:id="7236" w:author="Administrator" w:date="2023-01-15T09:59:03Z">
                        <m:r>
                          <m:rPr/>
                          <w:rPr>
                            <w:rFonts w:hint="default" w:ascii="Cambria Math" w:hAnsi="Cambria Math" w:cs="Times New Roman"/>
                            <w:color w:val="auto"/>
                            <w:kern w:val="2"/>
                            <w:sz w:val="21"/>
                            <w:szCs w:val="21"/>
                            <w:lang w:val="en-US" w:eastAsia="zh-CN"/>
                          </w:rPr>
                          <m:t>+</m:t>
                        </m:r>
                      </w:ins>
                      <m:sSub>
                        <m:sSubPr>
                          <m:ctrlPr>
                            <w:ins w:id="7237" w:author="Administrator" w:date="2023-01-15T09:59:03Z">
                              <w:rPr>
                                <w:rFonts w:ascii="Cambria Math" w:hAnsi="Cambria Math" w:cs="Times New Roman"/>
                                <w:i/>
                                <w:color w:val="auto"/>
                                <w:kern w:val="2"/>
                                <w:sz w:val="21"/>
                                <w:szCs w:val="21"/>
                                <w:lang w:val="en-US"/>
                              </w:rPr>
                            </w:ins>
                          </m:ctrlPr>
                        </m:sSubPr>
                        <m:e>
                          <w:ins w:id="7238" w:author="Administrator" w:date="2023-01-15T09:59:03Z">
                            <m:r>
                              <m:rPr/>
                              <w:rPr>
                                <w:rFonts w:hint="default" w:ascii="Cambria Math" w:hAnsi="Cambria Math" w:cs="Times New Roman"/>
                                <w:color w:val="auto"/>
                                <w:kern w:val="2"/>
                                <w:sz w:val="21"/>
                                <w:szCs w:val="21"/>
                                <w:lang w:val="en-US" w:eastAsia="zh-CN"/>
                              </w:rPr>
                              <m:t>s</m:t>
                            </m:r>
                          </w:ins>
                          <m:ctrlPr>
                            <w:ins w:id="7239" w:author="Administrator" w:date="2023-01-15T09:59:03Z">
                              <w:rPr>
                                <w:rFonts w:ascii="Cambria Math" w:hAnsi="Cambria Math" w:cs="Times New Roman"/>
                                <w:i/>
                                <w:color w:val="auto"/>
                                <w:kern w:val="2"/>
                                <w:sz w:val="21"/>
                                <w:szCs w:val="21"/>
                                <w:lang w:val="en-US"/>
                              </w:rPr>
                            </w:ins>
                          </m:ctrlPr>
                        </m:e>
                        <m:sub>
                          <w:ins w:id="7240" w:author="Administrator" w:date="2023-01-15T09:59:03Z">
                            <m:r>
                              <m:rPr/>
                              <w:rPr>
                                <w:rFonts w:hint="default" w:ascii="Cambria Math" w:hAnsi="Cambria Math" w:cs="Times New Roman"/>
                                <w:color w:val="auto"/>
                                <w:kern w:val="2"/>
                                <w:sz w:val="21"/>
                                <w:szCs w:val="21"/>
                                <w:lang w:val="en-US" w:eastAsia="zh-CN"/>
                              </w:rPr>
                              <m:t>j</m:t>
                            </m:r>
                          </w:ins>
                          <m:ctrlPr>
                            <w:ins w:id="7241" w:author="Administrator" w:date="2023-01-15T09:59:03Z">
                              <w:rPr>
                                <w:rFonts w:ascii="Cambria Math" w:hAnsi="Cambria Math" w:cs="Times New Roman"/>
                                <w:i/>
                                <w:color w:val="auto"/>
                                <w:kern w:val="2"/>
                                <w:sz w:val="21"/>
                                <w:szCs w:val="21"/>
                                <w:lang w:val="en-US"/>
                              </w:rPr>
                            </w:ins>
                          </m:ctrlPr>
                        </m:sub>
                      </m:sSub>
                      <w:ins w:id="7242" w:author="Administrator" w:date="2023-01-15T09:59:03Z">
                        <m:r>
                          <m:rPr/>
                          <w:rPr>
                            <w:rFonts w:hint="default" w:ascii="Cambria Math" w:hAnsi="Cambria Math" w:cs="Times New Roman"/>
                            <w:color w:val="auto"/>
                            <w:kern w:val="2"/>
                            <w:sz w:val="21"/>
                            <w:szCs w:val="21"/>
                            <w:lang w:val="en-US" w:eastAsia="zh-CN"/>
                          </w:rPr>
                          <m:t>)</m:t>
                        </m:r>
                      </w:ins>
                      <m:sSub>
                        <m:sSubPr>
                          <m:ctrlPr>
                            <w:ins w:id="7243" w:author="Administrator" w:date="2023-01-15T09:59:03Z">
                              <w:rPr>
                                <w:rFonts w:ascii="Cambria Math" w:hAnsi="Cambria Math" w:cs="Times New Roman"/>
                                <w:i/>
                                <w:color w:val="auto"/>
                                <w:kern w:val="2"/>
                                <w:sz w:val="21"/>
                                <w:szCs w:val="21"/>
                                <w:lang w:val="en-US"/>
                              </w:rPr>
                            </w:ins>
                          </m:ctrlPr>
                        </m:sSubPr>
                        <m:e>
                          <w:ins w:id="7244" w:author="Administrator" w:date="2023-01-15T09:59:03Z">
                            <m:r>
                              <m:rPr/>
                              <w:rPr>
                                <w:rFonts w:hint="default" w:ascii="Cambria Math" w:hAnsi="Cambria Math" w:cs="Times New Roman"/>
                                <w:color w:val="auto"/>
                                <w:kern w:val="2"/>
                                <w:sz w:val="21"/>
                                <w:szCs w:val="21"/>
                                <w:lang w:val="en-US" w:eastAsia="zh-CN"/>
                              </w:rPr>
                              <m:t>s</m:t>
                            </m:r>
                          </w:ins>
                          <m:ctrlPr>
                            <w:ins w:id="7245" w:author="Administrator" w:date="2023-01-15T09:59:03Z">
                              <w:rPr>
                                <w:rFonts w:ascii="Cambria Math" w:hAnsi="Cambria Math" w:cs="Times New Roman"/>
                                <w:i/>
                                <w:color w:val="auto"/>
                                <w:kern w:val="2"/>
                                <w:sz w:val="21"/>
                                <w:szCs w:val="21"/>
                                <w:lang w:val="en-US"/>
                              </w:rPr>
                            </w:ins>
                          </m:ctrlPr>
                        </m:e>
                        <m:sub>
                          <w:ins w:id="7246" w:author="Administrator" w:date="2023-01-15T09:59:03Z">
                            <m:r>
                              <m:rPr/>
                              <w:rPr>
                                <w:rFonts w:hint="default" w:ascii="Cambria Math" w:hAnsi="Cambria Math" w:cs="Times New Roman"/>
                                <w:color w:val="auto"/>
                                <w:kern w:val="2"/>
                                <w:sz w:val="21"/>
                                <w:szCs w:val="21"/>
                                <w:lang w:val="en-US" w:eastAsia="zh-CN"/>
                              </w:rPr>
                              <m:t>i</m:t>
                            </m:r>
                          </w:ins>
                          <m:ctrlPr>
                            <w:ins w:id="7247" w:author="Administrator" w:date="2023-01-15T09:59:03Z">
                              <w:rPr>
                                <w:rFonts w:ascii="Cambria Math" w:hAnsi="Cambria Math" w:cs="Times New Roman"/>
                                <w:i/>
                                <w:color w:val="auto"/>
                                <w:kern w:val="2"/>
                                <w:sz w:val="21"/>
                                <w:szCs w:val="21"/>
                                <w:lang w:val="en-US"/>
                              </w:rPr>
                            </w:ins>
                          </m:ctrlPr>
                        </m:sub>
                      </m:sSub>
                      <m:sSub>
                        <m:sSubPr>
                          <m:ctrlPr>
                            <w:ins w:id="7248" w:author="Administrator" w:date="2023-01-15T09:59:03Z">
                              <w:rPr>
                                <w:rFonts w:ascii="Cambria Math" w:hAnsi="Cambria Math" w:cs="Times New Roman"/>
                                <w:i/>
                                <w:color w:val="auto"/>
                                <w:kern w:val="2"/>
                                <w:sz w:val="21"/>
                                <w:szCs w:val="21"/>
                                <w:lang w:val="en-US"/>
                              </w:rPr>
                            </w:ins>
                          </m:ctrlPr>
                        </m:sSubPr>
                        <m:e>
                          <w:ins w:id="7249" w:author="Administrator" w:date="2023-01-15T09:59:03Z">
                            <m:r>
                              <m:rPr/>
                              <w:rPr>
                                <w:rFonts w:ascii="Cambria Math" w:hAnsi="Cambria Math" w:cs="Times New Roman"/>
                                <w:color w:val="auto"/>
                                <w:kern w:val="2"/>
                                <w:sz w:val="21"/>
                                <w:szCs w:val="21"/>
                                <w:lang w:val="en-US"/>
                              </w:rPr>
                              <m:t>τ</m:t>
                            </m:r>
                          </w:ins>
                          <m:ctrlPr>
                            <w:ins w:id="7250" w:author="Administrator" w:date="2023-01-15T09:59:03Z">
                              <w:rPr>
                                <w:rFonts w:ascii="Cambria Math" w:hAnsi="Cambria Math" w:cs="Times New Roman"/>
                                <w:i/>
                                <w:color w:val="auto"/>
                                <w:kern w:val="2"/>
                                <w:sz w:val="21"/>
                                <w:szCs w:val="21"/>
                                <w:lang w:val="en-US"/>
                              </w:rPr>
                            </w:ins>
                          </m:ctrlPr>
                        </m:e>
                        <m:sub>
                          <w:ins w:id="7251" w:author="Administrator" w:date="2023-01-15T09:59:03Z">
                            <m:r>
                              <m:rPr/>
                              <w:rPr>
                                <w:rFonts w:hint="default" w:ascii="Cambria Math" w:hAnsi="Cambria Math" w:cs="Times New Roman"/>
                                <w:color w:val="auto"/>
                                <w:kern w:val="2"/>
                                <w:sz w:val="21"/>
                                <w:szCs w:val="21"/>
                                <w:lang w:val="en-US" w:eastAsia="zh-CN"/>
                              </w:rPr>
                              <m:t>v</m:t>
                            </m:r>
                          </w:ins>
                          <m:ctrlPr>
                            <w:ins w:id="7252" w:author="Administrator" w:date="2023-01-15T09:59:03Z">
                              <w:rPr>
                                <w:rFonts w:ascii="Cambria Math" w:hAnsi="Cambria Math" w:cs="Times New Roman"/>
                                <w:i/>
                                <w:color w:val="auto"/>
                                <w:kern w:val="2"/>
                                <w:sz w:val="21"/>
                                <w:szCs w:val="21"/>
                                <w:lang w:val="en-US"/>
                              </w:rPr>
                            </w:ins>
                          </m:ctrlPr>
                        </m:sub>
                      </m:sSub>
                      <m:ctrlPr>
                        <w:ins w:id="7253" w:author="Administrator" w:date="2023-01-15T09:57:36Z">
                          <w:rPr>
                            <w:rFonts w:hint="default" w:ascii="Cambria Math" w:hAnsi="Cambria Math" w:cs="Times New Roman"/>
                            <w:i/>
                            <w:color w:val="auto"/>
                            <w:kern w:val="2"/>
                            <w:sz w:val="21"/>
                            <w:szCs w:val="21"/>
                            <w:lang w:val="en-US" w:eastAsia="zh-CN" w:bidi="ar-SA"/>
                          </w:rPr>
                        </w:ins>
                      </m:ctrlPr>
                    </m:num>
                    <m:den>
                      <w:ins w:id="7254" w:author="Administrator" w:date="2023-01-15T09:57:36Z">
                        <m:r>
                          <m:rPr/>
                          <w:rPr>
                            <w:rFonts w:hint="default" w:ascii="Cambria Math" w:hAnsi="Cambria Math" w:cs="Times New Roman"/>
                            <w:color w:val="auto"/>
                            <w:kern w:val="2"/>
                            <w:sz w:val="21"/>
                            <w:szCs w:val="21"/>
                            <w:lang w:val="en-US" w:eastAsia="zh-CN" w:bidi="ar-SA"/>
                          </w:rPr>
                          <m:t>4</m:t>
                        </m:r>
                      </w:ins>
                      <m:ctrlPr>
                        <w:ins w:id="7255" w:author="Administrator" w:date="2023-01-15T09:57:36Z">
                          <w:rPr>
                            <w:rFonts w:hint="default" w:ascii="Cambria Math" w:hAnsi="Cambria Math" w:cs="Times New Roman"/>
                            <w:i/>
                            <w:color w:val="auto"/>
                            <w:kern w:val="2"/>
                            <w:sz w:val="21"/>
                            <w:szCs w:val="21"/>
                            <w:lang w:val="en-US" w:eastAsia="zh-CN" w:bidi="ar-SA"/>
                          </w:rPr>
                        </w:ins>
                      </m:ctrlPr>
                    </m:den>
                  </m:f>
                  <w:ins w:id="7256" w:author="Administrator" w:date="2023-01-15T09:59:29Z">
                    <m:r>
                      <m:rPr/>
                      <w:rPr>
                        <w:rFonts w:hint="default" w:ascii="Cambria Math" w:hAnsi="Cambria Math" w:cs="Times New Roman"/>
                        <w:color w:val="auto"/>
                        <w:kern w:val="2"/>
                        <w:sz w:val="21"/>
                        <w:szCs w:val="21"/>
                        <w:lang w:val="en-US" w:eastAsia="zh-CN" w:bidi="ar-SA"/>
                      </w:rPr>
                      <m:t>+</m:t>
                    </m:r>
                  </w:ins>
                  <w:ins w:id="7257" w:author="Administrator" w:date="2023-01-15T09:59:30Z">
                    <m:r>
                      <m:rPr/>
                      <w:rPr>
                        <w:rFonts w:hint="default" w:ascii="Cambria Math" w:hAnsi="Cambria Math" w:cs="Times New Roman"/>
                        <w:color w:val="auto"/>
                        <w:kern w:val="2"/>
                        <w:sz w:val="21"/>
                        <w:szCs w:val="21"/>
                        <w:lang w:val="en-US" w:eastAsia="zh-CN" w:bidi="ar-SA"/>
                      </w:rPr>
                      <m:t>cons</m:t>
                    </m:r>
                  </w:ins>
                  <w:ins w:id="7258" w:author="Administrator" w:date="2023-01-15T09:59:31Z">
                    <m:r>
                      <m:rPr/>
                      <w:rPr>
                        <w:rFonts w:hint="default" w:ascii="Cambria Math" w:hAnsi="Cambria Math" w:cs="Times New Roman"/>
                        <w:color w:val="auto"/>
                        <w:kern w:val="2"/>
                        <w:sz w:val="21"/>
                        <w:szCs w:val="21"/>
                        <w:lang w:val="en-US" w:eastAsia="zh-CN" w:bidi="ar-SA"/>
                      </w:rPr>
                      <m:t>t</m:t>
                    </m:r>
                  </w:ins>
                  <w:ins w:id="7259" w:author="Administrator" w:date="2023-01-15T09:59:32Z">
                    <m:r>
                      <m:rPr/>
                      <w:rPr>
                        <w:rFonts w:hint="default" w:ascii="Cambria Math" w:hAnsi="Cambria Math" w:cs="Times New Roman"/>
                        <w:color w:val="auto"/>
                        <w:kern w:val="2"/>
                        <w:sz w:val="21"/>
                        <w:szCs w:val="21"/>
                        <w:lang w:val="en-US" w:eastAsia="zh-CN" w:bidi="ar-SA"/>
                      </w:rPr>
                      <m:t>.</m:t>
                    </m:r>
                  </w:ins>
                  <w:ins w:id="7260" w:author="Administrator" w:date="2023-01-15T09:57:36Z">
                    <m:r>
                      <m:rPr/>
                      <w:rPr>
                        <w:rFonts w:hint="default" w:ascii="Cambria Math" w:hAnsi="Cambria Math" w:cs="Times New Roman"/>
                        <w:color w:val="auto"/>
                        <w:kern w:val="2"/>
                        <w:sz w:val="21"/>
                        <w:szCs w:val="21"/>
                        <w:lang w:val="en-US" w:eastAsia="zh-CN" w:bidi="ar-SA"/>
                      </w:rPr>
                      <m:t>)</m:t>
                    </m:r>
                  </w:ins>
                  <m:ctrlPr>
                    <w:ins w:id="7261" w:author="Administrator" w:date="2023-01-15T09:57:36Z">
                      <w:rPr>
                        <w:rFonts w:hint="default" w:ascii="Cambria Math" w:hAnsi="Cambria Math" w:cs="Times New Roman"/>
                        <w:i/>
                        <w:color w:val="auto"/>
                        <w:kern w:val="2"/>
                        <w:sz w:val="21"/>
                        <w:szCs w:val="21"/>
                        <w:lang w:val="en-US" w:eastAsia="zh-CN" w:bidi="ar-SA"/>
                      </w:rPr>
                    </w:ins>
                  </m:ctrlPr>
                </m:e>
              </m:nary>
              <m:ctrlPr>
                <w:ins w:id="7262" w:author="Administrator" w:date="2023-01-15T09:57:36Z">
                  <w:rPr>
                    <w:rFonts w:hint="default" w:ascii="Cambria Math" w:hAnsi="Cambria Math" w:cs="Times New Roman"/>
                    <w:i/>
                    <w:color w:val="auto"/>
                    <w:kern w:val="2"/>
                    <w:sz w:val="21"/>
                    <w:szCs w:val="21"/>
                    <w:lang w:val="en-US" w:eastAsia="zh-CN" w:bidi="ar-SA"/>
                  </w:rPr>
                </w:ins>
              </m:ctrlPr>
            </m:e>
          </m:nary>
          <w:ins w:id="7263" w:author="Administrator" w:date="2023-01-15T09:57:25Z">
            <m:r>
              <m:rPr/>
              <w:rPr>
                <w:rFonts w:hint="default" w:ascii="Cambria Math" w:hAnsi="Cambria Math" w:cs="Times New Roman"/>
                <w:color w:val="auto"/>
                <w:kern w:val="2"/>
                <w:sz w:val="21"/>
                <w:szCs w:val="21"/>
                <w:lang w:val="en-US" w:eastAsia="zh-CN" w:bidi="ar-SA"/>
              </w:rPr>
              <m:t>)</m:t>
            </m:r>
          </w:ins>
        </m:oMath>
      </m:oMathPara>
    </w:p>
    <w:p>
      <w:pPr>
        <w:ind w:firstLine="420" w:firstLineChars="200"/>
        <w:rPr>
          <w:ins w:id="7265" w:author="Administrator" w:date="2023-01-15T10:02:28Z"/>
          <w:rFonts w:hint="default" w:hAnsi="Cambria Math" w:cs="Times New Roman"/>
          <w:i/>
          <w:color w:val="auto"/>
          <w:kern w:val="2"/>
          <w:sz w:val="21"/>
          <w:szCs w:val="21"/>
          <w:lang w:val="en-US" w:eastAsia="zh-CN" w:bidi="ar-SA"/>
        </w:rPr>
        <w:pPrChange w:id="7264" w:author="Administrator" w:date="2023-01-15T09:31:58Z">
          <w:pPr>
            <w:ind w:firstLine="420" w:firstLineChars="200"/>
          </w:pPr>
        </w:pPrChange>
      </w:pPr>
      <m:oMathPara>
        <m:oMath>
          <w:ins w:id="7266" w:author="Administrator" w:date="2023-01-15T10:00:20Z">
            <m:r>
              <m:rPr/>
              <w:rPr>
                <w:rFonts w:hint="default" w:ascii="Cambria Math" w:hAnsi="Cambria Math" w:cs="Times New Roman"/>
                <w:color w:val="auto"/>
                <w:kern w:val="2"/>
                <w:sz w:val="21"/>
                <w:szCs w:val="21"/>
                <w:lang w:val="en-US" w:eastAsia="zh-CN" w:bidi="ar-SA"/>
              </w:rPr>
              <m:t>X</m:t>
            </m:r>
          </w:ins>
          <w:ins w:id="7267" w:author="Administrator" w:date="2023-01-15T10:00:21Z">
            <m:r>
              <m:rPr/>
              <w:rPr>
                <w:rFonts w:hint="default" w:ascii="Cambria Math" w:hAnsi="Cambria Math" w:cs="Times New Roman"/>
                <w:color w:val="auto"/>
                <w:kern w:val="2"/>
                <w:sz w:val="21"/>
                <w:szCs w:val="21"/>
                <w:lang w:val="en-US" w:eastAsia="zh-CN" w:bidi="ar-SA"/>
              </w:rPr>
              <m:t>=</m:t>
            </m:r>
          </w:ins>
          <w:ins w:id="7268" w:author="Administrator" w:date="2023-01-15T10:00:31Z">
            <m:r>
              <m:rPr/>
              <w:rPr>
                <w:rFonts w:ascii="Cambria Math" w:hAnsi="Cambria Math" w:cs="Times New Roman"/>
                <w:color w:val="auto"/>
                <w:kern w:val="2"/>
                <w:sz w:val="21"/>
                <w:szCs w:val="21"/>
                <w:lang w:val="en-US" w:bidi="ar-SA"/>
              </w:rPr>
              <m:t>γ</m:t>
            </m:r>
          </w:ins>
          <w:ins w:id="7269" w:author="Administrator" w:date="2023-01-15T10:00:39Z">
            <m:r>
              <m:rPr/>
              <w:rPr>
                <w:rFonts w:hint="default" w:ascii="Cambria Math" w:hAnsi="Cambria Math" w:cs="Times New Roman"/>
                <w:color w:val="auto"/>
                <w:kern w:val="2"/>
                <w:sz w:val="21"/>
                <w:szCs w:val="21"/>
                <w:lang w:val="en-US" w:eastAsia="zh-CN" w:bidi="ar-SA"/>
              </w:rPr>
              <m:t>+</m:t>
            </m:r>
          </w:ins>
          <m:nary>
            <m:naryPr>
              <m:chr m:val="∑"/>
              <m:limLoc m:val="subSup"/>
              <m:supHide m:val="1"/>
              <m:ctrlPr>
                <w:ins w:id="7270" w:author="Administrator" w:date="2023-01-15T10:00:55Z">
                  <w:rPr>
                    <w:rFonts w:hint="default" w:ascii="Cambria Math" w:hAnsi="Cambria Math" w:cs="Times New Roman"/>
                    <w:i/>
                    <w:color w:val="auto"/>
                    <w:kern w:val="2"/>
                    <w:sz w:val="21"/>
                    <w:szCs w:val="21"/>
                    <w:lang w:val="en-US" w:eastAsia="zh-CN" w:bidi="ar-SA"/>
                  </w:rPr>
                </w:ins>
              </m:ctrlPr>
            </m:naryPr>
            <m:sub>
              <w:ins w:id="7271" w:author="Administrator" w:date="2023-01-15T10:00:55Z">
                <m:r>
                  <m:rPr/>
                  <w:rPr>
                    <w:rFonts w:hint="default" w:ascii="Cambria Math" w:hAnsi="Cambria Math" w:cs="Times New Roman"/>
                    <w:color w:val="auto"/>
                    <w:kern w:val="2"/>
                    <w:sz w:val="21"/>
                    <w:szCs w:val="21"/>
                    <w:lang w:val="en-US" w:eastAsia="zh-CN"/>
                  </w:rPr>
                  <m:t>v</m:t>
                </m:r>
              </w:ins>
              <w:ins w:id="7272" w:author="Administrator" w:date="2023-01-15T10:00:55Z">
                <m:r>
                  <m:rPr/>
                  <w:rPr>
                    <w:rFonts w:ascii="Cambria Math" w:hAnsi="Cambria Math" w:cs="Times New Roman"/>
                    <w:color w:val="auto"/>
                    <w:kern w:val="2"/>
                    <w:sz w:val="21"/>
                    <w:szCs w:val="21"/>
                    <w:lang w:val="en-US"/>
                  </w:rPr>
                  <m:t>∈</m:t>
                </m:r>
              </w:ins>
              <m:sSub>
                <m:sSubPr>
                  <m:ctrlPr>
                    <w:ins w:id="7273" w:author="Administrator" w:date="2023-01-15T10:00:55Z">
                      <w:rPr>
                        <w:rFonts w:ascii="Cambria Math" w:hAnsi="Cambria Math" w:cs="Times New Roman"/>
                        <w:i/>
                        <w:color w:val="auto"/>
                        <w:kern w:val="2"/>
                        <w:sz w:val="21"/>
                        <w:szCs w:val="21"/>
                        <w:lang w:val="en-US"/>
                      </w:rPr>
                    </w:ins>
                  </m:ctrlPr>
                </m:sSubPr>
                <m:e>
                  <w:ins w:id="7274" w:author="Administrator" w:date="2023-01-15T10:00:55Z">
                    <m:r>
                      <m:rPr/>
                      <w:rPr>
                        <w:rFonts w:hint="default" w:ascii="Cambria Math" w:hAnsi="Cambria Math" w:cs="Times New Roman"/>
                        <w:color w:val="auto"/>
                        <w:kern w:val="2"/>
                        <w:sz w:val="21"/>
                        <w:szCs w:val="21"/>
                        <w:lang w:val="en-US" w:eastAsia="zh-CN"/>
                      </w:rPr>
                      <m:t>V</m:t>
                    </m:r>
                  </w:ins>
                  <m:ctrlPr>
                    <w:ins w:id="7275" w:author="Administrator" w:date="2023-01-15T10:00:55Z">
                      <w:rPr>
                        <w:rFonts w:ascii="Cambria Math" w:hAnsi="Cambria Math" w:cs="Times New Roman"/>
                        <w:i/>
                        <w:color w:val="auto"/>
                        <w:kern w:val="2"/>
                        <w:sz w:val="21"/>
                        <w:szCs w:val="21"/>
                        <w:lang w:val="en-US"/>
                      </w:rPr>
                    </w:ins>
                  </m:ctrlPr>
                </m:e>
                <m:sub>
                  <w:ins w:id="7276" w:author="Administrator" w:date="2023-01-15T10:00:55Z">
                    <m:r>
                      <m:rPr/>
                      <w:rPr>
                        <w:rFonts w:hint="default" w:ascii="Cambria Math" w:hAnsi="Cambria Math" w:cs="Times New Roman"/>
                        <w:color w:val="auto"/>
                        <w:kern w:val="2"/>
                        <w:sz w:val="21"/>
                        <w:szCs w:val="21"/>
                        <w:lang w:val="en-US" w:eastAsia="zh-CN"/>
                      </w:rPr>
                      <m:t>i</m:t>
                    </m:r>
                  </w:ins>
                  <m:ctrlPr>
                    <w:ins w:id="7277" w:author="Administrator" w:date="2023-01-15T10:00:55Z">
                      <w:rPr>
                        <w:rFonts w:ascii="Cambria Math" w:hAnsi="Cambria Math" w:cs="Times New Roman"/>
                        <w:i/>
                        <w:color w:val="auto"/>
                        <w:kern w:val="2"/>
                        <w:sz w:val="21"/>
                        <w:szCs w:val="21"/>
                        <w:lang w:val="en-US"/>
                      </w:rPr>
                    </w:ins>
                  </m:ctrlPr>
                </m:sub>
              </m:sSub>
              <m:ctrlPr>
                <w:ins w:id="7278" w:author="Administrator" w:date="2023-01-15T10:00:55Z">
                  <w:rPr>
                    <w:rFonts w:hint="default" w:ascii="Cambria Math" w:hAnsi="Cambria Math" w:cs="Times New Roman"/>
                    <w:i/>
                    <w:color w:val="auto"/>
                    <w:kern w:val="2"/>
                    <w:sz w:val="21"/>
                    <w:szCs w:val="21"/>
                    <w:lang w:val="en-US" w:eastAsia="zh-CN" w:bidi="ar-SA"/>
                  </w:rPr>
                </w:ins>
              </m:ctrlPr>
            </m:sub>
            <m:sup>
              <m:ctrlPr>
                <w:ins w:id="7279" w:author="Administrator" w:date="2023-01-15T10:00:55Z">
                  <w:rPr>
                    <w:rFonts w:hint="default" w:ascii="Cambria Math" w:hAnsi="Cambria Math" w:cs="Times New Roman"/>
                    <w:i/>
                    <w:color w:val="auto"/>
                    <w:kern w:val="2"/>
                    <w:sz w:val="21"/>
                    <w:szCs w:val="21"/>
                    <w:lang w:val="en-US" w:eastAsia="zh-CN" w:bidi="ar-SA"/>
                  </w:rPr>
                </w:ins>
              </m:ctrlPr>
            </m:sup>
            <m:e>
              <m:sSub>
                <m:sSubPr>
                  <m:ctrlPr>
                    <w:ins w:id="7280" w:author="Administrator" w:date="2023-01-15T10:01:46Z">
                      <w:rPr>
                        <w:rFonts w:ascii="Cambria Math" w:hAnsi="Cambria Math" w:cs="Times New Roman"/>
                        <w:i/>
                        <w:color w:val="auto"/>
                        <w:kern w:val="2"/>
                        <w:sz w:val="21"/>
                        <w:szCs w:val="21"/>
                        <w:lang w:val="en-US"/>
                      </w:rPr>
                    </w:ins>
                  </m:ctrlPr>
                </m:sSubPr>
                <m:e>
                  <w:ins w:id="7281" w:author="Administrator" w:date="2023-01-15T10:01:46Z">
                    <m:r>
                      <m:rPr/>
                      <w:rPr>
                        <w:rFonts w:ascii="Cambria Math" w:hAnsi="Cambria Math" w:cs="Times New Roman"/>
                        <w:color w:val="auto"/>
                        <w:kern w:val="2"/>
                        <w:sz w:val="21"/>
                        <w:szCs w:val="21"/>
                        <w:lang w:val="en-US"/>
                      </w:rPr>
                      <m:t>τ</m:t>
                    </m:r>
                  </w:ins>
                  <m:ctrlPr>
                    <w:ins w:id="7282" w:author="Administrator" w:date="2023-01-15T10:01:46Z">
                      <w:rPr>
                        <w:rFonts w:ascii="Cambria Math" w:hAnsi="Cambria Math" w:cs="Times New Roman"/>
                        <w:i/>
                        <w:color w:val="auto"/>
                        <w:kern w:val="2"/>
                        <w:sz w:val="21"/>
                        <w:szCs w:val="21"/>
                        <w:lang w:val="en-US"/>
                      </w:rPr>
                    </w:ins>
                  </m:ctrlPr>
                </m:e>
                <m:sub>
                  <w:ins w:id="7283" w:author="Administrator" w:date="2023-01-15T10:01:46Z">
                    <m:r>
                      <m:rPr/>
                      <w:rPr>
                        <w:rFonts w:hint="default" w:ascii="Cambria Math" w:hAnsi="Cambria Math" w:cs="Times New Roman"/>
                        <w:color w:val="auto"/>
                        <w:kern w:val="2"/>
                        <w:sz w:val="21"/>
                        <w:szCs w:val="21"/>
                        <w:lang w:val="en-US" w:eastAsia="zh-CN"/>
                      </w:rPr>
                      <m:t>v</m:t>
                    </m:r>
                  </w:ins>
                  <m:ctrlPr>
                    <w:ins w:id="7284" w:author="Administrator" w:date="2023-01-15T10:01:46Z">
                      <w:rPr>
                        <w:rFonts w:ascii="Cambria Math" w:hAnsi="Cambria Math" w:cs="Times New Roman"/>
                        <w:i/>
                        <w:color w:val="auto"/>
                        <w:kern w:val="2"/>
                        <w:sz w:val="21"/>
                        <w:szCs w:val="21"/>
                        <w:lang w:val="en-US"/>
                      </w:rPr>
                    </w:ins>
                  </m:ctrlPr>
                </m:sub>
              </m:sSub>
              <m:ctrlPr>
                <w:ins w:id="7285" w:author="Administrator" w:date="2023-01-15T10:00:55Z">
                  <w:rPr>
                    <w:rFonts w:hint="default" w:ascii="Cambria Math" w:hAnsi="Cambria Math" w:cs="Times New Roman"/>
                    <w:i/>
                    <w:color w:val="auto"/>
                    <w:kern w:val="2"/>
                    <w:sz w:val="21"/>
                    <w:szCs w:val="21"/>
                    <w:lang w:val="en-US" w:eastAsia="zh-CN" w:bidi="ar-SA"/>
                  </w:rPr>
                </w:ins>
              </m:ctrlPr>
            </m:e>
          </m:nary>
          <w:ins w:id="7286" w:author="Administrator" w:date="2023-01-15T10:01:53Z">
            <m:r>
              <m:rPr/>
              <w:rPr>
                <w:rFonts w:hint="default" w:ascii="Cambria Math" w:hAnsi="Cambria Math" w:cs="Times New Roman"/>
                <w:color w:val="auto"/>
                <w:kern w:val="2"/>
                <w:sz w:val="21"/>
                <w:szCs w:val="21"/>
                <w:lang w:val="en-US" w:eastAsia="zh-CN" w:bidi="ar-SA"/>
              </w:rPr>
              <m:t>+</m:t>
            </m:r>
          </w:ins>
          <m:nary>
            <m:naryPr>
              <m:chr m:val="∑"/>
              <m:limLoc m:val="subSup"/>
              <m:supHide m:val="1"/>
              <m:ctrlPr>
                <w:ins w:id="7287" w:author="Administrator" w:date="2023-01-15T10:02:02Z">
                  <w:rPr>
                    <w:rFonts w:hint="default" w:ascii="Cambria Math" w:hAnsi="Cambria Math" w:cs="Times New Roman"/>
                    <w:i/>
                    <w:color w:val="auto"/>
                    <w:kern w:val="2"/>
                    <w:sz w:val="21"/>
                    <w:szCs w:val="21"/>
                    <w:lang w:val="en-US" w:eastAsia="zh-CN" w:bidi="ar-SA"/>
                  </w:rPr>
                </w:ins>
              </m:ctrlPr>
            </m:naryPr>
            <m:sub>
              <w:ins w:id="7288" w:author="Administrator" w:date="2023-01-15T10:02:02Z">
                <m:r>
                  <m:rPr/>
                  <w:rPr>
                    <w:rFonts w:hint="default" w:ascii="Cambria Math" w:hAnsi="Cambria Math" w:cs="Times New Roman"/>
                    <w:color w:val="auto"/>
                    <w:kern w:val="2"/>
                    <w:sz w:val="21"/>
                    <w:szCs w:val="21"/>
                    <w:lang w:val="en-US" w:eastAsia="zh-CN"/>
                  </w:rPr>
                  <m:t>v</m:t>
                </m:r>
              </w:ins>
              <w:ins w:id="7289" w:author="Administrator" w:date="2023-01-15T10:02:02Z">
                <m:r>
                  <m:rPr/>
                  <w:rPr>
                    <w:rFonts w:ascii="Cambria Math" w:hAnsi="Cambria Math" w:cs="Times New Roman"/>
                    <w:color w:val="auto"/>
                    <w:kern w:val="2"/>
                    <w:sz w:val="21"/>
                    <w:szCs w:val="21"/>
                    <w:lang w:val="en-US"/>
                  </w:rPr>
                  <m:t>∈</m:t>
                </m:r>
              </w:ins>
              <m:sSub>
                <m:sSubPr>
                  <m:ctrlPr>
                    <w:ins w:id="7290" w:author="Administrator" w:date="2023-01-15T10:02:02Z">
                      <w:rPr>
                        <w:rFonts w:ascii="Cambria Math" w:hAnsi="Cambria Math" w:cs="Times New Roman"/>
                        <w:i/>
                        <w:color w:val="auto"/>
                        <w:kern w:val="2"/>
                        <w:sz w:val="21"/>
                        <w:szCs w:val="21"/>
                        <w:lang w:val="en-US"/>
                      </w:rPr>
                    </w:ins>
                  </m:ctrlPr>
                </m:sSubPr>
                <m:e>
                  <w:ins w:id="7291" w:author="Administrator" w:date="2023-01-15T10:02:02Z">
                    <m:r>
                      <m:rPr/>
                      <w:rPr>
                        <w:rFonts w:hint="default" w:ascii="Cambria Math" w:hAnsi="Cambria Math" w:cs="Times New Roman"/>
                        <w:color w:val="auto"/>
                        <w:kern w:val="2"/>
                        <w:sz w:val="21"/>
                        <w:szCs w:val="21"/>
                        <w:lang w:val="en-US" w:eastAsia="zh-CN"/>
                      </w:rPr>
                      <m:t>V</m:t>
                    </m:r>
                  </w:ins>
                  <m:ctrlPr>
                    <w:ins w:id="7292" w:author="Administrator" w:date="2023-01-15T10:02:02Z">
                      <w:rPr>
                        <w:rFonts w:ascii="Cambria Math" w:hAnsi="Cambria Math" w:cs="Times New Roman"/>
                        <w:i/>
                        <w:color w:val="auto"/>
                        <w:kern w:val="2"/>
                        <w:sz w:val="21"/>
                        <w:szCs w:val="21"/>
                        <w:lang w:val="en-US"/>
                      </w:rPr>
                    </w:ins>
                  </m:ctrlPr>
                </m:e>
                <m:sub>
                  <w:ins w:id="7293" w:author="Administrator" w:date="2023-01-15T10:02:02Z">
                    <m:r>
                      <m:rPr/>
                      <w:rPr>
                        <w:rFonts w:hint="default" w:ascii="Cambria Math" w:hAnsi="Cambria Math" w:cs="Times New Roman"/>
                        <w:color w:val="auto"/>
                        <w:kern w:val="2"/>
                        <w:sz w:val="21"/>
                        <w:szCs w:val="21"/>
                        <w:lang w:val="en-US" w:eastAsia="zh-CN"/>
                      </w:rPr>
                      <m:t>i</m:t>
                    </m:r>
                  </w:ins>
                  <m:ctrlPr>
                    <w:ins w:id="7294" w:author="Administrator" w:date="2023-01-15T10:02:02Z">
                      <w:rPr>
                        <w:rFonts w:ascii="Cambria Math" w:hAnsi="Cambria Math" w:cs="Times New Roman"/>
                        <w:i/>
                        <w:color w:val="auto"/>
                        <w:kern w:val="2"/>
                        <w:sz w:val="21"/>
                        <w:szCs w:val="21"/>
                        <w:lang w:val="en-US"/>
                      </w:rPr>
                    </w:ins>
                  </m:ctrlPr>
                </m:sub>
              </m:sSub>
              <m:ctrlPr>
                <w:ins w:id="7295" w:author="Administrator" w:date="2023-01-15T10:02:02Z">
                  <w:rPr>
                    <w:rFonts w:hint="default" w:ascii="Cambria Math" w:hAnsi="Cambria Math" w:cs="Times New Roman"/>
                    <w:i/>
                    <w:color w:val="auto"/>
                    <w:kern w:val="2"/>
                    <w:sz w:val="21"/>
                    <w:szCs w:val="21"/>
                    <w:lang w:val="en-US" w:eastAsia="zh-CN" w:bidi="ar-SA"/>
                  </w:rPr>
                </w:ins>
              </m:ctrlPr>
            </m:sub>
            <m:sup>
              <m:ctrlPr>
                <w:ins w:id="7296" w:author="Administrator" w:date="2023-01-15T10:02:02Z">
                  <w:rPr>
                    <w:rFonts w:hint="default" w:ascii="Cambria Math" w:hAnsi="Cambria Math" w:cs="Times New Roman"/>
                    <w:i/>
                    <w:color w:val="auto"/>
                    <w:kern w:val="2"/>
                    <w:sz w:val="21"/>
                    <w:szCs w:val="21"/>
                    <w:lang w:val="en-US" w:eastAsia="zh-CN" w:bidi="ar-SA"/>
                  </w:rPr>
                </w:ins>
              </m:ctrlPr>
            </m:sup>
            <m:e>
              <m:nary>
                <m:naryPr>
                  <m:chr m:val="∑"/>
                  <m:limLoc m:val="subSup"/>
                  <m:supHide m:val="1"/>
                  <m:ctrlPr>
                    <w:ins w:id="7297" w:author="Administrator" w:date="2023-01-15T10:02:02Z">
                      <w:rPr>
                        <w:rFonts w:hint="default" w:ascii="Cambria Math" w:hAnsi="Cambria Math" w:cs="Times New Roman"/>
                        <w:i/>
                        <w:color w:val="auto"/>
                        <w:kern w:val="2"/>
                        <w:sz w:val="21"/>
                        <w:szCs w:val="21"/>
                        <w:lang w:val="en-US" w:eastAsia="zh-CN" w:bidi="ar-SA"/>
                      </w:rPr>
                    </w:ins>
                  </m:ctrlPr>
                </m:naryPr>
                <m:sub>
                  <w:ins w:id="7298" w:author="Administrator" w:date="2023-01-15T10:02:02Z">
                    <m:r>
                      <m:rPr/>
                      <w:rPr>
                        <w:rFonts w:hint="default" w:ascii="Cambria Math" w:hAnsi="Cambria Math" w:cs="Times New Roman"/>
                        <w:color w:val="auto"/>
                        <w:kern w:val="2"/>
                        <w:sz w:val="21"/>
                        <w:szCs w:val="21"/>
                        <w:lang w:val="en-US" w:eastAsia="zh-CN"/>
                      </w:rPr>
                      <m:t>j</m:t>
                    </m:r>
                  </w:ins>
                  <w:ins w:id="7299" w:author="Administrator" w:date="2023-01-15T10:02:02Z">
                    <m:r>
                      <m:rPr/>
                      <w:rPr>
                        <w:rFonts w:ascii="Cambria Math" w:hAnsi="Cambria Math" w:cs="Times New Roman"/>
                        <w:color w:val="auto"/>
                        <w:kern w:val="2"/>
                        <w:sz w:val="21"/>
                        <w:szCs w:val="21"/>
                        <w:lang w:val="en-US"/>
                      </w:rPr>
                      <m:t>∈</m:t>
                    </m:r>
                  </w:ins>
                  <m:sSub>
                    <m:sSubPr>
                      <m:ctrlPr>
                        <w:ins w:id="7300" w:author="Administrator" w:date="2023-01-15T10:02:02Z">
                          <w:rPr>
                            <w:rFonts w:ascii="Cambria Math" w:hAnsi="Cambria Math" w:cs="Times New Roman"/>
                            <w:i/>
                            <w:color w:val="auto"/>
                            <w:kern w:val="2"/>
                            <w:sz w:val="21"/>
                            <w:szCs w:val="21"/>
                            <w:lang w:val="en-US"/>
                          </w:rPr>
                        </w:ins>
                      </m:ctrlPr>
                    </m:sSubPr>
                    <m:e>
                      <w:ins w:id="7301" w:author="Administrator" w:date="2023-01-15T10:02:02Z">
                        <m:r>
                          <m:rPr/>
                          <w:rPr>
                            <w:rFonts w:hint="default" w:ascii="Cambria Math" w:hAnsi="Cambria Math" w:cs="Times New Roman"/>
                            <w:color w:val="auto"/>
                            <w:kern w:val="2"/>
                            <w:sz w:val="21"/>
                            <w:szCs w:val="21"/>
                            <w:lang w:val="en-US" w:eastAsia="zh-CN"/>
                          </w:rPr>
                          <m:t>H</m:t>
                        </m:r>
                      </w:ins>
                      <m:ctrlPr>
                        <w:ins w:id="7302" w:author="Administrator" w:date="2023-01-15T10:02:02Z">
                          <w:rPr>
                            <w:rFonts w:ascii="Cambria Math" w:hAnsi="Cambria Math" w:cs="Times New Roman"/>
                            <w:i/>
                            <w:color w:val="auto"/>
                            <w:kern w:val="2"/>
                            <w:sz w:val="21"/>
                            <w:szCs w:val="21"/>
                            <w:lang w:val="en-US"/>
                          </w:rPr>
                        </w:ins>
                      </m:ctrlPr>
                    </m:e>
                    <m:sub>
                      <w:ins w:id="7303" w:author="Administrator" w:date="2023-01-15T10:02:02Z">
                        <m:r>
                          <m:rPr/>
                          <w:rPr>
                            <w:rFonts w:hint="default" w:ascii="Cambria Math" w:hAnsi="Cambria Math" w:cs="Times New Roman"/>
                            <w:color w:val="auto"/>
                            <w:kern w:val="2"/>
                            <w:sz w:val="21"/>
                            <w:szCs w:val="21"/>
                            <w:lang w:val="en-US" w:eastAsia="zh-CN"/>
                          </w:rPr>
                          <m:t>v</m:t>
                        </m:r>
                      </w:ins>
                      <m:ctrlPr>
                        <w:ins w:id="7304" w:author="Administrator" w:date="2023-01-15T10:02:02Z">
                          <w:rPr>
                            <w:rFonts w:ascii="Cambria Math" w:hAnsi="Cambria Math" w:cs="Times New Roman"/>
                            <w:i/>
                            <w:color w:val="auto"/>
                            <w:kern w:val="2"/>
                            <w:sz w:val="21"/>
                            <w:szCs w:val="21"/>
                            <w:lang w:val="en-US"/>
                          </w:rPr>
                        </w:ins>
                      </m:ctrlPr>
                    </m:sub>
                  </m:sSub>
                  <m:ctrlPr>
                    <w:ins w:id="7305" w:author="Administrator" w:date="2023-01-15T10:02:02Z">
                      <w:rPr>
                        <w:rFonts w:hint="default" w:ascii="Cambria Math" w:hAnsi="Cambria Math" w:cs="Times New Roman"/>
                        <w:i/>
                        <w:color w:val="auto"/>
                        <w:kern w:val="2"/>
                        <w:sz w:val="21"/>
                        <w:szCs w:val="21"/>
                        <w:lang w:val="en-US" w:eastAsia="zh-CN" w:bidi="ar-SA"/>
                      </w:rPr>
                    </w:ins>
                  </m:ctrlPr>
                </m:sub>
                <m:sup>
                  <m:ctrlPr>
                    <w:ins w:id="7306" w:author="Administrator" w:date="2023-01-15T10:02:02Z">
                      <w:rPr>
                        <w:rFonts w:hint="default" w:ascii="Cambria Math" w:hAnsi="Cambria Math" w:cs="Times New Roman"/>
                        <w:i/>
                        <w:color w:val="auto"/>
                        <w:kern w:val="2"/>
                        <w:sz w:val="21"/>
                        <w:szCs w:val="21"/>
                        <w:lang w:val="en-US" w:eastAsia="zh-CN" w:bidi="ar-SA"/>
                      </w:rPr>
                    </w:ins>
                  </m:ctrlPr>
                </m:sup>
                <m:e>
                  <m:f>
                    <m:fPr>
                      <m:ctrlPr>
                        <w:ins w:id="7307" w:author="Administrator" w:date="2023-01-15T10:02:02Z">
                          <w:rPr>
                            <w:rFonts w:hint="default" w:ascii="Cambria Math" w:hAnsi="Cambria Math" w:cs="Times New Roman"/>
                            <w:i/>
                            <w:color w:val="auto"/>
                            <w:kern w:val="2"/>
                            <w:sz w:val="21"/>
                            <w:szCs w:val="21"/>
                            <w:lang w:val="en-US" w:eastAsia="zh-CN" w:bidi="ar-SA"/>
                          </w:rPr>
                        </w:ins>
                      </m:ctrlPr>
                    </m:fPr>
                    <m:num>
                      <m:sSub>
                        <m:sSubPr>
                          <m:ctrlPr>
                            <w:ins w:id="7308" w:author="Administrator" w:date="2023-01-15T10:02:02Z">
                              <w:rPr>
                                <w:rFonts w:ascii="Cambria Math" w:hAnsi="Cambria Math" w:cs="Times New Roman"/>
                                <w:i/>
                                <w:color w:val="auto"/>
                                <w:kern w:val="2"/>
                                <w:sz w:val="21"/>
                                <w:szCs w:val="21"/>
                                <w:lang w:val="en-US"/>
                              </w:rPr>
                            </w:ins>
                          </m:ctrlPr>
                        </m:sSubPr>
                        <m:e>
                          <w:ins w:id="7309" w:author="Administrator" w:date="2023-01-15T10:02:02Z">
                            <m:r>
                              <m:rPr/>
                              <w:rPr>
                                <w:rFonts w:ascii="Cambria Math" w:hAnsi="Cambria Math" w:cs="Times New Roman"/>
                                <w:color w:val="auto"/>
                                <w:kern w:val="2"/>
                                <w:sz w:val="21"/>
                                <w:szCs w:val="21"/>
                                <w:lang w:val="en-US"/>
                              </w:rPr>
                              <m:t>τ</m:t>
                            </m:r>
                          </w:ins>
                          <m:ctrlPr>
                            <w:ins w:id="7310" w:author="Administrator" w:date="2023-01-15T10:02:02Z">
                              <w:rPr>
                                <w:rFonts w:ascii="Cambria Math" w:hAnsi="Cambria Math" w:cs="Times New Roman"/>
                                <w:i/>
                                <w:color w:val="auto"/>
                                <w:kern w:val="2"/>
                                <w:sz w:val="21"/>
                                <w:szCs w:val="21"/>
                                <w:lang w:val="en-US"/>
                              </w:rPr>
                            </w:ins>
                          </m:ctrlPr>
                        </m:e>
                        <m:sub>
                          <w:ins w:id="7311" w:author="Administrator" w:date="2023-01-15T10:02:02Z">
                            <m:r>
                              <m:rPr/>
                              <w:rPr>
                                <w:rFonts w:hint="default" w:ascii="Cambria Math" w:hAnsi="Cambria Math" w:cs="Times New Roman"/>
                                <w:color w:val="auto"/>
                                <w:kern w:val="2"/>
                                <w:sz w:val="21"/>
                                <w:szCs w:val="21"/>
                                <w:lang w:val="en-US" w:eastAsia="zh-CN"/>
                              </w:rPr>
                              <m:t>v</m:t>
                            </m:r>
                          </w:ins>
                          <m:ctrlPr>
                            <w:ins w:id="7312" w:author="Administrator" w:date="2023-01-15T10:02:02Z">
                              <w:rPr>
                                <w:rFonts w:ascii="Cambria Math" w:hAnsi="Cambria Math" w:cs="Times New Roman"/>
                                <w:i/>
                                <w:color w:val="auto"/>
                                <w:kern w:val="2"/>
                                <w:sz w:val="21"/>
                                <w:szCs w:val="21"/>
                                <w:lang w:val="en-US"/>
                              </w:rPr>
                            </w:ins>
                          </m:ctrlPr>
                        </m:sub>
                      </m:sSub>
                      <m:ctrlPr>
                        <w:ins w:id="7313" w:author="Administrator" w:date="2023-01-15T10:02:02Z">
                          <w:rPr>
                            <w:rFonts w:hint="default" w:ascii="Cambria Math" w:hAnsi="Cambria Math" w:cs="Times New Roman"/>
                            <w:i/>
                            <w:color w:val="auto"/>
                            <w:kern w:val="2"/>
                            <w:sz w:val="21"/>
                            <w:szCs w:val="21"/>
                            <w:lang w:val="en-US" w:eastAsia="zh-CN" w:bidi="ar-SA"/>
                          </w:rPr>
                        </w:ins>
                      </m:ctrlPr>
                    </m:num>
                    <m:den>
                      <w:ins w:id="7314" w:author="Administrator" w:date="2023-01-15T10:02:17Z">
                        <m:r>
                          <m:rPr/>
                          <w:rPr>
                            <w:rFonts w:hint="default" w:ascii="Cambria Math" w:hAnsi="Cambria Math" w:cs="Times New Roman"/>
                            <w:color w:val="auto"/>
                            <w:kern w:val="2"/>
                            <w:sz w:val="21"/>
                            <w:szCs w:val="21"/>
                            <w:lang w:val="en-US" w:eastAsia="zh-CN" w:bidi="ar-SA"/>
                          </w:rPr>
                          <m:t>2</m:t>
                        </m:r>
                      </w:ins>
                      <m:ctrlPr>
                        <w:ins w:id="7315" w:author="Administrator" w:date="2023-01-15T10:02:02Z">
                          <w:rPr>
                            <w:rFonts w:hint="default" w:ascii="Cambria Math" w:hAnsi="Cambria Math" w:cs="Times New Roman"/>
                            <w:i/>
                            <w:color w:val="auto"/>
                            <w:kern w:val="2"/>
                            <w:sz w:val="21"/>
                            <w:szCs w:val="21"/>
                            <w:lang w:val="en-US" w:eastAsia="zh-CN" w:bidi="ar-SA"/>
                          </w:rPr>
                        </w:ins>
                      </m:ctrlPr>
                    </m:den>
                  </m:f>
                  <m:ctrlPr>
                    <w:ins w:id="7316" w:author="Administrator" w:date="2023-01-15T10:02:02Z">
                      <w:rPr>
                        <w:rFonts w:hint="default" w:ascii="Cambria Math" w:hAnsi="Cambria Math" w:cs="Times New Roman"/>
                        <w:i/>
                        <w:color w:val="auto"/>
                        <w:kern w:val="2"/>
                        <w:sz w:val="21"/>
                        <w:szCs w:val="21"/>
                        <w:lang w:val="en-US" w:eastAsia="zh-CN" w:bidi="ar-SA"/>
                      </w:rPr>
                    </w:ins>
                  </m:ctrlPr>
                </m:e>
              </m:nary>
              <m:ctrlPr>
                <w:ins w:id="7317" w:author="Administrator" w:date="2023-01-15T10:02:02Z">
                  <w:rPr>
                    <w:rFonts w:hint="default" w:ascii="Cambria Math" w:hAnsi="Cambria Math" w:cs="Times New Roman"/>
                    <w:i/>
                    <w:color w:val="auto"/>
                    <w:kern w:val="2"/>
                    <w:sz w:val="21"/>
                    <w:szCs w:val="21"/>
                    <w:lang w:val="en-US" w:eastAsia="zh-CN" w:bidi="ar-SA"/>
                  </w:rPr>
                </w:ins>
              </m:ctrlPr>
            </m:e>
          </m:nary>
        </m:oMath>
      </m:oMathPara>
    </w:p>
    <w:p>
      <w:pPr>
        <w:ind w:firstLine="420" w:firstLineChars="200"/>
        <w:rPr>
          <w:ins w:id="7319" w:author="Administrator" w:date="2023-01-15T10:04:54Z"/>
          <w:rFonts w:hint="default" w:hAnsi="Cambria Math" w:cs="Times New Roman"/>
          <w:i/>
          <w:color w:val="auto"/>
          <w:kern w:val="2"/>
          <w:sz w:val="21"/>
          <w:szCs w:val="21"/>
          <w:lang w:val="en-US" w:eastAsia="zh-CN" w:bidi="ar-SA"/>
        </w:rPr>
        <w:pPrChange w:id="7318" w:author="Administrator" w:date="2023-01-15T09:31:58Z">
          <w:pPr>
            <w:ind w:firstLine="420" w:firstLineChars="200"/>
          </w:pPr>
        </w:pPrChange>
      </w:pPr>
      <m:oMathPara>
        <m:oMath>
          <w:ins w:id="7320" w:author="Administrator" w:date="2023-01-15T10:02:40Z">
            <m:r>
              <m:rPr/>
              <w:rPr>
                <w:rFonts w:hint="default" w:ascii="Cambria Math" w:hAnsi="Cambria Math" w:cs="Times New Roman"/>
                <w:color w:val="auto"/>
                <w:kern w:val="2"/>
                <w:sz w:val="21"/>
                <w:szCs w:val="21"/>
                <w:lang w:val="en-US" w:eastAsia="zh-CN" w:bidi="ar-SA"/>
              </w:rPr>
              <m:t>Y</m:t>
            </m:r>
          </w:ins>
          <w:ins w:id="7321" w:author="Administrator" w:date="2023-01-15T10:02:37Z">
            <m:r>
              <m:rPr/>
              <w:rPr>
                <w:rFonts w:hint="default" w:ascii="Cambria Math" w:hAnsi="Cambria Math" w:cs="Times New Roman"/>
                <w:color w:val="auto"/>
                <w:kern w:val="2"/>
                <w:sz w:val="21"/>
                <w:szCs w:val="21"/>
                <w:lang w:val="en-US" w:eastAsia="zh-CN" w:bidi="ar-SA"/>
              </w:rPr>
              <m:t>=</m:t>
            </m:r>
          </w:ins>
          <w:ins w:id="7322" w:author="Administrator" w:date="2023-01-15T10:02:46Z">
            <m:r>
              <m:rPr/>
              <w:rPr>
                <w:rFonts w:ascii="Cambria Math" w:hAnsi="Cambria Math" w:cs="Times New Roman"/>
                <w:color w:val="auto"/>
                <w:kern w:val="2"/>
                <w:sz w:val="21"/>
                <w:szCs w:val="21"/>
                <w:lang w:val="en-US" w:bidi="ar-SA"/>
              </w:rPr>
              <m:t>γ</m:t>
            </m:r>
          </w:ins>
          <w:ins w:id="7323" w:author="Administrator" w:date="2023-01-15T10:02:58Z">
            <m:r>
              <m:rPr/>
              <w:rPr>
                <w:rFonts w:ascii="Cambria Math" w:hAnsi="Cambria Math" w:cs="Times New Roman"/>
                <w:color w:val="auto"/>
                <w:kern w:val="2"/>
                <w:sz w:val="21"/>
                <w:szCs w:val="21"/>
                <w:lang w:val="en-US"/>
              </w:rPr>
              <m:t>α</m:t>
            </m:r>
          </w:ins>
          <w:ins w:id="7324" w:author="Administrator" w:date="2023-01-15T10:03:04Z">
            <m:r>
              <m:rPr/>
              <w:rPr>
                <w:rFonts w:hint="default" w:ascii="Cambria Math" w:hAnsi="Cambria Math" w:cs="Times New Roman"/>
                <w:color w:val="auto"/>
                <w:kern w:val="2"/>
                <w:sz w:val="21"/>
                <w:szCs w:val="21"/>
                <w:lang w:val="en-US" w:eastAsia="zh-CN"/>
              </w:rPr>
              <m:t>+</m:t>
            </m:r>
          </w:ins>
          <m:nary>
            <m:naryPr>
              <m:chr m:val="∑"/>
              <m:limLoc m:val="subSup"/>
              <m:supHide m:val="1"/>
              <m:ctrlPr>
                <w:ins w:id="7325" w:author="Administrator" w:date="2023-01-15T10:03:15Z">
                  <w:rPr>
                    <w:rFonts w:hint="default" w:ascii="Cambria Math" w:hAnsi="Cambria Math" w:cs="Times New Roman"/>
                    <w:i/>
                    <w:color w:val="auto"/>
                    <w:kern w:val="2"/>
                    <w:sz w:val="21"/>
                    <w:szCs w:val="21"/>
                    <w:lang w:val="en-US" w:eastAsia="zh-CN" w:bidi="ar-SA"/>
                  </w:rPr>
                </w:ins>
              </m:ctrlPr>
            </m:naryPr>
            <m:sub>
              <w:ins w:id="7326" w:author="Administrator" w:date="2023-01-15T10:03:15Z">
                <m:r>
                  <m:rPr/>
                  <w:rPr>
                    <w:rFonts w:hint="default" w:ascii="Cambria Math" w:hAnsi="Cambria Math" w:cs="Times New Roman"/>
                    <w:color w:val="auto"/>
                    <w:kern w:val="2"/>
                    <w:sz w:val="21"/>
                    <w:szCs w:val="21"/>
                    <w:lang w:val="en-US" w:eastAsia="zh-CN"/>
                  </w:rPr>
                  <m:t>v</m:t>
                </m:r>
              </w:ins>
              <w:ins w:id="7327" w:author="Administrator" w:date="2023-01-15T10:03:15Z">
                <m:r>
                  <m:rPr/>
                  <w:rPr>
                    <w:rFonts w:ascii="Cambria Math" w:hAnsi="Cambria Math" w:cs="Times New Roman"/>
                    <w:color w:val="auto"/>
                    <w:kern w:val="2"/>
                    <w:sz w:val="21"/>
                    <w:szCs w:val="21"/>
                    <w:lang w:val="en-US"/>
                  </w:rPr>
                  <m:t>∈</m:t>
                </m:r>
              </w:ins>
              <m:sSub>
                <m:sSubPr>
                  <m:ctrlPr>
                    <w:ins w:id="7328" w:author="Administrator" w:date="2023-01-15T10:03:15Z">
                      <w:rPr>
                        <w:rFonts w:ascii="Cambria Math" w:hAnsi="Cambria Math" w:cs="Times New Roman"/>
                        <w:i/>
                        <w:color w:val="auto"/>
                        <w:kern w:val="2"/>
                        <w:sz w:val="21"/>
                        <w:szCs w:val="21"/>
                        <w:lang w:val="en-US"/>
                      </w:rPr>
                    </w:ins>
                  </m:ctrlPr>
                </m:sSubPr>
                <m:e>
                  <w:ins w:id="7329" w:author="Administrator" w:date="2023-01-15T10:03:15Z">
                    <m:r>
                      <m:rPr/>
                      <w:rPr>
                        <w:rFonts w:hint="default" w:ascii="Cambria Math" w:hAnsi="Cambria Math" w:cs="Times New Roman"/>
                        <w:color w:val="auto"/>
                        <w:kern w:val="2"/>
                        <w:sz w:val="21"/>
                        <w:szCs w:val="21"/>
                        <w:lang w:val="en-US" w:eastAsia="zh-CN"/>
                      </w:rPr>
                      <m:t>V</m:t>
                    </m:r>
                  </w:ins>
                  <m:ctrlPr>
                    <w:ins w:id="7330" w:author="Administrator" w:date="2023-01-15T10:03:15Z">
                      <w:rPr>
                        <w:rFonts w:ascii="Cambria Math" w:hAnsi="Cambria Math" w:cs="Times New Roman"/>
                        <w:i/>
                        <w:color w:val="auto"/>
                        <w:kern w:val="2"/>
                        <w:sz w:val="21"/>
                        <w:szCs w:val="21"/>
                        <w:lang w:val="en-US"/>
                      </w:rPr>
                    </w:ins>
                  </m:ctrlPr>
                </m:e>
                <m:sub>
                  <w:ins w:id="7331" w:author="Administrator" w:date="2023-01-15T10:03:15Z">
                    <m:r>
                      <m:rPr/>
                      <w:rPr>
                        <w:rFonts w:hint="default" w:ascii="Cambria Math" w:hAnsi="Cambria Math" w:cs="Times New Roman"/>
                        <w:color w:val="auto"/>
                        <w:kern w:val="2"/>
                        <w:sz w:val="21"/>
                        <w:szCs w:val="21"/>
                        <w:lang w:val="en-US" w:eastAsia="zh-CN"/>
                      </w:rPr>
                      <m:t>i</m:t>
                    </m:r>
                  </w:ins>
                  <m:ctrlPr>
                    <w:ins w:id="7332" w:author="Administrator" w:date="2023-01-15T10:03:15Z">
                      <w:rPr>
                        <w:rFonts w:ascii="Cambria Math" w:hAnsi="Cambria Math" w:cs="Times New Roman"/>
                        <w:i/>
                        <w:color w:val="auto"/>
                        <w:kern w:val="2"/>
                        <w:sz w:val="21"/>
                        <w:szCs w:val="21"/>
                        <w:lang w:val="en-US"/>
                      </w:rPr>
                    </w:ins>
                  </m:ctrlPr>
                </m:sub>
              </m:sSub>
              <m:ctrlPr>
                <w:ins w:id="7333" w:author="Administrator" w:date="2023-01-15T10:03:15Z">
                  <w:rPr>
                    <w:rFonts w:hint="default" w:ascii="Cambria Math" w:hAnsi="Cambria Math" w:cs="Times New Roman"/>
                    <w:i/>
                    <w:color w:val="auto"/>
                    <w:kern w:val="2"/>
                    <w:sz w:val="21"/>
                    <w:szCs w:val="21"/>
                    <w:lang w:val="en-US" w:eastAsia="zh-CN" w:bidi="ar-SA"/>
                  </w:rPr>
                </w:ins>
              </m:ctrlPr>
            </m:sub>
            <m:sup>
              <m:ctrlPr>
                <w:ins w:id="7334" w:author="Administrator" w:date="2023-01-15T10:03:15Z">
                  <w:rPr>
                    <w:rFonts w:hint="default" w:ascii="Cambria Math" w:hAnsi="Cambria Math" w:cs="Times New Roman"/>
                    <w:i/>
                    <w:color w:val="auto"/>
                    <w:kern w:val="2"/>
                    <w:sz w:val="21"/>
                    <w:szCs w:val="21"/>
                    <w:lang w:val="en-US" w:eastAsia="zh-CN" w:bidi="ar-SA"/>
                  </w:rPr>
                </w:ins>
              </m:ctrlPr>
            </m:sup>
            <m:e>
              <w:ins w:id="7335" w:author="Administrator" w:date="2023-01-15T10:03:53Z">
                <m:r>
                  <m:rPr/>
                  <w:rPr>
                    <w:rFonts w:hint="default" w:ascii="Cambria Math" w:hAnsi="Cambria Math" w:cs="Times New Roman"/>
                    <w:color w:val="auto"/>
                    <w:kern w:val="2"/>
                    <w:sz w:val="21"/>
                    <w:szCs w:val="21"/>
                    <w:lang w:val="en-US" w:eastAsia="zh-CN" w:bidi="ar-SA"/>
                  </w:rPr>
                  <m:t>(</m:t>
                </m:r>
              </w:ins>
              <m:sSubSup>
                <m:sSubSupPr>
                  <m:ctrlPr>
                    <w:ins w:id="7336" w:author="Administrator" w:date="2023-01-15T10:03:53Z">
                      <w:rPr>
                        <w:rFonts w:hint="default" w:ascii="Cambria Math" w:hAnsi="Cambria Math" w:cs="Times New Roman"/>
                        <w:i/>
                        <w:color w:val="auto"/>
                        <w:kern w:val="2"/>
                        <w:sz w:val="21"/>
                        <w:szCs w:val="21"/>
                        <w:lang w:val="en-US" w:eastAsia="zh-CN"/>
                      </w:rPr>
                    </w:ins>
                  </m:ctrlPr>
                </m:sSubSupPr>
                <m:e>
                  <w:ins w:id="7337" w:author="Administrator" w:date="2023-01-15T10:03:53Z">
                    <m:r>
                      <m:rPr/>
                      <w:rPr>
                        <w:rFonts w:hint="default" w:ascii="Cambria Math" w:hAnsi="Cambria Math" w:cs="Times New Roman"/>
                        <w:color w:val="auto"/>
                        <w:kern w:val="2"/>
                        <w:sz w:val="21"/>
                        <w:szCs w:val="21"/>
                        <w:lang w:val="en-US" w:eastAsia="zh-CN"/>
                      </w:rPr>
                      <m:t>z</m:t>
                    </m:r>
                  </w:ins>
                  <m:ctrlPr>
                    <w:ins w:id="7338" w:author="Administrator" w:date="2023-01-15T10:03:53Z">
                      <w:rPr>
                        <w:rFonts w:hint="default" w:ascii="Cambria Math" w:hAnsi="Cambria Math" w:cs="Times New Roman"/>
                        <w:i/>
                        <w:color w:val="auto"/>
                        <w:kern w:val="2"/>
                        <w:sz w:val="21"/>
                        <w:szCs w:val="21"/>
                        <w:lang w:val="en-US" w:eastAsia="zh-CN"/>
                      </w:rPr>
                    </w:ins>
                  </m:ctrlPr>
                </m:e>
                <m:sub>
                  <w:ins w:id="7339" w:author="Administrator" w:date="2023-01-15T10:03:53Z">
                    <m:r>
                      <m:rPr/>
                      <w:rPr>
                        <w:rFonts w:hint="default" w:ascii="Cambria Math" w:hAnsi="Cambria Math" w:cs="Times New Roman"/>
                        <w:color w:val="auto"/>
                        <w:kern w:val="2"/>
                        <w:sz w:val="21"/>
                        <w:szCs w:val="21"/>
                        <w:lang w:val="en-US" w:eastAsia="zh-CN"/>
                      </w:rPr>
                      <m:t>i</m:t>
                    </m:r>
                  </w:ins>
                  <m:ctrlPr>
                    <w:ins w:id="7340" w:author="Administrator" w:date="2023-01-15T10:03:53Z">
                      <w:rPr>
                        <w:rFonts w:hint="default" w:ascii="Cambria Math" w:hAnsi="Cambria Math" w:cs="Times New Roman"/>
                        <w:i/>
                        <w:color w:val="auto"/>
                        <w:kern w:val="2"/>
                        <w:sz w:val="21"/>
                        <w:szCs w:val="21"/>
                        <w:lang w:val="en-US" w:eastAsia="zh-CN"/>
                      </w:rPr>
                    </w:ins>
                  </m:ctrlPr>
                </m:sub>
                <m:sup>
                  <w:ins w:id="7341" w:author="Administrator" w:date="2023-01-15T10:03:53Z">
                    <m:r>
                      <m:rPr/>
                      <w:rPr>
                        <w:rFonts w:hint="default" w:ascii="Cambria Math" w:hAnsi="Cambria Math" w:cs="Times New Roman"/>
                        <w:color w:val="auto"/>
                        <w:kern w:val="2"/>
                        <w:sz w:val="21"/>
                        <w:szCs w:val="21"/>
                        <w:lang w:val="en-US" w:eastAsia="zh-CN"/>
                      </w:rPr>
                      <m:t>v</m:t>
                    </m:r>
                  </w:ins>
                  <m:ctrlPr>
                    <w:ins w:id="7342" w:author="Administrator" w:date="2023-01-15T10:03:53Z">
                      <w:rPr>
                        <w:rFonts w:hint="default" w:ascii="Cambria Math" w:hAnsi="Cambria Math" w:cs="Times New Roman"/>
                        <w:i/>
                        <w:color w:val="auto"/>
                        <w:kern w:val="2"/>
                        <w:sz w:val="21"/>
                        <w:szCs w:val="21"/>
                        <w:lang w:val="en-US" w:eastAsia="zh-CN"/>
                      </w:rPr>
                    </w:ins>
                  </m:ctrlPr>
                </m:sup>
              </m:sSubSup>
              <w:ins w:id="7343" w:author="Administrator" w:date="2023-01-15T10:03:53Z">
                <m:r>
                  <m:rPr/>
                  <w:rPr>
                    <w:rFonts w:hint="default" w:ascii="Cambria Math" w:hAnsi="Cambria Math" w:cs="Times New Roman"/>
                    <w:color w:val="auto"/>
                    <w:kern w:val="2"/>
                    <w:sz w:val="21"/>
                    <w:szCs w:val="21"/>
                    <w:lang w:val="en-US" w:eastAsia="zh-CN"/>
                  </w:rPr>
                  <m:t>−</m:t>
                </m:r>
              </w:ins>
              <m:sSub>
                <m:sSubPr>
                  <m:ctrlPr>
                    <w:ins w:id="7344" w:author="Administrator" w:date="2023-01-15T10:03:53Z">
                      <w:rPr>
                        <w:rFonts w:ascii="Cambria Math" w:hAnsi="Cambria Math" w:cs="Times New Roman"/>
                        <w:i/>
                        <w:color w:val="auto"/>
                        <w:kern w:val="2"/>
                        <w:sz w:val="21"/>
                        <w:szCs w:val="21"/>
                        <w:lang w:val="en-US"/>
                      </w:rPr>
                    </w:ins>
                  </m:ctrlPr>
                </m:sSubPr>
                <m:e>
                  <w:ins w:id="7345" w:author="Administrator" w:date="2023-01-15T10:03:53Z">
                    <m:r>
                      <m:rPr/>
                      <w:rPr>
                        <w:rFonts w:hint="default" w:ascii="Cambria Math" w:hAnsi="Cambria Math" w:cs="Times New Roman"/>
                        <w:color w:val="auto"/>
                        <w:kern w:val="2"/>
                        <w:sz w:val="21"/>
                        <w:szCs w:val="21"/>
                        <w:lang w:val="en-US" w:eastAsia="zh-CN"/>
                      </w:rPr>
                      <m:t>b</m:t>
                    </m:r>
                  </w:ins>
                  <m:ctrlPr>
                    <w:ins w:id="7346" w:author="Administrator" w:date="2023-01-15T10:03:53Z">
                      <w:rPr>
                        <w:rFonts w:ascii="Cambria Math" w:hAnsi="Cambria Math" w:cs="Times New Roman"/>
                        <w:i/>
                        <w:color w:val="auto"/>
                        <w:kern w:val="2"/>
                        <w:sz w:val="21"/>
                        <w:szCs w:val="21"/>
                        <w:lang w:val="en-US"/>
                      </w:rPr>
                    </w:ins>
                  </m:ctrlPr>
                </m:e>
                <m:sub>
                  <w:ins w:id="7347" w:author="Administrator" w:date="2023-01-15T10:03:53Z">
                    <m:r>
                      <m:rPr/>
                      <w:rPr>
                        <w:rFonts w:hint="default" w:ascii="Cambria Math" w:hAnsi="Cambria Math" w:cs="Times New Roman"/>
                        <w:color w:val="auto"/>
                        <w:kern w:val="2"/>
                        <w:sz w:val="21"/>
                        <w:szCs w:val="21"/>
                        <w:lang w:val="en-US" w:eastAsia="zh-CN"/>
                      </w:rPr>
                      <m:t>v</m:t>
                    </m:r>
                  </w:ins>
                  <m:ctrlPr>
                    <w:ins w:id="7348" w:author="Administrator" w:date="2023-01-15T10:03:53Z">
                      <w:rPr>
                        <w:rFonts w:ascii="Cambria Math" w:hAnsi="Cambria Math" w:cs="Times New Roman"/>
                        <w:i/>
                        <w:color w:val="auto"/>
                        <w:kern w:val="2"/>
                        <w:sz w:val="21"/>
                        <w:szCs w:val="21"/>
                        <w:lang w:val="en-US"/>
                      </w:rPr>
                    </w:ins>
                  </m:ctrlPr>
                </m:sub>
              </m:sSub>
              <w:ins w:id="7349" w:author="Administrator" w:date="2023-01-15T10:03:53Z">
                <m:r>
                  <m:rPr/>
                  <w:rPr>
                    <w:rFonts w:hint="default" w:ascii="Cambria Math" w:hAnsi="Cambria Math" w:cs="Times New Roman"/>
                    <w:color w:val="auto"/>
                    <w:kern w:val="2"/>
                    <w:sz w:val="21"/>
                    <w:szCs w:val="21"/>
                    <w:lang w:val="en-US" w:eastAsia="zh-CN" w:bidi="ar-SA"/>
                  </w:rPr>
                  <m:t>)</m:t>
                </m:r>
              </w:ins>
              <m:sSub>
                <m:sSubPr>
                  <m:ctrlPr>
                    <w:ins w:id="7350" w:author="Administrator" w:date="2023-01-15T10:03:45Z">
                      <w:rPr>
                        <w:rFonts w:ascii="Cambria Math" w:hAnsi="Cambria Math" w:cs="Times New Roman"/>
                        <w:i/>
                        <w:color w:val="auto"/>
                        <w:kern w:val="2"/>
                        <w:sz w:val="21"/>
                        <w:szCs w:val="21"/>
                        <w:lang w:val="en-US"/>
                      </w:rPr>
                    </w:ins>
                  </m:ctrlPr>
                </m:sSubPr>
                <m:e>
                  <w:ins w:id="7351" w:author="Administrator" w:date="2023-01-15T10:03:45Z">
                    <m:r>
                      <m:rPr/>
                      <w:rPr>
                        <w:rFonts w:ascii="Cambria Math" w:hAnsi="Cambria Math" w:cs="Times New Roman"/>
                        <w:color w:val="auto"/>
                        <w:kern w:val="2"/>
                        <w:sz w:val="21"/>
                        <w:szCs w:val="21"/>
                        <w:lang w:val="en-US"/>
                      </w:rPr>
                      <m:t>τ</m:t>
                    </m:r>
                  </w:ins>
                  <m:ctrlPr>
                    <w:ins w:id="7352" w:author="Administrator" w:date="2023-01-15T10:03:45Z">
                      <w:rPr>
                        <w:rFonts w:ascii="Cambria Math" w:hAnsi="Cambria Math" w:cs="Times New Roman"/>
                        <w:i/>
                        <w:color w:val="auto"/>
                        <w:kern w:val="2"/>
                        <w:sz w:val="21"/>
                        <w:szCs w:val="21"/>
                        <w:lang w:val="en-US"/>
                      </w:rPr>
                    </w:ins>
                  </m:ctrlPr>
                </m:e>
                <m:sub>
                  <w:ins w:id="7353" w:author="Administrator" w:date="2023-01-15T10:03:45Z">
                    <m:r>
                      <m:rPr/>
                      <w:rPr>
                        <w:rFonts w:hint="default" w:ascii="Cambria Math" w:hAnsi="Cambria Math" w:cs="Times New Roman"/>
                        <w:color w:val="auto"/>
                        <w:kern w:val="2"/>
                        <w:sz w:val="21"/>
                        <w:szCs w:val="21"/>
                        <w:lang w:val="en-US" w:eastAsia="zh-CN"/>
                      </w:rPr>
                      <m:t>v</m:t>
                    </m:r>
                  </w:ins>
                  <m:ctrlPr>
                    <w:ins w:id="7354" w:author="Administrator" w:date="2023-01-15T10:03:45Z">
                      <w:rPr>
                        <w:rFonts w:ascii="Cambria Math" w:hAnsi="Cambria Math" w:cs="Times New Roman"/>
                        <w:i/>
                        <w:color w:val="auto"/>
                        <w:kern w:val="2"/>
                        <w:sz w:val="21"/>
                        <w:szCs w:val="21"/>
                        <w:lang w:val="en-US"/>
                      </w:rPr>
                    </w:ins>
                  </m:ctrlPr>
                </m:sub>
              </m:sSub>
              <m:ctrlPr>
                <w:ins w:id="7355" w:author="Administrator" w:date="2023-01-15T10:03:15Z">
                  <w:rPr>
                    <w:rFonts w:hint="default" w:ascii="Cambria Math" w:hAnsi="Cambria Math" w:cs="Times New Roman"/>
                    <w:i/>
                    <w:color w:val="auto"/>
                    <w:kern w:val="2"/>
                    <w:sz w:val="21"/>
                    <w:szCs w:val="21"/>
                    <w:lang w:val="en-US" w:eastAsia="zh-CN" w:bidi="ar-SA"/>
                  </w:rPr>
                </w:ins>
              </m:ctrlPr>
            </m:e>
          </m:nary>
          <w:ins w:id="7356" w:author="Administrator" w:date="2023-01-15T10:04:00Z">
            <m:r>
              <m:rPr/>
              <w:rPr>
                <w:rFonts w:hint="default" w:ascii="Cambria Math" w:hAnsi="Cambria Math" w:cs="Times New Roman"/>
                <w:color w:val="auto"/>
                <w:kern w:val="2"/>
                <w:sz w:val="21"/>
                <w:szCs w:val="21"/>
                <w:lang w:val="en-US" w:eastAsia="zh-CN" w:bidi="ar-SA"/>
              </w:rPr>
              <m:t>+</m:t>
            </m:r>
          </w:ins>
          <m:nary>
            <m:naryPr>
              <m:chr m:val="∑"/>
              <m:limLoc m:val="subSup"/>
              <m:supHide m:val="1"/>
              <m:ctrlPr>
                <w:ins w:id="7357" w:author="Administrator" w:date="2023-01-15T10:04:16Z">
                  <w:rPr>
                    <w:rFonts w:hint="default" w:ascii="Cambria Math" w:hAnsi="Cambria Math" w:cs="Times New Roman"/>
                    <w:i/>
                    <w:color w:val="auto"/>
                    <w:kern w:val="2"/>
                    <w:sz w:val="21"/>
                    <w:szCs w:val="21"/>
                    <w:lang w:val="en-US" w:eastAsia="zh-CN" w:bidi="ar-SA"/>
                  </w:rPr>
                </w:ins>
              </m:ctrlPr>
            </m:naryPr>
            <m:sub>
              <w:ins w:id="7358" w:author="Administrator" w:date="2023-01-15T10:04:16Z">
                <m:r>
                  <m:rPr/>
                  <w:rPr>
                    <w:rFonts w:hint="default" w:ascii="Cambria Math" w:hAnsi="Cambria Math" w:cs="Times New Roman"/>
                    <w:color w:val="auto"/>
                    <w:kern w:val="2"/>
                    <w:sz w:val="21"/>
                    <w:szCs w:val="21"/>
                    <w:lang w:val="en-US" w:eastAsia="zh-CN"/>
                  </w:rPr>
                  <m:t>v</m:t>
                </m:r>
              </w:ins>
              <w:ins w:id="7359" w:author="Administrator" w:date="2023-01-15T10:04:16Z">
                <m:r>
                  <m:rPr/>
                  <w:rPr>
                    <w:rFonts w:ascii="Cambria Math" w:hAnsi="Cambria Math" w:cs="Times New Roman"/>
                    <w:color w:val="auto"/>
                    <w:kern w:val="2"/>
                    <w:sz w:val="21"/>
                    <w:szCs w:val="21"/>
                    <w:lang w:val="en-US"/>
                  </w:rPr>
                  <m:t>∈</m:t>
                </m:r>
              </w:ins>
              <m:sSub>
                <m:sSubPr>
                  <m:ctrlPr>
                    <w:ins w:id="7360" w:author="Administrator" w:date="2023-01-15T10:04:16Z">
                      <w:rPr>
                        <w:rFonts w:ascii="Cambria Math" w:hAnsi="Cambria Math" w:cs="Times New Roman"/>
                        <w:i/>
                        <w:color w:val="auto"/>
                        <w:kern w:val="2"/>
                        <w:sz w:val="21"/>
                        <w:szCs w:val="21"/>
                        <w:lang w:val="en-US"/>
                      </w:rPr>
                    </w:ins>
                  </m:ctrlPr>
                </m:sSubPr>
                <m:e>
                  <w:ins w:id="7361" w:author="Administrator" w:date="2023-01-15T10:04:16Z">
                    <m:r>
                      <m:rPr/>
                      <w:rPr>
                        <w:rFonts w:hint="default" w:ascii="Cambria Math" w:hAnsi="Cambria Math" w:cs="Times New Roman"/>
                        <w:color w:val="auto"/>
                        <w:kern w:val="2"/>
                        <w:sz w:val="21"/>
                        <w:szCs w:val="21"/>
                        <w:lang w:val="en-US" w:eastAsia="zh-CN"/>
                      </w:rPr>
                      <m:t>V</m:t>
                    </m:r>
                  </w:ins>
                  <m:ctrlPr>
                    <w:ins w:id="7362" w:author="Administrator" w:date="2023-01-15T10:04:16Z">
                      <w:rPr>
                        <w:rFonts w:ascii="Cambria Math" w:hAnsi="Cambria Math" w:cs="Times New Roman"/>
                        <w:i/>
                        <w:color w:val="auto"/>
                        <w:kern w:val="2"/>
                        <w:sz w:val="21"/>
                        <w:szCs w:val="21"/>
                        <w:lang w:val="en-US"/>
                      </w:rPr>
                    </w:ins>
                  </m:ctrlPr>
                </m:e>
                <m:sub>
                  <w:ins w:id="7363" w:author="Administrator" w:date="2023-01-15T10:04:16Z">
                    <m:r>
                      <m:rPr/>
                      <w:rPr>
                        <w:rFonts w:hint="default" w:ascii="Cambria Math" w:hAnsi="Cambria Math" w:cs="Times New Roman"/>
                        <w:color w:val="auto"/>
                        <w:kern w:val="2"/>
                        <w:sz w:val="21"/>
                        <w:szCs w:val="21"/>
                        <w:lang w:val="en-US" w:eastAsia="zh-CN"/>
                      </w:rPr>
                      <m:t>i</m:t>
                    </m:r>
                  </w:ins>
                  <m:ctrlPr>
                    <w:ins w:id="7364" w:author="Administrator" w:date="2023-01-15T10:04:16Z">
                      <w:rPr>
                        <w:rFonts w:ascii="Cambria Math" w:hAnsi="Cambria Math" w:cs="Times New Roman"/>
                        <w:i/>
                        <w:color w:val="auto"/>
                        <w:kern w:val="2"/>
                        <w:sz w:val="21"/>
                        <w:szCs w:val="21"/>
                        <w:lang w:val="en-US"/>
                      </w:rPr>
                    </w:ins>
                  </m:ctrlPr>
                </m:sub>
              </m:sSub>
              <m:ctrlPr>
                <w:ins w:id="7365" w:author="Administrator" w:date="2023-01-15T10:04:16Z">
                  <w:rPr>
                    <w:rFonts w:hint="default" w:ascii="Cambria Math" w:hAnsi="Cambria Math" w:cs="Times New Roman"/>
                    <w:i/>
                    <w:color w:val="auto"/>
                    <w:kern w:val="2"/>
                    <w:sz w:val="21"/>
                    <w:szCs w:val="21"/>
                    <w:lang w:val="en-US" w:eastAsia="zh-CN" w:bidi="ar-SA"/>
                  </w:rPr>
                </w:ins>
              </m:ctrlPr>
            </m:sub>
            <m:sup>
              <m:ctrlPr>
                <w:ins w:id="7366" w:author="Administrator" w:date="2023-01-15T10:04:16Z">
                  <w:rPr>
                    <w:rFonts w:hint="default" w:ascii="Cambria Math" w:hAnsi="Cambria Math" w:cs="Times New Roman"/>
                    <w:i/>
                    <w:color w:val="auto"/>
                    <w:kern w:val="2"/>
                    <w:sz w:val="21"/>
                    <w:szCs w:val="21"/>
                    <w:lang w:val="en-US" w:eastAsia="zh-CN" w:bidi="ar-SA"/>
                  </w:rPr>
                </w:ins>
              </m:ctrlPr>
            </m:sup>
            <m:e>
              <m:nary>
                <m:naryPr>
                  <m:chr m:val="∑"/>
                  <m:limLoc m:val="subSup"/>
                  <m:supHide m:val="1"/>
                  <m:ctrlPr>
                    <w:ins w:id="7367" w:author="Administrator" w:date="2023-01-15T10:04:16Z">
                      <w:rPr>
                        <w:rFonts w:hint="default" w:ascii="Cambria Math" w:hAnsi="Cambria Math" w:cs="Times New Roman"/>
                        <w:i/>
                        <w:color w:val="auto"/>
                        <w:kern w:val="2"/>
                        <w:sz w:val="21"/>
                        <w:szCs w:val="21"/>
                        <w:lang w:val="en-US" w:eastAsia="zh-CN" w:bidi="ar-SA"/>
                      </w:rPr>
                    </w:ins>
                  </m:ctrlPr>
                </m:naryPr>
                <m:sub>
                  <w:ins w:id="7368" w:author="Administrator" w:date="2023-01-15T10:04:16Z">
                    <m:r>
                      <m:rPr/>
                      <w:rPr>
                        <w:rFonts w:hint="default" w:ascii="Cambria Math" w:hAnsi="Cambria Math" w:cs="Times New Roman"/>
                        <w:color w:val="auto"/>
                        <w:kern w:val="2"/>
                        <w:sz w:val="21"/>
                        <w:szCs w:val="21"/>
                        <w:lang w:val="en-US" w:eastAsia="zh-CN"/>
                      </w:rPr>
                      <m:t>j</m:t>
                    </m:r>
                  </w:ins>
                  <w:ins w:id="7369" w:author="Administrator" w:date="2023-01-15T10:04:16Z">
                    <m:r>
                      <m:rPr/>
                      <w:rPr>
                        <w:rFonts w:ascii="Cambria Math" w:hAnsi="Cambria Math" w:cs="Times New Roman"/>
                        <w:color w:val="auto"/>
                        <w:kern w:val="2"/>
                        <w:sz w:val="21"/>
                        <w:szCs w:val="21"/>
                        <w:lang w:val="en-US"/>
                      </w:rPr>
                      <m:t>∈</m:t>
                    </m:r>
                  </w:ins>
                  <m:sSub>
                    <m:sSubPr>
                      <m:ctrlPr>
                        <w:ins w:id="7370" w:author="Administrator" w:date="2023-01-15T10:04:16Z">
                          <w:rPr>
                            <w:rFonts w:ascii="Cambria Math" w:hAnsi="Cambria Math" w:cs="Times New Roman"/>
                            <w:i/>
                            <w:color w:val="auto"/>
                            <w:kern w:val="2"/>
                            <w:sz w:val="21"/>
                            <w:szCs w:val="21"/>
                            <w:lang w:val="en-US"/>
                          </w:rPr>
                        </w:ins>
                      </m:ctrlPr>
                    </m:sSubPr>
                    <m:e>
                      <w:ins w:id="7371" w:author="Administrator" w:date="2023-01-15T10:04:16Z">
                        <m:r>
                          <m:rPr/>
                          <w:rPr>
                            <w:rFonts w:hint="default" w:ascii="Cambria Math" w:hAnsi="Cambria Math" w:cs="Times New Roman"/>
                            <w:color w:val="auto"/>
                            <w:kern w:val="2"/>
                            <w:sz w:val="21"/>
                            <w:szCs w:val="21"/>
                            <w:lang w:val="en-US" w:eastAsia="zh-CN"/>
                          </w:rPr>
                          <m:t>H</m:t>
                        </m:r>
                      </w:ins>
                      <m:ctrlPr>
                        <w:ins w:id="7372" w:author="Administrator" w:date="2023-01-15T10:04:16Z">
                          <w:rPr>
                            <w:rFonts w:ascii="Cambria Math" w:hAnsi="Cambria Math" w:cs="Times New Roman"/>
                            <w:i/>
                            <w:color w:val="auto"/>
                            <w:kern w:val="2"/>
                            <w:sz w:val="21"/>
                            <w:szCs w:val="21"/>
                            <w:lang w:val="en-US"/>
                          </w:rPr>
                        </w:ins>
                      </m:ctrlPr>
                    </m:e>
                    <m:sub>
                      <w:ins w:id="7373" w:author="Administrator" w:date="2023-01-15T10:04:16Z">
                        <m:r>
                          <m:rPr/>
                          <w:rPr>
                            <w:rFonts w:hint="default" w:ascii="Cambria Math" w:hAnsi="Cambria Math" w:cs="Times New Roman"/>
                            <w:color w:val="auto"/>
                            <w:kern w:val="2"/>
                            <w:sz w:val="21"/>
                            <w:szCs w:val="21"/>
                            <w:lang w:val="en-US" w:eastAsia="zh-CN"/>
                          </w:rPr>
                          <m:t>v</m:t>
                        </m:r>
                      </w:ins>
                      <m:ctrlPr>
                        <w:ins w:id="7374" w:author="Administrator" w:date="2023-01-15T10:04:16Z">
                          <w:rPr>
                            <w:rFonts w:ascii="Cambria Math" w:hAnsi="Cambria Math" w:cs="Times New Roman"/>
                            <w:i/>
                            <w:color w:val="auto"/>
                            <w:kern w:val="2"/>
                            <w:sz w:val="21"/>
                            <w:szCs w:val="21"/>
                            <w:lang w:val="en-US"/>
                          </w:rPr>
                        </w:ins>
                      </m:ctrlPr>
                    </m:sub>
                  </m:sSub>
                  <m:ctrlPr>
                    <w:ins w:id="7375" w:author="Administrator" w:date="2023-01-15T10:04:16Z">
                      <w:rPr>
                        <w:rFonts w:hint="default" w:ascii="Cambria Math" w:hAnsi="Cambria Math" w:cs="Times New Roman"/>
                        <w:i/>
                        <w:color w:val="auto"/>
                        <w:kern w:val="2"/>
                        <w:sz w:val="21"/>
                        <w:szCs w:val="21"/>
                        <w:lang w:val="en-US" w:eastAsia="zh-CN" w:bidi="ar-SA"/>
                      </w:rPr>
                    </w:ins>
                  </m:ctrlPr>
                </m:sub>
                <m:sup>
                  <m:ctrlPr>
                    <w:ins w:id="7376" w:author="Administrator" w:date="2023-01-15T10:04:16Z">
                      <w:rPr>
                        <w:rFonts w:hint="default" w:ascii="Cambria Math" w:hAnsi="Cambria Math" w:cs="Times New Roman"/>
                        <w:i/>
                        <w:color w:val="auto"/>
                        <w:kern w:val="2"/>
                        <w:sz w:val="21"/>
                        <w:szCs w:val="21"/>
                        <w:lang w:val="en-US" w:eastAsia="zh-CN" w:bidi="ar-SA"/>
                      </w:rPr>
                    </w:ins>
                  </m:ctrlPr>
                </m:sup>
                <m:e>
                  <m:f>
                    <m:fPr>
                      <m:ctrlPr>
                        <w:ins w:id="7377" w:author="Administrator" w:date="2023-01-15T10:04:16Z">
                          <w:rPr>
                            <w:rFonts w:hint="default" w:ascii="Cambria Math" w:hAnsi="Cambria Math" w:cs="Times New Roman"/>
                            <w:i/>
                            <w:color w:val="auto"/>
                            <w:kern w:val="2"/>
                            <w:sz w:val="21"/>
                            <w:szCs w:val="21"/>
                            <w:lang w:val="en-US" w:eastAsia="zh-CN" w:bidi="ar-SA"/>
                          </w:rPr>
                        </w:ins>
                      </m:ctrlPr>
                    </m:fPr>
                    <m:num>
                      <w:ins w:id="7378" w:author="Administrator" w:date="2023-01-15T10:04:48Z">
                        <m:r>
                          <m:rPr/>
                          <w:rPr>
                            <w:rFonts w:hint="default" w:ascii="Cambria Math" w:hAnsi="Cambria Math" w:cs="Times New Roman"/>
                            <w:color w:val="auto"/>
                            <w:kern w:val="2"/>
                            <w:sz w:val="21"/>
                            <w:szCs w:val="21"/>
                            <w:lang w:val="en-US" w:eastAsia="zh-CN" w:bidi="ar-SA"/>
                          </w:rPr>
                          <m:t>(</m:t>
                        </m:r>
                      </w:ins>
                      <m:sSubSup>
                        <m:sSubSupPr>
                          <m:ctrlPr>
                            <w:ins w:id="7379" w:author="Administrator" w:date="2023-01-15T10:04:48Z">
                              <w:rPr>
                                <w:rFonts w:hint="default" w:ascii="Cambria Math" w:hAnsi="Cambria Math" w:cs="Times New Roman"/>
                                <w:i/>
                                <w:color w:val="auto"/>
                                <w:kern w:val="2"/>
                                <w:sz w:val="21"/>
                                <w:szCs w:val="21"/>
                                <w:lang w:val="en-US" w:eastAsia="zh-CN" w:bidi="ar-SA"/>
                              </w:rPr>
                            </w:ins>
                          </m:ctrlPr>
                        </m:sSubSupPr>
                        <m:e>
                          <w:ins w:id="7380" w:author="Administrator" w:date="2023-01-15T10:04:48Z">
                            <m:r>
                              <m:rPr/>
                              <w:rPr>
                                <w:rFonts w:hint="default" w:ascii="Cambria Math" w:hAnsi="Cambria Math" w:cs="Times New Roman"/>
                                <w:color w:val="auto"/>
                                <w:kern w:val="2"/>
                                <w:sz w:val="21"/>
                                <w:szCs w:val="21"/>
                                <w:lang w:val="en-US" w:eastAsia="zh-CN" w:bidi="ar-SA"/>
                              </w:rPr>
                              <m:t>d</m:t>
                            </m:r>
                          </w:ins>
                          <m:ctrlPr>
                            <w:ins w:id="7381" w:author="Administrator" w:date="2023-01-15T10:04:48Z">
                              <w:rPr>
                                <w:rFonts w:hint="default" w:ascii="Cambria Math" w:hAnsi="Cambria Math" w:cs="Times New Roman"/>
                                <w:i/>
                                <w:color w:val="auto"/>
                                <w:kern w:val="2"/>
                                <w:sz w:val="21"/>
                                <w:szCs w:val="21"/>
                                <w:lang w:val="en-US" w:eastAsia="zh-CN" w:bidi="ar-SA"/>
                              </w:rPr>
                            </w:ins>
                          </m:ctrlPr>
                        </m:e>
                        <m:sub>
                          <w:ins w:id="7382" w:author="Administrator" w:date="2023-01-15T10:04:48Z">
                            <m:r>
                              <m:rPr/>
                              <w:rPr>
                                <w:rFonts w:hint="default" w:ascii="Cambria Math" w:hAnsi="Cambria Math" w:cs="Times New Roman"/>
                                <w:color w:val="auto"/>
                                <w:kern w:val="2"/>
                                <w:sz w:val="21"/>
                                <w:szCs w:val="21"/>
                                <w:lang w:val="en-US" w:eastAsia="zh-CN" w:bidi="ar-SA"/>
                              </w:rPr>
                              <m:t>ij</m:t>
                            </m:r>
                          </w:ins>
                          <m:ctrlPr>
                            <w:ins w:id="7383" w:author="Administrator" w:date="2023-01-15T10:04:48Z">
                              <w:rPr>
                                <w:rFonts w:hint="default" w:ascii="Cambria Math" w:hAnsi="Cambria Math" w:cs="Times New Roman"/>
                                <w:i/>
                                <w:color w:val="auto"/>
                                <w:kern w:val="2"/>
                                <w:sz w:val="21"/>
                                <w:szCs w:val="21"/>
                                <w:lang w:val="en-US" w:eastAsia="zh-CN" w:bidi="ar-SA"/>
                              </w:rPr>
                            </w:ins>
                          </m:ctrlPr>
                        </m:sub>
                        <m:sup>
                          <w:ins w:id="7384" w:author="Administrator" w:date="2023-01-15T10:04:48Z">
                            <m:r>
                              <m:rPr/>
                              <w:rPr>
                                <w:rFonts w:hint="default" w:ascii="Cambria Math" w:hAnsi="Cambria Math" w:cs="Times New Roman"/>
                                <w:color w:val="auto"/>
                                <w:kern w:val="2"/>
                                <w:sz w:val="21"/>
                                <w:szCs w:val="21"/>
                                <w:lang w:val="en-US" w:eastAsia="zh-CN" w:bidi="ar-SA"/>
                              </w:rPr>
                              <m:t>v</m:t>
                            </m:r>
                          </w:ins>
                          <m:ctrlPr>
                            <w:ins w:id="7385" w:author="Administrator" w:date="2023-01-15T10:04:48Z">
                              <w:rPr>
                                <w:rFonts w:hint="default" w:ascii="Cambria Math" w:hAnsi="Cambria Math" w:cs="Times New Roman"/>
                                <w:i/>
                                <w:color w:val="auto"/>
                                <w:kern w:val="2"/>
                                <w:sz w:val="21"/>
                                <w:szCs w:val="21"/>
                                <w:lang w:val="en-US" w:eastAsia="zh-CN" w:bidi="ar-SA"/>
                              </w:rPr>
                            </w:ins>
                          </m:ctrlPr>
                        </m:sup>
                      </m:sSubSup>
                      <w:ins w:id="7386" w:author="Administrator" w:date="2023-01-15T10:04:48Z">
                        <m:r>
                          <m:rPr/>
                          <w:rPr>
                            <w:rFonts w:hint="default" w:ascii="Cambria Math" w:hAnsi="Cambria Math" w:cs="Times New Roman"/>
                            <w:color w:val="auto"/>
                            <w:kern w:val="2"/>
                            <w:sz w:val="21"/>
                            <w:szCs w:val="21"/>
                            <w:lang w:val="en-US" w:eastAsia="zh-CN"/>
                          </w:rPr>
                          <m:t>+</m:t>
                        </m:r>
                      </w:ins>
                      <m:sSub>
                        <m:sSubPr>
                          <m:ctrlPr>
                            <w:ins w:id="7387" w:author="Administrator" w:date="2023-01-15T10:04:48Z">
                              <w:rPr>
                                <w:rFonts w:ascii="Cambria Math" w:hAnsi="Cambria Math" w:cs="Times New Roman"/>
                                <w:i/>
                                <w:color w:val="auto"/>
                                <w:kern w:val="2"/>
                                <w:sz w:val="21"/>
                                <w:szCs w:val="21"/>
                                <w:lang w:val="en-US"/>
                              </w:rPr>
                            </w:ins>
                          </m:ctrlPr>
                        </m:sSubPr>
                        <m:e>
                          <w:ins w:id="7388" w:author="Administrator" w:date="2023-01-15T10:04:48Z">
                            <m:r>
                              <m:rPr/>
                              <w:rPr>
                                <w:rFonts w:hint="default" w:ascii="Cambria Math" w:hAnsi="Cambria Math" w:cs="Times New Roman"/>
                                <w:color w:val="auto"/>
                                <w:kern w:val="2"/>
                                <w:sz w:val="21"/>
                                <w:szCs w:val="21"/>
                                <w:lang w:val="en-US" w:eastAsia="zh-CN"/>
                              </w:rPr>
                              <m:t>s</m:t>
                            </m:r>
                          </w:ins>
                          <m:ctrlPr>
                            <w:ins w:id="7389" w:author="Administrator" w:date="2023-01-15T10:04:48Z">
                              <w:rPr>
                                <w:rFonts w:ascii="Cambria Math" w:hAnsi="Cambria Math" w:cs="Times New Roman"/>
                                <w:i/>
                                <w:color w:val="auto"/>
                                <w:kern w:val="2"/>
                                <w:sz w:val="21"/>
                                <w:szCs w:val="21"/>
                                <w:lang w:val="en-US"/>
                              </w:rPr>
                            </w:ins>
                          </m:ctrlPr>
                        </m:e>
                        <m:sub>
                          <w:ins w:id="7390" w:author="Administrator" w:date="2023-01-15T10:04:48Z">
                            <m:r>
                              <m:rPr/>
                              <w:rPr>
                                <w:rFonts w:hint="default" w:ascii="Cambria Math" w:hAnsi="Cambria Math" w:cs="Times New Roman"/>
                                <w:color w:val="auto"/>
                                <w:kern w:val="2"/>
                                <w:sz w:val="21"/>
                                <w:szCs w:val="21"/>
                                <w:lang w:val="en-US" w:eastAsia="zh-CN"/>
                              </w:rPr>
                              <m:t>j</m:t>
                            </m:r>
                          </w:ins>
                          <m:ctrlPr>
                            <w:ins w:id="7391" w:author="Administrator" w:date="2023-01-15T10:04:48Z">
                              <w:rPr>
                                <w:rFonts w:ascii="Cambria Math" w:hAnsi="Cambria Math" w:cs="Times New Roman"/>
                                <w:i/>
                                <w:color w:val="auto"/>
                                <w:kern w:val="2"/>
                                <w:sz w:val="21"/>
                                <w:szCs w:val="21"/>
                                <w:lang w:val="en-US"/>
                              </w:rPr>
                            </w:ins>
                          </m:ctrlPr>
                        </m:sub>
                      </m:sSub>
                      <w:ins w:id="7392" w:author="Administrator" w:date="2023-01-15T10:04:48Z">
                        <m:r>
                          <m:rPr/>
                          <w:rPr>
                            <w:rFonts w:hint="default" w:ascii="Cambria Math" w:hAnsi="Cambria Math" w:cs="Times New Roman"/>
                            <w:color w:val="auto"/>
                            <w:kern w:val="2"/>
                            <w:sz w:val="21"/>
                            <w:szCs w:val="21"/>
                            <w:lang w:val="en-US" w:eastAsia="zh-CN" w:bidi="ar-SA"/>
                          </w:rPr>
                          <m:t>)</m:t>
                        </m:r>
                      </w:ins>
                      <m:sSub>
                        <m:sSubPr>
                          <m:ctrlPr>
                            <w:ins w:id="7393" w:author="Administrator" w:date="2023-01-15T10:04:16Z">
                              <w:rPr>
                                <w:rFonts w:ascii="Cambria Math" w:hAnsi="Cambria Math" w:cs="Times New Roman"/>
                                <w:i/>
                                <w:color w:val="auto"/>
                                <w:kern w:val="2"/>
                                <w:sz w:val="21"/>
                                <w:szCs w:val="21"/>
                                <w:lang w:val="en-US"/>
                              </w:rPr>
                            </w:ins>
                          </m:ctrlPr>
                        </m:sSubPr>
                        <m:e>
                          <w:ins w:id="7394" w:author="Administrator" w:date="2023-01-15T10:04:16Z">
                            <m:r>
                              <m:rPr/>
                              <w:rPr>
                                <w:rFonts w:ascii="Cambria Math" w:hAnsi="Cambria Math" w:cs="Times New Roman"/>
                                <w:color w:val="auto"/>
                                <w:kern w:val="2"/>
                                <w:sz w:val="21"/>
                                <w:szCs w:val="21"/>
                                <w:lang w:val="en-US"/>
                              </w:rPr>
                              <m:t>τ</m:t>
                            </m:r>
                          </w:ins>
                          <m:ctrlPr>
                            <w:ins w:id="7395" w:author="Administrator" w:date="2023-01-15T10:04:16Z">
                              <w:rPr>
                                <w:rFonts w:ascii="Cambria Math" w:hAnsi="Cambria Math" w:cs="Times New Roman"/>
                                <w:i/>
                                <w:color w:val="auto"/>
                                <w:kern w:val="2"/>
                                <w:sz w:val="21"/>
                                <w:szCs w:val="21"/>
                                <w:lang w:val="en-US"/>
                              </w:rPr>
                            </w:ins>
                          </m:ctrlPr>
                        </m:e>
                        <m:sub>
                          <w:ins w:id="7396" w:author="Administrator" w:date="2023-01-15T10:04:16Z">
                            <m:r>
                              <m:rPr/>
                              <w:rPr>
                                <w:rFonts w:hint="default" w:ascii="Cambria Math" w:hAnsi="Cambria Math" w:cs="Times New Roman"/>
                                <w:color w:val="auto"/>
                                <w:kern w:val="2"/>
                                <w:sz w:val="21"/>
                                <w:szCs w:val="21"/>
                                <w:lang w:val="en-US" w:eastAsia="zh-CN"/>
                              </w:rPr>
                              <m:t>v</m:t>
                            </m:r>
                          </w:ins>
                          <m:ctrlPr>
                            <w:ins w:id="7397" w:author="Administrator" w:date="2023-01-15T10:04:16Z">
                              <w:rPr>
                                <w:rFonts w:ascii="Cambria Math" w:hAnsi="Cambria Math" w:cs="Times New Roman"/>
                                <w:i/>
                                <w:color w:val="auto"/>
                                <w:kern w:val="2"/>
                                <w:sz w:val="21"/>
                                <w:szCs w:val="21"/>
                                <w:lang w:val="en-US"/>
                              </w:rPr>
                            </w:ins>
                          </m:ctrlPr>
                        </m:sub>
                      </m:sSub>
                      <m:ctrlPr>
                        <w:ins w:id="7398" w:author="Administrator" w:date="2023-01-15T10:04:16Z">
                          <w:rPr>
                            <w:rFonts w:hint="default" w:ascii="Cambria Math" w:hAnsi="Cambria Math" w:cs="Times New Roman"/>
                            <w:i/>
                            <w:color w:val="auto"/>
                            <w:kern w:val="2"/>
                            <w:sz w:val="21"/>
                            <w:szCs w:val="21"/>
                            <w:lang w:val="en-US" w:eastAsia="zh-CN" w:bidi="ar-SA"/>
                          </w:rPr>
                        </w:ins>
                      </m:ctrlPr>
                    </m:num>
                    <m:den>
                      <w:ins w:id="7399" w:author="Administrator" w:date="2023-01-15T10:04:29Z">
                        <m:r>
                          <m:rPr/>
                          <w:rPr>
                            <w:rFonts w:hint="default" w:ascii="Cambria Math" w:hAnsi="Cambria Math" w:cs="Times New Roman"/>
                            <w:color w:val="auto"/>
                            <w:kern w:val="2"/>
                            <w:sz w:val="21"/>
                            <w:szCs w:val="21"/>
                            <w:lang w:val="en-US" w:eastAsia="zh-CN" w:bidi="ar-SA"/>
                          </w:rPr>
                          <m:t>2</m:t>
                        </m:r>
                      </w:ins>
                      <m:ctrlPr>
                        <w:ins w:id="7400" w:author="Administrator" w:date="2023-01-15T10:04:16Z">
                          <w:rPr>
                            <w:rFonts w:hint="default" w:ascii="Cambria Math" w:hAnsi="Cambria Math" w:cs="Times New Roman"/>
                            <w:i/>
                            <w:color w:val="auto"/>
                            <w:kern w:val="2"/>
                            <w:sz w:val="21"/>
                            <w:szCs w:val="21"/>
                            <w:lang w:val="en-US" w:eastAsia="zh-CN" w:bidi="ar-SA"/>
                          </w:rPr>
                        </w:ins>
                      </m:ctrlPr>
                    </m:den>
                  </m:f>
                  <m:ctrlPr>
                    <w:ins w:id="7401" w:author="Administrator" w:date="2023-01-15T10:04:16Z">
                      <w:rPr>
                        <w:rFonts w:hint="default" w:ascii="Cambria Math" w:hAnsi="Cambria Math" w:cs="Times New Roman"/>
                        <w:i/>
                        <w:color w:val="auto"/>
                        <w:kern w:val="2"/>
                        <w:sz w:val="21"/>
                        <w:szCs w:val="21"/>
                        <w:lang w:val="en-US" w:eastAsia="zh-CN" w:bidi="ar-SA"/>
                      </w:rPr>
                    </w:ins>
                  </m:ctrlPr>
                </m:e>
              </m:nary>
              <m:ctrlPr>
                <w:ins w:id="7402" w:author="Administrator" w:date="2023-01-15T10:04:16Z">
                  <w:rPr>
                    <w:rFonts w:hint="default" w:ascii="Cambria Math" w:hAnsi="Cambria Math" w:cs="Times New Roman"/>
                    <w:i/>
                    <w:color w:val="auto"/>
                    <w:kern w:val="2"/>
                    <w:sz w:val="21"/>
                    <w:szCs w:val="21"/>
                    <w:lang w:val="en-US" w:eastAsia="zh-CN" w:bidi="ar-SA"/>
                  </w:rPr>
                </w:ins>
              </m:ctrlPr>
            </m:e>
          </m:nary>
        </m:oMath>
      </m:oMathPara>
    </w:p>
    <w:p>
      <w:pPr>
        <w:ind w:firstLine="420" w:firstLineChars="200"/>
        <m:rPr/>
        <w:rPr>
          <w:ins w:id="7404" w:author="Administrator" w:date="2023-01-15T09:31:55Z"/>
          <w:rFonts w:hint="default" w:hAnsi="Cambria Math" w:eastAsia="宋体" w:cs="Times New Roman"/>
          <w:i/>
          <w:color w:val="auto"/>
          <w:kern w:val="2"/>
          <w:sz w:val="21"/>
          <w:szCs w:val="21"/>
          <w:lang w:val="en-US" w:eastAsia="zh-CN" w:bidi="ar-SA"/>
        </w:rPr>
        <w:pPrChange w:id="7403" w:author="Administrator" w:date="2023-01-15T09:31:58Z">
          <w:pPr>
            <w:ind w:firstLine="420" w:firstLineChars="200"/>
          </w:pPr>
        </w:pPrChange>
      </w:pPr>
      <m:oMathPara>
        <m:oMath>
          <m:sSub>
            <m:sSubPr>
              <m:ctrlPr>
                <w:ins w:id="7405" w:author="Administrator" w:date="2023-01-15T10:05:11Z">
                  <w:rPr>
                    <w:rFonts w:ascii="Cambria Math" w:hAnsi="Cambria Math" w:cs="Times New Roman"/>
                    <w:i/>
                    <w:color w:val="auto"/>
                    <w:kern w:val="2"/>
                    <w:sz w:val="21"/>
                    <w:szCs w:val="21"/>
                    <w:lang w:val="en-US"/>
                  </w:rPr>
                </w:ins>
              </m:ctrlPr>
            </m:sSubPr>
            <m:e>
              <w:ins w:id="7406" w:author="Administrator" w:date="2023-01-15T10:05:11Z">
                <m:r>
                  <m:rPr/>
                  <w:rPr>
                    <w:rFonts w:hint="default" w:ascii="Cambria Math" w:hAnsi="Cambria Math" w:cs="Times New Roman"/>
                    <w:color w:val="auto"/>
                    <w:kern w:val="2"/>
                    <w:sz w:val="21"/>
                    <w:szCs w:val="21"/>
                    <w:lang w:val="en-US" w:eastAsia="zh-CN"/>
                  </w:rPr>
                  <m:t>s</m:t>
                </m:r>
              </w:ins>
              <m:ctrlPr>
                <w:ins w:id="7407" w:author="Administrator" w:date="2023-01-15T10:05:11Z">
                  <w:rPr>
                    <w:rFonts w:ascii="Cambria Math" w:hAnsi="Cambria Math" w:cs="Times New Roman"/>
                    <w:i/>
                    <w:color w:val="auto"/>
                    <w:kern w:val="2"/>
                    <w:sz w:val="21"/>
                    <w:szCs w:val="21"/>
                    <w:lang w:val="en-US"/>
                  </w:rPr>
                </w:ins>
              </m:ctrlPr>
            </m:e>
            <m:sub>
              <w:ins w:id="7408" w:author="Administrator" w:date="2023-01-15T10:05:11Z">
                <m:r>
                  <m:rPr/>
                  <w:rPr>
                    <w:rFonts w:hint="default" w:ascii="Cambria Math" w:hAnsi="Cambria Math" w:cs="Times New Roman"/>
                    <w:color w:val="auto"/>
                    <w:kern w:val="2"/>
                    <w:sz w:val="21"/>
                    <w:szCs w:val="21"/>
                    <w:lang w:val="en-US" w:eastAsia="zh-CN"/>
                  </w:rPr>
                  <m:t>i</m:t>
                </m:r>
              </w:ins>
              <m:ctrlPr>
                <w:ins w:id="7409" w:author="Administrator" w:date="2023-01-15T10:05:11Z">
                  <w:rPr>
                    <w:rFonts w:ascii="Cambria Math" w:hAnsi="Cambria Math" w:cs="Times New Roman"/>
                    <w:i/>
                    <w:color w:val="auto"/>
                    <w:kern w:val="2"/>
                    <w:sz w:val="21"/>
                    <w:szCs w:val="21"/>
                    <w:lang w:val="en-US"/>
                  </w:rPr>
                </w:ins>
              </m:ctrlPr>
            </m:sub>
          </m:sSub>
          <w:ins w:id="7410" w:author="Administrator" w:date="2023-01-15T10:05:21Z">
            <m:r>
              <m:rPr/>
              <w:rPr>
                <w:rFonts w:ascii="Cambria Math" w:hAnsi="Cambria Math" w:cs="Times New Roman"/>
                <w:color w:val="auto"/>
                <w:kern w:val="2"/>
                <w:sz w:val="21"/>
                <w:szCs w:val="21"/>
                <w:lang w:val="en-US"/>
              </w:rPr>
              <m:t>~</m:t>
            </m:r>
          </w:ins>
          <w:ins w:id="7411" w:author="Administrator" w:date="2023-01-15T10:05:26Z">
            <m:r>
              <m:rPr/>
              <w:rPr>
                <w:rFonts w:hint="default" w:ascii="Cambria Math" w:hAnsi="Cambria Math" w:cs="Times New Roman"/>
                <w:color w:val="auto"/>
                <w:kern w:val="2"/>
                <w:sz w:val="21"/>
                <w:szCs w:val="21"/>
                <w:lang w:val="en-US" w:eastAsia="zh-CN"/>
              </w:rPr>
              <m:t>N</m:t>
            </m:r>
          </w:ins>
          <w:ins w:id="7412" w:author="Administrator" w:date="2023-01-15T10:05:28Z">
            <m:r>
              <m:rPr/>
              <w:rPr>
                <w:rFonts w:hint="default" w:ascii="Cambria Math" w:hAnsi="Cambria Math" w:cs="Times New Roman"/>
                <w:color w:val="auto"/>
                <w:kern w:val="2"/>
                <w:sz w:val="21"/>
                <w:szCs w:val="21"/>
                <w:lang w:val="en-US" w:eastAsia="zh-CN"/>
              </w:rPr>
              <m:t>(</m:t>
            </m:r>
          </w:ins>
          <m:f>
            <m:fPr>
              <m:ctrlPr>
                <w:ins w:id="7413" w:author="Administrator" w:date="2023-01-15T10:05:39Z">
                  <m:rPr/>
                  <w:rPr>
                    <w:rFonts w:hint="default" w:ascii="Cambria Math" w:hAnsi="Cambria Math" w:cs="Times New Roman"/>
                    <w:i/>
                    <w:color w:val="auto"/>
                    <w:kern w:val="2"/>
                    <w:sz w:val="21"/>
                    <w:szCs w:val="21"/>
                    <w:lang w:val="en-US" w:eastAsia="zh-CN"/>
                  </w:rPr>
                </w:ins>
              </m:ctrlPr>
            </m:fPr>
            <m:num>
              <w:ins w:id="7414" w:author="Administrator" w:date="2023-01-15T10:05:47Z">
                <m:r>
                  <m:rPr/>
                  <w:rPr>
                    <w:rFonts w:hint="default" w:ascii="Cambria Math" w:hAnsi="Cambria Math" w:cs="Times New Roman"/>
                    <w:color w:val="auto"/>
                    <w:kern w:val="2"/>
                    <w:sz w:val="21"/>
                    <w:szCs w:val="21"/>
                    <w:lang w:val="en-US" w:eastAsia="zh-CN"/>
                  </w:rPr>
                  <m:t>Y</m:t>
                </m:r>
              </w:ins>
              <m:ctrlPr>
                <w:ins w:id="7415" w:author="Administrator" w:date="2023-01-15T10:05:39Z">
                  <m:rPr/>
                  <w:rPr>
                    <w:rFonts w:hint="default" w:ascii="Cambria Math" w:hAnsi="Cambria Math" w:cs="Times New Roman"/>
                    <w:i/>
                    <w:color w:val="auto"/>
                    <w:kern w:val="2"/>
                    <w:sz w:val="21"/>
                    <w:szCs w:val="21"/>
                    <w:lang w:val="en-US" w:eastAsia="zh-CN"/>
                  </w:rPr>
                </w:ins>
              </m:ctrlPr>
            </m:num>
            <m:den>
              <w:ins w:id="7416" w:author="Administrator" w:date="2023-01-15T10:05:49Z">
                <m:r>
                  <m:rPr/>
                  <w:rPr>
                    <w:rFonts w:hint="default" w:ascii="Cambria Math" w:hAnsi="Cambria Math" w:cs="Times New Roman"/>
                    <w:color w:val="auto"/>
                    <w:kern w:val="2"/>
                    <w:sz w:val="21"/>
                    <w:szCs w:val="21"/>
                    <w:lang w:val="en-US" w:eastAsia="zh-CN"/>
                  </w:rPr>
                  <m:t>X</m:t>
                </m:r>
              </w:ins>
              <m:ctrlPr>
                <w:ins w:id="7417" w:author="Administrator" w:date="2023-01-15T10:05:39Z">
                  <m:rPr/>
                  <w:rPr>
                    <w:rFonts w:hint="default" w:ascii="Cambria Math" w:hAnsi="Cambria Math" w:cs="Times New Roman"/>
                    <w:i/>
                    <w:color w:val="auto"/>
                    <w:kern w:val="2"/>
                    <w:sz w:val="21"/>
                    <w:szCs w:val="21"/>
                    <w:lang w:val="en-US" w:eastAsia="zh-CN"/>
                  </w:rPr>
                </w:ins>
              </m:ctrlPr>
            </m:den>
          </m:f>
          <w:ins w:id="7418" w:author="Administrator" w:date="2023-01-15T10:05:42Z">
            <m:r>
              <m:rPr/>
              <w:rPr>
                <w:rFonts w:hint="default" w:ascii="Cambria Math" w:hAnsi="Cambria Math" w:cs="Times New Roman"/>
                <w:color w:val="auto"/>
                <w:kern w:val="2"/>
                <w:sz w:val="21"/>
                <w:szCs w:val="21"/>
                <w:lang w:val="en-US" w:eastAsia="zh-CN"/>
              </w:rPr>
              <m:t>,</m:t>
            </m:r>
          </w:ins>
          <m:f>
            <m:fPr>
              <m:ctrlPr>
                <w:ins w:id="7419" w:author="Administrator" w:date="2023-01-15T10:05:44Z">
                  <m:rPr/>
                  <w:rPr>
                    <w:rFonts w:hint="default" w:ascii="Cambria Math" w:hAnsi="Cambria Math" w:cs="Times New Roman"/>
                    <w:i/>
                    <w:color w:val="auto"/>
                    <w:kern w:val="2"/>
                    <w:sz w:val="21"/>
                    <w:szCs w:val="21"/>
                    <w:lang w:val="en-US" w:eastAsia="zh-CN"/>
                  </w:rPr>
                </w:ins>
              </m:ctrlPr>
            </m:fPr>
            <m:num>
              <w:ins w:id="7420" w:author="Administrator" w:date="2023-01-15T10:05:51Z">
                <m:r>
                  <m:rPr/>
                  <w:rPr>
                    <w:rFonts w:hint="default" w:ascii="Cambria Math" w:hAnsi="Cambria Math" w:cs="Times New Roman"/>
                    <w:color w:val="auto"/>
                    <w:kern w:val="2"/>
                    <w:sz w:val="21"/>
                    <w:szCs w:val="21"/>
                    <w:lang w:val="en-US" w:eastAsia="zh-CN"/>
                  </w:rPr>
                  <m:t>1</m:t>
                </m:r>
              </w:ins>
              <m:ctrlPr>
                <w:ins w:id="7421" w:author="Administrator" w:date="2023-01-15T10:05:44Z">
                  <m:rPr/>
                  <w:rPr>
                    <w:rFonts w:hint="default" w:ascii="Cambria Math" w:hAnsi="Cambria Math" w:cs="Times New Roman"/>
                    <w:i/>
                    <w:color w:val="auto"/>
                    <w:kern w:val="2"/>
                    <w:sz w:val="21"/>
                    <w:szCs w:val="21"/>
                    <w:lang w:val="en-US" w:eastAsia="zh-CN"/>
                  </w:rPr>
                </w:ins>
              </m:ctrlPr>
            </m:num>
            <m:den>
              <w:ins w:id="7422" w:author="Administrator" w:date="2023-01-15T10:05:53Z">
                <m:r>
                  <m:rPr/>
                  <w:rPr>
                    <w:rFonts w:hint="default" w:ascii="Cambria Math" w:hAnsi="Cambria Math" w:cs="Times New Roman"/>
                    <w:color w:val="auto"/>
                    <w:kern w:val="2"/>
                    <w:sz w:val="21"/>
                    <w:szCs w:val="21"/>
                    <w:lang w:val="en-US" w:eastAsia="zh-CN"/>
                  </w:rPr>
                  <m:t>X</m:t>
                </m:r>
              </w:ins>
              <m:ctrlPr>
                <w:ins w:id="7423" w:author="Administrator" w:date="2023-01-15T10:05:44Z">
                  <m:rPr/>
                  <w:rPr>
                    <w:rFonts w:hint="default" w:ascii="Cambria Math" w:hAnsi="Cambria Math" w:cs="Times New Roman"/>
                    <w:i/>
                    <w:color w:val="auto"/>
                    <w:kern w:val="2"/>
                    <w:sz w:val="21"/>
                    <w:szCs w:val="21"/>
                    <w:lang w:val="en-US" w:eastAsia="zh-CN"/>
                  </w:rPr>
                </w:ins>
              </m:ctrlPr>
            </m:den>
          </m:f>
          <w:ins w:id="7424" w:author="Administrator" w:date="2023-01-15T10:05:34Z">
            <m:r>
              <m:rPr/>
              <w:rPr>
                <w:rFonts w:hint="default" w:ascii="Cambria Math" w:hAnsi="Cambria Math" w:cs="Times New Roman"/>
                <w:color w:val="auto"/>
                <w:kern w:val="2"/>
                <w:sz w:val="21"/>
                <w:szCs w:val="21"/>
                <w:lang w:val="en-US" w:eastAsia="zh-CN"/>
              </w:rPr>
              <m:t>)</m:t>
            </m:r>
          </w:ins>
        </m:oMath>
      </m:oMathPara>
    </w:p>
    <w:p>
      <w:pPr>
        <w:widowControl/>
        <w:ind w:firstLine="420" w:firstLineChars="0"/>
        <w:jc w:val="left"/>
        <m:rPr/>
        <w:rPr>
          <w:ins w:id="7426" w:author="Administrator" w:date="2023-01-15T00:06:21Z"/>
          <w:rFonts w:hint="default" w:hAnsi="Cambria Math" w:eastAsia="宋体" w:cs="Times New Roman"/>
          <w:i w:val="0"/>
          <w:color w:val="auto"/>
          <w:kern w:val="2"/>
          <w:sz w:val="21"/>
          <w:szCs w:val="21"/>
          <w:lang w:val="en-US" w:eastAsia="zh-CN"/>
        </w:rPr>
        <w:pPrChange w:id="7425" w:author="Administrator" w:date="2023-01-15T08:58:50Z">
          <w:pPr>
            <w:ind w:firstLine="420" w:firstLineChars="200"/>
          </w:pPr>
        </w:pPrChange>
      </w:pPr>
    </w:p>
    <w:p>
      <w:pPr>
        <w:ind w:firstLine="0" w:firstLineChars="0"/>
        <w:rPr>
          <w:ins w:id="7428" w:author="Administrator" w:date="2023-01-15T08:58:42Z"/>
          <w:rFonts w:hint="eastAsia" w:hAnsi="Times New Roman" w:cs="Times New Roman"/>
          <w:b/>
          <w:i w:val="0"/>
          <w:color w:val="auto"/>
          <w:kern w:val="2"/>
          <w:sz w:val="21"/>
          <w:szCs w:val="21"/>
          <w:lang w:val="en-US" w:eastAsia="zh-CN"/>
        </w:rPr>
        <w:pPrChange w:id="7427" w:author="Administrator" w:date="2023-01-15T08:58:56Z">
          <w:pPr>
            <w:ind w:firstLine="420" w:firstLineChars="200"/>
          </w:pPr>
        </w:pPrChange>
      </w:pPr>
      <w:ins w:id="7429" w:author="Administrator" w:date="2023-01-15T00:08:38Z">
        <w:r>
          <w:rPr>
            <w:rFonts w:hint="eastAsia" w:ascii="Times New Roman" w:hAnsi="Times New Roman"/>
            <w:b/>
            <w:i/>
            <w:iCs/>
            <w:color w:val="auto"/>
            <w:szCs w:val="21"/>
            <w:lang w:val="en-US" w:eastAsia="zh-CN"/>
          </w:rPr>
          <w:t>RPG</w:t>
        </w:r>
      </w:ins>
      <w:ins w:id="7430" w:author="Administrator" w:date="2023-01-15T00:08:38Z">
        <w:r>
          <w:rPr>
            <w:rFonts w:hint="eastAsia" w:ascii="Times New Roman" w:hAnsi="Times New Roman"/>
            <w:b/>
            <w:color w:val="auto"/>
            <w:szCs w:val="21"/>
            <w:vertAlign w:val="subscript"/>
            <w:lang w:val="en-US" w:eastAsia="zh-CN"/>
          </w:rPr>
          <w:t>6</w:t>
        </w:r>
      </w:ins>
      <w:ins w:id="7431" w:author="Administrator" w:date="2023-01-15T00:06:43Z">
        <w:r>
          <w:rPr>
            <w:rFonts w:hint="eastAsia" w:cs="Times New Roman"/>
            <w:b/>
            <w:i w:val="0"/>
            <w:iCs w:val="0"/>
            <w:color w:val="auto"/>
            <w:kern w:val="2"/>
            <w:sz w:val="21"/>
            <w:szCs w:val="21"/>
            <w:lang w:val="en-US" w:eastAsia="zh-CN" w:bidi="ar-SA"/>
            <w:rPrChange w:id="7432" w:author="Administrator" w:date="2023-01-15T00:08:18Z">
              <w:rPr>
                <w:rFonts w:hint="eastAsia" w:cs="Times New Roman"/>
                <w:i w:val="0"/>
                <w:iCs w:val="0"/>
                <w:color w:val="auto"/>
                <w:kern w:val="2"/>
                <w:sz w:val="21"/>
                <w:szCs w:val="21"/>
                <w:lang w:val="en-US" w:eastAsia="zh-CN" w:bidi="ar-SA"/>
              </w:rPr>
            </w:rPrChange>
          </w:rPr>
          <w:t>模型中</w:t>
        </w:r>
      </w:ins>
      <w:ins w:id="7434" w:author="Administrator" w:date="2023-01-15T00:07:19Z">
        <w:r>
          <w:rPr>
            <w:rFonts w:hint="eastAsia" w:cs="Times New Roman"/>
            <w:b/>
            <w:i w:val="0"/>
            <w:iCs w:val="0"/>
            <w:color w:val="auto"/>
            <w:kern w:val="2"/>
            <w:sz w:val="21"/>
            <w:szCs w:val="21"/>
            <w:lang w:val="en-US" w:eastAsia="zh-CN" w:bidi="ar-SA"/>
            <w:rPrChange w:id="7435" w:author="Administrator" w:date="2023-01-15T00:08:18Z">
              <w:rPr>
                <w:rFonts w:hint="eastAsia" w:cs="Times New Roman"/>
                <w:i w:val="0"/>
                <w:iCs w:val="0"/>
                <w:color w:val="auto"/>
                <w:kern w:val="2"/>
                <w:sz w:val="21"/>
                <w:szCs w:val="21"/>
                <w:lang w:val="en-US" w:eastAsia="zh-CN" w:bidi="ar-SA"/>
              </w:rPr>
            </w:rPrChange>
          </w:rPr>
          <w:t>偏见</w:t>
        </w:r>
      </w:ins>
      <m:oMath>
        <m:sSub>
          <m:sSubPr>
            <m:ctrlPr>
              <w:ins w:id="7437" w:author="Administrator" w:date="2023-01-15T00:07:34Z">
                <w:rPr>
                  <w:rFonts w:hint="eastAsia" w:ascii="Cambria Math" w:hAnsi="Cambria Math" w:cs="Times New Roman"/>
                  <w:b/>
                  <w:i w:val="0"/>
                  <w:color w:val="auto"/>
                  <w:kern w:val="2"/>
                  <w:sz w:val="21"/>
                  <w:szCs w:val="21"/>
                  <w:lang w:val="en-US"/>
                  <w:rPrChange w:id="7438" w:author="Administrator" w:date="2023-01-15T00:08:18Z">
                    <w:rPr>
                      <w:rFonts w:ascii="Cambria Math" w:hAnsi="Cambria Math" w:cs="Times New Roman"/>
                      <w:i/>
                      <w:color w:val="auto"/>
                      <w:kern w:val="2"/>
                      <w:sz w:val="21"/>
                      <w:szCs w:val="21"/>
                      <w:lang w:val="en-US"/>
                    </w:rPr>
                  </w:rPrChange>
                </w:rPr>
              </w:ins>
            </m:ctrlPr>
          </m:sSubPr>
          <m:e>
            <w:ins w:id="7440" w:author="Administrator" w:date="2023-01-15T00:07:34Z">
              <m:r>
                <m:rPr>
                  <m:sty m:val="b"/>
                </m:rPr>
                <w:rPr>
                  <w:rFonts w:hint="eastAsia" w:ascii="Cambria Math" w:hAnsi="Cambria Math" w:cs="Times New Roman"/>
                  <w:color w:val="auto"/>
                  <w:kern w:val="2"/>
                  <w:sz w:val="21"/>
                  <w:szCs w:val="21"/>
                  <w:lang w:val="en-US" w:eastAsia="zh-CN"/>
                  <w:rPrChange w:id="7441" w:author="Administrator" w:date="2023-01-15T00:08:18Z">
                    <m:rPr/>
                    <w:rPr>
                      <w:rFonts w:hint="default" w:ascii="Cambria Math" w:hAnsi="Cambria Math" w:cs="Times New Roman"/>
                      <w:color w:val="auto"/>
                      <w:kern w:val="2"/>
                      <w:sz w:val="21"/>
                      <w:szCs w:val="21"/>
                      <w:lang w:val="en-US" w:eastAsia="zh-CN"/>
                    </w:rPr>
                  </w:rPrChange>
                </w:rPr>
                <m:t>b</m:t>
              </m:r>
            </w:ins>
            <m:ctrlPr>
              <w:ins w:id="7443" w:author="Administrator" w:date="2023-01-15T00:07:34Z">
                <w:rPr>
                  <w:rFonts w:hint="eastAsia" w:ascii="Cambria Math" w:hAnsi="Cambria Math" w:cs="Times New Roman"/>
                  <w:b/>
                  <w:i w:val="0"/>
                  <w:color w:val="auto"/>
                  <w:kern w:val="2"/>
                  <w:sz w:val="21"/>
                  <w:szCs w:val="21"/>
                  <w:lang w:val="en-US"/>
                  <w:rPrChange w:id="7444" w:author="Administrator" w:date="2023-01-15T00:08:18Z">
                    <w:rPr>
                      <w:rFonts w:ascii="Cambria Math" w:hAnsi="Cambria Math" w:cs="Times New Roman"/>
                      <w:i/>
                      <w:color w:val="auto"/>
                      <w:kern w:val="2"/>
                      <w:sz w:val="21"/>
                      <w:szCs w:val="21"/>
                      <w:lang w:val="en-US"/>
                    </w:rPr>
                  </w:rPrChange>
                </w:rPr>
              </w:ins>
            </m:ctrlPr>
          </m:e>
          <m:sub>
            <w:ins w:id="7446" w:author="Administrator" w:date="2023-01-15T00:07:34Z">
              <m:r>
                <m:rPr>
                  <m:sty m:val="b"/>
                </m:rPr>
                <w:rPr>
                  <w:rFonts w:hint="eastAsia" w:ascii="Cambria Math" w:hAnsi="Cambria Math" w:cs="Times New Roman"/>
                  <w:color w:val="auto"/>
                  <w:kern w:val="2"/>
                  <w:sz w:val="21"/>
                  <w:szCs w:val="21"/>
                  <w:lang w:val="en-US" w:eastAsia="zh-CN"/>
                  <w:rPrChange w:id="7447" w:author="Administrator" w:date="2023-01-15T00:08:18Z">
                    <m:rPr/>
                    <w:rPr>
                      <w:rFonts w:hint="default" w:ascii="Cambria Math" w:hAnsi="Cambria Math" w:cs="Times New Roman"/>
                      <w:color w:val="auto"/>
                      <w:kern w:val="2"/>
                      <w:sz w:val="21"/>
                      <w:szCs w:val="21"/>
                      <w:lang w:val="en-US" w:eastAsia="zh-CN"/>
                    </w:rPr>
                  </w:rPrChange>
                </w:rPr>
                <m:t>v</m:t>
              </m:r>
            </w:ins>
            <m:ctrlPr>
              <w:ins w:id="7449" w:author="Administrator" w:date="2023-01-15T00:07:34Z">
                <w:rPr>
                  <w:rFonts w:hint="eastAsia" w:ascii="Cambria Math" w:hAnsi="Cambria Math" w:cs="Times New Roman"/>
                  <w:b/>
                  <w:i w:val="0"/>
                  <w:color w:val="auto"/>
                  <w:kern w:val="2"/>
                  <w:sz w:val="21"/>
                  <w:szCs w:val="21"/>
                  <w:lang w:val="en-US"/>
                  <w:rPrChange w:id="7450" w:author="Administrator" w:date="2023-01-15T00:08:18Z">
                    <w:rPr>
                      <w:rFonts w:ascii="Cambria Math" w:hAnsi="Cambria Math" w:cs="Times New Roman"/>
                      <w:i/>
                      <w:color w:val="auto"/>
                      <w:kern w:val="2"/>
                      <w:sz w:val="21"/>
                      <w:szCs w:val="21"/>
                      <w:lang w:val="en-US"/>
                    </w:rPr>
                  </w:rPrChange>
                </w:rPr>
              </w:ins>
            </m:ctrlPr>
          </m:sub>
        </m:sSub>
      </m:oMath>
      <w:ins w:id="7452" w:author="Administrator" w:date="2023-01-15T00:06:43Z">
        <w:r>
          <w:rPr>
            <w:rFonts w:hint="eastAsia" w:hAnsi="Times New Roman" w:cs="Times New Roman"/>
            <w:b/>
            <w:i w:val="0"/>
            <w:color w:val="auto"/>
            <w:kern w:val="2"/>
            <w:sz w:val="21"/>
            <w:szCs w:val="21"/>
            <w:lang w:val="en-US" w:eastAsia="zh-CN"/>
            <w:rPrChange w:id="7453" w:author="Administrator" w:date="2023-01-15T00:08:18Z">
              <w:rPr>
                <w:rFonts w:hint="eastAsia" w:hAnsi="Cambria Math" w:cs="Times New Roman"/>
                <w:i w:val="0"/>
                <w:color w:val="auto"/>
                <w:kern w:val="2"/>
                <w:sz w:val="21"/>
                <w:szCs w:val="21"/>
                <w:lang w:val="en-US" w:eastAsia="zh-CN"/>
              </w:rPr>
            </w:rPrChange>
          </w:rPr>
          <w:t>的推导</w:t>
        </w:r>
      </w:ins>
    </w:p>
    <w:p>
      <w:pPr>
        <w:ind w:firstLine="420" w:firstLineChars="200"/>
        <m:rPr/>
        <w:rPr>
          <w:ins w:id="7455" w:author="Administrator" w:date="2023-01-15T10:06:36Z"/>
          <w:rFonts w:hint="default" w:hAnsi="Cambria Math" w:cs="Times New Roman"/>
          <w:i w:val="0"/>
          <w:color w:val="auto"/>
          <w:kern w:val="2"/>
          <w:sz w:val="21"/>
          <w:szCs w:val="21"/>
          <w:lang w:val="en-US" w:eastAsia="zh-CN"/>
        </w:rPr>
      </w:pPr>
      <m:oMathPara>
        <m:oMath>
          <m:sSub>
            <m:sSubPr>
              <m:ctrlPr>
                <w:ins w:id="7456" w:author="Administrator" w:date="2023-01-15T10:06:11Z">
                  <w:rPr>
                    <w:rFonts w:ascii="Cambria Math" w:hAnsi="Cambria Math" w:cs="Times New Roman"/>
                    <w:i/>
                    <w:color w:val="auto"/>
                    <w:kern w:val="2"/>
                    <w:sz w:val="21"/>
                    <w:szCs w:val="21"/>
                    <w:lang w:val="en-US"/>
                  </w:rPr>
                </w:ins>
              </m:ctrlPr>
            </m:sSubPr>
            <m:e>
              <w:ins w:id="7457" w:author="Administrator" w:date="2023-01-15T10:06:14Z">
                <m:r>
                  <m:rPr/>
                  <w:rPr>
                    <w:rFonts w:hint="default" w:ascii="Cambria Math" w:hAnsi="Cambria Math" w:cs="Times New Roman"/>
                    <w:color w:val="auto"/>
                    <w:kern w:val="2"/>
                    <w:sz w:val="21"/>
                    <w:szCs w:val="21"/>
                    <w:lang w:val="en-US" w:eastAsia="zh-CN"/>
                  </w:rPr>
                  <m:t>b</m:t>
                </m:r>
              </w:ins>
              <m:ctrlPr>
                <w:ins w:id="7458" w:author="Administrator" w:date="2023-01-15T10:06:11Z">
                  <w:rPr>
                    <w:rFonts w:ascii="Cambria Math" w:hAnsi="Cambria Math" w:cs="Times New Roman"/>
                    <w:i/>
                    <w:color w:val="auto"/>
                    <w:kern w:val="2"/>
                    <w:sz w:val="21"/>
                    <w:szCs w:val="21"/>
                    <w:lang w:val="en-US"/>
                  </w:rPr>
                </w:ins>
              </m:ctrlPr>
            </m:e>
            <m:sub>
              <w:ins w:id="7459" w:author="Administrator" w:date="2023-01-15T10:06:22Z">
                <m:r>
                  <m:rPr/>
                  <w:rPr>
                    <w:rFonts w:hint="default" w:ascii="Cambria Math" w:hAnsi="Cambria Math" w:cs="Times New Roman"/>
                    <w:color w:val="auto"/>
                    <w:kern w:val="2"/>
                    <w:sz w:val="21"/>
                    <w:szCs w:val="21"/>
                    <w:lang w:val="en-US" w:eastAsia="zh-CN"/>
                  </w:rPr>
                  <m:t>v</m:t>
                </m:r>
              </w:ins>
              <m:ctrlPr>
                <w:ins w:id="7460" w:author="Administrator" w:date="2023-01-15T10:06:11Z">
                  <w:rPr>
                    <w:rFonts w:ascii="Cambria Math" w:hAnsi="Cambria Math" w:cs="Times New Roman"/>
                    <w:i/>
                    <w:color w:val="auto"/>
                    <w:kern w:val="2"/>
                    <w:sz w:val="21"/>
                    <w:szCs w:val="21"/>
                    <w:lang w:val="en-US"/>
                  </w:rPr>
                </w:ins>
              </m:ctrlPr>
            </m:sub>
          </m:sSub>
          <w:ins w:id="7461" w:author="Administrator" w:date="2023-01-15T10:06:11Z">
            <m:r>
              <m:rPr/>
              <w:rPr>
                <w:rFonts w:ascii="Cambria Math" w:hAnsi="Cambria Math" w:cs="Times New Roman"/>
                <w:color w:val="auto"/>
                <w:kern w:val="2"/>
                <w:sz w:val="21"/>
                <w:szCs w:val="21"/>
                <w:lang w:val="en-US"/>
              </w:rPr>
              <m:t>~</m:t>
            </m:r>
          </w:ins>
          <w:ins w:id="7462" w:author="Administrator" w:date="2023-01-15T10:06:11Z">
            <m:r>
              <m:rPr/>
              <w:rPr>
                <w:rFonts w:hint="default" w:ascii="Cambria Math" w:hAnsi="Cambria Math" w:cs="Times New Roman"/>
                <w:color w:val="auto"/>
                <w:kern w:val="2"/>
                <w:sz w:val="21"/>
                <w:szCs w:val="21"/>
                <w:lang w:val="en-US" w:eastAsia="zh-CN"/>
              </w:rPr>
              <m:t>P(</m:t>
            </m:r>
          </w:ins>
          <m:sSub>
            <m:sSubPr>
              <m:ctrlPr>
                <w:ins w:id="7463" w:author="Administrator" w:date="2023-01-15T10:06:28Z">
                  <w:rPr>
                    <w:rFonts w:ascii="Cambria Math" w:hAnsi="Cambria Math" w:cs="Times New Roman"/>
                    <w:i/>
                    <w:color w:val="auto"/>
                    <w:kern w:val="2"/>
                    <w:sz w:val="21"/>
                    <w:szCs w:val="21"/>
                    <w:lang w:val="en-US"/>
                  </w:rPr>
                </w:ins>
              </m:ctrlPr>
            </m:sSubPr>
            <m:e>
              <w:ins w:id="7464" w:author="Administrator" w:date="2023-01-15T10:06:28Z">
                <m:r>
                  <m:rPr/>
                  <w:rPr>
                    <w:rFonts w:hint="default" w:ascii="Cambria Math" w:hAnsi="Cambria Math" w:cs="Times New Roman"/>
                    <w:color w:val="auto"/>
                    <w:kern w:val="2"/>
                    <w:sz w:val="21"/>
                    <w:szCs w:val="21"/>
                    <w:lang w:val="en-US" w:eastAsia="zh-CN"/>
                  </w:rPr>
                  <m:t>b</m:t>
                </m:r>
              </w:ins>
              <m:ctrlPr>
                <w:ins w:id="7465" w:author="Administrator" w:date="2023-01-15T10:06:28Z">
                  <w:rPr>
                    <w:rFonts w:ascii="Cambria Math" w:hAnsi="Cambria Math" w:cs="Times New Roman"/>
                    <w:i/>
                    <w:color w:val="auto"/>
                    <w:kern w:val="2"/>
                    <w:sz w:val="21"/>
                    <w:szCs w:val="21"/>
                    <w:lang w:val="en-US"/>
                  </w:rPr>
                </w:ins>
              </m:ctrlPr>
            </m:e>
            <m:sub>
              <w:ins w:id="7466" w:author="Administrator" w:date="2023-01-15T10:06:28Z">
                <m:r>
                  <m:rPr/>
                  <w:rPr>
                    <w:rFonts w:hint="default" w:ascii="Cambria Math" w:hAnsi="Cambria Math" w:cs="Times New Roman"/>
                    <w:color w:val="auto"/>
                    <w:kern w:val="2"/>
                    <w:sz w:val="21"/>
                    <w:szCs w:val="21"/>
                    <w:lang w:val="en-US" w:eastAsia="zh-CN"/>
                  </w:rPr>
                  <m:t>v</m:t>
                </m:r>
              </w:ins>
              <m:ctrlPr>
                <w:ins w:id="7467" w:author="Administrator" w:date="2023-01-15T10:06:28Z">
                  <w:rPr>
                    <w:rFonts w:ascii="Cambria Math" w:hAnsi="Cambria Math" w:cs="Times New Roman"/>
                    <w:i/>
                    <w:color w:val="auto"/>
                    <w:kern w:val="2"/>
                    <w:sz w:val="21"/>
                    <w:szCs w:val="21"/>
                    <w:lang w:val="en-US"/>
                  </w:rPr>
                </w:ins>
              </m:ctrlPr>
            </m:sub>
          </m:sSub>
          <w:ins w:id="7468" w:author="Administrator" w:date="2023-01-15T10:06:11Z">
            <m:r>
              <m:rPr/>
              <w:rPr>
                <w:rFonts w:hint="default" w:ascii="Cambria Math" w:hAnsi="Cambria Math" w:cs="Times New Roman"/>
                <w:color w:val="auto"/>
                <w:kern w:val="2"/>
                <w:sz w:val="21"/>
                <w:szCs w:val="21"/>
                <w:lang w:val="en-US" w:eastAsia="zh-CN"/>
              </w:rPr>
              <m:t>|MB(</m:t>
            </m:r>
          </w:ins>
          <m:sSub>
            <m:sSubPr>
              <m:ctrlPr>
                <w:ins w:id="7469" w:author="Administrator" w:date="2023-01-15T10:06:32Z">
                  <w:rPr>
                    <w:rFonts w:ascii="Cambria Math" w:hAnsi="Cambria Math" w:cs="Times New Roman"/>
                    <w:i/>
                    <w:color w:val="auto"/>
                    <w:kern w:val="2"/>
                    <w:sz w:val="21"/>
                    <w:szCs w:val="21"/>
                    <w:lang w:val="en-US"/>
                  </w:rPr>
                </w:ins>
              </m:ctrlPr>
            </m:sSubPr>
            <m:e>
              <w:ins w:id="7470" w:author="Administrator" w:date="2023-01-15T10:06:32Z">
                <m:r>
                  <m:rPr/>
                  <w:rPr>
                    <w:rFonts w:hint="default" w:ascii="Cambria Math" w:hAnsi="Cambria Math" w:cs="Times New Roman"/>
                    <w:color w:val="auto"/>
                    <w:kern w:val="2"/>
                    <w:sz w:val="21"/>
                    <w:szCs w:val="21"/>
                    <w:lang w:val="en-US" w:eastAsia="zh-CN"/>
                  </w:rPr>
                  <m:t>b</m:t>
                </m:r>
              </w:ins>
              <m:ctrlPr>
                <w:ins w:id="7471" w:author="Administrator" w:date="2023-01-15T10:06:32Z">
                  <w:rPr>
                    <w:rFonts w:ascii="Cambria Math" w:hAnsi="Cambria Math" w:cs="Times New Roman"/>
                    <w:i/>
                    <w:color w:val="auto"/>
                    <w:kern w:val="2"/>
                    <w:sz w:val="21"/>
                    <w:szCs w:val="21"/>
                    <w:lang w:val="en-US"/>
                  </w:rPr>
                </w:ins>
              </m:ctrlPr>
            </m:e>
            <m:sub>
              <w:ins w:id="7472" w:author="Administrator" w:date="2023-01-15T10:06:32Z">
                <m:r>
                  <m:rPr/>
                  <w:rPr>
                    <w:rFonts w:hint="default" w:ascii="Cambria Math" w:hAnsi="Cambria Math" w:cs="Times New Roman"/>
                    <w:color w:val="auto"/>
                    <w:kern w:val="2"/>
                    <w:sz w:val="21"/>
                    <w:szCs w:val="21"/>
                    <w:lang w:val="en-US" w:eastAsia="zh-CN"/>
                  </w:rPr>
                  <m:t>v</m:t>
                </m:r>
              </w:ins>
              <m:ctrlPr>
                <w:ins w:id="7473" w:author="Administrator" w:date="2023-01-15T10:06:32Z">
                  <w:rPr>
                    <w:rFonts w:ascii="Cambria Math" w:hAnsi="Cambria Math" w:cs="Times New Roman"/>
                    <w:i/>
                    <w:color w:val="auto"/>
                    <w:kern w:val="2"/>
                    <w:sz w:val="21"/>
                    <w:szCs w:val="21"/>
                    <w:lang w:val="en-US"/>
                  </w:rPr>
                </w:ins>
              </m:ctrlPr>
            </m:sub>
          </m:sSub>
          <w:ins w:id="7474" w:author="Administrator" w:date="2023-01-15T10:06:11Z">
            <m:r>
              <m:rPr/>
              <w:rPr>
                <w:rFonts w:hint="default" w:ascii="Cambria Math" w:hAnsi="Cambria Math" w:cs="Times New Roman"/>
                <w:color w:val="auto"/>
                <w:kern w:val="2"/>
                <w:sz w:val="21"/>
                <w:szCs w:val="21"/>
                <w:lang w:val="en-US" w:eastAsia="zh-CN"/>
              </w:rPr>
              <m:t>))</m:t>
            </m:r>
          </w:ins>
        </m:oMath>
      </m:oMathPara>
    </w:p>
    <w:p>
      <w:pPr>
        <w:ind w:firstLine="420" w:firstLineChars="200"/>
        <w:rPr>
          <w:ins w:id="7475" w:author="Administrator" w:date="2023-01-15T10:10:12Z"/>
          <w:rFonts w:hint="default" w:hAnsi="Cambria Math" w:cs="Times New Roman"/>
          <w:i w:val="0"/>
          <w:color w:val="auto"/>
          <w:kern w:val="2"/>
          <w:sz w:val="21"/>
          <w:szCs w:val="21"/>
          <w:lang w:val="en-US" w:eastAsia="zh-CN" w:bidi="ar-SA"/>
        </w:rPr>
      </w:pPr>
      <m:oMathPara>
        <m:oMath>
          <w:ins w:id="7476" w:author="Administrator" w:date="2023-01-15T10:06:49Z">
            <m:r>
              <m:rPr/>
              <w:rPr>
                <w:rFonts w:hint="default" w:ascii="Cambria Math" w:hAnsi="Cambria Math" w:cs="Times New Roman"/>
                <w:color w:val="auto"/>
                <w:kern w:val="2"/>
                <w:sz w:val="21"/>
                <w:szCs w:val="21"/>
                <w:lang w:val="en-US" w:eastAsia="zh-CN" w:bidi="ar-SA"/>
                <w:rPrChange w:id="7477" w:author="Administrator" w:date="2023-01-15T10:07:05Z">
                  <m:rPr/>
                  <w:rPr>
                    <w:rFonts w:hint="default" w:ascii="Cambria Math" w:hAnsi="Cambria Math" w:cs="Times New Roman"/>
                    <w:color w:val="auto"/>
                    <w:kern w:val="2"/>
                    <w:sz w:val="21"/>
                    <w:szCs w:val="21"/>
                    <w:lang w:val="en-US" w:eastAsia="zh-CN" w:bidi="ar-SA"/>
                  </w:rPr>
                </w:rPrChange>
              </w:rPr>
              <m:t>b</m:t>
            </m:r>
          </w:ins>
          <w:ins w:id="7479" w:author="Administrator" w:date="2023-01-15T10:06:59Z">
            <m:r>
              <m:rPr/>
              <w:rPr>
                <w:rFonts w:ascii="Cambria Math" w:hAnsi="Cambria Math" w:cs="Times New Roman"/>
                <w:color w:val="auto"/>
                <w:kern w:val="2"/>
                <w:sz w:val="21"/>
                <w:szCs w:val="21"/>
                <w:lang w:val="en-US" w:bidi="ar-SA"/>
              </w:rPr>
              <m:t>∝</m:t>
            </m:r>
          </w:ins>
          <w:ins w:id="7480" w:author="Administrator" w:date="2023-01-15T10:23:33Z">
            <m:r>
              <m:rPr/>
              <w:rPr>
                <w:rFonts w:hint="default" w:ascii="Cambria Math" w:hAnsi="Cambria Math" w:cs="Times New Roman"/>
                <w:color w:val="auto"/>
                <w:kern w:val="2"/>
                <w:sz w:val="21"/>
                <w:szCs w:val="21"/>
                <w:lang w:val="en-US" w:eastAsia="zh-CN" w:bidi="ar-SA"/>
              </w:rPr>
              <m:t>P</m:t>
            </m:r>
          </w:ins>
          <w:ins w:id="7481" w:author="Administrator" w:date="2023-01-15T10:07:20Z">
            <m:r>
              <m:rPr/>
              <w:rPr>
                <w:rFonts w:hint="default" w:ascii="Cambria Math" w:hAnsi="Cambria Math" w:cs="Times New Roman"/>
                <w:color w:val="auto"/>
                <w:kern w:val="2"/>
                <w:sz w:val="21"/>
                <w:szCs w:val="21"/>
                <w:lang w:val="en-US" w:eastAsia="zh-CN" w:bidi="ar-SA"/>
              </w:rPr>
              <m:t>(</m:t>
            </m:r>
          </w:ins>
          <m:sSub>
            <m:sSubPr>
              <m:ctrlPr>
                <w:ins w:id="7482" w:author="Administrator" w:date="2023-01-15T10:07:27Z">
                  <w:rPr>
                    <w:rFonts w:ascii="Cambria Math" w:hAnsi="Cambria Math" w:cs="Times New Roman"/>
                    <w:i/>
                    <w:color w:val="auto"/>
                    <w:kern w:val="2"/>
                    <w:sz w:val="21"/>
                    <w:szCs w:val="21"/>
                    <w:lang w:val="en-US"/>
                  </w:rPr>
                </w:ins>
              </m:ctrlPr>
            </m:sSubPr>
            <m:e>
              <w:ins w:id="7483" w:author="Administrator" w:date="2023-01-15T10:07:27Z">
                <m:r>
                  <m:rPr/>
                  <w:rPr>
                    <w:rFonts w:hint="default" w:ascii="Cambria Math" w:hAnsi="Cambria Math" w:cs="Times New Roman"/>
                    <w:color w:val="auto"/>
                    <w:kern w:val="2"/>
                    <w:sz w:val="21"/>
                    <w:szCs w:val="21"/>
                    <w:lang w:val="en-US" w:eastAsia="zh-CN"/>
                  </w:rPr>
                  <m:t>b</m:t>
                </m:r>
              </w:ins>
              <m:ctrlPr>
                <w:ins w:id="7484" w:author="Administrator" w:date="2023-01-15T10:07:27Z">
                  <w:rPr>
                    <w:rFonts w:ascii="Cambria Math" w:hAnsi="Cambria Math" w:cs="Times New Roman"/>
                    <w:i/>
                    <w:color w:val="auto"/>
                    <w:kern w:val="2"/>
                    <w:sz w:val="21"/>
                    <w:szCs w:val="21"/>
                    <w:lang w:val="en-US"/>
                  </w:rPr>
                </w:ins>
              </m:ctrlPr>
            </m:e>
            <m:sub>
              <w:ins w:id="7485" w:author="Administrator" w:date="2023-01-15T10:07:27Z">
                <m:r>
                  <m:rPr/>
                  <w:rPr>
                    <w:rFonts w:hint="default" w:ascii="Cambria Math" w:hAnsi="Cambria Math" w:cs="Times New Roman"/>
                    <w:color w:val="auto"/>
                    <w:kern w:val="2"/>
                    <w:sz w:val="21"/>
                    <w:szCs w:val="21"/>
                    <w:lang w:val="en-US" w:eastAsia="zh-CN"/>
                  </w:rPr>
                  <m:t>v</m:t>
                </m:r>
              </w:ins>
              <m:ctrlPr>
                <w:ins w:id="7486" w:author="Administrator" w:date="2023-01-15T10:07:27Z">
                  <w:rPr>
                    <w:rFonts w:ascii="Cambria Math" w:hAnsi="Cambria Math" w:cs="Times New Roman"/>
                    <w:i/>
                    <w:color w:val="auto"/>
                    <w:kern w:val="2"/>
                    <w:sz w:val="21"/>
                    <w:szCs w:val="21"/>
                    <w:lang w:val="en-US"/>
                  </w:rPr>
                </w:ins>
              </m:ctrlPr>
            </m:sub>
          </m:sSub>
          <w:ins w:id="7487" w:author="Administrator" w:date="2023-01-15T10:07:30Z">
            <m:r>
              <m:rPr/>
              <w:rPr>
                <w:rFonts w:hint="default" w:ascii="Cambria Math" w:hAnsi="Cambria Math" w:cs="Times New Roman"/>
                <w:color w:val="auto"/>
                <w:kern w:val="2"/>
                <w:sz w:val="21"/>
                <w:szCs w:val="21"/>
                <w:lang w:val="en-US" w:eastAsia="zh-CN"/>
              </w:rPr>
              <m:t>|</m:t>
            </m:r>
          </w:ins>
          <w:ins w:id="7488" w:author="Administrator" w:date="2023-01-15T10:07:47Z">
            <m:r>
              <m:rPr/>
              <w:rPr>
                <w:rFonts w:ascii="Cambria Math" w:hAnsi="Cambria Math" w:cs="Times New Roman"/>
                <w:color w:val="auto"/>
                <w:kern w:val="2"/>
                <w:sz w:val="21"/>
                <w:szCs w:val="21"/>
                <w:lang w:val="en-US"/>
              </w:rPr>
              <m:t>η</m:t>
            </m:r>
          </w:ins>
          <w:ins w:id="7489" w:author="Administrator" w:date="2023-01-15T10:07:50Z">
            <m:r>
              <m:rPr/>
              <w:rPr>
                <w:rFonts w:hint="default" w:ascii="Cambria Math" w:hAnsi="Cambria Math" w:cs="Times New Roman"/>
                <w:color w:val="auto"/>
                <w:kern w:val="2"/>
                <w:sz w:val="21"/>
                <w:szCs w:val="21"/>
                <w:lang w:val="en-US" w:eastAsia="zh-CN"/>
              </w:rPr>
              <m:t>)</m:t>
            </m:r>
          </w:ins>
          <m:nary>
            <m:naryPr>
              <m:chr m:val="∏"/>
              <m:limLoc m:val="undOvr"/>
              <m:supHide m:val="1"/>
              <m:ctrlPr>
                <w:ins w:id="7490" w:author="Administrator" w:date="2023-01-15T10:35:32Z">
                  <w:rPr>
                    <w:rFonts w:hint="default" w:ascii="Cambria Math" w:hAnsi="Cambria Math" w:cs="Times New Roman"/>
                    <w:i/>
                    <w:color w:val="auto"/>
                    <w:kern w:val="2"/>
                    <w:sz w:val="21"/>
                    <w:szCs w:val="21"/>
                    <w:lang w:val="en-US" w:eastAsia="zh-CN" w:bidi="ar-SA"/>
                  </w:rPr>
                </w:ins>
              </m:ctrlPr>
            </m:naryPr>
            <m:sub>
              <w:ins w:id="7491" w:author="Administrator" w:date="2023-01-15T10:36:33Z">
                <m:r>
                  <m:rPr/>
                  <w:rPr>
                    <w:rFonts w:hint="default" w:ascii="Cambria Math" w:hAnsi="Cambria Math" w:cs="Times New Roman"/>
                    <w:color w:val="auto"/>
                    <w:kern w:val="2"/>
                    <w:sz w:val="21"/>
                    <w:szCs w:val="21"/>
                    <w:lang w:val="en-US" w:eastAsia="zh-CN"/>
                  </w:rPr>
                  <m:t>i</m:t>
                </m:r>
              </w:ins>
              <w:ins w:id="7492" w:author="Administrator" w:date="2023-01-15T10:35:32Z">
                <m:r>
                  <m:rPr/>
                  <w:rPr>
                    <w:rFonts w:ascii="Cambria Math" w:hAnsi="Cambria Math" w:cs="Times New Roman"/>
                    <w:color w:val="auto"/>
                    <w:kern w:val="2"/>
                    <w:sz w:val="21"/>
                    <w:szCs w:val="21"/>
                    <w:lang w:val="en-US"/>
                  </w:rPr>
                  <m:t>∈</m:t>
                </m:r>
              </w:ins>
              <m:sSub>
                <m:sSubPr>
                  <m:ctrlPr>
                    <w:ins w:id="7493" w:author="Administrator" w:date="2023-01-15T10:36:42Z">
                      <w:rPr>
                        <w:rFonts w:ascii="Cambria Math" w:hAnsi="Cambria Math" w:cs="Times New Roman"/>
                        <w:i/>
                        <w:color w:val="auto"/>
                        <w:kern w:val="2"/>
                        <w:sz w:val="21"/>
                        <w:szCs w:val="21"/>
                        <w:lang w:val="en-US"/>
                      </w:rPr>
                    </w:ins>
                  </m:ctrlPr>
                </m:sSubPr>
                <m:e>
                  <w:ins w:id="7494" w:author="Administrator" w:date="2023-01-15T10:36:42Z">
                    <m:r>
                      <m:rPr/>
                      <w:rPr>
                        <w:rFonts w:hint="default" w:ascii="Cambria Math" w:hAnsi="Cambria Math" w:cs="Times New Roman"/>
                        <w:color w:val="auto"/>
                        <w:kern w:val="2"/>
                        <w:sz w:val="21"/>
                        <w:szCs w:val="21"/>
                        <w:lang w:val="en-US" w:eastAsia="zh-CN"/>
                      </w:rPr>
                      <m:t>H</m:t>
                    </m:r>
                  </w:ins>
                  <m:ctrlPr>
                    <w:ins w:id="7495" w:author="Administrator" w:date="2023-01-15T10:36:42Z">
                      <w:rPr>
                        <w:rFonts w:ascii="Cambria Math" w:hAnsi="Cambria Math" w:cs="Times New Roman"/>
                        <w:i/>
                        <w:color w:val="auto"/>
                        <w:kern w:val="2"/>
                        <w:sz w:val="21"/>
                        <w:szCs w:val="21"/>
                        <w:lang w:val="en-US"/>
                      </w:rPr>
                    </w:ins>
                  </m:ctrlPr>
                </m:e>
                <m:sub>
                  <w:ins w:id="7496" w:author="Administrator" w:date="2023-01-15T10:36:42Z">
                    <m:r>
                      <m:rPr/>
                      <w:rPr>
                        <w:rFonts w:hint="default" w:ascii="Cambria Math" w:hAnsi="Cambria Math" w:cs="Times New Roman"/>
                        <w:color w:val="auto"/>
                        <w:kern w:val="2"/>
                        <w:sz w:val="21"/>
                        <w:szCs w:val="21"/>
                        <w:lang w:val="en-US" w:eastAsia="zh-CN"/>
                      </w:rPr>
                      <m:t>v</m:t>
                    </m:r>
                  </w:ins>
                  <m:ctrlPr>
                    <w:ins w:id="7497" w:author="Administrator" w:date="2023-01-15T10:36:42Z">
                      <w:rPr>
                        <w:rFonts w:ascii="Cambria Math" w:hAnsi="Cambria Math" w:cs="Times New Roman"/>
                        <w:i/>
                        <w:color w:val="auto"/>
                        <w:kern w:val="2"/>
                        <w:sz w:val="21"/>
                        <w:szCs w:val="21"/>
                        <w:lang w:val="en-US"/>
                      </w:rPr>
                    </w:ins>
                  </m:ctrlPr>
                </m:sub>
              </m:sSub>
              <m:ctrlPr>
                <w:ins w:id="7498" w:author="Administrator" w:date="2023-01-15T10:35:32Z">
                  <w:rPr>
                    <w:rFonts w:hint="default" w:ascii="Cambria Math" w:hAnsi="Cambria Math" w:cs="Times New Roman"/>
                    <w:i/>
                    <w:color w:val="auto"/>
                    <w:kern w:val="2"/>
                    <w:sz w:val="21"/>
                    <w:szCs w:val="21"/>
                    <w:lang w:val="en-US" w:eastAsia="zh-CN" w:bidi="ar-SA"/>
                  </w:rPr>
                </w:ins>
              </m:ctrlPr>
            </m:sub>
            <m:sup>
              <m:ctrlPr>
                <w:ins w:id="7499" w:author="Administrator" w:date="2023-01-15T10:35:32Z">
                  <w:rPr>
                    <w:rFonts w:hint="default" w:ascii="Cambria Math" w:hAnsi="Cambria Math" w:cs="Times New Roman"/>
                    <w:i/>
                    <w:color w:val="auto"/>
                    <w:kern w:val="2"/>
                    <w:sz w:val="21"/>
                    <w:szCs w:val="21"/>
                    <w:lang w:val="en-US" w:eastAsia="zh-CN" w:bidi="ar-SA"/>
                  </w:rPr>
                </w:ins>
              </m:ctrlPr>
            </m:sup>
            <m:e>
              <w:ins w:id="7500" w:author="Administrator" w:date="2023-01-15T10:35:45Z">
                <m:r>
                  <m:rPr/>
                  <w:rPr>
                    <w:rFonts w:hint="default" w:ascii="Cambria Math" w:hAnsi="Cambria Math" w:cs="Times New Roman"/>
                    <w:color w:val="auto"/>
                    <w:kern w:val="2"/>
                    <w:sz w:val="21"/>
                    <w:szCs w:val="21"/>
                    <w:lang w:val="en-US" w:eastAsia="zh-CN" w:bidi="ar-SA"/>
                  </w:rPr>
                  <m:t>P(</m:t>
                </m:r>
              </w:ins>
              <m:sSubSup>
                <m:sSubSupPr>
                  <m:ctrlPr>
                    <w:ins w:id="7501" w:author="Administrator" w:date="2023-01-15T10:35:45Z">
                      <w:rPr>
                        <w:rFonts w:hint="default" w:ascii="Cambria Math" w:hAnsi="Cambria Math" w:cs="Times New Roman"/>
                        <w:i/>
                        <w:color w:val="auto"/>
                        <w:kern w:val="2"/>
                        <w:sz w:val="21"/>
                        <w:szCs w:val="21"/>
                        <w:lang w:val="en-US" w:eastAsia="zh-CN"/>
                      </w:rPr>
                    </w:ins>
                  </m:ctrlPr>
                </m:sSubSupPr>
                <m:e>
                  <w:ins w:id="7502" w:author="Administrator" w:date="2023-01-15T10:35:45Z">
                    <m:r>
                      <m:rPr/>
                      <w:rPr>
                        <w:rFonts w:hint="default" w:ascii="Cambria Math" w:hAnsi="Cambria Math" w:cs="Times New Roman"/>
                        <w:color w:val="auto"/>
                        <w:kern w:val="2"/>
                        <w:sz w:val="21"/>
                        <w:szCs w:val="21"/>
                        <w:lang w:val="en-US" w:eastAsia="zh-CN"/>
                      </w:rPr>
                      <m:t>z</m:t>
                    </m:r>
                  </w:ins>
                  <m:ctrlPr>
                    <w:ins w:id="7503" w:author="Administrator" w:date="2023-01-15T10:35:45Z">
                      <w:rPr>
                        <w:rFonts w:hint="default" w:ascii="Cambria Math" w:hAnsi="Cambria Math" w:cs="Times New Roman"/>
                        <w:i/>
                        <w:color w:val="auto"/>
                        <w:kern w:val="2"/>
                        <w:sz w:val="21"/>
                        <w:szCs w:val="21"/>
                        <w:lang w:val="en-US" w:eastAsia="zh-CN"/>
                      </w:rPr>
                    </w:ins>
                  </m:ctrlPr>
                </m:e>
                <m:sub>
                  <w:ins w:id="7504" w:author="Administrator" w:date="2023-01-15T10:35:45Z">
                    <m:r>
                      <m:rPr/>
                      <w:rPr>
                        <w:rFonts w:hint="default" w:ascii="Cambria Math" w:hAnsi="Cambria Math" w:cs="Times New Roman"/>
                        <w:color w:val="auto"/>
                        <w:kern w:val="2"/>
                        <w:sz w:val="21"/>
                        <w:szCs w:val="21"/>
                        <w:lang w:val="en-US" w:eastAsia="zh-CN"/>
                      </w:rPr>
                      <m:t>i</m:t>
                    </m:r>
                  </w:ins>
                  <m:ctrlPr>
                    <w:ins w:id="7505" w:author="Administrator" w:date="2023-01-15T10:35:45Z">
                      <w:rPr>
                        <w:rFonts w:hint="default" w:ascii="Cambria Math" w:hAnsi="Cambria Math" w:cs="Times New Roman"/>
                        <w:i/>
                        <w:color w:val="auto"/>
                        <w:kern w:val="2"/>
                        <w:sz w:val="21"/>
                        <w:szCs w:val="21"/>
                        <w:lang w:val="en-US" w:eastAsia="zh-CN"/>
                      </w:rPr>
                    </w:ins>
                  </m:ctrlPr>
                </m:sub>
                <m:sup>
                  <w:ins w:id="7506" w:author="Administrator" w:date="2023-01-15T10:35:45Z">
                    <m:r>
                      <m:rPr/>
                      <w:rPr>
                        <w:rFonts w:hint="default" w:ascii="Cambria Math" w:hAnsi="Cambria Math" w:cs="Times New Roman"/>
                        <w:color w:val="auto"/>
                        <w:kern w:val="2"/>
                        <w:sz w:val="21"/>
                        <w:szCs w:val="21"/>
                        <w:lang w:val="en-US" w:eastAsia="zh-CN"/>
                      </w:rPr>
                      <m:t>v</m:t>
                    </m:r>
                  </w:ins>
                  <m:ctrlPr>
                    <w:ins w:id="7507" w:author="Administrator" w:date="2023-01-15T10:35:45Z">
                      <w:rPr>
                        <w:rFonts w:hint="default" w:ascii="Cambria Math" w:hAnsi="Cambria Math" w:cs="Times New Roman"/>
                        <w:i/>
                        <w:color w:val="auto"/>
                        <w:kern w:val="2"/>
                        <w:sz w:val="21"/>
                        <w:szCs w:val="21"/>
                        <w:lang w:val="en-US" w:eastAsia="zh-CN"/>
                      </w:rPr>
                    </w:ins>
                  </m:ctrlPr>
                </m:sup>
              </m:sSubSup>
              <w:ins w:id="7508" w:author="Administrator" w:date="2023-01-15T10:35:45Z">
                <m:r>
                  <m:rPr/>
                  <w:rPr>
                    <w:rFonts w:hint="default" w:ascii="Cambria Math" w:hAnsi="Cambria Math" w:cs="Times New Roman"/>
                    <w:color w:val="auto"/>
                    <w:kern w:val="2"/>
                    <w:sz w:val="21"/>
                    <w:szCs w:val="21"/>
                    <w:lang w:val="en-US" w:eastAsia="zh-CN"/>
                  </w:rPr>
                  <m:t>|</m:t>
                </m:r>
              </w:ins>
              <m:sSub>
                <m:sSubPr>
                  <m:ctrlPr>
                    <w:ins w:id="7509" w:author="Administrator" w:date="2023-01-15T10:35:45Z">
                      <w:rPr>
                        <w:rFonts w:ascii="Cambria Math" w:hAnsi="Cambria Math" w:cs="Times New Roman"/>
                        <w:i/>
                        <w:color w:val="auto"/>
                        <w:kern w:val="2"/>
                        <w:sz w:val="21"/>
                        <w:szCs w:val="21"/>
                        <w:lang w:val="en-US"/>
                      </w:rPr>
                    </w:ins>
                  </m:ctrlPr>
                </m:sSubPr>
                <m:e>
                  <w:ins w:id="7510" w:author="Administrator" w:date="2023-01-15T10:35:45Z">
                    <m:r>
                      <m:rPr/>
                      <w:rPr>
                        <w:rFonts w:hint="default" w:ascii="Cambria Math" w:hAnsi="Cambria Math" w:cs="Times New Roman"/>
                        <w:color w:val="auto"/>
                        <w:kern w:val="2"/>
                        <w:sz w:val="21"/>
                        <w:szCs w:val="21"/>
                        <w:lang w:val="en-US" w:eastAsia="zh-CN"/>
                      </w:rPr>
                      <m:t>s</m:t>
                    </m:r>
                  </w:ins>
                  <m:ctrlPr>
                    <w:ins w:id="7511" w:author="Administrator" w:date="2023-01-15T10:35:45Z">
                      <w:rPr>
                        <w:rFonts w:ascii="Cambria Math" w:hAnsi="Cambria Math" w:cs="Times New Roman"/>
                        <w:i/>
                        <w:color w:val="auto"/>
                        <w:kern w:val="2"/>
                        <w:sz w:val="21"/>
                        <w:szCs w:val="21"/>
                        <w:lang w:val="en-US"/>
                      </w:rPr>
                    </w:ins>
                  </m:ctrlPr>
                </m:e>
                <m:sub>
                  <w:ins w:id="7512" w:author="Administrator" w:date="2023-01-15T10:35:45Z">
                    <m:r>
                      <m:rPr/>
                      <w:rPr>
                        <w:rFonts w:hint="default" w:ascii="Cambria Math" w:hAnsi="Cambria Math" w:cs="Times New Roman"/>
                        <w:color w:val="auto"/>
                        <w:kern w:val="2"/>
                        <w:sz w:val="21"/>
                        <w:szCs w:val="21"/>
                        <w:lang w:val="en-US" w:eastAsia="zh-CN"/>
                      </w:rPr>
                      <m:t>i</m:t>
                    </m:r>
                  </w:ins>
                  <m:ctrlPr>
                    <w:ins w:id="7513" w:author="Administrator" w:date="2023-01-15T10:35:45Z">
                      <w:rPr>
                        <w:rFonts w:ascii="Cambria Math" w:hAnsi="Cambria Math" w:cs="Times New Roman"/>
                        <w:i/>
                        <w:color w:val="auto"/>
                        <w:kern w:val="2"/>
                        <w:sz w:val="21"/>
                        <w:szCs w:val="21"/>
                        <w:lang w:val="en-US"/>
                      </w:rPr>
                    </w:ins>
                  </m:ctrlPr>
                </m:sub>
              </m:sSub>
              <w:ins w:id="7514" w:author="Administrator" w:date="2023-01-15T10:35:45Z">
                <m:r>
                  <m:rPr/>
                  <w:rPr>
                    <w:rFonts w:hint="default" w:ascii="Cambria Math" w:hAnsi="Cambria Math" w:cs="Times New Roman"/>
                    <w:color w:val="auto"/>
                    <w:kern w:val="2"/>
                    <w:sz w:val="21"/>
                    <w:szCs w:val="21"/>
                    <w:lang w:val="en-US" w:eastAsia="zh-CN"/>
                  </w:rPr>
                  <m:t>,</m:t>
                </m:r>
              </w:ins>
              <m:sSub>
                <m:sSubPr>
                  <m:ctrlPr>
                    <w:ins w:id="7515" w:author="Administrator" w:date="2023-01-15T10:35:45Z">
                      <w:rPr>
                        <w:rFonts w:ascii="Cambria Math" w:hAnsi="Cambria Math" w:cs="Times New Roman"/>
                        <w:i/>
                        <w:color w:val="auto"/>
                        <w:kern w:val="2"/>
                        <w:sz w:val="21"/>
                        <w:szCs w:val="21"/>
                        <w:lang w:val="en-US"/>
                      </w:rPr>
                    </w:ins>
                  </m:ctrlPr>
                </m:sSubPr>
                <m:e>
                  <w:ins w:id="7516" w:author="Administrator" w:date="2023-01-15T10:35:45Z">
                    <m:r>
                      <m:rPr/>
                      <w:rPr>
                        <w:rFonts w:hint="default" w:ascii="Cambria Math" w:hAnsi="Cambria Math" w:cs="Times New Roman"/>
                        <w:color w:val="auto"/>
                        <w:kern w:val="2"/>
                        <w:sz w:val="21"/>
                        <w:szCs w:val="21"/>
                        <w:lang w:val="en-US" w:eastAsia="zh-CN"/>
                      </w:rPr>
                      <m:t>b</m:t>
                    </m:r>
                  </w:ins>
                  <m:ctrlPr>
                    <w:ins w:id="7517" w:author="Administrator" w:date="2023-01-15T10:35:45Z">
                      <w:rPr>
                        <w:rFonts w:ascii="Cambria Math" w:hAnsi="Cambria Math" w:cs="Times New Roman"/>
                        <w:i/>
                        <w:color w:val="auto"/>
                        <w:kern w:val="2"/>
                        <w:sz w:val="21"/>
                        <w:szCs w:val="21"/>
                        <w:lang w:val="en-US"/>
                      </w:rPr>
                    </w:ins>
                  </m:ctrlPr>
                </m:e>
                <m:sub>
                  <w:ins w:id="7518" w:author="Administrator" w:date="2023-01-15T10:35:45Z">
                    <m:r>
                      <m:rPr/>
                      <w:rPr>
                        <w:rFonts w:hint="default" w:ascii="Cambria Math" w:hAnsi="Cambria Math" w:cs="Times New Roman"/>
                        <w:color w:val="auto"/>
                        <w:kern w:val="2"/>
                        <w:sz w:val="21"/>
                        <w:szCs w:val="21"/>
                        <w:lang w:val="en-US" w:eastAsia="zh-CN"/>
                      </w:rPr>
                      <m:t>v</m:t>
                    </m:r>
                  </w:ins>
                  <m:ctrlPr>
                    <w:ins w:id="7519" w:author="Administrator" w:date="2023-01-15T10:35:45Z">
                      <w:rPr>
                        <w:rFonts w:ascii="Cambria Math" w:hAnsi="Cambria Math" w:cs="Times New Roman"/>
                        <w:i/>
                        <w:color w:val="auto"/>
                        <w:kern w:val="2"/>
                        <w:sz w:val="21"/>
                        <w:szCs w:val="21"/>
                        <w:lang w:val="en-US"/>
                      </w:rPr>
                    </w:ins>
                  </m:ctrlPr>
                </m:sub>
              </m:sSub>
              <w:ins w:id="7520" w:author="Administrator" w:date="2023-01-15T10:35:45Z">
                <m:r>
                  <m:rPr/>
                  <w:rPr>
                    <w:rFonts w:hint="default" w:ascii="Cambria Math" w:hAnsi="Cambria Math" w:cs="Times New Roman"/>
                    <w:color w:val="auto"/>
                    <w:kern w:val="2"/>
                    <w:sz w:val="21"/>
                    <w:szCs w:val="21"/>
                    <w:lang w:val="en-US" w:eastAsia="zh-CN" w:bidi="ar-SA"/>
                  </w:rPr>
                  <m:t>)</m:t>
                </m:r>
              </w:ins>
              <m:ctrlPr>
                <w:ins w:id="7521" w:author="Administrator" w:date="2023-01-15T10:35:32Z">
                  <w:rPr>
                    <w:rFonts w:hint="default" w:ascii="Cambria Math" w:hAnsi="Cambria Math" w:cs="Times New Roman"/>
                    <w:i/>
                    <w:color w:val="auto"/>
                    <w:kern w:val="2"/>
                    <w:sz w:val="21"/>
                    <w:szCs w:val="21"/>
                    <w:lang w:val="en-US" w:eastAsia="zh-CN" w:bidi="ar-SA"/>
                  </w:rPr>
                </w:ins>
              </m:ctrlPr>
            </m:e>
          </m:nary>
        </m:oMath>
      </m:oMathPara>
    </w:p>
    <w:p>
      <w:pPr>
        <w:ind w:firstLine="420" w:firstLineChars="200"/>
        <m:rPr/>
        <w:rPr>
          <w:ins w:id="7522" w:author="Administrator" w:date="2023-01-15T10:15:25Z"/>
          <w:rFonts w:hint="default" w:hAnsi="Cambria Math" w:cs="Times New Roman"/>
          <w:i w:val="0"/>
          <w:color w:val="auto"/>
          <w:kern w:val="2"/>
          <w:sz w:val="21"/>
          <w:szCs w:val="21"/>
          <w:lang w:val="en-US" w:eastAsia="zh-CN" w:bidi="ar-SA"/>
        </w:rPr>
      </w:pPr>
      <m:oMathPara>
        <m:oMath>
          <w:ins w:id="7523" w:author="Administrator" w:date="2023-01-15T10:10:12Z">
            <m:r>
              <m:rPr/>
              <w:rPr>
                <w:rFonts w:hint="default" w:ascii="Cambria Math" w:hAnsi="Cambria Math" w:cs="Times New Roman"/>
                <w:color w:val="auto"/>
                <w:kern w:val="2"/>
                <w:sz w:val="21"/>
                <w:szCs w:val="21"/>
                <w:lang w:val="en-US" w:eastAsia="zh-CN" w:bidi="ar-SA"/>
              </w:rPr>
              <m:t>b</m:t>
            </m:r>
          </w:ins>
          <w:ins w:id="7524" w:author="Administrator" w:date="2023-01-15T10:10:12Z">
            <m:r>
              <m:rPr/>
              <w:rPr>
                <w:rFonts w:ascii="Cambria Math" w:hAnsi="Cambria Math" w:cs="Times New Roman"/>
                <w:color w:val="auto"/>
                <w:kern w:val="2"/>
                <w:sz w:val="21"/>
                <w:szCs w:val="21"/>
                <w:lang w:val="en-US" w:bidi="ar-SA"/>
              </w:rPr>
              <m:t>∝</m:t>
            </m:r>
          </w:ins>
          <w:ins w:id="7525" w:author="Administrator" w:date="2023-01-15T10:10:22Z">
            <m:r>
              <m:rPr/>
              <w:rPr>
                <w:rFonts w:hint="default" w:ascii="Cambria Math" w:hAnsi="Cambria Math" w:cs="Times New Roman"/>
                <w:color w:val="auto"/>
                <w:kern w:val="2"/>
                <w:sz w:val="21"/>
                <w:szCs w:val="21"/>
                <w:lang w:val="en-US" w:eastAsia="zh-CN" w:bidi="ar-SA"/>
              </w:rPr>
              <m:t>e</m:t>
            </m:r>
          </w:ins>
          <w:ins w:id="7526" w:author="Administrator" w:date="2023-01-15T10:10:23Z">
            <m:r>
              <m:rPr/>
              <w:rPr>
                <w:rFonts w:hint="default" w:ascii="Cambria Math" w:hAnsi="Cambria Math" w:cs="Times New Roman"/>
                <w:color w:val="auto"/>
                <w:kern w:val="2"/>
                <w:sz w:val="21"/>
                <w:szCs w:val="21"/>
                <w:lang w:val="en-US" w:eastAsia="zh-CN" w:bidi="ar-SA"/>
              </w:rPr>
              <m:t>x</m:t>
            </m:r>
          </w:ins>
          <w:ins w:id="7527" w:author="Administrator" w:date="2023-01-15T10:10:24Z">
            <m:r>
              <m:rPr/>
              <w:rPr>
                <w:rFonts w:hint="default" w:ascii="Cambria Math" w:hAnsi="Cambria Math" w:cs="Times New Roman"/>
                <w:color w:val="auto"/>
                <w:kern w:val="2"/>
                <w:sz w:val="21"/>
                <w:szCs w:val="21"/>
                <w:lang w:val="en-US" w:eastAsia="zh-CN" w:bidi="ar-SA"/>
              </w:rPr>
              <m:t>p(</m:t>
            </m:r>
          </w:ins>
          <w:ins w:id="7528" w:author="Administrator" w:date="2023-01-15T10:10:30Z">
            <m:r>
              <m:rPr/>
              <w:rPr>
                <w:rFonts w:hint="default" w:ascii="Cambria Math" w:hAnsi="Cambria Math" w:cs="Times New Roman"/>
                <w:color w:val="auto"/>
                <w:kern w:val="2"/>
                <w:sz w:val="21"/>
                <w:szCs w:val="21"/>
                <w:lang w:val="en-US" w:eastAsia="zh-CN" w:bidi="ar-SA"/>
              </w:rPr>
              <m:t>−</m:t>
            </m:r>
          </w:ins>
          <m:f>
            <m:fPr>
              <m:ctrlPr>
                <w:ins w:id="7529" w:author="Administrator" w:date="2023-01-15T10:10:33Z">
                  <m:rPr/>
                  <w:rPr>
                    <w:rFonts w:hint="default" w:ascii="Cambria Math" w:hAnsi="Cambria Math" w:cs="Times New Roman"/>
                    <w:i/>
                    <w:color w:val="auto"/>
                    <w:kern w:val="2"/>
                    <w:sz w:val="21"/>
                    <w:szCs w:val="21"/>
                    <w:lang w:val="en-US" w:eastAsia="zh-CN" w:bidi="ar-SA"/>
                  </w:rPr>
                </w:ins>
              </m:ctrlPr>
            </m:fPr>
            <m:num>
              <m:sSup>
                <m:sSupPr>
                  <m:ctrlPr>
                    <w:ins w:id="7530" w:author="Administrator" w:date="2023-01-15T10:10:49Z">
                      <m:rPr/>
                      <w:rPr>
                        <w:rFonts w:hint="default" w:ascii="Cambria Math" w:hAnsi="Cambria Math" w:cs="Times New Roman"/>
                        <w:i/>
                        <w:color w:val="auto"/>
                        <w:kern w:val="2"/>
                        <w:sz w:val="21"/>
                        <w:szCs w:val="21"/>
                        <w:lang w:val="en-US" w:eastAsia="zh-CN" w:bidi="ar-SA"/>
                      </w:rPr>
                    </w:ins>
                  </m:ctrlPr>
                </m:sSupPr>
                <m:e>
                  <m:sSub>
                    <m:sSubPr>
                      <m:ctrlPr>
                        <w:ins w:id="7531" w:author="Administrator" w:date="2023-01-15T10:10:51Z">
                          <w:rPr>
                            <w:rFonts w:ascii="Cambria Math" w:hAnsi="Cambria Math" w:cs="Times New Roman"/>
                            <w:i/>
                            <w:color w:val="auto"/>
                            <w:kern w:val="2"/>
                            <w:sz w:val="21"/>
                            <w:szCs w:val="21"/>
                            <w:lang w:val="en-US"/>
                          </w:rPr>
                        </w:ins>
                      </m:ctrlPr>
                    </m:sSubPr>
                    <m:e>
                      <w:ins w:id="7532" w:author="Administrator" w:date="2023-01-15T10:10:51Z">
                        <m:r>
                          <m:rPr/>
                          <w:rPr>
                            <w:rFonts w:hint="default" w:ascii="Cambria Math" w:hAnsi="Cambria Math" w:cs="Times New Roman"/>
                            <w:color w:val="auto"/>
                            <w:kern w:val="2"/>
                            <w:sz w:val="21"/>
                            <w:szCs w:val="21"/>
                            <w:lang w:val="en-US" w:eastAsia="zh-CN"/>
                          </w:rPr>
                          <m:t>b</m:t>
                        </m:r>
                      </w:ins>
                      <m:ctrlPr>
                        <w:ins w:id="7533" w:author="Administrator" w:date="2023-01-15T10:10:51Z">
                          <w:rPr>
                            <w:rFonts w:ascii="Cambria Math" w:hAnsi="Cambria Math" w:cs="Times New Roman"/>
                            <w:i/>
                            <w:color w:val="auto"/>
                            <w:kern w:val="2"/>
                            <w:sz w:val="21"/>
                            <w:szCs w:val="21"/>
                            <w:lang w:val="en-US"/>
                          </w:rPr>
                        </w:ins>
                      </m:ctrlPr>
                    </m:e>
                    <m:sub>
                      <w:ins w:id="7534" w:author="Administrator" w:date="2023-01-15T10:10:51Z">
                        <m:r>
                          <m:rPr/>
                          <w:rPr>
                            <w:rFonts w:hint="default" w:ascii="Cambria Math" w:hAnsi="Cambria Math" w:cs="Times New Roman"/>
                            <w:color w:val="auto"/>
                            <w:kern w:val="2"/>
                            <w:sz w:val="21"/>
                            <w:szCs w:val="21"/>
                            <w:lang w:val="en-US" w:eastAsia="zh-CN"/>
                          </w:rPr>
                          <m:t>v</m:t>
                        </m:r>
                      </w:ins>
                      <m:ctrlPr>
                        <w:ins w:id="7535" w:author="Administrator" w:date="2023-01-15T10:10:51Z">
                          <w:rPr>
                            <w:rFonts w:ascii="Cambria Math" w:hAnsi="Cambria Math" w:cs="Times New Roman"/>
                            <w:i/>
                            <w:color w:val="auto"/>
                            <w:kern w:val="2"/>
                            <w:sz w:val="21"/>
                            <w:szCs w:val="21"/>
                            <w:lang w:val="en-US"/>
                          </w:rPr>
                        </w:ins>
                      </m:ctrlPr>
                    </m:sub>
                  </m:sSub>
                  <m:ctrlPr>
                    <w:ins w:id="7536" w:author="Administrator" w:date="2023-01-15T10:10:49Z">
                      <m:rPr/>
                      <w:rPr>
                        <w:rFonts w:hint="default" w:ascii="Cambria Math" w:hAnsi="Cambria Math" w:cs="Times New Roman"/>
                        <w:i/>
                        <w:color w:val="auto"/>
                        <w:kern w:val="2"/>
                        <w:sz w:val="21"/>
                        <w:szCs w:val="21"/>
                        <w:lang w:val="en-US" w:eastAsia="zh-CN" w:bidi="ar-SA"/>
                      </w:rPr>
                    </w:ins>
                  </m:ctrlPr>
                </m:e>
                <m:sup>
                  <w:ins w:id="7537" w:author="Administrator" w:date="2023-01-15T10:10:52Z">
                    <m:r>
                      <m:rPr/>
                      <w:rPr>
                        <w:rFonts w:hint="default" w:ascii="Cambria Math" w:hAnsi="Cambria Math" w:cs="Times New Roman"/>
                        <w:color w:val="auto"/>
                        <w:kern w:val="2"/>
                        <w:sz w:val="21"/>
                        <w:szCs w:val="21"/>
                        <w:lang w:val="en-US" w:eastAsia="zh-CN" w:bidi="ar-SA"/>
                      </w:rPr>
                      <m:t>2</m:t>
                    </m:r>
                  </w:ins>
                  <m:ctrlPr>
                    <w:ins w:id="7538" w:author="Administrator" w:date="2023-01-15T10:10:49Z">
                      <m:rPr/>
                      <w:rPr>
                        <w:rFonts w:hint="default" w:ascii="Cambria Math" w:hAnsi="Cambria Math" w:cs="Times New Roman"/>
                        <w:i/>
                        <w:color w:val="auto"/>
                        <w:kern w:val="2"/>
                        <w:sz w:val="21"/>
                        <w:szCs w:val="21"/>
                        <w:lang w:val="en-US" w:eastAsia="zh-CN" w:bidi="ar-SA"/>
                      </w:rPr>
                    </w:ins>
                  </m:ctrlPr>
                </m:sup>
              </m:sSup>
              <w:ins w:id="7539" w:author="Administrator" w:date="2023-01-15T10:11:07Z">
                <m:r>
                  <m:rPr/>
                  <w:rPr>
                    <w:rFonts w:ascii="Cambria Math" w:hAnsi="Cambria Math" w:cs="Times New Roman"/>
                    <w:color w:val="auto"/>
                    <w:kern w:val="2"/>
                    <w:sz w:val="21"/>
                    <w:szCs w:val="21"/>
                    <w:lang w:val="en-US"/>
                  </w:rPr>
                  <m:t>η</m:t>
                </m:r>
              </w:ins>
              <m:ctrlPr>
                <w:ins w:id="7540" w:author="Administrator" w:date="2023-01-15T10:10:33Z">
                  <m:rPr/>
                  <w:rPr>
                    <w:rFonts w:hint="default" w:ascii="Cambria Math" w:hAnsi="Cambria Math" w:cs="Times New Roman"/>
                    <w:i/>
                    <w:color w:val="auto"/>
                    <w:kern w:val="2"/>
                    <w:sz w:val="21"/>
                    <w:szCs w:val="21"/>
                    <w:lang w:val="en-US" w:eastAsia="zh-CN" w:bidi="ar-SA"/>
                  </w:rPr>
                </w:ins>
              </m:ctrlPr>
            </m:num>
            <m:den>
              <w:ins w:id="7541" w:author="Administrator" w:date="2023-01-15T10:10:36Z">
                <m:r>
                  <m:rPr/>
                  <w:rPr>
                    <w:rFonts w:hint="default" w:ascii="Cambria Math" w:hAnsi="Cambria Math" w:cs="Times New Roman"/>
                    <w:color w:val="auto"/>
                    <w:kern w:val="2"/>
                    <w:sz w:val="21"/>
                    <w:szCs w:val="21"/>
                    <w:lang w:val="en-US" w:eastAsia="zh-CN" w:bidi="ar-SA"/>
                  </w:rPr>
                  <m:t>2</m:t>
                </m:r>
              </w:ins>
              <m:ctrlPr>
                <w:ins w:id="7542" w:author="Administrator" w:date="2023-01-15T10:10:33Z">
                  <m:rPr/>
                  <w:rPr>
                    <w:rFonts w:hint="default" w:ascii="Cambria Math" w:hAnsi="Cambria Math" w:cs="Times New Roman"/>
                    <w:i/>
                    <w:color w:val="auto"/>
                    <w:kern w:val="2"/>
                    <w:sz w:val="21"/>
                    <w:szCs w:val="21"/>
                    <w:lang w:val="en-US" w:eastAsia="zh-CN" w:bidi="ar-SA"/>
                  </w:rPr>
                </w:ins>
              </m:ctrlPr>
            </m:den>
          </m:f>
          <w:ins w:id="7543" w:author="Administrator" w:date="2023-01-15T10:10:25Z">
            <m:r>
              <m:rPr/>
              <w:rPr>
                <w:rFonts w:hint="default" w:ascii="Cambria Math" w:hAnsi="Cambria Math" w:cs="Times New Roman"/>
                <w:color w:val="auto"/>
                <w:kern w:val="2"/>
                <w:sz w:val="21"/>
                <w:szCs w:val="21"/>
                <w:lang w:val="en-US" w:eastAsia="zh-CN" w:bidi="ar-SA"/>
              </w:rPr>
              <m:t>)</m:t>
            </m:r>
          </w:ins>
          <w:ins w:id="7544" w:author="Administrator" w:date="2023-01-15T10:11:28Z">
            <m:r>
              <m:rPr/>
              <w:rPr>
                <w:rFonts w:hint="default" w:ascii="Cambria Math" w:hAnsi="Cambria Math" w:cs="Times New Roman"/>
                <w:color w:val="auto"/>
                <w:kern w:val="2"/>
                <w:sz w:val="21"/>
                <w:szCs w:val="21"/>
                <w:lang w:val="en-US" w:eastAsia="zh-CN" w:bidi="ar-SA"/>
              </w:rPr>
              <m:t>ex</m:t>
            </m:r>
          </w:ins>
          <w:ins w:id="7545" w:author="Administrator" w:date="2023-01-15T10:11:33Z">
            <m:r>
              <m:rPr/>
              <w:rPr>
                <w:rFonts w:hint="default" w:ascii="Cambria Math" w:hAnsi="Cambria Math" w:cs="Times New Roman"/>
                <w:color w:val="auto"/>
                <w:kern w:val="2"/>
                <w:sz w:val="21"/>
                <w:szCs w:val="21"/>
                <w:lang w:val="en-US" w:eastAsia="zh-CN" w:bidi="ar-SA"/>
              </w:rPr>
              <m:t>p</m:t>
            </m:r>
          </w:ins>
          <w:ins w:id="7546" w:author="Administrator" w:date="2023-01-15T10:11:48Z">
            <m:r>
              <m:rPr/>
              <w:rPr>
                <w:rFonts w:hint="default" w:ascii="Cambria Math" w:hAnsi="Cambria Math" w:cs="Times New Roman"/>
                <w:color w:val="auto"/>
                <w:kern w:val="2"/>
                <w:sz w:val="21"/>
                <w:szCs w:val="21"/>
                <w:lang w:val="en-US" w:eastAsia="zh-CN" w:bidi="ar-SA"/>
              </w:rPr>
              <m:t>(</m:t>
            </m:r>
          </w:ins>
          <m:nary>
            <m:naryPr>
              <m:chr m:val="∑"/>
              <m:limLoc m:val="subSup"/>
              <m:supHide m:val="1"/>
              <m:ctrlPr>
                <w:ins w:id="7547" w:author="Administrator" w:date="2023-01-15T10:12:00Z">
                  <m:rPr/>
                  <w:rPr>
                    <w:rFonts w:hint="default" w:ascii="Cambria Math" w:hAnsi="Cambria Math" w:cs="Times New Roman"/>
                    <w:i/>
                    <w:color w:val="auto"/>
                    <w:kern w:val="2"/>
                    <w:sz w:val="21"/>
                    <w:szCs w:val="21"/>
                    <w:lang w:val="en-US" w:eastAsia="zh-CN" w:bidi="ar-SA"/>
                  </w:rPr>
                </w:ins>
              </m:ctrlPr>
            </m:naryPr>
            <m:sub>
              <w:ins w:id="7548" w:author="Administrator" w:date="2023-01-15T10:12:19Z">
                <m:r>
                  <m:rPr/>
                  <w:rPr>
                    <w:rFonts w:hint="default" w:ascii="Cambria Math" w:hAnsi="Cambria Math" w:cs="Times New Roman"/>
                    <w:color w:val="auto"/>
                    <w:kern w:val="2"/>
                    <w:sz w:val="21"/>
                    <w:szCs w:val="21"/>
                    <w:lang w:val="en-US" w:eastAsia="zh-CN" w:bidi="ar-SA"/>
                  </w:rPr>
                  <m:t>i</m:t>
                </m:r>
              </w:ins>
              <w:ins w:id="7549" w:author="Administrator" w:date="2023-01-15T10:12:22Z">
                <m:r>
                  <m:rPr/>
                  <w:rPr>
                    <w:rFonts w:ascii="Cambria Math" w:hAnsi="Cambria Math" w:cs="Times New Roman"/>
                    <w:color w:val="auto"/>
                    <w:kern w:val="2"/>
                    <w:sz w:val="21"/>
                    <w:szCs w:val="21"/>
                    <w:lang w:val="en-US" w:bidi="ar-SA"/>
                  </w:rPr>
                  <m:t>∈</m:t>
                </m:r>
              </w:ins>
              <m:sSub>
                <m:sSubPr>
                  <m:ctrlPr>
                    <w:ins w:id="7550" w:author="Administrator" w:date="2023-01-15T10:12:30Z">
                      <m:rPr/>
                      <w:rPr>
                        <w:rFonts w:ascii="Cambria Math" w:hAnsi="Cambria Math" w:cs="Times New Roman"/>
                        <w:i/>
                        <w:color w:val="auto"/>
                        <w:kern w:val="2"/>
                        <w:sz w:val="21"/>
                        <w:szCs w:val="21"/>
                        <w:lang w:val="en-US" w:bidi="ar-SA"/>
                      </w:rPr>
                    </w:ins>
                  </m:ctrlPr>
                </m:sSubPr>
                <m:e>
                  <w:ins w:id="7551" w:author="Administrator" w:date="2023-01-15T10:12:32Z">
                    <m:r>
                      <m:rPr/>
                      <w:rPr>
                        <w:rFonts w:hint="default" w:ascii="Cambria Math" w:hAnsi="Cambria Math" w:cs="Times New Roman"/>
                        <w:color w:val="auto"/>
                        <w:kern w:val="2"/>
                        <w:sz w:val="21"/>
                        <w:szCs w:val="21"/>
                        <w:lang w:val="en-US" w:eastAsia="zh-CN" w:bidi="ar-SA"/>
                      </w:rPr>
                      <m:t>H</m:t>
                    </m:r>
                  </w:ins>
                  <m:ctrlPr>
                    <w:ins w:id="7552" w:author="Administrator" w:date="2023-01-15T10:12:30Z">
                      <m:rPr/>
                      <w:rPr>
                        <w:rFonts w:ascii="Cambria Math" w:hAnsi="Cambria Math" w:cs="Times New Roman"/>
                        <w:i/>
                        <w:color w:val="auto"/>
                        <w:kern w:val="2"/>
                        <w:sz w:val="21"/>
                        <w:szCs w:val="21"/>
                        <w:lang w:val="en-US" w:bidi="ar-SA"/>
                      </w:rPr>
                    </w:ins>
                  </m:ctrlPr>
                </m:e>
                <m:sub>
                  <w:ins w:id="7553" w:author="Administrator" w:date="2023-01-15T10:12:34Z">
                    <m:r>
                      <m:rPr/>
                      <w:rPr>
                        <w:rFonts w:hint="default" w:ascii="Cambria Math" w:hAnsi="Cambria Math" w:cs="Times New Roman"/>
                        <w:color w:val="auto"/>
                        <w:kern w:val="2"/>
                        <w:sz w:val="21"/>
                        <w:szCs w:val="21"/>
                        <w:lang w:val="en-US" w:eastAsia="zh-CN" w:bidi="ar-SA"/>
                      </w:rPr>
                      <m:t>v</m:t>
                    </m:r>
                  </w:ins>
                  <m:ctrlPr>
                    <w:ins w:id="7554" w:author="Administrator" w:date="2023-01-15T10:12:30Z">
                      <m:rPr/>
                      <w:rPr>
                        <w:rFonts w:ascii="Cambria Math" w:hAnsi="Cambria Math" w:cs="Times New Roman"/>
                        <w:i/>
                        <w:color w:val="auto"/>
                        <w:kern w:val="2"/>
                        <w:sz w:val="21"/>
                        <w:szCs w:val="21"/>
                        <w:lang w:val="en-US" w:bidi="ar-SA"/>
                      </w:rPr>
                    </w:ins>
                  </m:ctrlPr>
                </m:sub>
              </m:sSub>
              <m:ctrlPr>
                <w:ins w:id="7555" w:author="Administrator" w:date="2023-01-15T10:12:00Z">
                  <m:rPr/>
                  <w:rPr>
                    <w:rFonts w:hint="default" w:ascii="Cambria Math" w:hAnsi="Cambria Math" w:cs="Times New Roman"/>
                    <w:i/>
                    <w:color w:val="auto"/>
                    <w:kern w:val="2"/>
                    <w:sz w:val="21"/>
                    <w:szCs w:val="21"/>
                    <w:lang w:val="en-US" w:eastAsia="zh-CN" w:bidi="ar-SA"/>
                  </w:rPr>
                </w:ins>
              </m:ctrlPr>
            </m:sub>
            <m:sup>
              <m:ctrlPr>
                <w:ins w:id="7556" w:author="Administrator" w:date="2023-01-15T10:12:00Z">
                  <m:rPr/>
                  <w:rPr>
                    <w:rFonts w:hint="default" w:ascii="Cambria Math" w:hAnsi="Cambria Math" w:cs="Times New Roman"/>
                    <w:i/>
                    <w:color w:val="auto"/>
                    <w:kern w:val="2"/>
                    <w:sz w:val="21"/>
                    <w:szCs w:val="21"/>
                    <w:lang w:val="en-US" w:eastAsia="zh-CN" w:bidi="ar-SA"/>
                  </w:rPr>
                </w:ins>
              </m:ctrlPr>
            </m:sup>
            <m:e>
              <w:ins w:id="7557" w:author="Administrator" w:date="2023-01-15T10:13:08Z">
                <m:r>
                  <m:rPr/>
                  <w:rPr>
                    <w:rFonts w:hint="default" w:ascii="Cambria Math" w:hAnsi="Cambria Math" w:cs="Times New Roman"/>
                    <w:color w:val="auto"/>
                    <w:kern w:val="2"/>
                    <w:sz w:val="21"/>
                    <w:szCs w:val="21"/>
                    <w:lang w:val="en-US" w:eastAsia="zh-CN" w:bidi="ar-SA"/>
                  </w:rPr>
                  <m:t>−</m:t>
                </m:r>
              </w:ins>
              <m:f>
                <m:fPr>
                  <m:ctrlPr>
                    <w:ins w:id="7558" w:author="Administrator" w:date="2023-01-15T10:13:10Z">
                      <m:rPr/>
                      <w:rPr>
                        <w:rFonts w:hint="default" w:ascii="Cambria Math" w:hAnsi="Cambria Math" w:cs="Times New Roman"/>
                        <w:i/>
                        <w:color w:val="auto"/>
                        <w:kern w:val="2"/>
                        <w:sz w:val="21"/>
                        <w:szCs w:val="21"/>
                        <w:lang w:val="en-US" w:eastAsia="zh-CN" w:bidi="ar-SA"/>
                      </w:rPr>
                    </w:ins>
                  </m:ctrlPr>
                </m:fPr>
                <m:num>
                  <m:sSup>
                    <m:sSupPr>
                      <m:ctrlPr>
                        <w:ins w:id="7559" w:author="Administrator" w:date="2023-01-15T10:13:27Z">
                          <m:rPr/>
                          <w:rPr>
                            <w:rFonts w:hint="default" w:ascii="Cambria Math" w:hAnsi="Cambria Math" w:cs="Times New Roman"/>
                            <w:i/>
                            <w:color w:val="auto"/>
                            <w:kern w:val="2"/>
                            <w:sz w:val="21"/>
                            <w:szCs w:val="21"/>
                            <w:lang w:val="en-US" w:eastAsia="zh-CN" w:bidi="ar-SA"/>
                          </w:rPr>
                        </w:ins>
                      </m:ctrlPr>
                    </m:sSupPr>
                    <m:e>
                      <w:ins w:id="7560" w:author="Administrator" w:date="2023-01-15T10:13:28Z">
                        <m:r>
                          <m:rPr/>
                          <w:rPr>
                            <w:rFonts w:hint="default" w:ascii="Cambria Math" w:hAnsi="Cambria Math" w:cs="Times New Roman"/>
                            <w:color w:val="auto"/>
                            <w:kern w:val="2"/>
                            <w:sz w:val="21"/>
                            <w:szCs w:val="21"/>
                            <w:lang w:val="en-US" w:eastAsia="zh-CN" w:bidi="ar-SA"/>
                          </w:rPr>
                          <m:t>(</m:t>
                        </m:r>
                      </w:ins>
                      <m:sSubSup>
                        <m:sSubSupPr>
                          <m:ctrlPr>
                            <w:ins w:id="7561" w:author="Administrator" w:date="2023-01-15T10:13:30Z">
                              <w:rPr>
                                <w:rFonts w:hint="default" w:ascii="Cambria Math" w:hAnsi="Cambria Math" w:cs="Times New Roman"/>
                                <w:i/>
                                <w:color w:val="auto"/>
                                <w:kern w:val="2"/>
                                <w:sz w:val="21"/>
                                <w:szCs w:val="21"/>
                                <w:lang w:val="en-US" w:eastAsia="zh-CN"/>
                              </w:rPr>
                            </w:ins>
                          </m:ctrlPr>
                        </m:sSubSupPr>
                        <m:e>
                          <w:ins w:id="7562" w:author="Administrator" w:date="2023-01-15T10:13:30Z">
                            <m:r>
                              <m:rPr/>
                              <w:rPr>
                                <w:rFonts w:hint="default" w:ascii="Cambria Math" w:hAnsi="Cambria Math" w:cs="Times New Roman"/>
                                <w:color w:val="auto"/>
                                <w:kern w:val="2"/>
                                <w:sz w:val="21"/>
                                <w:szCs w:val="21"/>
                                <w:lang w:val="en-US" w:eastAsia="zh-CN"/>
                              </w:rPr>
                              <m:t>z</m:t>
                            </m:r>
                          </w:ins>
                          <m:ctrlPr>
                            <w:ins w:id="7563" w:author="Administrator" w:date="2023-01-15T10:13:30Z">
                              <w:rPr>
                                <w:rFonts w:hint="default" w:ascii="Cambria Math" w:hAnsi="Cambria Math" w:cs="Times New Roman"/>
                                <w:i/>
                                <w:color w:val="auto"/>
                                <w:kern w:val="2"/>
                                <w:sz w:val="21"/>
                                <w:szCs w:val="21"/>
                                <w:lang w:val="en-US" w:eastAsia="zh-CN"/>
                              </w:rPr>
                            </w:ins>
                          </m:ctrlPr>
                        </m:e>
                        <m:sub>
                          <w:ins w:id="7564" w:author="Administrator" w:date="2023-01-15T10:13:30Z">
                            <m:r>
                              <m:rPr/>
                              <w:rPr>
                                <w:rFonts w:hint="default" w:ascii="Cambria Math" w:hAnsi="Cambria Math" w:cs="Times New Roman"/>
                                <w:color w:val="auto"/>
                                <w:kern w:val="2"/>
                                <w:sz w:val="21"/>
                                <w:szCs w:val="21"/>
                                <w:lang w:val="en-US" w:eastAsia="zh-CN"/>
                              </w:rPr>
                              <m:t>i</m:t>
                            </m:r>
                          </w:ins>
                          <m:ctrlPr>
                            <w:ins w:id="7565" w:author="Administrator" w:date="2023-01-15T10:13:30Z">
                              <w:rPr>
                                <w:rFonts w:hint="default" w:ascii="Cambria Math" w:hAnsi="Cambria Math" w:cs="Times New Roman"/>
                                <w:i/>
                                <w:color w:val="auto"/>
                                <w:kern w:val="2"/>
                                <w:sz w:val="21"/>
                                <w:szCs w:val="21"/>
                                <w:lang w:val="en-US" w:eastAsia="zh-CN"/>
                              </w:rPr>
                            </w:ins>
                          </m:ctrlPr>
                        </m:sub>
                        <m:sup>
                          <w:ins w:id="7566" w:author="Administrator" w:date="2023-01-15T10:13:30Z">
                            <m:r>
                              <m:rPr/>
                              <w:rPr>
                                <w:rFonts w:hint="default" w:ascii="Cambria Math" w:hAnsi="Cambria Math" w:cs="Times New Roman"/>
                                <w:color w:val="auto"/>
                                <w:kern w:val="2"/>
                                <w:sz w:val="21"/>
                                <w:szCs w:val="21"/>
                                <w:lang w:val="en-US" w:eastAsia="zh-CN"/>
                              </w:rPr>
                              <m:t>v</m:t>
                            </m:r>
                          </w:ins>
                          <m:ctrlPr>
                            <w:ins w:id="7567" w:author="Administrator" w:date="2023-01-15T10:13:30Z">
                              <w:rPr>
                                <w:rFonts w:hint="default" w:ascii="Cambria Math" w:hAnsi="Cambria Math" w:cs="Times New Roman"/>
                                <w:i/>
                                <w:color w:val="auto"/>
                                <w:kern w:val="2"/>
                                <w:sz w:val="21"/>
                                <w:szCs w:val="21"/>
                                <w:lang w:val="en-US" w:eastAsia="zh-CN"/>
                              </w:rPr>
                            </w:ins>
                          </m:ctrlPr>
                        </m:sup>
                      </m:sSubSup>
                      <w:ins w:id="7568" w:author="Administrator" w:date="2023-01-15T10:13:36Z">
                        <m:r>
                          <m:rPr/>
                          <w:rPr>
                            <w:rFonts w:hint="default" w:ascii="Cambria Math" w:hAnsi="Cambria Math" w:cs="Times New Roman"/>
                            <w:color w:val="auto"/>
                            <w:kern w:val="2"/>
                            <w:sz w:val="21"/>
                            <w:szCs w:val="21"/>
                            <w:lang w:val="en-US" w:eastAsia="zh-CN"/>
                          </w:rPr>
                          <m:t>−</m:t>
                        </m:r>
                      </w:ins>
                      <m:sSub>
                        <m:sSubPr>
                          <m:ctrlPr>
                            <w:ins w:id="7569" w:author="Administrator" w:date="2023-01-15T10:14:21Z">
                              <w:rPr>
                                <w:rFonts w:ascii="Cambria Math" w:hAnsi="Cambria Math" w:cs="Times New Roman"/>
                                <w:i/>
                                <w:color w:val="auto"/>
                                <w:kern w:val="2"/>
                                <w:sz w:val="21"/>
                                <w:szCs w:val="21"/>
                                <w:lang w:val="en-US"/>
                              </w:rPr>
                            </w:ins>
                          </m:ctrlPr>
                        </m:sSubPr>
                        <m:e>
                          <w:ins w:id="7570" w:author="Administrator" w:date="2023-01-15T10:14:21Z">
                            <m:r>
                              <m:rPr/>
                              <w:rPr>
                                <w:rFonts w:hint="default" w:ascii="Cambria Math" w:hAnsi="Cambria Math" w:cs="Times New Roman"/>
                                <w:color w:val="auto"/>
                                <w:kern w:val="2"/>
                                <w:sz w:val="21"/>
                                <w:szCs w:val="21"/>
                                <w:lang w:val="en-US" w:eastAsia="zh-CN"/>
                              </w:rPr>
                              <m:t>s</m:t>
                            </m:r>
                          </w:ins>
                          <m:ctrlPr>
                            <w:ins w:id="7571" w:author="Administrator" w:date="2023-01-15T10:14:21Z">
                              <w:rPr>
                                <w:rFonts w:ascii="Cambria Math" w:hAnsi="Cambria Math" w:cs="Times New Roman"/>
                                <w:i/>
                                <w:color w:val="auto"/>
                                <w:kern w:val="2"/>
                                <w:sz w:val="21"/>
                                <w:szCs w:val="21"/>
                                <w:lang w:val="en-US"/>
                              </w:rPr>
                            </w:ins>
                          </m:ctrlPr>
                        </m:e>
                        <m:sub>
                          <w:ins w:id="7572" w:author="Administrator" w:date="2023-01-15T10:14:21Z">
                            <m:r>
                              <m:rPr/>
                              <w:rPr>
                                <w:rFonts w:hint="default" w:ascii="Cambria Math" w:hAnsi="Cambria Math" w:cs="Times New Roman"/>
                                <w:color w:val="auto"/>
                                <w:kern w:val="2"/>
                                <w:sz w:val="21"/>
                                <w:szCs w:val="21"/>
                                <w:lang w:val="en-US" w:eastAsia="zh-CN"/>
                              </w:rPr>
                              <m:t>i</m:t>
                            </m:r>
                          </w:ins>
                          <m:ctrlPr>
                            <w:ins w:id="7573" w:author="Administrator" w:date="2023-01-15T10:14:21Z">
                              <w:rPr>
                                <w:rFonts w:ascii="Cambria Math" w:hAnsi="Cambria Math" w:cs="Times New Roman"/>
                                <w:i/>
                                <w:color w:val="auto"/>
                                <w:kern w:val="2"/>
                                <w:sz w:val="21"/>
                                <w:szCs w:val="21"/>
                                <w:lang w:val="en-US"/>
                              </w:rPr>
                            </w:ins>
                          </m:ctrlPr>
                        </m:sub>
                      </m:sSub>
                      <w:ins w:id="7574" w:author="Administrator" w:date="2023-01-15T10:14:26Z">
                        <m:r>
                          <m:rPr/>
                          <w:rPr>
                            <w:rFonts w:hint="default" w:ascii="Cambria Math" w:hAnsi="Cambria Math" w:cs="Times New Roman"/>
                            <w:color w:val="auto"/>
                            <w:kern w:val="2"/>
                            <w:sz w:val="21"/>
                            <w:szCs w:val="21"/>
                            <w:lang w:val="en-US" w:eastAsia="zh-CN"/>
                          </w:rPr>
                          <m:t>−</m:t>
                        </m:r>
                      </w:ins>
                      <m:sSub>
                        <m:sSubPr>
                          <m:ctrlPr>
                            <w:ins w:id="7575" w:author="Administrator" w:date="2023-01-15T10:14:32Z">
                              <w:rPr>
                                <w:rFonts w:ascii="Cambria Math" w:hAnsi="Cambria Math" w:cs="Times New Roman"/>
                                <w:i/>
                                <w:color w:val="auto"/>
                                <w:kern w:val="2"/>
                                <w:sz w:val="21"/>
                                <w:szCs w:val="21"/>
                                <w:lang w:val="en-US"/>
                              </w:rPr>
                            </w:ins>
                          </m:ctrlPr>
                        </m:sSubPr>
                        <m:e>
                          <w:ins w:id="7576" w:author="Administrator" w:date="2023-01-15T10:14:32Z">
                            <m:r>
                              <m:rPr/>
                              <w:rPr>
                                <w:rFonts w:hint="default" w:ascii="Cambria Math" w:hAnsi="Cambria Math" w:cs="Times New Roman"/>
                                <w:color w:val="auto"/>
                                <w:kern w:val="2"/>
                                <w:sz w:val="21"/>
                                <w:szCs w:val="21"/>
                                <w:lang w:val="en-US" w:eastAsia="zh-CN"/>
                              </w:rPr>
                              <m:t>b</m:t>
                            </m:r>
                          </w:ins>
                          <m:ctrlPr>
                            <w:ins w:id="7577" w:author="Administrator" w:date="2023-01-15T10:14:32Z">
                              <w:rPr>
                                <w:rFonts w:ascii="Cambria Math" w:hAnsi="Cambria Math" w:cs="Times New Roman"/>
                                <w:i/>
                                <w:color w:val="auto"/>
                                <w:kern w:val="2"/>
                                <w:sz w:val="21"/>
                                <w:szCs w:val="21"/>
                                <w:lang w:val="en-US"/>
                              </w:rPr>
                            </w:ins>
                          </m:ctrlPr>
                        </m:e>
                        <m:sub>
                          <w:ins w:id="7578" w:author="Administrator" w:date="2023-01-15T10:14:32Z">
                            <m:r>
                              <m:rPr/>
                              <w:rPr>
                                <w:rFonts w:hint="default" w:ascii="Cambria Math" w:hAnsi="Cambria Math" w:cs="Times New Roman"/>
                                <w:color w:val="auto"/>
                                <w:kern w:val="2"/>
                                <w:sz w:val="21"/>
                                <w:szCs w:val="21"/>
                                <w:lang w:val="en-US" w:eastAsia="zh-CN"/>
                              </w:rPr>
                              <m:t>v</m:t>
                            </m:r>
                          </w:ins>
                          <m:ctrlPr>
                            <w:ins w:id="7579" w:author="Administrator" w:date="2023-01-15T10:14:32Z">
                              <w:rPr>
                                <w:rFonts w:ascii="Cambria Math" w:hAnsi="Cambria Math" w:cs="Times New Roman"/>
                                <w:i/>
                                <w:color w:val="auto"/>
                                <w:kern w:val="2"/>
                                <w:sz w:val="21"/>
                                <w:szCs w:val="21"/>
                                <w:lang w:val="en-US"/>
                              </w:rPr>
                            </w:ins>
                          </m:ctrlPr>
                        </m:sub>
                      </m:sSub>
                      <w:ins w:id="7580" w:author="Administrator" w:date="2023-01-15T10:13:29Z">
                        <m:r>
                          <m:rPr/>
                          <w:rPr>
                            <w:rFonts w:hint="default" w:ascii="Cambria Math" w:hAnsi="Cambria Math" w:cs="Times New Roman"/>
                            <w:color w:val="auto"/>
                            <w:kern w:val="2"/>
                            <w:sz w:val="21"/>
                            <w:szCs w:val="21"/>
                            <w:lang w:val="en-US" w:eastAsia="zh-CN" w:bidi="ar-SA"/>
                          </w:rPr>
                          <m:t>)</m:t>
                        </m:r>
                      </w:ins>
                      <m:ctrlPr>
                        <w:ins w:id="7581" w:author="Administrator" w:date="2023-01-15T10:13:27Z">
                          <m:rPr/>
                          <w:rPr>
                            <w:rFonts w:hint="default" w:ascii="Cambria Math" w:hAnsi="Cambria Math" w:cs="Times New Roman"/>
                            <w:i/>
                            <w:color w:val="auto"/>
                            <w:kern w:val="2"/>
                            <w:sz w:val="21"/>
                            <w:szCs w:val="21"/>
                            <w:lang w:val="en-US" w:eastAsia="zh-CN" w:bidi="ar-SA"/>
                          </w:rPr>
                        </w:ins>
                      </m:ctrlPr>
                    </m:e>
                    <m:sup>
                      <w:ins w:id="7582" w:author="Administrator" w:date="2023-01-15T10:13:32Z">
                        <m:r>
                          <m:rPr/>
                          <w:rPr>
                            <w:rFonts w:hint="default" w:ascii="Cambria Math" w:hAnsi="Cambria Math" w:cs="Times New Roman"/>
                            <w:color w:val="auto"/>
                            <w:kern w:val="2"/>
                            <w:sz w:val="21"/>
                            <w:szCs w:val="21"/>
                            <w:lang w:val="en-US" w:eastAsia="zh-CN" w:bidi="ar-SA"/>
                          </w:rPr>
                          <m:t>2</m:t>
                        </m:r>
                      </w:ins>
                      <m:ctrlPr>
                        <w:ins w:id="7583" w:author="Administrator" w:date="2023-01-15T10:13:27Z">
                          <m:rPr/>
                          <w:rPr>
                            <w:rFonts w:hint="default" w:ascii="Cambria Math" w:hAnsi="Cambria Math" w:cs="Times New Roman"/>
                            <w:i/>
                            <w:color w:val="auto"/>
                            <w:kern w:val="2"/>
                            <w:sz w:val="21"/>
                            <w:szCs w:val="21"/>
                            <w:lang w:val="en-US" w:eastAsia="zh-CN" w:bidi="ar-SA"/>
                          </w:rPr>
                        </w:ins>
                      </m:ctrlPr>
                    </m:sup>
                  </m:sSup>
                  <m:sSub>
                    <m:sSubPr>
                      <m:ctrlPr>
                        <w:ins w:id="7584" w:author="Administrator" w:date="2023-01-15T10:15:08Z">
                          <w:rPr>
                            <w:rFonts w:ascii="Cambria Math" w:hAnsi="Cambria Math" w:cs="Times New Roman"/>
                            <w:i/>
                            <w:color w:val="auto"/>
                            <w:kern w:val="2"/>
                            <w:sz w:val="21"/>
                            <w:szCs w:val="21"/>
                            <w:lang w:val="en-US"/>
                          </w:rPr>
                        </w:ins>
                      </m:ctrlPr>
                    </m:sSubPr>
                    <m:e>
                      <w:ins w:id="7585" w:author="Administrator" w:date="2023-01-15T10:15:08Z">
                        <m:r>
                          <m:rPr/>
                          <w:rPr>
                            <w:rFonts w:ascii="Cambria Math" w:hAnsi="Cambria Math" w:cs="Times New Roman"/>
                            <w:color w:val="auto"/>
                            <w:kern w:val="2"/>
                            <w:sz w:val="21"/>
                            <w:szCs w:val="21"/>
                            <w:lang w:val="en-US"/>
                          </w:rPr>
                          <m:t>τ</m:t>
                        </m:r>
                      </w:ins>
                      <m:ctrlPr>
                        <w:ins w:id="7586" w:author="Administrator" w:date="2023-01-15T10:15:08Z">
                          <w:rPr>
                            <w:rFonts w:ascii="Cambria Math" w:hAnsi="Cambria Math" w:cs="Times New Roman"/>
                            <w:i/>
                            <w:color w:val="auto"/>
                            <w:kern w:val="2"/>
                            <w:sz w:val="21"/>
                            <w:szCs w:val="21"/>
                            <w:lang w:val="en-US"/>
                          </w:rPr>
                        </w:ins>
                      </m:ctrlPr>
                    </m:e>
                    <m:sub>
                      <w:ins w:id="7587" w:author="Administrator" w:date="2023-01-15T10:15:08Z">
                        <m:r>
                          <m:rPr/>
                          <w:rPr>
                            <w:rFonts w:hint="default" w:ascii="Cambria Math" w:hAnsi="Cambria Math" w:cs="Times New Roman"/>
                            <w:color w:val="auto"/>
                            <w:kern w:val="2"/>
                            <w:sz w:val="21"/>
                            <w:szCs w:val="21"/>
                            <w:lang w:val="en-US" w:eastAsia="zh-CN"/>
                          </w:rPr>
                          <m:t>v</m:t>
                        </m:r>
                      </w:ins>
                      <m:ctrlPr>
                        <w:ins w:id="7588" w:author="Administrator" w:date="2023-01-15T10:15:08Z">
                          <w:rPr>
                            <w:rFonts w:ascii="Cambria Math" w:hAnsi="Cambria Math" w:cs="Times New Roman"/>
                            <w:i/>
                            <w:color w:val="auto"/>
                            <w:kern w:val="2"/>
                            <w:sz w:val="21"/>
                            <w:szCs w:val="21"/>
                            <w:lang w:val="en-US"/>
                          </w:rPr>
                        </w:ins>
                      </m:ctrlPr>
                    </m:sub>
                  </m:sSub>
                  <m:ctrlPr>
                    <w:ins w:id="7589" w:author="Administrator" w:date="2023-01-15T10:13:10Z">
                      <m:rPr/>
                      <w:rPr>
                        <w:rFonts w:hint="default" w:ascii="Cambria Math" w:hAnsi="Cambria Math" w:cs="Times New Roman"/>
                        <w:i/>
                        <w:color w:val="auto"/>
                        <w:kern w:val="2"/>
                        <w:sz w:val="21"/>
                        <w:szCs w:val="21"/>
                        <w:lang w:val="en-US" w:eastAsia="zh-CN" w:bidi="ar-SA"/>
                      </w:rPr>
                    </w:ins>
                  </m:ctrlPr>
                </m:num>
                <m:den>
                  <w:ins w:id="7590" w:author="Administrator" w:date="2023-01-15T10:13:17Z">
                    <m:r>
                      <m:rPr/>
                      <w:rPr>
                        <w:rFonts w:hint="default" w:ascii="Cambria Math" w:hAnsi="Cambria Math" w:cs="Times New Roman"/>
                        <w:color w:val="auto"/>
                        <w:kern w:val="2"/>
                        <w:sz w:val="21"/>
                        <w:szCs w:val="21"/>
                        <w:lang w:val="en-US" w:eastAsia="zh-CN" w:bidi="ar-SA"/>
                      </w:rPr>
                      <m:t>2</m:t>
                    </m:r>
                  </w:ins>
                  <m:ctrlPr>
                    <w:ins w:id="7591" w:author="Administrator" w:date="2023-01-15T10:13:10Z">
                      <m:rPr/>
                      <w:rPr>
                        <w:rFonts w:hint="default" w:ascii="Cambria Math" w:hAnsi="Cambria Math" w:cs="Times New Roman"/>
                        <w:i/>
                        <w:color w:val="auto"/>
                        <w:kern w:val="2"/>
                        <w:sz w:val="21"/>
                        <w:szCs w:val="21"/>
                        <w:lang w:val="en-US" w:eastAsia="zh-CN" w:bidi="ar-SA"/>
                      </w:rPr>
                    </w:ins>
                  </m:ctrlPr>
                </m:den>
              </m:f>
              <m:ctrlPr>
                <w:ins w:id="7592" w:author="Administrator" w:date="2023-01-15T10:12:00Z">
                  <m:rPr/>
                  <w:rPr>
                    <w:rFonts w:hint="default" w:ascii="Cambria Math" w:hAnsi="Cambria Math" w:cs="Times New Roman"/>
                    <w:i/>
                    <w:color w:val="auto"/>
                    <w:kern w:val="2"/>
                    <w:sz w:val="21"/>
                    <w:szCs w:val="21"/>
                    <w:lang w:val="en-US" w:eastAsia="zh-CN" w:bidi="ar-SA"/>
                  </w:rPr>
                </w:ins>
              </m:ctrlPr>
            </m:e>
          </m:nary>
          <w:ins w:id="7593" w:author="Administrator" w:date="2023-01-15T10:11:48Z">
            <m:r>
              <m:rPr/>
              <w:rPr>
                <w:rFonts w:hint="default" w:ascii="Cambria Math" w:hAnsi="Cambria Math" w:cs="Times New Roman"/>
                <w:color w:val="auto"/>
                <w:kern w:val="2"/>
                <w:sz w:val="21"/>
                <w:szCs w:val="21"/>
                <w:lang w:val="en-US" w:eastAsia="zh-CN" w:bidi="ar-SA"/>
              </w:rPr>
              <m:t>)</m:t>
            </m:r>
          </w:ins>
        </m:oMath>
      </m:oMathPara>
    </w:p>
    <w:p>
      <w:pPr>
        <w:ind w:firstLine="420" w:firstLineChars="200"/>
        <m:rPr/>
        <w:rPr>
          <w:ins w:id="7594" w:author="Administrator" w:date="2023-01-15T10:18:12Z"/>
          <w:rFonts w:hint="default" w:hAnsi="Cambria Math" w:cs="Times New Roman"/>
          <w:i w:val="0"/>
          <w:color w:val="auto"/>
          <w:kern w:val="2"/>
          <w:sz w:val="21"/>
          <w:szCs w:val="21"/>
          <w:lang w:val="en-US" w:eastAsia="zh-CN" w:bidi="ar-SA"/>
        </w:rPr>
      </w:pPr>
      <m:oMathPara>
        <m:oMath>
          <w:ins w:id="7595" w:author="Administrator" w:date="2023-01-15T10:15:31Z">
            <m:r>
              <m:rPr/>
              <w:rPr>
                <w:rFonts w:hint="default" w:ascii="Cambria Math" w:hAnsi="Cambria Math" w:cs="Times New Roman"/>
                <w:color w:val="auto"/>
                <w:kern w:val="2"/>
                <w:sz w:val="21"/>
                <w:szCs w:val="21"/>
                <w:lang w:val="en-US" w:eastAsia="zh-CN" w:bidi="ar-SA"/>
              </w:rPr>
              <m:t>b</m:t>
            </m:r>
          </w:ins>
          <w:ins w:id="7596" w:author="Administrator" w:date="2023-01-15T10:15:31Z">
            <m:r>
              <m:rPr/>
              <w:rPr>
                <w:rFonts w:ascii="Cambria Math" w:hAnsi="Cambria Math" w:cs="Times New Roman"/>
                <w:color w:val="auto"/>
                <w:kern w:val="2"/>
                <w:sz w:val="21"/>
                <w:szCs w:val="21"/>
                <w:lang w:val="en-US" w:bidi="ar-SA"/>
              </w:rPr>
              <m:t>∝</m:t>
            </m:r>
          </w:ins>
          <w:ins w:id="7597" w:author="Administrator" w:date="2023-01-15T10:15:35Z">
            <m:r>
              <m:rPr/>
              <w:rPr>
                <w:rFonts w:hint="default" w:ascii="Cambria Math" w:hAnsi="Cambria Math" w:cs="Times New Roman"/>
                <w:color w:val="auto"/>
                <w:kern w:val="2"/>
                <w:sz w:val="21"/>
                <w:szCs w:val="21"/>
                <w:lang w:val="en-US" w:eastAsia="zh-CN" w:bidi="ar-SA"/>
              </w:rPr>
              <m:t>(</m:t>
            </m:r>
          </w:ins>
          <w:ins w:id="7598" w:author="Administrator" w:date="2023-01-15T10:15:40Z">
            <m:r>
              <m:rPr/>
              <w:rPr>
                <w:rFonts w:hint="default" w:ascii="Cambria Math" w:hAnsi="Cambria Math" w:cs="Times New Roman"/>
                <w:color w:val="auto"/>
                <w:kern w:val="2"/>
                <w:sz w:val="21"/>
                <w:szCs w:val="21"/>
                <w:lang w:val="en-US" w:eastAsia="zh-CN" w:bidi="ar-SA"/>
              </w:rPr>
              <m:t>−</m:t>
            </m:r>
          </w:ins>
          <m:f>
            <m:fPr>
              <m:ctrlPr>
                <w:ins w:id="7599" w:author="Administrator" w:date="2023-01-15T10:15:44Z">
                  <m:rPr/>
                  <w:rPr>
                    <w:rFonts w:hint="default" w:ascii="Cambria Math" w:hAnsi="Cambria Math" w:cs="Times New Roman"/>
                    <w:i/>
                    <w:color w:val="auto"/>
                    <w:kern w:val="2"/>
                    <w:sz w:val="21"/>
                    <w:szCs w:val="21"/>
                    <w:lang w:val="en-US" w:eastAsia="zh-CN" w:bidi="ar-SA"/>
                  </w:rPr>
                </w:ins>
              </m:ctrlPr>
            </m:fPr>
            <m:num>
              <w:ins w:id="7600" w:author="Administrator" w:date="2023-01-15T10:15:58Z">
                <m:r>
                  <m:rPr/>
                  <w:rPr>
                    <w:rFonts w:hint="default" w:ascii="Cambria Math" w:hAnsi="Cambria Math" w:cs="Times New Roman"/>
                    <w:color w:val="auto"/>
                    <w:kern w:val="2"/>
                    <w:sz w:val="21"/>
                    <w:szCs w:val="21"/>
                    <w:lang w:val="en-US" w:eastAsia="zh-CN" w:bidi="ar-SA"/>
                  </w:rPr>
                  <m:t>(</m:t>
                </m:r>
              </w:ins>
              <w:ins w:id="7601" w:author="Administrator" w:date="2023-01-15T10:16:08Z">
                <m:r>
                  <m:rPr/>
                  <w:rPr>
                    <w:rFonts w:ascii="Cambria Math" w:hAnsi="Cambria Math" w:cs="Times New Roman"/>
                    <w:color w:val="auto"/>
                    <w:kern w:val="2"/>
                    <w:sz w:val="21"/>
                    <w:szCs w:val="21"/>
                    <w:lang w:val="en-US"/>
                  </w:rPr>
                  <m:t>η</m:t>
                </m:r>
              </w:ins>
              <w:ins w:id="7602" w:author="Administrator" w:date="2023-01-15T10:16:10Z">
                <m:r>
                  <m:rPr/>
                  <w:rPr>
                    <w:rFonts w:hint="default" w:ascii="Cambria Math" w:hAnsi="Cambria Math" w:cs="Times New Roman"/>
                    <w:color w:val="auto"/>
                    <w:kern w:val="2"/>
                    <w:sz w:val="21"/>
                    <w:szCs w:val="21"/>
                    <w:lang w:val="en-US" w:eastAsia="zh-CN"/>
                  </w:rPr>
                  <m:t>+</m:t>
                </m:r>
              </w:ins>
              <m:nary>
                <m:naryPr>
                  <m:chr m:val="∑"/>
                  <m:limLoc m:val="subSup"/>
                  <m:supHide m:val="1"/>
                  <m:ctrlPr>
                    <w:ins w:id="7603" w:author="Administrator" w:date="2023-01-15T10:16:17Z">
                      <w:rPr>
                        <w:rFonts w:hint="default" w:ascii="Cambria Math" w:hAnsi="Cambria Math" w:cs="Times New Roman"/>
                        <w:i/>
                        <w:color w:val="auto"/>
                        <w:kern w:val="2"/>
                        <w:sz w:val="21"/>
                        <w:szCs w:val="21"/>
                        <w:lang w:val="en-US" w:eastAsia="zh-CN" w:bidi="ar-SA"/>
                      </w:rPr>
                    </w:ins>
                  </m:ctrlPr>
                </m:naryPr>
                <m:sub>
                  <w:ins w:id="7604" w:author="Administrator" w:date="2023-01-15T10:16:17Z">
                    <m:r>
                      <m:rPr/>
                      <w:rPr>
                        <w:rFonts w:hint="default" w:ascii="Cambria Math" w:hAnsi="Cambria Math" w:cs="Times New Roman"/>
                        <w:color w:val="auto"/>
                        <w:kern w:val="2"/>
                        <w:sz w:val="21"/>
                        <w:szCs w:val="21"/>
                        <w:lang w:val="en-US" w:eastAsia="zh-CN" w:bidi="ar-SA"/>
                      </w:rPr>
                      <m:t>i</m:t>
                    </m:r>
                  </w:ins>
                  <w:ins w:id="7605" w:author="Administrator" w:date="2023-01-15T10:16:17Z">
                    <m:r>
                      <m:rPr/>
                      <w:rPr>
                        <w:rFonts w:ascii="Cambria Math" w:hAnsi="Cambria Math" w:cs="Times New Roman"/>
                        <w:color w:val="auto"/>
                        <w:kern w:val="2"/>
                        <w:sz w:val="21"/>
                        <w:szCs w:val="21"/>
                        <w:lang w:val="en-US" w:bidi="ar-SA"/>
                      </w:rPr>
                      <m:t>∈</m:t>
                    </m:r>
                  </w:ins>
                  <m:sSub>
                    <m:sSubPr>
                      <m:ctrlPr>
                        <w:ins w:id="7606" w:author="Administrator" w:date="2023-01-15T10:16:17Z">
                          <w:rPr>
                            <w:rFonts w:ascii="Cambria Math" w:hAnsi="Cambria Math" w:cs="Times New Roman"/>
                            <w:i/>
                            <w:color w:val="auto"/>
                            <w:kern w:val="2"/>
                            <w:sz w:val="21"/>
                            <w:szCs w:val="21"/>
                            <w:lang w:val="en-US" w:bidi="ar-SA"/>
                          </w:rPr>
                        </w:ins>
                      </m:ctrlPr>
                    </m:sSubPr>
                    <m:e>
                      <w:ins w:id="7607" w:author="Administrator" w:date="2023-01-15T10:16:17Z">
                        <m:r>
                          <m:rPr/>
                          <w:rPr>
                            <w:rFonts w:hint="default" w:ascii="Cambria Math" w:hAnsi="Cambria Math" w:cs="Times New Roman"/>
                            <w:color w:val="auto"/>
                            <w:kern w:val="2"/>
                            <w:sz w:val="21"/>
                            <w:szCs w:val="21"/>
                            <w:lang w:val="en-US" w:eastAsia="zh-CN" w:bidi="ar-SA"/>
                          </w:rPr>
                          <m:t>H</m:t>
                        </m:r>
                      </w:ins>
                      <m:ctrlPr>
                        <w:ins w:id="7608" w:author="Administrator" w:date="2023-01-15T10:16:17Z">
                          <w:rPr>
                            <w:rFonts w:ascii="Cambria Math" w:hAnsi="Cambria Math" w:cs="Times New Roman"/>
                            <w:i/>
                            <w:color w:val="auto"/>
                            <w:kern w:val="2"/>
                            <w:sz w:val="21"/>
                            <w:szCs w:val="21"/>
                            <w:lang w:val="en-US" w:bidi="ar-SA"/>
                          </w:rPr>
                        </w:ins>
                      </m:ctrlPr>
                    </m:e>
                    <m:sub>
                      <w:ins w:id="7609" w:author="Administrator" w:date="2023-01-15T10:16:17Z">
                        <m:r>
                          <m:rPr/>
                          <w:rPr>
                            <w:rFonts w:hint="default" w:ascii="Cambria Math" w:hAnsi="Cambria Math" w:cs="Times New Roman"/>
                            <w:color w:val="auto"/>
                            <w:kern w:val="2"/>
                            <w:sz w:val="21"/>
                            <w:szCs w:val="21"/>
                            <w:lang w:val="en-US" w:eastAsia="zh-CN" w:bidi="ar-SA"/>
                          </w:rPr>
                          <m:t>v</m:t>
                        </m:r>
                      </w:ins>
                      <m:ctrlPr>
                        <w:ins w:id="7610" w:author="Administrator" w:date="2023-01-15T10:16:17Z">
                          <w:rPr>
                            <w:rFonts w:ascii="Cambria Math" w:hAnsi="Cambria Math" w:cs="Times New Roman"/>
                            <w:i/>
                            <w:color w:val="auto"/>
                            <w:kern w:val="2"/>
                            <w:sz w:val="21"/>
                            <w:szCs w:val="21"/>
                            <w:lang w:val="en-US" w:bidi="ar-SA"/>
                          </w:rPr>
                        </w:ins>
                      </m:ctrlPr>
                    </m:sub>
                  </m:sSub>
                  <m:ctrlPr>
                    <w:ins w:id="7611" w:author="Administrator" w:date="2023-01-15T10:16:17Z">
                      <w:rPr>
                        <w:rFonts w:hint="default" w:ascii="Cambria Math" w:hAnsi="Cambria Math" w:cs="Times New Roman"/>
                        <w:i/>
                        <w:color w:val="auto"/>
                        <w:kern w:val="2"/>
                        <w:sz w:val="21"/>
                        <w:szCs w:val="21"/>
                        <w:lang w:val="en-US" w:eastAsia="zh-CN" w:bidi="ar-SA"/>
                      </w:rPr>
                    </w:ins>
                  </m:ctrlPr>
                </m:sub>
                <m:sup>
                  <m:ctrlPr>
                    <w:ins w:id="7612" w:author="Administrator" w:date="2023-01-15T10:16:17Z">
                      <w:rPr>
                        <w:rFonts w:hint="default" w:ascii="Cambria Math" w:hAnsi="Cambria Math" w:cs="Times New Roman"/>
                        <w:i/>
                        <w:color w:val="auto"/>
                        <w:kern w:val="2"/>
                        <w:sz w:val="21"/>
                        <w:szCs w:val="21"/>
                        <w:lang w:val="en-US" w:eastAsia="zh-CN" w:bidi="ar-SA"/>
                      </w:rPr>
                    </w:ins>
                  </m:ctrlPr>
                </m:sup>
                <m:e>
                  <m:sSub>
                    <m:sSubPr>
                      <m:ctrlPr>
                        <w:ins w:id="7613" w:author="Administrator" w:date="2023-01-15T10:16:39Z">
                          <w:rPr>
                            <w:rFonts w:ascii="Cambria Math" w:hAnsi="Cambria Math" w:cs="Times New Roman"/>
                            <w:i/>
                            <w:color w:val="auto"/>
                            <w:kern w:val="2"/>
                            <w:sz w:val="21"/>
                            <w:szCs w:val="21"/>
                            <w:lang w:val="en-US"/>
                          </w:rPr>
                        </w:ins>
                      </m:ctrlPr>
                    </m:sSubPr>
                    <m:e>
                      <w:ins w:id="7614" w:author="Administrator" w:date="2023-01-15T10:16:39Z">
                        <m:r>
                          <m:rPr/>
                          <w:rPr>
                            <w:rFonts w:ascii="Cambria Math" w:hAnsi="Cambria Math" w:cs="Times New Roman"/>
                            <w:color w:val="auto"/>
                            <w:kern w:val="2"/>
                            <w:sz w:val="21"/>
                            <w:szCs w:val="21"/>
                            <w:lang w:val="en-US"/>
                          </w:rPr>
                          <m:t>τ</m:t>
                        </m:r>
                      </w:ins>
                      <m:ctrlPr>
                        <w:ins w:id="7615" w:author="Administrator" w:date="2023-01-15T10:16:39Z">
                          <w:rPr>
                            <w:rFonts w:ascii="Cambria Math" w:hAnsi="Cambria Math" w:cs="Times New Roman"/>
                            <w:i/>
                            <w:color w:val="auto"/>
                            <w:kern w:val="2"/>
                            <w:sz w:val="21"/>
                            <w:szCs w:val="21"/>
                            <w:lang w:val="en-US"/>
                          </w:rPr>
                        </w:ins>
                      </m:ctrlPr>
                    </m:e>
                    <m:sub>
                      <w:ins w:id="7616" w:author="Administrator" w:date="2023-01-15T10:16:39Z">
                        <m:r>
                          <m:rPr/>
                          <w:rPr>
                            <w:rFonts w:hint="default" w:ascii="Cambria Math" w:hAnsi="Cambria Math" w:cs="Times New Roman"/>
                            <w:color w:val="auto"/>
                            <w:kern w:val="2"/>
                            <w:sz w:val="21"/>
                            <w:szCs w:val="21"/>
                            <w:lang w:val="en-US" w:eastAsia="zh-CN"/>
                          </w:rPr>
                          <m:t>v</m:t>
                        </m:r>
                      </w:ins>
                      <m:ctrlPr>
                        <w:ins w:id="7617" w:author="Administrator" w:date="2023-01-15T10:16:39Z">
                          <w:rPr>
                            <w:rFonts w:ascii="Cambria Math" w:hAnsi="Cambria Math" w:cs="Times New Roman"/>
                            <w:i/>
                            <w:color w:val="auto"/>
                            <w:kern w:val="2"/>
                            <w:sz w:val="21"/>
                            <w:szCs w:val="21"/>
                            <w:lang w:val="en-US"/>
                          </w:rPr>
                        </w:ins>
                      </m:ctrlPr>
                    </m:sub>
                  </m:sSub>
                  <m:ctrlPr>
                    <w:ins w:id="7618" w:author="Administrator" w:date="2023-01-15T10:16:17Z">
                      <w:rPr>
                        <w:rFonts w:hint="default" w:ascii="Cambria Math" w:hAnsi="Cambria Math" w:cs="Times New Roman"/>
                        <w:i/>
                        <w:color w:val="auto"/>
                        <w:kern w:val="2"/>
                        <w:sz w:val="21"/>
                        <w:szCs w:val="21"/>
                        <w:lang w:val="en-US" w:eastAsia="zh-CN" w:bidi="ar-SA"/>
                      </w:rPr>
                    </w:ins>
                  </m:ctrlPr>
                </m:e>
              </m:nary>
              <w:ins w:id="7619" w:author="Administrator" w:date="2023-01-15T10:15:58Z">
                <m:r>
                  <m:rPr/>
                  <w:rPr>
                    <w:rFonts w:hint="default" w:ascii="Cambria Math" w:hAnsi="Cambria Math" w:cs="Times New Roman"/>
                    <w:color w:val="auto"/>
                    <w:kern w:val="2"/>
                    <w:sz w:val="21"/>
                    <w:szCs w:val="21"/>
                    <w:lang w:val="en-US" w:eastAsia="zh-CN" w:bidi="ar-SA"/>
                  </w:rPr>
                  <m:t>)</m:t>
                </m:r>
              </w:ins>
              <m:sSup>
                <m:sSupPr>
                  <m:ctrlPr>
                    <w:ins w:id="7620" w:author="Administrator" w:date="2023-01-15T10:16:49Z">
                      <w:rPr>
                        <w:rFonts w:hint="default" w:ascii="Cambria Math" w:hAnsi="Cambria Math" w:cs="Times New Roman"/>
                        <w:i/>
                        <w:color w:val="auto"/>
                        <w:kern w:val="2"/>
                        <w:sz w:val="21"/>
                        <w:szCs w:val="21"/>
                        <w:lang w:val="en-US" w:eastAsia="zh-CN" w:bidi="ar-SA"/>
                      </w:rPr>
                    </w:ins>
                  </m:ctrlPr>
                </m:sSupPr>
                <m:e>
                  <m:sSub>
                    <m:sSubPr>
                      <m:ctrlPr>
                        <w:ins w:id="7621" w:author="Administrator" w:date="2023-01-15T10:16:49Z">
                          <w:rPr>
                            <w:rFonts w:ascii="Cambria Math" w:hAnsi="Cambria Math" w:cs="Times New Roman"/>
                            <w:i/>
                            <w:color w:val="auto"/>
                            <w:kern w:val="2"/>
                            <w:sz w:val="21"/>
                            <w:szCs w:val="21"/>
                            <w:lang w:val="en-US"/>
                          </w:rPr>
                        </w:ins>
                      </m:ctrlPr>
                    </m:sSubPr>
                    <m:e>
                      <w:ins w:id="7622" w:author="Administrator" w:date="2023-01-15T10:16:49Z">
                        <m:r>
                          <m:rPr/>
                          <w:rPr>
                            <w:rFonts w:hint="default" w:ascii="Cambria Math" w:hAnsi="Cambria Math" w:cs="Times New Roman"/>
                            <w:color w:val="auto"/>
                            <w:kern w:val="2"/>
                            <w:sz w:val="21"/>
                            <w:szCs w:val="21"/>
                            <w:lang w:val="en-US" w:eastAsia="zh-CN"/>
                          </w:rPr>
                          <m:t>b</m:t>
                        </m:r>
                      </w:ins>
                      <m:ctrlPr>
                        <w:ins w:id="7623" w:author="Administrator" w:date="2023-01-15T10:16:49Z">
                          <w:rPr>
                            <w:rFonts w:ascii="Cambria Math" w:hAnsi="Cambria Math" w:cs="Times New Roman"/>
                            <w:i/>
                            <w:color w:val="auto"/>
                            <w:kern w:val="2"/>
                            <w:sz w:val="21"/>
                            <w:szCs w:val="21"/>
                            <w:lang w:val="en-US"/>
                          </w:rPr>
                        </w:ins>
                      </m:ctrlPr>
                    </m:e>
                    <m:sub>
                      <w:ins w:id="7624" w:author="Administrator" w:date="2023-01-15T10:16:49Z">
                        <m:r>
                          <m:rPr/>
                          <w:rPr>
                            <w:rFonts w:hint="default" w:ascii="Cambria Math" w:hAnsi="Cambria Math" w:cs="Times New Roman"/>
                            <w:color w:val="auto"/>
                            <w:kern w:val="2"/>
                            <w:sz w:val="21"/>
                            <w:szCs w:val="21"/>
                            <w:lang w:val="en-US" w:eastAsia="zh-CN"/>
                          </w:rPr>
                          <m:t>v</m:t>
                        </m:r>
                      </w:ins>
                      <m:ctrlPr>
                        <w:ins w:id="7625" w:author="Administrator" w:date="2023-01-15T10:16:49Z">
                          <w:rPr>
                            <w:rFonts w:ascii="Cambria Math" w:hAnsi="Cambria Math" w:cs="Times New Roman"/>
                            <w:i/>
                            <w:color w:val="auto"/>
                            <w:kern w:val="2"/>
                            <w:sz w:val="21"/>
                            <w:szCs w:val="21"/>
                            <w:lang w:val="en-US"/>
                          </w:rPr>
                        </w:ins>
                      </m:ctrlPr>
                    </m:sub>
                  </m:sSub>
                  <m:ctrlPr>
                    <w:ins w:id="7626" w:author="Administrator" w:date="2023-01-15T10:16:49Z">
                      <w:rPr>
                        <w:rFonts w:hint="default" w:ascii="Cambria Math" w:hAnsi="Cambria Math" w:cs="Times New Roman"/>
                        <w:i/>
                        <w:color w:val="auto"/>
                        <w:kern w:val="2"/>
                        <w:sz w:val="21"/>
                        <w:szCs w:val="21"/>
                        <w:lang w:val="en-US" w:eastAsia="zh-CN" w:bidi="ar-SA"/>
                      </w:rPr>
                    </w:ins>
                  </m:ctrlPr>
                </m:e>
                <m:sup>
                  <w:ins w:id="7627" w:author="Administrator" w:date="2023-01-15T10:16:49Z">
                    <m:r>
                      <m:rPr/>
                      <w:rPr>
                        <w:rFonts w:hint="default" w:ascii="Cambria Math" w:hAnsi="Cambria Math" w:cs="Times New Roman"/>
                        <w:color w:val="auto"/>
                        <w:kern w:val="2"/>
                        <w:sz w:val="21"/>
                        <w:szCs w:val="21"/>
                        <w:lang w:val="en-US" w:eastAsia="zh-CN" w:bidi="ar-SA"/>
                      </w:rPr>
                      <m:t>2</m:t>
                    </m:r>
                  </w:ins>
                  <m:ctrlPr>
                    <w:ins w:id="7628" w:author="Administrator" w:date="2023-01-15T10:16:49Z">
                      <w:rPr>
                        <w:rFonts w:hint="default" w:ascii="Cambria Math" w:hAnsi="Cambria Math" w:cs="Times New Roman"/>
                        <w:i/>
                        <w:color w:val="auto"/>
                        <w:kern w:val="2"/>
                        <w:sz w:val="21"/>
                        <w:szCs w:val="21"/>
                        <w:lang w:val="en-US" w:eastAsia="zh-CN" w:bidi="ar-SA"/>
                      </w:rPr>
                    </w:ins>
                  </m:ctrlPr>
                </m:sup>
              </m:sSup>
              <w:ins w:id="7629" w:author="Administrator" w:date="2023-01-15T10:16:52Z">
                <m:r>
                  <m:rPr/>
                  <w:rPr>
                    <w:rFonts w:hint="default" w:ascii="Cambria Math" w:hAnsi="Cambria Math" w:cs="Times New Roman"/>
                    <w:color w:val="auto"/>
                    <w:kern w:val="2"/>
                    <w:sz w:val="21"/>
                    <w:szCs w:val="21"/>
                    <w:lang w:val="en-US" w:eastAsia="zh-CN" w:bidi="ar-SA"/>
                  </w:rPr>
                  <m:t>−</m:t>
                </m:r>
              </w:ins>
              <w:ins w:id="7630" w:author="Administrator" w:date="2023-01-15T10:16:53Z">
                <m:r>
                  <m:rPr/>
                  <w:rPr>
                    <w:rFonts w:hint="default" w:ascii="Cambria Math" w:hAnsi="Cambria Math" w:cs="Times New Roman"/>
                    <w:color w:val="auto"/>
                    <w:kern w:val="2"/>
                    <w:sz w:val="21"/>
                    <w:szCs w:val="21"/>
                    <w:lang w:val="en-US" w:eastAsia="zh-CN" w:bidi="ar-SA"/>
                  </w:rPr>
                  <m:t>2</m:t>
                </m:r>
              </w:ins>
              <m:nary>
                <m:naryPr>
                  <m:chr m:val="∑"/>
                  <m:limLoc m:val="subSup"/>
                  <m:supHide m:val="1"/>
                  <m:ctrlPr>
                    <w:ins w:id="7631" w:author="Administrator" w:date="2023-01-15T10:17:04Z">
                      <w:rPr>
                        <w:rFonts w:hint="default" w:ascii="Cambria Math" w:hAnsi="Cambria Math" w:cs="Times New Roman"/>
                        <w:i/>
                        <w:color w:val="auto"/>
                        <w:kern w:val="2"/>
                        <w:sz w:val="21"/>
                        <w:szCs w:val="21"/>
                        <w:lang w:val="en-US" w:eastAsia="zh-CN" w:bidi="ar-SA"/>
                      </w:rPr>
                    </w:ins>
                  </m:ctrlPr>
                </m:naryPr>
                <m:sub>
                  <w:ins w:id="7632" w:author="Administrator" w:date="2023-01-15T10:17:04Z">
                    <m:r>
                      <m:rPr/>
                      <w:rPr>
                        <w:rFonts w:hint="default" w:ascii="Cambria Math" w:hAnsi="Cambria Math" w:cs="Times New Roman"/>
                        <w:color w:val="auto"/>
                        <w:kern w:val="2"/>
                        <w:sz w:val="21"/>
                        <w:szCs w:val="21"/>
                        <w:lang w:val="en-US" w:eastAsia="zh-CN" w:bidi="ar-SA"/>
                      </w:rPr>
                      <m:t>i</m:t>
                    </m:r>
                  </w:ins>
                  <w:ins w:id="7633" w:author="Administrator" w:date="2023-01-15T10:17:04Z">
                    <m:r>
                      <m:rPr/>
                      <w:rPr>
                        <w:rFonts w:ascii="Cambria Math" w:hAnsi="Cambria Math" w:cs="Times New Roman"/>
                        <w:color w:val="auto"/>
                        <w:kern w:val="2"/>
                        <w:sz w:val="21"/>
                        <w:szCs w:val="21"/>
                        <w:lang w:val="en-US" w:bidi="ar-SA"/>
                      </w:rPr>
                      <m:t>∈</m:t>
                    </m:r>
                  </w:ins>
                  <m:sSub>
                    <m:sSubPr>
                      <m:ctrlPr>
                        <w:ins w:id="7634" w:author="Administrator" w:date="2023-01-15T10:17:04Z">
                          <w:rPr>
                            <w:rFonts w:ascii="Cambria Math" w:hAnsi="Cambria Math" w:cs="Times New Roman"/>
                            <w:i/>
                            <w:color w:val="auto"/>
                            <w:kern w:val="2"/>
                            <w:sz w:val="21"/>
                            <w:szCs w:val="21"/>
                            <w:lang w:val="en-US" w:bidi="ar-SA"/>
                          </w:rPr>
                        </w:ins>
                      </m:ctrlPr>
                    </m:sSubPr>
                    <m:e>
                      <w:ins w:id="7635" w:author="Administrator" w:date="2023-01-15T10:17:04Z">
                        <m:r>
                          <m:rPr/>
                          <w:rPr>
                            <w:rFonts w:hint="default" w:ascii="Cambria Math" w:hAnsi="Cambria Math" w:cs="Times New Roman"/>
                            <w:color w:val="auto"/>
                            <w:kern w:val="2"/>
                            <w:sz w:val="21"/>
                            <w:szCs w:val="21"/>
                            <w:lang w:val="en-US" w:eastAsia="zh-CN" w:bidi="ar-SA"/>
                          </w:rPr>
                          <m:t>H</m:t>
                        </m:r>
                      </w:ins>
                      <m:ctrlPr>
                        <w:ins w:id="7636" w:author="Administrator" w:date="2023-01-15T10:17:04Z">
                          <w:rPr>
                            <w:rFonts w:ascii="Cambria Math" w:hAnsi="Cambria Math" w:cs="Times New Roman"/>
                            <w:i/>
                            <w:color w:val="auto"/>
                            <w:kern w:val="2"/>
                            <w:sz w:val="21"/>
                            <w:szCs w:val="21"/>
                            <w:lang w:val="en-US" w:bidi="ar-SA"/>
                          </w:rPr>
                        </w:ins>
                      </m:ctrlPr>
                    </m:e>
                    <m:sub>
                      <w:ins w:id="7637" w:author="Administrator" w:date="2023-01-15T10:17:04Z">
                        <m:r>
                          <m:rPr/>
                          <w:rPr>
                            <w:rFonts w:hint="default" w:ascii="Cambria Math" w:hAnsi="Cambria Math" w:cs="Times New Roman"/>
                            <w:color w:val="auto"/>
                            <w:kern w:val="2"/>
                            <w:sz w:val="21"/>
                            <w:szCs w:val="21"/>
                            <w:lang w:val="en-US" w:eastAsia="zh-CN" w:bidi="ar-SA"/>
                          </w:rPr>
                          <m:t>v</m:t>
                        </m:r>
                      </w:ins>
                      <m:ctrlPr>
                        <w:ins w:id="7638" w:author="Administrator" w:date="2023-01-15T10:17:04Z">
                          <w:rPr>
                            <w:rFonts w:ascii="Cambria Math" w:hAnsi="Cambria Math" w:cs="Times New Roman"/>
                            <w:i/>
                            <w:color w:val="auto"/>
                            <w:kern w:val="2"/>
                            <w:sz w:val="21"/>
                            <w:szCs w:val="21"/>
                            <w:lang w:val="en-US" w:bidi="ar-SA"/>
                          </w:rPr>
                        </w:ins>
                      </m:ctrlPr>
                    </m:sub>
                  </m:sSub>
                  <m:ctrlPr>
                    <w:ins w:id="7639" w:author="Administrator" w:date="2023-01-15T10:17:04Z">
                      <w:rPr>
                        <w:rFonts w:hint="default" w:ascii="Cambria Math" w:hAnsi="Cambria Math" w:cs="Times New Roman"/>
                        <w:i/>
                        <w:color w:val="auto"/>
                        <w:kern w:val="2"/>
                        <w:sz w:val="21"/>
                        <w:szCs w:val="21"/>
                        <w:lang w:val="en-US" w:eastAsia="zh-CN" w:bidi="ar-SA"/>
                      </w:rPr>
                    </w:ins>
                  </m:ctrlPr>
                </m:sub>
                <m:sup>
                  <m:ctrlPr>
                    <w:ins w:id="7640" w:author="Administrator" w:date="2023-01-15T10:17:04Z">
                      <w:rPr>
                        <w:rFonts w:hint="default" w:ascii="Cambria Math" w:hAnsi="Cambria Math" w:cs="Times New Roman"/>
                        <w:i/>
                        <w:color w:val="auto"/>
                        <w:kern w:val="2"/>
                        <w:sz w:val="21"/>
                        <w:szCs w:val="21"/>
                        <w:lang w:val="en-US" w:eastAsia="zh-CN" w:bidi="ar-SA"/>
                      </w:rPr>
                    </w:ins>
                  </m:ctrlPr>
                </m:sup>
                <m:e>
                  <m:sSub>
                    <m:sSubPr>
                      <m:ctrlPr>
                        <w:ins w:id="7641" w:author="Administrator" w:date="2023-01-15T10:17:44Z">
                          <w:rPr>
                            <w:rFonts w:ascii="Cambria Math" w:hAnsi="Cambria Math" w:cs="Times New Roman"/>
                            <w:i/>
                            <w:color w:val="auto"/>
                            <w:kern w:val="2"/>
                            <w:sz w:val="21"/>
                            <w:szCs w:val="21"/>
                            <w:lang w:val="en-US"/>
                          </w:rPr>
                        </w:ins>
                      </m:ctrlPr>
                    </m:sSubPr>
                    <m:e>
                      <w:ins w:id="7642" w:author="Administrator" w:date="2023-01-15T10:17:54Z">
                        <m:r>
                          <m:rPr/>
                          <w:rPr>
                            <w:rFonts w:hint="default" w:ascii="Cambria Math" w:hAnsi="Cambria Math" w:cs="Times New Roman"/>
                            <w:color w:val="auto"/>
                            <w:kern w:val="2"/>
                            <w:sz w:val="21"/>
                            <w:szCs w:val="21"/>
                            <w:lang w:val="en-US" w:eastAsia="zh-CN"/>
                          </w:rPr>
                          <m:t>(</m:t>
                        </m:r>
                      </w:ins>
                      <m:sSubSup>
                        <m:sSubSupPr>
                          <m:ctrlPr>
                            <w:ins w:id="7643" w:author="Administrator" w:date="2023-01-15T10:18:03Z">
                              <w:rPr>
                                <w:rFonts w:hint="default" w:ascii="Cambria Math" w:hAnsi="Cambria Math" w:cs="Times New Roman"/>
                                <w:i/>
                                <w:color w:val="auto"/>
                                <w:kern w:val="2"/>
                                <w:sz w:val="21"/>
                                <w:szCs w:val="21"/>
                                <w:lang w:val="en-US" w:eastAsia="zh-CN"/>
                              </w:rPr>
                            </w:ins>
                          </m:ctrlPr>
                        </m:sSubSupPr>
                        <m:e>
                          <w:ins w:id="7644" w:author="Administrator" w:date="2023-01-15T10:18:03Z">
                            <m:r>
                              <m:rPr/>
                              <w:rPr>
                                <w:rFonts w:hint="default" w:ascii="Cambria Math" w:hAnsi="Cambria Math" w:cs="Times New Roman"/>
                                <w:color w:val="auto"/>
                                <w:kern w:val="2"/>
                                <w:sz w:val="21"/>
                                <w:szCs w:val="21"/>
                                <w:lang w:val="en-US" w:eastAsia="zh-CN"/>
                              </w:rPr>
                              <m:t>z</m:t>
                            </m:r>
                          </w:ins>
                          <m:ctrlPr>
                            <w:ins w:id="7645" w:author="Administrator" w:date="2023-01-15T10:18:03Z">
                              <w:rPr>
                                <w:rFonts w:hint="default" w:ascii="Cambria Math" w:hAnsi="Cambria Math" w:cs="Times New Roman"/>
                                <w:i/>
                                <w:color w:val="auto"/>
                                <w:kern w:val="2"/>
                                <w:sz w:val="21"/>
                                <w:szCs w:val="21"/>
                                <w:lang w:val="en-US" w:eastAsia="zh-CN"/>
                              </w:rPr>
                            </w:ins>
                          </m:ctrlPr>
                        </m:e>
                        <m:sub>
                          <w:ins w:id="7646" w:author="Administrator" w:date="2023-01-15T10:18:03Z">
                            <m:r>
                              <m:rPr/>
                              <w:rPr>
                                <w:rFonts w:hint="default" w:ascii="Cambria Math" w:hAnsi="Cambria Math" w:cs="Times New Roman"/>
                                <w:color w:val="auto"/>
                                <w:kern w:val="2"/>
                                <w:sz w:val="21"/>
                                <w:szCs w:val="21"/>
                                <w:lang w:val="en-US" w:eastAsia="zh-CN"/>
                              </w:rPr>
                              <m:t>i</m:t>
                            </m:r>
                          </w:ins>
                          <m:ctrlPr>
                            <w:ins w:id="7647" w:author="Administrator" w:date="2023-01-15T10:18:03Z">
                              <w:rPr>
                                <w:rFonts w:hint="default" w:ascii="Cambria Math" w:hAnsi="Cambria Math" w:cs="Times New Roman"/>
                                <w:i/>
                                <w:color w:val="auto"/>
                                <w:kern w:val="2"/>
                                <w:sz w:val="21"/>
                                <w:szCs w:val="21"/>
                                <w:lang w:val="en-US" w:eastAsia="zh-CN"/>
                              </w:rPr>
                            </w:ins>
                          </m:ctrlPr>
                        </m:sub>
                        <m:sup>
                          <w:ins w:id="7648" w:author="Administrator" w:date="2023-01-15T10:18:03Z">
                            <m:r>
                              <m:rPr/>
                              <w:rPr>
                                <w:rFonts w:hint="default" w:ascii="Cambria Math" w:hAnsi="Cambria Math" w:cs="Times New Roman"/>
                                <w:color w:val="auto"/>
                                <w:kern w:val="2"/>
                                <w:sz w:val="21"/>
                                <w:szCs w:val="21"/>
                                <w:lang w:val="en-US" w:eastAsia="zh-CN"/>
                              </w:rPr>
                              <m:t>v</m:t>
                            </m:r>
                          </w:ins>
                          <m:ctrlPr>
                            <w:ins w:id="7649" w:author="Administrator" w:date="2023-01-15T10:18:03Z">
                              <w:rPr>
                                <w:rFonts w:hint="default" w:ascii="Cambria Math" w:hAnsi="Cambria Math" w:cs="Times New Roman"/>
                                <w:i/>
                                <w:color w:val="auto"/>
                                <w:kern w:val="2"/>
                                <w:sz w:val="21"/>
                                <w:szCs w:val="21"/>
                                <w:lang w:val="en-US" w:eastAsia="zh-CN"/>
                              </w:rPr>
                            </w:ins>
                          </m:ctrlPr>
                        </m:sup>
                      </m:sSubSup>
                      <w:ins w:id="7650" w:author="Administrator" w:date="2023-01-15T10:18:03Z">
                        <m:r>
                          <m:rPr/>
                          <w:rPr>
                            <w:rFonts w:hint="default" w:ascii="Cambria Math" w:hAnsi="Cambria Math" w:cs="Times New Roman"/>
                            <w:color w:val="auto"/>
                            <w:kern w:val="2"/>
                            <w:sz w:val="21"/>
                            <w:szCs w:val="21"/>
                            <w:lang w:val="en-US" w:eastAsia="zh-CN"/>
                          </w:rPr>
                          <m:t>−</m:t>
                        </m:r>
                      </w:ins>
                      <m:sSub>
                        <m:sSubPr>
                          <m:ctrlPr>
                            <w:ins w:id="7651" w:author="Administrator" w:date="2023-01-15T10:18:03Z">
                              <w:rPr>
                                <w:rFonts w:ascii="Cambria Math" w:hAnsi="Cambria Math" w:cs="Times New Roman"/>
                                <w:i/>
                                <w:color w:val="auto"/>
                                <w:kern w:val="2"/>
                                <w:sz w:val="21"/>
                                <w:szCs w:val="21"/>
                                <w:lang w:val="en-US"/>
                              </w:rPr>
                            </w:ins>
                          </m:ctrlPr>
                        </m:sSubPr>
                        <m:e>
                          <w:ins w:id="7652" w:author="Administrator" w:date="2023-01-15T10:18:03Z">
                            <m:r>
                              <m:rPr/>
                              <w:rPr>
                                <w:rFonts w:hint="default" w:ascii="Cambria Math" w:hAnsi="Cambria Math" w:cs="Times New Roman"/>
                                <w:color w:val="auto"/>
                                <w:kern w:val="2"/>
                                <w:sz w:val="21"/>
                                <w:szCs w:val="21"/>
                                <w:lang w:val="en-US" w:eastAsia="zh-CN"/>
                              </w:rPr>
                              <m:t>s</m:t>
                            </m:r>
                          </w:ins>
                          <m:ctrlPr>
                            <w:ins w:id="7653" w:author="Administrator" w:date="2023-01-15T10:18:03Z">
                              <w:rPr>
                                <w:rFonts w:ascii="Cambria Math" w:hAnsi="Cambria Math" w:cs="Times New Roman"/>
                                <w:i/>
                                <w:color w:val="auto"/>
                                <w:kern w:val="2"/>
                                <w:sz w:val="21"/>
                                <w:szCs w:val="21"/>
                                <w:lang w:val="en-US"/>
                              </w:rPr>
                            </w:ins>
                          </m:ctrlPr>
                        </m:e>
                        <m:sub>
                          <w:ins w:id="7654" w:author="Administrator" w:date="2023-01-15T10:18:03Z">
                            <m:r>
                              <m:rPr/>
                              <w:rPr>
                                <w:rFonts w:hint="default" w:ascii="Cambria Math" w:hAnsi="Cambria Math" w:cs="Times New Roman"/>
                                <w:color w:val="auto"/>
                                <w:kern w:val="2"/>
                                <w:sz w:val="21"/>
                                <w:szCs w:val="21"/>
                                <w:lang w:val="en-US" w:eastAsia="zh-CN"/>
                              </w:rPr>
                              <m:t>i</m:t>
                            </m:r>
                          </w:ins>
                          <m:ctrlPr>
                            <w:ins w:id="7655" w:author="Administrator" w:date="2023-01-15T10:18:03Z">
                              <w:rPr>
                                <w:rFonts w:ascii="Cambria Math" w:hAnsi="Cambria Math" w:cs="Times New Roman"/>
                                <w:i/>
                                <w:color w:val="auto"/>
                                <w:kern w:val="2"/>
                                <w:sz w:val="21"/>
                                <w:szCs w:val="21"/>
                                <w:lang w:val="en-US"/>
                              </w:rPr>
                            </w:ins>
                          </m:ctrlPr>
                        </m:sub>
                      </m:sSub>
                      <w:ins w:id="7656" w:author="Administrator" w:date="2023-01-15T10:17:54Z">
                        <m:r>
                          <m:rPr/>
                          <w:rPr>
                            <w:rFonts w:hint="default" w:ascii="Cambria Math" w:hAnsi="Cambria Math" w:cs="Times New Roman"/>
                            <w:color w:val="auto"/>
                            <w:kern w:val="2"/>
                            <w:sz w:val="21"/>
                            <w:szCs w:val="21"/>
                            <w:lang w:val="en-US" w:eastAsia="zh-CN"/>
                          </w:rPr>
                          <m:t>)</m:t>
                        </m:r>
                      </w:ins>
                      <w:ins w:id="7657" w:author="Administrator" w:date="2023-01-15T10:17:44Z">
                        <m:r>
                          <m:rPr/>
                          <w:rPr>
                            <w:rFonts w:hint="default" w:ascii="Cambria Math" w:hAnsi="Cambria Math" w:cs="Times New Roman"/>
                            <w:color w:val="auto"/>
                            <w:kern w:val="2"/>
                            <w:sz w:val="21"/>
                            <w:szCs w:val="21"/>
                            <w:lang w:val="en-US" w:eastAsia="zh-CN"/>
                          </w:rPr>
                          <m:t>b</m:t>
                        </m:r>
                      </w:ins>
                      <m:ctrlPr>
                        <w:ins w:id="7658" w:author="Administrator" w:date="2023-01-15T10:17:44Z">
                          <w:rPr>
                            <w:rFonts w:ascii="Cambria Math" w:hAnsi="Cambria Math" w:cs="Times New Roman"/>
                            <w:i/>
                            <w:color w:val="auto"/>
                            <w:kern w:val="2"/>
                            <w:sz w:val="21"/>
                            <w:szCs w:val="21"/>
                            <w:lang w:val="en-US"/>
                          </w:rPr>
                        </w:ins>
                      </m:ctrlPr>
                    </m:e>
                    <m:sub>
                      <w:ins w:id="7659" w:author="Administrator" w:date="2023-01-15T10:17:44Z">
                        <m:r>
                          <m:rPr/>
                          <w:rPr>
                            <w:rFonts w:hint="default" w:ascii="Cambria Math" w:hAnsi="Cambria Math" w:cs="Times New Roman"/>
                            <w:color w:val="auto"/>
                            <w:kern w:val="2"/>
                            <w:sz w:val="21"/>
                            <w:szCs w:val="21"/>
                            <w:lang w:val="en-US" w:eastAsia="zh-CN"/>
                          </w:rPr>
                          <m:t>v</m:t>
                        </m:r>
                      </w:ins>
                      <m:ctrlPr>
                        <w:ins w:id="7660" w:author="Administrator" w:date="2023-01-15T10:17:44Z">
                          <w:rPr>
                            <w:rFonts w:ascii="Cambria Math" w:hAnsi="Cambria Math" w:cs="Times New Roman"/>
                            <w:i/>
                            <w:color w:val="auto"/>
                            <w:kern w:val="2"/>
                            <w:sz w:val="21"/>
                            <w:szCs w:val="21"/>
                            <w:lang w:val="en-US"/>
                          </w:rPr>
                        </w:ins>
                      </m:ctrlPr>
                    </m:sub>
                  </m:sSub>
                  <m:sSub>
                    <m:sSubPr>
                      <m:ctrlPr>
                        <w:ins w:id="7661" w:author="Administrator" w:date="2023-01-15T10:17:04Z">
                          <w:rPr>
                            <w:rFonts w:ascii="Cambria Math" w:hAnsi="Cambria Math" w:cs="Times New Roman"/>
                            <w:i/>
                            <w:color w:val="auto"/>
                            <w:kern w:val="2"/>
                            <w:sz w:val="21"/>
                            <w:szCs w:val="21"/>
                            <w:lang w:val="en-US"/>
                          </w:rPr>
                        </w:ins>
                      </m:ctrlPr>
                    </m:sSubPr>
                    <m:e>
                      <w:ins w:id="7662" w:author="Administrator" w:date="2023-01-15T10:17:04Z">
                        <m:r>
                          <m:rPr/>
                          <w:rPr>
                            <w:rFonts w:ascii="Cambria Math" w:hAnsi="Cambria Math" w:cs="Times New Roman"/>
                            <w:color w:val="auto"/>
                            <w:kern w:val="2"/>
                            <w:sz w:val="21"/>
                            <w:szCs w:val="21"/>
                            <w:lang w:val="en-US"/>
                          </w:rPr>
                          <m:t>τ</m:t>
                        </m:r>
                      </w:ins>
                      <m:ctrlPr>
                        <w:ins w:id="7663" w:author="Administrator" w:date="2023-01-15T10:17:04Z">
                          <w:rPr>
                            <w:rFonts w:ascii="Cambria Math" w:hAnsi="Cambria Math" w:cs="Times New Roman"/>
                            <w:i/>
                            <w:color w:val="auto"/>
                            <w:kern w:val="2"/>
                            <w:sz w:val="21"/>
                            <w:szCs w:val="21"/>
                            <w:lang w:val="en-US"/>
                          </w:rPr>
                        </w:ins>
                      </m:ctrlPr>
                    </m:e>
                    <m:sub>
                      <w:ins w:id="7664" w:author="Administrator" w:date="2023-01-15T10:17:04Z">
                        <m:r>
                          <m:rPr/>
                          <w:rPr>
                            <w:rFonts w:hint="default" w:ascii="Cambria Math" w:hAnsi="Cambria Math" w:cs="Times New Roman"/>
                            <w:color w:val="auto"/>
                            <w:kern w:val="2"/>
                            <w:sz w:val="21"/>
                            <w:szCs w:val="21"/>
                            <w:lang w:val="en-US" w:eastAsia="zh-CN"/>
                          </w:rPr>
                          <m:t>v</m:t>
                        </m:r>
                      </w:ins>
                      <m:ctrlPr>
                        <w:ins w:id="7665" w:author="Administrator" w:date="2023-01-15T10:17:04Z">
                          <w:rPr>
                            <w:rFonts w:ascii="Cambria Math" w:hAnsi="Cambria Math" w:cs="Times New Roman"/>
                            <w:i/>
                            <w:color w:val="auto"/>
                            <w:kern w:val="2"/>
                            <w:sz w:val="21"/>
                            <w:szCs w:val="21"/>
                            <w:lang w:val="en-US"/>
                          </w:rPr>
                        </w:ins>
                      </m:ctrlPr>
                    </m:sub>
                  </m:sSub>
                  <m:ctrlPr>
                    <w:ins w:id="7666" w:author="Administrator" w:date="2023-01-15T10:17:04Z">
                      <w:rPr>
                        <w:rFonts w:hint="default" w:ascii="Cambria Math" w:hAnsi="Cambria Math" w:cs="Times New Roman"/>
                        <w:i/>
                        <w:color w:val="auto"/>
                        <w:kern w:val="2"/>
                        <w:sz w:val="21"/>
                        <w:szCs w:val="21"/>
                        <w:lang w:val="en-US" w:eastAsia="zh-CN" w:bidi="ar-SA"/>
                      </w:rPr>
                    </w:ins>
                  </m:ctrlPr>
                </m:e>
              </m:nary>
              <m:ctrlPr>
                <w:ins w:id="7667" w:author="Administrator" w:date="2023-01-15T10:15:44Z">
                  <m:rPr/>
                  <w:rPr>
                    <w:rFonts w:hint="default" w:ascii="Cambria Math" w:hAnsi="Cambria Math" w:cs="Times New Roman"/>
                    <w:i/>
                    <w:color w:val="auto"/>
                    <w:kern w:val="2"/>
                    <w:sz w:val="21"/>
                    <w:szCs w:val="21"/>
                    <w:lang w:val="en-US" w:eastAsia="zh-CN" w:bidi="ar-SA"/>
                  </w:rPr>
                </w:ins>
              </m:ctrlPr>
            </m:num>
            <m:den>
              <w:ins w:id="7668" w:author="Administrator" w:date="2023-01-15T10:15:47Z">
                <m:r>
                  <m:rPr/>
                  <w:rPr>
                    <w:rFonts w:hint="default" w:ascii="Cambria Math" w:hAnsi="Cambria Math" w:cs="Times New Roman"/>
                    <w:color w:val="auto"/>
                    <w:kern w:val="2"/>
                    <w:sz w:val="21"/>
                    <w:szCs w:val="21"/>
                    <w:lang w:val="en-US" w:eastAsia="zh-CN" w:bidi="ar-SA"/>
                  </w:rPr>
                  <m:t>2</m:t>
                </m:r>
              </w:ins>
              <m:ctrlPr>
                <w:ins w:id="7669" w:author="Administrator" w:date="2023-01-15T10:15:44Z">
                  <m:rPr/>
                  <w:rPr>
                    <w:rFonts w:hint="default" w:ascii="Cambria Math" w:hAnsi="Cambria Math" w:cs="Times New Roman"/>
                    <w:i/>
                    <w:color w:val="auto"/>
                    <w:kern w:val="2"/>
                    <w:sz w:val="21"/>
                    <w:szCs w:val="21"/>
                    <w:lang w:val="en-US" w:eastAsia="zh-CN" w:bidi="ar-SA"/>
                  </w:rPr>
                </w:ins>
              </m:ctrlPr>
            </m:den>
          </m:f>
          <w:ins w:id="7670" w:author="Administrator" w:date="2023-01-15T10:15:50Z">
            <m:r>
              <m:rPr/>
              <w:rPr>
                <w:rFonts w:hint="default" w:ascii="Cambria Math" w:hAnsi="Cambria Math" w:cs="Times New Roman"/>
                <w:color w:val="auto"/>
                <w:kern w:val="2"/>
                <w:sz w:val="21"/>
                <w:szCs w:val="21"/>
                <w:lang w:val="en-US" w:eastAsia="zh-CN" w:bidi="ar-SA"/>
              </w:rPr>
              <m:t>+</m:t>
            </m:r>
          </w:ins>
          <w:ins w:id="7671" w:author="Administrator" w:date="2023-01-15T10:15:51Z">
            <m:r>
              <m:rPr/>
              <w:rPr>
                <w:rFonts w:hint="default" w:ascii="Cambria Math" w:hAnsi="Cambria Math" w:cs="Times New Roman"/>
                <w:color w:val="auto"/>
                <w:kern w:val="2"/>
                <w:sz w:val="21"/>
                <w:szCs w:val="21"/>
                <w:lang w:val="en-US" w:eastAsia="zh-CN" w:bidi="ar-SA"/>
              </w:rPr>
              <m:t>co</m:t>
            </m:r>
          </w:ins>
          <w:ins w:id="7672" w:author="Administrator" w:date="2023-01-15T10:15:52Z">
            <m:r>
              <m:rPr/>
              <w:rPr>
                <w:rFonts w:hint="default" w:ascii="Cambria Math" w:hAnsi="Cambria Math" w:cs="Times New Roman"/>
                <w:color w:val="auto"/>
                <w:kern w:val="2"/>
                <w:sz w:val="21"/>
                <w:szCs w:val="21"/>
                <w:lang w:val="en-US" w:eastAsia="zh-CN" w:bidi="ar-SA"/>
              </w:rPr>
              <m:t>nst</m:t>
            </m:r>
          </w:ins>
          <w:ins w:id="7673" w:author="Administrator" w:date="2023-01-15T10:15:53Z">
            <m:r>
              <m:rPr/>
              <w:rPr>
                <w:rFonts w:hint="default" w:ascii="Cambria Math" w:hAnsi="Cambria Math" w:cs="Times New Roman"/>
                <w:color w:val="auto"/>
                <w:kern w:val="2"/>
                <w:sz w:val="21"/>
                <w:szCs w:val="21"/>
                <w:lang w:val="en-US" w:eastAsia="zh-CN" w:bidi="ar-SA"/>
              </w:rPr>
              <m:t>.</m:t>
            </m:r>
          </w:ins>
          <w:ins w:id="7674" w:author="Administrator" w:date="2023-01-15T10:15:35Z">
            <m:r>
              <m:rPr/>
              <w:rPr>
                <w:rFonts w:hint="default" w:ascii="Cambria Math" w:hAnsi="Cambria Math" w:cs="Times New Roman"/>
                <w:color w:val="auto"/>
                <w:kern w:val="2"/>
                <w:sz w:val="21"/>
                <w:szCs w:val="21"/>
                <w:lang w:val="en-US" w:eastAsia="zh-CN" w:bidi="ar-SA"/>
              </w:rPr>
              <m:t>)</m:t>
            </m:r>
          </w:ins>
        </m:oMath>
      </m:oMathPara>
    </w:p>
    <w:p>
      <w:pPr>
        <w:ind w:firstLine="420" w:firstLineChars="200"/>
        <w:rPr>
          <w:ins w:id="7675" w:author="Administrator" w:date="2023-01-15T10:18:21Z"/>
          <w:rFonts w:hint="default" w:hAnsi="Cambria Math" w:cs="Times New Roman"/>
          <w:i/>
          <w:color w:val="auto"/>
          <w:kern w:val="2"/>
          <w:sz w:val="21"/>
          <w:szCs w:val="21"/>
          <w:lang w:val="en-US" w:eastAsia="zh-CN" w:bidi="ar-SA"/>
        </w:rPr>
      </w:pPr>
      <m:oMathPara>
        <m:oMath>
          <w:ins w:id="7676" w:author="Administrator" w:date="2023-01-15T10:18:21Z">
            <m:r>
              <m:rPr/>
              <w:rPr>
                <w:rFonts w:hint="default" w:ascii="Cambria Math" w:hAnsi="Cambria Math" w:cs="Times New Roman"/>
                <w:color w:val="auto"/>
                <w:kern w:val="2"/>
                <w:sz w:val="21"/>
                <w:szCs w:val="21"/>
                <w:lang w:val="en-US" w:eastAsia="zh-CN" w:bidi="ar-SA"/>
              </w:rPr>
              <m:t>X=</m:t>
            </m:r>
          </w:ins>
          <w:ins w:id="7677" w:author="Administrator" w:date="2023-01-15T10:18:27Z">
            <m:r>
              <m:rPr/>
              <w:rPr>
                <w:rFonts w:ascii="Cambria Math" w:hAnsi="Cambria Math" w:cs="Times New Roman"/>
                <w:color w:val="auto"/>
                <w:kern w:val="2"/>
                <w:sz w:val="21"/>
                <w:szCs w:val="21"/>
                <w:lang w:val="en-US"/>
              </w:rPr>
              <m:t>η</m:t>
            </m:r>
          </w:ins>
          <w:ins w:id="7678" w:author="Administrator" w:date="2023-01-15T10:18:21Z">
            <m:r>
              <m:rPr/>
              <w:rPr>
                <w:rFonts w:hint="default" w:ascii="Cambria Math" w:hAnsi="Cambria Math" w:cs="Times New Roman"/>
                <w:color w:val="auto"/>
                <w:kern w:val="2"/>
                <w:sz w:val="21"/>
                <w:szCs w:val="21"/>
                <w:lang w:val="en-US" w:eastAsia="zh-CN" w:bidi="ar-SA"/>
              </w:rPr>
              <m:t>+</m:t>
            </m:r>
          </w:ins>
          <m:nary>
            <m:naryPr>
              <m:chr m:val="∑"/>
              <m:limLoc m:val="subSup"/>
              <m:supHide m:val="1"/>
              <m:ctrlPr>
                <w:ins w:id="7679" w:author="Administrator" w:date="2023-01-15T10:18:21Z">
                  <w:rPr>
                    <w:rFonts w:hint="default" w:ascii="Cambria Math" w:hAnsi="Cambria Math" w:cs="Times New Roman"/>
                    <w:i/>
                    <w:color w:val="auto"/>
                    <w:kern w:val="2"/>
                    <w:sz w:val="21"/>
                    <w:szCs w:val="21"/>
                    <w:lang w:val="en-US" w:eastAsia="zh-CN" w:bidi="ar-SA"/>
                  </w:rPr>
                </w:ins>
              </m:ctrlPr>
            </m:naryPr>
            <m:sub>
              <w:ins w:id="7680" w:author="Administrator" w:date="2023-01-15T10:18:21Z">
                <m:r>
                  <m:rPr/>
                  <w:rPr>
                    <w:rFonts w:hint="default" w:ascii="Cambria Math" w:hAnsi="Cambria Math" w:cs="Times New Roman"/>
                    <w:color w:val="auto"/>
                    <w:kern w:val="2"/>
                    <w:sz w:val="21"/>
                    <w:szCs w:val="21"/>
                    <w:lang w:val="en-US" w:eastAsia="zh-CN"/>
                  </w:rPr>
                  <m:t>v</m:t>
                </m:r>
              </w:ins>
              <w:ins w:id="7681" w:author="Administrator" w:date="2023-01-15T10:18:21Z">
                <m:r>
                  <m:rPr/>
                  <w:rPr>
                    <w:rFonts w:ascii="Cambria Math" w:hAnsi="Cambria Math" w:cs="Times New Roman"/>
                    <w:color w:val="auto"/>
                    <w:kern w:val="2"/>
                    <w:sz w:val="21"/>
                    <w:szCs w:val="21"/>
                    <w:lang w:val="en-US"/>
                  </w:rPr>
                  <m:t>∈</m:t>
                </m:r>
              </w:ins>
              <m:sSub>
                <m:sSubPr>
                  <m:ctrlPr>
                    <w:ins w:id="7682" w:author="Administrator" w:date="2023-01-15T10:18:21Z">
                      <w:rPr>
                        <w:rFonts w:ascii="Cambria Math" w:hAnsi="Cambria Math" w:cs="Times New Roman"/>
                        <w:i/>
                        <w:color w:val="auto"/>
                        <w:kern w:val="2"/>
                        <w:sz w:val="21"/>
                        <w:szCs w:val="21"/>
                        <w:lang w:val="en-US"/>
                      </w:rPr>
                    </w:ins>
                  </m:ctrlPr>
                </m:sSubPr>
                <m:e>
                  <w:ins w:id="7683" w:author="Administrator" w:date="2023-01-15T10:18:21Z">
                    <m:r>
                      <m:rPr/>
                      <w:rPr>
                        <w:rFonts w:hint="default" w:ascii="Cambria Math" w:hAnsi="Cambria Math" w:cs="Times New Roman"/>
                        <w:color w:val="auto"/>
                        <w:kern w:val="2"/>
                        <w:sz w:val="21"/>
                        <w:szCs w:val="21"/>
                        <w:lang w:val="en-US" w:eastAsia="zh-CN"/>
                      </w:rPr>
                      <m:t>V</m:t>
                    </m:r>
                  </w:ins>
                  <m:ctrlPr>
                    <w:ins w:id="7684" w:author="Administrator" w:date="2023-01-15T10:18:21Z">
                      <w:rPr>
                        <w:rFonts w:ascii="Cambria Math" w:hAnsi="Cambria Math" w:cs="Times New Roman"/>
                        <w:i/>
                        <w:color w:val="auto"/>
                        <w:kern w:val="2"/>
                        <w:sz w:val="21"/>
                        <w:szCs w:val="21"/>
                        <w:lang w:val="en-US"/>
                      </w:rPr>
                    </w:ins>
                  </m:ctrlPr>
                </m:e>
                <m:sub>
                  <w:ins w:id="7685" w:author="Administrator" w:date="2023-01-15T10:18:21Z">
                    <m:r>
                      <m:rPr/>
                      <w:rPr>
                        <w:rFonts w:hint="default" w:ascii="Cambria Math" w:hAnsi="Cambria Math" w:cs="Times New Roman"/>
                        <w:color w:val="auto"/>
                        <w:kern w:val="2"/>
                        <w:sz w:val="21"/>
                        <w:szCs w:val="21"/>
                        <w:lang w:val="en-US" w:eastAsia="zh-CN"/>
                      </w:rPr>
                      <m:t>i</m:t>
                    </m:r>
                  </w:ins>
                  <m:ctrlPr>
                    <w:ins w:id="7686" w:author="Administrator" w:date="2023-01-15T10:18:21Z">
                      <w:rPr>
                        <w:rFonts w:ascii="Cambria Math" w:hAnsi="Cambria Math" w:cs="Times New Roman"/>
                        <w:i/>
                        <w:color w:val="auto"/>
                        <w:kern w:val="2"/>
                        <w:sz w:val="21"/>
                        <w:szCs w:val="21"/>
                        <w:lang w:val="en-US"/>
                      </w:rPr>
                    </w:ins>
                  </m:ctrlPr>
                </m:sub>
              </m:sSub>
              <m:ctrlPr>
                <w:ins w:id="7687" w:author="Administrator" w:date="2023-01-15T10:18:21Z">
                  <w:rPr>
                    <w:rFonts w:hint="default" w:ascii="Cambria Math" w:hAnsi="Cambria Math" w:cs="Times New Roman"/>
                    <w:i/>
                    <w:color w:val="auto"/>
                    <w:kern w:val="2"/>
                    <w:sz w:val="21"/>
                    <w:szCs w:val="21"/>
                    <w:lang w:val="en-US" w:eastAsia="zh-CN" w:bidi="ar-SA"/>
                  </w:rPr>
                </w:ins>
              </m:ctrlPr>
            </m:sub>
            <m:sup>
              <m:ctrlPr>
                <w:ins w:id="7688" w:author="Administrator" w:date="2023-01-15T10:18:21Z">
                  <w:rPr>
                    <w:rFonts w:hint="default" w:ascii="Cambria Math" w:hAnsi="Cambria Math" w:cs="Times New Roman"/>
                    <w:i/>
                    <w:color w:val="auto"/>
                    <w:kern w:val="2"/>
                    <w:sz w:val="21"/>
                    <w:szCs w:val="21"/>
                    <w:lang w:val="en-US" w:eastAsia="zh-CN" w:bidi="ar-SA"/>
                  </w:rPr>
                </w:ins>
              </m:ctrlPr>
            </m:sup>
            <m:e>
              <m:sSub>
                <m:sSubPr>
                  <m:ctrlPr>
                    <w:ins w:id="7689" w:author="Administrator" w:date="2023-01-15T10:18:21Z">
                      <w:rPr>
                        <w:rFonts w:ascii="Cambria Math" w:hAnsi="Cambria Math" w:cs="Times New Roman"/>
                        <w:i/>
                        <w:color w:val="auto"/>
                        <w:kern w:val="2"/>
                        <w:sz w:val="21"/>
                        <w:szCs w:val="21"/>
                        <w:lang w:val="en-US"/>
                      </w:rPr>
                    </w:ins>
                  </m:ctrlPr>
                </m:sSubPr>
                <m:e>
                  <w:ins w:id="7690" w:author="Administrator" w:date="2023-01-15T10:18:21Z">
                    <m:r>
                      <m:rPr/>
                      <w:rPr>
                        <w:rFonts w:ascii="Cambria Math" w:hAnsi="Cambria Math" w:cs="Times New Roman"/>
                        <w:color w:val="auto"/>
                        <w:kern w:val="2"/>
                        <w:sz w:val="21"/>
                        <w:szCs w:val="21"/>
                        <w:lang w:val="en-US"/>
                      </w:rPr>
                      <m:t>τ</m:t>
                    </m:r>
                  </w:ins>
                  <m:ctrlPr>
                    <w:ins w:id="7691" w:author="Administrator" w:date="2023-01-15T10:18:21Z">
                      <w:rPr>
                        <w:rFonts w:ascii="Cambria Math" w:hAnsi="Cambria Math" w:cs="Times New Roman"/>
                        <w:i/>
                        <w:color w:val="auto"/>
                        <w:kern w:val="2"/>
                        <w:sz w:val="21"/>
                        <w:szCs w:val="21"/>
                        <w:lang w:val="en-US"/>
                      </w:rPr>
                    </w:ins>
                  </m:ctrlPr>
                </m:e>
                <m:sub>
                  <w:ins w:id="7692" w:author="Administrator" w:date="2023-01-15T10:18:21Z">
                    <m:r>
                      <m:rPr/>
                      <w:rPr>
                        <w:rFonts w:hint="default" w:ascii="Cambria Math" w:hAnsi="Cambria Math" w:cs="Times New Roman"/>
                        <w:color w:val="auto"/>
                        <w:kern w:val="2"/>
                        <w:sz w:val="21"/>
                        <w:szCs w:val="21"/>
                        <w:lang w:val="en-US" w:eastAsia="zh-CN"/>
                      </w:rPr>
                      <m:t>v</m:t>
                    </m:r>
                  </w:ins>
                  <m:ctrlPr>
                    <w:ins w:id="7693" w:author="Administrator" w:date="2023-01-15T10:18:21Z">
                      <w:rPr>
                        <w:rFonts w:ascii="Cambria Math" w:hAnsi="Cambria Math" w:cs="Times New Roman"/>
                        <w:i/>
                        <w:color w:val="auto"/>
                        <w:kern w:val="2"/>
                        <w:sz w:val="21"/>
                        <w:szCs w:val="21"/>
                        <w:lang w:val="en-US"/>
                      </w:rPr>
                    </w:ins>
                  </m:ctrlPr>
                </m:sub>
              </m:sSub>
              <m:ctrlPr>
                <w:ins w:id="7694" w:author="Administrator" w:date="2023-01-15T10:18:21Z">
                  <w:rPr>
                    <w:rFonts w:hint="default" w:ascii="Cambria Math" w:hAnsi="Cambria Math" w:cs="Times New Roman"/>
                    <w:i/>
                    <w:color w:val="auto"/>
                    <w:kern w:val="2"/>
                    <w:sz w:val="21"/>
                    <w:szCs w:val="21"/>
                    <w:lang w:val="en-US" w:eastAsia="zh-CN" w:bidi="ar-SA"/>
                  </w:rPr>
                </w:ins>
              </m:ctrlPr>
            </m:e>
          </m:nary>
        </m:oMath>
      </m:oMathPara>
    </w:p>
    <w:p>
      <w:pPr>
        <w:ind w:firstLine="420" w:firstLineChars="200"/>
        <m:rPr/>
        <w:rPr>
          <w:ins w:id="7695" w:author="Administrator" w:date="2023-01-15T10:10:02Z"/>
          <w:rFonts w:hint="default" w:hAnsi="Cambria Math" w:cs="Times New Roman"/>
          <w:i w:val="0"/>
          <w:color w:val="auto"/>
          <w:kern w:val="2"/>
          <w:sz w:val="21"/>
          <w:szCs w:val="21"/>
          <w:lang w:val="en-US" w:eastAsia="zh-CN" w:bidi="ar-SA"/>
        </w:rPr>
      </w:pPr>
      <m:oMathPara>
        <m:oMath>
          <w:ins w:id="7696" w:author="Administrator" w:date="2023-01-15T10:18:21Z">
            <m:r>
              <m:rPr/>
              <w:rPr>
                <w:rFonts w:hint="default" w:ascii="Cambria Math" w:hAnsi="Cambria Math" w:cs="Times New Roman"/>
                <w:color w:val="auto"/>
                <w:kern w:val="2"/>
                <w:sz w:val="21"/>
                <w:szCs w:val="21"/>
                <w:lang w:val="en-US" w:eastAsia="zh-CN" w:bidi="ar-SA"/>
              </w:rPr>
              <m:t>Y=</m:t>
            </m:r>
          </w:ins>
          <m:nary>
            <m:naryPr>
              <m:chr m:val="∑"/>
              <m:limLoc m:val="subSup"/>
              <m:supHide m:val="1"/>
              <m:ctrlPr>
                <w:ins w:id="7697" w:author="Administrator" w:date="2023-01-15T10:18:21Z">
                  <w:rPr>
                    <w:rFonts w:hint="default" w:ascii="Cambria Math" w:hAnsi="Cambria Math" w:cs="Times New Roman"/>
                    <w:i/>
                    <w:color w:val="auto"/>
                    <w:kern w:val="2"/>
                    <w:sz w:val="21"/>
                    <w:szCs w:val="21"/>
                    <w:lang w:val="en-US" w:eastAsia="zh-CN" w:bidi="ar-SA"/>
                  </w:rPr>
                </w:ins>
              </m:ctrlPr>
            </m:naryPr>
            <m:sub>
              <w:ins w:id="7698" w:author="Administrator" w:date="2023-01-15T10:18:21Z">
                <m:r>
                  <m:rPr/>
                  <w:rPr>
                    <w:rFonts w:hint="default" w:ascii="Cambria Math" w:hAnsi="Cambria Math" w:cs="Times New Roman"/>
                    <w:color w:val="auto"/>
                    <w:kern w:val="2"/>
                    <w:sz w:val="21"/>
                    <w:szCs w:val="21"/>
                    <w:lang w:val="en-US" w:eastAsia="zh-CN"/>
                  </w:rPr>
                  <m:t>v</m:t>
                </m:r>
              </w:ins>
              <w:ins w:id="7699" w:author="Administrator" w:date="2023-01-15T10:18:21Z">
                <m:r>
                  <m:rPr/>
                  <w:rPr>
                    <w:rFonts w:ascii="Cambria Math" w:hAnsi="Cambria Math" w:cs="Times New Roman"/>
                    <w:color w:val="auto"/>
                    <w:kern w:val="2"/>
                    <w:sz w:val="21"/>
                    <w:szCs w:val="21"/>
                    <w:lang w:val="en-US"/>
                  </w:rPr>
                  <m:t>∈</m:t>
                </m:r>
              </w:ins>
              <m:sSub>
                <m:sSubPr>
                  <m:ctrlPr>
                    <w:ins w:id="7700" w:author="Administrator" w:date="2023-01-15T10:18:21Z">
                      <w:rPr>
                        <w:rFonts w:ascii="Cambria Math" w:hAnsi="Cambria Math" w:cs="Times New Roman"/>
                        <w:i/>
                        <w:color w:val="auto"/>
                        <w:kern w:val="2"/>
                        <w:sz w:val="21"/>
                        <w:szCs w:val="21"/>
                        <w:lang w:val="en-US"/>
                      </w:rPr>
                    </w:ins>
                  </m:ctrlPr>
                </m:sSubPr>
                <m:e>
                  <w:ins w:id="7701" w:author="Administrator" w:date="2023-01-15T10:18:21Z">
                    <m:r>
                      <m:rPr/>
                      <w:rPr>
                        <w:rFonts w:hint="default" w:ascii="Cambria Math" w:hAnsi="Cambria Math" w:cs="Times New Roman"/>
                        <w:color w:val="auto"/>
                        <w:kern w:val="2"/>
                        <w:sz w:val="21"/>
                        <w:szCs w:val="21"/>
                        <w:lang w:val="en-US" w:eastAsia="zh-CN"/>
                      </w:rPr>
                      <m:t>V</m:t>
                    </m:r>
                  </w:ins>
                  <m:ctrlPr>
                    <w:ins w:id="7702" w:author="Administrator" w:date="2023-01-15T10:18:21Z">
                      <w:rPr>
                        <w:rFonts w:ascii="Cambria Math" w:hAnsi="Cambria Math" w:cs="Times New Roman"/>
                        <w:i/>
                        <w:color w:val="auto"/>
                        <w:kern w:val="2"/>
                        <w:sz w:val="21"/>
                        <w:szCs w:val="21"/>
                        <w:lang w:val="en-US"/>
                      </w:rPr>
                    </w:ins>
                  </m:ctrlPr>
                </m:e>
                <m:sub>
                  <w:ins w:id="7703" w:author="Administrator" w:date="2023-01-15T10:18:21Z">
                    <m:r>
                      <m:rPr/>
                      <w:rPr>
                        <w:rFonts w:hint="default" w:ascii="Cambria Math" w:hAnsi="Cambria Math" w:cs="Times New Roman"/>
                        <w:color w:val="auto"/>
                        <w:kern w:val="2"/>
                        <w:sz w:val="21"/>
                        <w:szCs w:val="21"/>
                        <w:lang w:val="en-US" w:eastAsia="zh-CN"/>
                      </w:rPr>
                      <m:t>i</m:t>
                    </m:r>
                  </w:ins>
                  <m:ctrlPr>
                    <w:ins w:id="7704" w:author="Administrator" w:date="2023-01-15T10:18:21Z">
                      <w:rPr>
                        <w:rFonts w:ascii="Cambria Math" w:hAnsi="Cambria Math" w:cs="Times New Roman"/>
                        <w:i/>
                        <w:color w:val="auto"/>
                        <w:kern w:val="2"/>
                        <w:sz w:val="21"/>
                        <w:szCs w:val="21"/>
                        <w:lang w:val="en-US"/>
                      </w:rPr>
                    </w:ins>
                  </m:ctrlPr>
                </m:sub>
              </m:sSub>
              <m:ctrlPr>
                <w:ins w:id="7705" w:author="Administrator" w:date="2023-01-15T10:18:21Z">
                  <w:rPr>
                    <w:rFonts w:hint="default" w:ascii="Cambria Math" w:hAnsi="Cambria Math" w:cs="Times New Roman"/>
                    <w:i/>
                    <w:color w:val="auto"/>
                    <w:kern w:val="2"/>
                    <w:sz w:val="21"/>
                    <w:szCs w:val="21"/>
                    <w:lang w:val="en-US" w:eastAsia="zh-CN" w:bidi="ar-SA"/>
                  </w:rPr>
                </w:ins>
              </m:ctrlPr>
            </m:sub>
            <m:sup>
              <m:ctrlPr>
                <w:ins w:id="7706" w:author="Administrator" w:date="2023-01-15T10:18:21Z">
                  <w:rPr>
                    <w:rFonts w:hint="default" w:ascii="Cambria Math" w:hAnsi="Cambria Math" w:cs="Times New Roman"/>
                    <w:i/>
                    <w:color w:val="auto"/>
                    <w:kern w:val="2"/>
                    <w:sz w:val="21"/>
                    <w:szCs w:val="21"/>
                    <w:lang w:val="en-US" w:eastAsia="zh-CN" w:bidi="ar-SA"/>
                  </w:rPr>
                </w:ins>
              </m:ctrlPr>
            </m:sup>
            <m:e>
              <w:ins w:id="7707" w:author="Administrator" w:date="2023-01-15T10:18:21Z">
                <m:r>
                  <m:rPr/>
                  <w:rPr>
                    <w:rFonts w:hint="default" w:ascii="Cambria Math" w:hAnsi="Cambria Math" w:cs="Times New Roman"/>
                    <w:color w:val="auto"/>
                    <w:kern w:val="2"/>
                    <w:sz w:val="21"/>
                    <w:szCs w:val="21"/>
                    <w:lang w:val="en-US" w:eastAsia="zh-CN" w:bidi="ar-SA"/>
                  </w:rPr>
                  <m:t>(</m:t>
                </m:r>
              </w:ins>
              <m:sSubSup>
                <m:sSubSupPr>
                  <m:ctrlPr>
                    <w:ins w:id="7708" w:author="Administrator" w:date="2023-01-15T10:18:21Z">
                      <w:rPr>
                        <w:rFonts w:hint="default" w:ascii="Cambria Math" w:hAnsi="Cambria Math" w:cs="Times New Roman"/>
                        <w:i/>
                        <w:color w:val="auto"/>
                        <w:kern w:val="2"/>
                        <w:sz w:val="21"/>
                        <w:szCs w:val="21"/>
                        <w:lang w:val="en-US" w:eastAsia="zh-CN"/>
                      </w:rPr>
                    </w:ins>
                  </m:ctrlPr>
                </m:sSubSupPr>
                <m:e>
                  <w:ins w:id="7709" w:author="Administrator" w:date="2023-01-15T10:18:21Z">
                    <m:r>
                      <m:rPr/>
                      <w:rPr>
                        <w:rFonts w:hint="default" w:ascii="Cambria Math" w:hAnsi="Cambria Math" w:cs="Times New Roman"/>
                        <w:color w:val="auto"/>
                        <w:kern w:val="2"/>
                        <w:sz w:val="21"/>
                        <w:szCs w:val="21"/>
                        <w:lang w:val="en-US" w:eastAsia="zh-CN"/>
                      </w:rPr>
                      <m:t>z</m:t>
                    </m:r>
                  </w:ins>
                  <m:ctrlPr>
                    <w:ins w:id="7710" w:author="Administrator" w:date="2023-01-15T10:18:21Z">
                      <w:rPr>
                        <w:rFonts w:hint="default" w:ascii="Cambria Math" w:hAnsi="Cambria Math" w:cs="Times New Roman"/>
                        <w:i/>
                        <w:color w:val="auto"/>
                        <w:kern w:val="2"/>
                        <w:sz w:val="21"/>
                        <w:szCs w:val="21"/>
                        <w:lang w:val="en-US" w:eastAsia="zh-CN"/>
                      </w:rPr>
                    </w:ins>
                  </m:ctrlPr>
                </m:e>
                <m:sub>
                  <w:ins w:id="7711" w:author="Administrator" w:date="2023-01-15T10:18:21Z">
                    <m:r>
                      <m:rPr/>
                      <w:rPr>
                        <w:rFonts w:hint="default" w:ascii="Cambria Math" w:hAnsi="Cambria Math" w:cs="Times New Roman"/>
                        <w:color w:val="auto"/>
                        <w:kern w:val="2"/>
                        <w:sz w:val="21"/>
                        <w:szCs w:val="21"/>
                        <w:lang w:val="en-US" w:eastAsia="zh-CN"/>
                      </w:rPr>
                      <m:t>i</m:t>
                    </m:r>
                  </w:ins>
                  <m:ctrlPr>
                    <w:ins w:id="7712" w:author="Administrator" w:date="2023-01-15T10:18:21Z">
                      <w:rPr>
                        <w:rFonts w:hint="default" w:ascii="Cambria Math" w:hAnsi="Cambria Math" w:cs="Times New Roman"/>
                        <w:i/>
                        <w:color w:val="auto"/>
                        <w:kern w:val="2"/>
                        <w:sz w:val="21"/>
                        <w:szCs w:val="21"/>
                        <w:lang w:val="en-US" w:eastAsia="zh-CN"/>
                      </w:rPr>
                    </w:ins>
                  </m:ctrlPr>
                </m:sub>
                <m:sup>
                  <w:ins w:id="7713" w:author="Administrator" w:date="2023-01-15T10:18:21Z">
                    <m:r>
                      <m:rPr/>
                      <w:rPr>
                        <w:rFonts w:hint="default" w:ascii="Cambria Math" w:hAnsi="Cambria Math" w:cs="Times New Roman"/>
                        <w:color w:val="auto"/>
                        <w:kern w:val="2"/>
                        <w:sz w:val="21"/>
                        <w:szCs w:val="21"/>
                        <w:lang w:val="en-US" w:eastAsia="zh-CN"/>
                      </w:rPr>
                      <m:t>v</m:t>
                    </m:r>
                  </w:ins>
                  <m:ctrlPr>
                    <w:ins w:id="7714" w:author="Administrator" w:date="2023-01-15T10:18:21Z">
                      <w:rPr>
                        <w:rFonts w:hint="default" w:ascii="Cambria Math" w:hAnsi="Cambria Math" w:cs="Times New Roman"/>
                        <w:i/>
                        <w:color w:val="auto"/>
                        <w:kern w:val="2"/>
                        <w:sz w:val="21"/>
                        <w:szCs w:val="21"/>
                        <w:lang w:val="en-US" w:eastAsia="zh-CN"/>
                      </w:rPr>
                    </w:ins>
                  </m:ctrlPr>
                </m:sup>
              </m:sSubSup>
              <w:ins w:id="7715" w:author="Administrator" w:date="2023-01-15T10:18:21Z">
                <m:r>
                  <m:rPr/>
                  <w:rPr>
                    <w:rFonts w:hint="default" w:ascii="Cambria Math" w:hAnsi="Cambria Math" w:cs="Times New Roman"/>
                    <w:color w:val="auto"/>
                    <w:kern w:val="2"/>
                    <w:sz w:val="21"/>
                    <w:szCs w:val="21"/>
                    <w:lang w:val="en-US" w:eastAsia="zh-CN"/>
                  </w:rPr>
                  <m:t>−</m:t>
                </m:r>
              </w:ins>
              <m:sSub>
                <m:sSubPr>
                  <m:ctrlPr>
                    <w:ins w:id="7716" w:author="Administrator" w:date="2023-01-15T10:18:21Z">
                      <w:rPr>
                        <w:rFonts w:ascii="Cambria Math" w:hAnsi="Cambria Math" w:cs="Times New Roman"/>
                        <w:i/>
                        <w:color w:val="auto"/>
                        <w:kern w:val="2"/>
                        <w:sz w:val="21"/>
                        <w:szCs w:val="21"/>
                        <w:lang w:val="en-US"/>
                      </w:rPr>
                    </w:ins>
                  </m:ctrlPr>
                </m:sSubPr>
                <m:e>
                  <w:ins w:id="7717" w:author="Administrator" w:date="2023-01-15T10:18:54Z">
                    <m:r>
                      <m:rPr/>
                      <w:rPr>
                        <w:rFonts w:hint="default" w:ascii="Cambria Math" w:hAnsi="Cambria Math" w:cs="Times New Roman"/>
                        <w:color w:val="auto"/>
                        <w:kern w:val="2"/>
                        <w:sz w:val="21"/>
                        <w:szCs w:val="21"/>
                        <w:lang w:val="en-US" w:eastAsia="zh-CN"/>
                      </w:rPr>
                      <m:t>s</m:t>
                    </m:r>
                  </w:ins>
                  <m:ctrlPr>
                    <w:ins w:id="7718" w:author="Administrator" w:date="2023-01-15T10:18:21Z">
                      <w:rPr>
                        <w:rFonts w:ascii="Cambria Math" w:hAnsi="Cambria Math" w:cs="Times New Roman"/>
                        <w:i/>
                        <w:color w:val="auto"/>
                        <w:kern w:val="2"/>
                        <w:sz w:val="21"/>
                        <w:szCs w:val="21"/>
                        <w:lang w:val="en-US"/>
                      </w:rPr>
                    </w:ins>
                  </m:ctrlPr>
                </m:e>
                <m:sub>
                  <w:ins w:id="7719" w:author="Administrator" w:date="2023-01-15T10:19:00Z">
                    <m:r>
                      <m:rPr/>
                      <w:rPr>
                        <w:rFonts w:hint="default" w:ascii="Cambria Math" w:hAnsi="Cambria Math" w:cs="Times New Roman"/>
                        <w:color w:val="auto"/>
                        <w:kern w:val="2"/>
                        <w:sz w:val="21"/>
                        <w:szCs w:val="21"/>
                        <w:lang w:val="en-US" w:eastAsia="zh-CN"/>
                      </w:rPr>
                      <m:t>i</m:t>
                    </m:r>
                  </w:ins>
                  <m:ctrlPr>
                    <w:ins w:id="7720" w:author="Administrator" w:date="2023-01-15T10:18:21Z">
                      <w:rPr>
                        <w:rFonts w:ascii="Cambria Math" w:hAnsi="Cambria Math" w:cs="Times New Roman"/>
                        <w:i/>
                        <w:color w:val="auto"/>
                        <w:kern w:val="2"/>
                        <w:sz w:val="21"/>
                        <w:szCs w:val="21"/>
                        <w:lang w:val="en-US"/>
                      </w:rPr>
                    </w:ins>
                  </m:ctrlPr>
                </m:sub>
              </m:sSub>
              <w:ins w:id="7721" w:author="Administrator" w:date="2023-01-15T10:18:21Z">
                <m:r>
                  <m:rPr/>
                  <w:rPr>
                    <w:rFonts w:hint="default" w:ascii="Cambria Math" w:hAnsi="Cambria Math" w:cs="Times New Roman"/>
                    <w:color w:val="auto"/>
                    <w:kern w:val="2"/>
                    <w:sz w:val="21"/>
                    <w:szCs w:val="21"/>
                    <w:lang w:val="en-US" w:eastAsia="zh-CN" w:bidi="ar-SA"/>
                  </w:rPr>
                  <m:t>)</m:t>
                </m:r>
              </w:ins>
              <m:sSub>
                <m:sSubPr>
                  <m:ctrlPr>
                    <w:ins w:id="7722" w:author="Administrator" w:date="2023-01-15T10:18:21Z">
                      <w:rPr>
                        <w:rFonts w:ascii="Cambria Math" w:hAnsi="Cambria Math" w:cs="Times New Roman"/>
                        <w:i/>
                        <w:color w:val="auto"/>
                        <w:kern w:val="2"/>
                        <w:sz w:val="21"/>
                        <w:szCs w:val="21"/>
                        <w:lang w:val="en-US"/>
                      </w:rPr>
                    </w:ins>
                  </m:ctrlPr>
                </m:sSubPr>
                <m:e>
                  <w:ins w:id="7723" w:author="Administrator" w:date="2023-01-15T10:18:21Z">
                    <m:r>
                      <m:rPr/>
                      <w:rPr>
                        <w:rFonts w:ascii="Cambria Math" w:hAnsi="Cambria Math" w:cs="Times New Roman"/>
                        <w:color w:val="auto"/>
                        <w:kern w:val="2"/>
                        <w:sz w:val="21"/>
                        <w:szCs w:val="21"/>
                        <w:lang w:val="en-US"/>
                      </w:rPr>
                      <m:t>τ</m:t>
                    </m:r>
                  </w:ins>
                  <m:ctrlPr>
                    <w:ins w:id="7724" w:author="Administrator" w:date="2023-01-15T10:18:21Z">
                      <w:rPr>
                        <w:rFonts w:ascii="Cambria Math" w:hAnsi="Cambria Math" w:cs="Times New Roman"/>
                        <w:i/>
                        <w:color w:val="auto"/>
                        <w:kern w:val="2"/>
                        <w:sz w:val="21"/>
                        <w:szCs w:val="21"/>
                        <w:lang w:val="en-US"/>
                      </w:rPr>
                    </w:ins>
                  </m:ctrlPr>
                </m:e>
                <m:sub>
                  <w:ins w:id="7725" w:author="Administrator" w:date="2023-01-15T10:18:21Z">
                    <m:r>
                      <m:rPr/>
                      <w:rPr>
                        <w:rFonts w:hint="default" w:ascii="Cambria Math" w:hAnsi="Cambria Math" w:cs="Times New Roman"/>
                        <w:color w:val="auto"/>
                        <w:kern w:val="2"/>
                        <w:sz w:val="21"/>
                        <w:szCs w:val="21"/>
                        <w:lang w:val="en-US" w:eastAsia="zh-CN"/>
                      </w:rPr>
                      <m:t>v</m:t>
                    </m:r>
                  </w:ins>
                  <m:ctrlPr>
                    <w:ins w:id="7726" w:author="Administrator" w:date="2023-01-15T10:18:21Z">
                      <w:rPr>
                        <w:rFonts w:ascii="Cambria Math" w:hAnsi="Cambria Math" w:cs="Times New Roman"/>
                        <w:i/>
                        <w:color w:val="auto"/>
                        <w:kern w:val="2"/>
                        <w:sz w:val="21"/>
                        <w:szCs w:val="21"/>
                        <w:lang w:val="en-US"/>
                      </w:rPr>
                    </w:ins>
                  </m:ctrlPr>
                </m:sub>
              </m:sSub>
              <m:ctrlPr>
                <w:ins w:id="7727" w:author="Administrator" w:date="2023-01-15T10:18:21Z">
                  <w:rPr>
                    <w:rFonts w:hint="default" w:ascii="Cambria Math" w:hAnsi="Cambria Math" w:cs="Times New Roman"/>
                    <w:i/>
                    <w:color w:val="auto"/>
                    <w:kern w:val="2"/>
                    <w:sz w:val="21"/>
                    <w:szCs w:val="21"/>
                    <w:lang w:val="en-US" w:eastAsia="zh-CN" w:bidi="ar-SA"/>
                  </w:rPr>
                </w:ins>
              </m:ctrlPr>
            </m:e>
          </m:nary>
        </m:oMath>
      </m:oMathPara>
    </w:p>
    <w:p>
      <w:pPr>
        <w:ind w:firstLine="420" w:firstLineChars="200"/>
        <w:rPr>
          <w:ins w:id="7728" w:author="Administrator" w:date="2023-01-15T00:06:43Z"/>
          <w:rFonts w:hint="eastAsia" w:hAnsi="Cambria Math" w:cs="Times New Roman"/>
          <w:i w:val="0"/>
          <w:color w:val="auto"/>
          <w:kern w:val="2"/>
          <w:sz w:val="21"/>
          <w:szCs w:val="21"/>
          <w:lang w:val="en-US" w:eastAsia="zh-CN"/>
          <w:rPrChange w:id="7729" w:author="Administrator" w:date="2023-01-15T00:08:18Z">
            <w:rPr>
              <w:ins w:id="7730" w:author="Administrator" w:date="2023-01-15T00:06:43Z"/>
              <w:rFonts w:hint="eastAsia" w:hAnsi="Cambria Math" w:cs="Times New Roman"/>
              <w:i w:val="0"/>
              <w:color w:val="auto"/>
              <w:kern w:val="2"/>
              <w:sz w:val="21"/>
              <w:szCs w:val="21"/>
              <w:lang w:val="en-US" w:eastAsia="zh-CN"/>
            </w:rPr>
          </w:rPrChange>
        </w:rPr>
      </w:pPr>
      <m:oMathPara>
        <m:oMath>
          <m:sSub>
            <m:sSubPr>
              <m:ctrlPr>
                <w:ins w:id="7731" w:author="Administrator" w:date="2023-01-15T10:19:36Z">
                  <w:rPr>
                    <w:rFonts w:ascii="Cambria Math" w:hAnsi="Cambria Math" w:cs="Times New Roman"/>
                    <w:i/>
                    <w:color w:val="auto"/>
                    <w:kern w:val="2"/>
                    <w:sz w:val="21"/>
                    <w:szCs w:val="21"/>
                    <w:lang w:val="en-US"/>
                  </w:rPr>
                </w:ins>
              </m:ctrlPr>
            </m:sSubPr>
            <m:e>
              <w:ins w:id="7732" w:author="Administrator" w:date="2023-01-15T10:19:36Z">
                <m:r>
                  <m:rPr/>
                  <w:rPr>
                    <w:rFonts w:hint="default" w:ascii="Cambria Math" w:hAnsi="Cambria Math" w:cs="Times New Roman"/>
                    <w:color w:val="auto"/>
                    <w:kern w:val="2"/>
                    <w:sz w:val="21"/>
                    <w:szCs w:val="21"/>
                    <w:lang w:val="en-US" w:eastAsia="zh-CN"/>
                  </w:rPr>
                  <m:t>b</m:t>
                </m:r>
              </w:ins>
              <m:ctrlPr>
                <w:ins w:id="7733" w:author="Administrator" w:date="2023-01-15T10:19:36Z">
                  <w:rPr>
                    <w:rFonts w:ascii="Cambria Math" w:hAnsi="Cambria Math" w:cs="Times New Roman"/>
                    <w:i/>
                    <w:color w:val="auto"/>
                    <w:kern w:val="2"/>
                    <w:sz w:val="21"/>
                    <w:szCs w:val="21"/>
                    <w:lang w:val="en-US"/>
                  </w:rPr>
                </w:ins>
              </m:ctrlPr>
            </m:e>
            <m:sub>
              <w:ins w:id="7734" w:author="Administrator" w:date="2023-01-15T10:19:36Z">
                <m:r>
                  <m:rPr/>
                  <w:rPr>
                    <w:rFonts w:hint="default" w:ascii="Cambria Math" w:hAnsi="Cambria Math" w:cs="Times New Roman"/>
                    <w:color w:val="auto"/>
                    <w:kern w:val="2"/>
                    <w:sz w:val="21"/>
                    <w:szCs w:val="21"/>
                    <w:lang w:val="en-US" w:eastAsia="zh-CN"/>
                  </w:rPr>
                  <m:t>v</m:t>
                </m:r>
              </w:ins>
              <m:ctrlPr>
                <w:ins w:id="7735" w:author="Administrator" w:date="2023-01-15T10:19:36Z">
                  <w:rPr>
                    <w:rFonts w:ascii="Cambria Math" w:hAnsi="Cambria Math" w:cs="Times New Roman"/>
                    <w:i/>
                    <w:color w:val="auto"/>
                    <w:kern w:val="2"/>
                    <w:sz w:val="21"/>
                    <w:szCs w:val="21"/>
                    <w:lang w:val="en-US"/>
                  </w:rPr>
                </w:ins>
              </m:ctrlPr>
            </m:sub>
          </m:sSub>
          <w:ins w:id="7736" w:author="Administrator" w:date="2023-01-15T10:19:13Z">
            <m:r>
              <m:rPr/>
              <w:rPr>
                <w:rFonts w:ascii="Cambria Math" w:hAnsi="Cambria Math" w:cs="Times New Roman"/>
                <w:color w:val="auto"/>
                <w:kern w:val="2"/>
                <w:sz w:val="21"/>
                <w:szCs w:val="21"/>
                <w:lang w:val="en-US"/>
              </w:rPr>
              <m:t>~</m:t>
            </m:r>
          </w:ins>
          <w:ins w:id="7737" w:author="Administrator" w:date="2023-01-15T10:19:13Z">
            <m:r>
              <m:rPr/>
              <w:rPr>
                <w:rFonts w:hint="default" w:ascii="Cambria Math" w:hAnsi="Cambria Math" w:cs="Times New Roman"/>
                <w:color w:val="auto"/>
                <w:kern w:val="2"/>
                <w:sz w:val="21"/>
                <w:szCs w:val="21"/>
                <w:lang w:val="en-US" w:eastAsia="zh-CN"/>
              </w:rPr>
              <m:t>N(</m:t>
            </m:r>
          </w:ins>
          <m:f>
            <m:fPr>
              <m:ctrlPr>
                <w:ins w:id="7738" w:author="Administrator" w:date="2023-01-15T10:19:13Z">
                  <w:rPr>
                    <w:rFonts w:hint="default" w:ascii="Cambria Math" w:hAnsi="Cambria Math" w:cs="Times New Roman"/>
                    <w:i/>
                    <w:color w:val="auto"/>
                    <w:kern w:val="2"/>
                    <w:sz w:val="21"/>
                    <w:szCs w:val="21"/>
                    <w:lang w:val="en-US" w:eastAsia="zh-CN"/>
                  </w:rPr>
                </w:ins>
              </m:ctrlPr>
            </m:fPr>
            <m:num>
              <w:ins w:id="7739" w:author="Administrator" w:date="2023-01-15T10:19:13Z">
                <m:r>
                  <m:rPr/>
                  <w:rPr>
                    <w:rFonts w:hint="default" w:ascii="Cambria Math" w:hAnsi="Cambria Math" w:cs="Times New Roman"/>
                    <w:color w:val="auto"/>
                    <w:kern w:val="2"/>
                    <w:sz w:val="21"/>
                    <w:szCs w:val="21"/>
                    <w:lang w:val="en-US" w:eastAsia="zh-CN"/>
                  </w:rPr>
                  <m:t>Y</m:t>
                </m:r>
              </w:ins>
              <m:ctrlPr>
                <w:ins w:id="7740" w:author="Administrator" w:date="2023-01-15T10:19:13Z">
                  <w:rPr>
                    <w:rFonts w:hint="default" w:ascii="Cambria Math" w:hAnsi="Cambria Math" w:cs="Times New Roman"/>
                    <w:i/>
                    <w:color w:val="auto"/>
                    <w:kern w:val="2"/>
                    <w:sz w:val="21"/>
                    <w:szCs w:val="21"/>
                    <w:lang w:val="en-US" w:eastAsia="zh-CN"/>
                  </w:rPr>
                </w:ins>
              </m:ctrlPr>
            </m:num>
            <m:den>
              <w:ins w:id="7741" w:author="Administrator" w:date="2023-01-15T10:19:13Z">
                <m:r>
                  <m:rPr/>
                  <w:rPr>
                    <w:rFonts w:hint="default" w:ascii="Cambria Math" w:hAnsi="Cambria Math" w:cs="Times New Roman"/>
                    <w:color w:val="auto"/>
                    <w:kern w:val="2"/>
                    <w:sz w:val="21"/>
                    <w:szCs w:val="21"/>
                    <w:lang w:val="en-US" w:eastAsia="zh-CN"/>
                  </w:rPr>
                  <m:t>X</m:t>
                </m:r>
              </w:ins>
              <m:ctrlPr>
                <w:ins w:id="7742" w:author="Administrator" w:date="2023-01-15T10:19:13Z">
                  <w:rPr>
                    <w:rFonts w:hint="default" w:ascii="Cambria Math" w:hAnsi="Cambria Math" w:cs="Times New Roman"/>
                    <w:i/>
                    <w:color w:val="auto"/>
                    <w:kern w:val="2"/>
                    <w:sz w:val="21"/>
                    <w:szCs w:val="21"/>
                    <w:lang w:val="en-US" w:eastAsia="zh-CN"/>
                  </w:rPr>
                </w:ins>
              </m:ctrlPr>
            </m:den>
          </m:f>
          <w:ins w:id="7743" w:author="Administrator" w:date="2023-01-15T10:19:13Z">
            <m:r>
              <m:rPr/>
              <w:rPr>
                <w:rFonts w:hint="default" w:ascii="Cambria Math" w:hAnsi="Cambria Math" w:cs="Times New Roman"/>
                <w:color w:val="auto"/>
                <w:kern w:val="2"/>
                <w:sz w:val="21"/>
                <w:szCs w:val="21"/>
                <w:lang w:val="en-US" w:eastAsia="zh-CN"/>
              </w:rPr>
              <m:t>,</m:t>
            </m:r>
          </w:ins>
          <m:f>
            <m:fPr>
              <m:ctrlPr>
                <w:ins w:id="7744" w:author="Administrator" w:date="2023-01-15T10:19:13Z">
                  <w:rPr>
                    <w:rFonts w:hint="default" w:ascii="Cambria Math" w:hAnsi="Cambria Math" w:cs="Times New Roman"/>
                    <w:i/>
                    <w:color w:val="auto"/>
                    <w:kern w:val="2"/>
                    <w:sz w:val="21"/>
                    <w:szCs w:val="21"/>
                    <w:lang w:val="en-US" w:eastAsia="zh-CN"/>
                  </w:rPr>
                </w:ins>
              </m:ctrlPr>
            </m:fPr>
            <m:num>
              <w:ins w:id="7745" w:author="Administrator" w:date="2023-01-15T10:19:13Z">
                <m:r>
                  <m:rPr/>
                  <w:rPr>
                    <w:rFonts w:hint="default" w:ascii="Cambria Math" w:hAnsi="Cambria Math" w:cs="Times New Roman"/>
                    <w:color w:val="auto"/>
                    <w:kern w:val="2"/>
                    <w:sz w:val="21"/>
                    <w:szCs w:val="21"/>
                    <w:lang w:val="en-US" w:eastAsia="zh-CN"/>
                  </w:rPr>
                  <m:t>1</m:t>
                </m:r>
              </w:ins>
              <m:ctrlPr>
                <w:ins w:id="7746" w:author="Administrator" w:date="2023-01-15T10:19:13Z">
                  <w:rPr>
                    <w:rFonts w:hint="default" w:ascii="Cambria Math" w:hAnsi="Cambria Math" w:cs="Times New Roman"/>
                    <w:i/>
                    <w:color w:val="auto"/>
                    <w:kern w:val="2"/>
                    <w:sz w:val="21"/>
                    <w:szCs w:val="21"/>
                    <w:lang w:val="en-US" w:eastAsia="zh-CN"/>
                  </w:rPr>
                </w:ins>
              </m:ctrlPr>
            </m:num>
            <m:den>
              <w:ins w:id="7747" w:author="Administrator" w:date="2023-01-15T10:19:13Z">
                <m:r>
                  <m:rPr/>
                  <w:rPr>
                    <w:rFonts w:hint="default" w:ascii="Cambria Math" w:hAnsi="Cambria Math" w:cs="Times New Roman"/>
                    <w:color w:val="auto"/>
                    <w:kern w:val="2"/>
                    <w:sz w:val="21"/>
                    <w:szCs w:val="21"/>
                    <w:lang w:val="en-US" w:eastAsia="zh-CN"/>
                  </w:rPr>
                  <m:t>X</m:t>
                </m:r>
              </w:ins>
              <m:ctrlPr>
                <w:ins w:id="7748" w:author="Administrator" w:date="2023-01-15T10:19:13Z">
                  <w:rPr>
                    <w:rFonts w:hint="default" w:ascii="Cambria Math" w:hAnsi="Cambria Math" w:cs="Times New Roman"/>
                    <w:i/>
                    <w:color w:val="auto"/>
                    <w:kern w:val="2"/>
                    <w:sz w:val="21"/>
                    <w:szCs w:val="21"/>
                    <w:lang w:val="en-US" w:eastAsia="zh-CN"/>
                  </w:rPr>
                </w:ins>
              </m:ctrlPr>
            </m:den>
          </m:f>
          <w:ins w:id="7749" w:author="Administrator" w:date="2023-01-15T10:19:13Z">
            <m:r>
              <m:rPr/>
              <w:rPr>
                <w:rFonts w:hint="default" w:ascii="Cambria Math" w:hAnsi="Cambria Math" w:cs="Times New Roman"/>
                <w:color w:val="auto"/>
                <w:kern w:val="2"/>
                <w:sz w:val="21"/>
                <w:szCs w:val="21"/>
                <w:lang w:val="en-US" w:eastAsia="zh-CN"/>
              </w:rPr>
              <m:t>)</m:t>
            </m:r>
          </w:ins>
        </m:oMath>
      </m:oMathPara>
    </w:p>
    <w:p>
      <w:pPr>
        <w:ind w:firstLine="0" w:firstLineChars="0"/>
        <w:rPr>
          <w:ins w:id="7751" w:author="Administrator" w:date="2023-01-15T08:58:44Z"/>
          <w:rFonts w:hint="eastAsia" w:hAnsi="Times New Roman" w:cs="Times New Roman"/>
          <w:b/>
          <w:i w:val="0"/>
          <w:color w:val="auto"/>
          <w:kern w:val="2"/>
          <w:sz w:val="21"/>
          <w:szCs w:val="21"/>
          <w:lang w:val="en-US" w:eastAsia="zh-CN"/>
        </w:rPr>
        <w:pPrChange w:id="7750" w:author="Administrator" w:date="2023-01-15T08:58:58Z">
          <w:pPr>
            <w:ind w:firstLine="420" w:firstLineChars="200"/>
          </w:pPr>
        </w:pPrChange>
      </w:pPr>
      <w:ins w:id="7752" w:author="Administrator" w:date="2023-01-15T00:08:39Z">
        <w:r>
          <w:rPr>
            <w:rFonts w:hint="eastAsia" w:ascii="Times New Roman" w:hAnsi="Times New Roman"/>
            <w:b/>
            <w:i/>
            <w:iCs/>
            <w:color w:val="auto"/>
            <w:szCs w:val="21"/>
            <w:lang w:val="en-US" w:eastAsia="zh-CN"/>
          </w:rPr>
          <w:t>RPG</w:t>
        </w:r>
      </w:ins>
      <w:ins w:id="7753" w:author="Administrator" w:date="2023-01-15T00:08:39Z">
        <w:r>
          <w:rPr>
            <w:rFonts w:hint="eastAsia" w:ascii="Times New Roman" w:hAnsi="Times New Roman"/>
            <w:b/>
            <w:color w:val="auto"/>
            <w:szCs w:val="21"/>
            <w:vertAlign w:val="subscript"/>
            <w:lang w:val="en-US" w:eastAsia="zh-CN"/>
          </w:rPr>
          <w:t>6</w:t>
        </w:r>
      </w:ins>
      <w:ins w:id="7754" w:author="Administrator" w:date="2023-01-15T00:06:44Z">
        <w:r>
          <w:rPr>
            <w:rFonts w:hint="eastAsia" w:cs="Times New Roman"/>
            <w:b/>
            <w:i w:val="0"/>
            <w:iCs w:val="0"/>
            <w:color w:val="auto"/>
            <w:kern w:val="2"/>
            <w:sz w:val="21"/>
            <w:szCs w:val="21"/>
            <w:lang w:val="en-US" w:eastAsia="zh-CN" w:bidi="ar-SA"/>
            <w:rPrChange w:id="7755" w:author="Administrator" w:date="2023-01-15T00:08:21Z">
              <w:rPr>
                <w:rFonts w:hint="eastAsia" w:cs="Times New Roman"/>
                <w:i w:val="0"/>
                <w:iCs w:val="0"/>
                <w:color w:val="auto"/>
                <w:kern w:val="2"/>
                <w:sz w:val="21"/>
                <w:szCs w:val="21"/>
                <w:lang w:val="en-US" w:eastAsia="zh-CN" w:bidi="ar-SA"/>
              </w:rPr>
            </w:rPrChange>
          </w:rPr>
          <w:t>模型中</w:t>
        </w:r>
      </w:ins>
      <w:ins w:id="7757" w:author="Administrator" w:date="2023-01-15T00:07:02Z">
        <w:r>
          <w:rPr>
            <w:rFonts w:hint="eastAsia" w:cs="Times New Roman"/>
            <w:b/>
            <w:i w:val="0"/>
            <w:iCs w:val="0"/>
            <w:color w:val="auto"/>
            <w:kern w:val="2"/>
            <w:sz w:val="21"/>
            <w:szCs w:val="21"/>
            <w:lang w:val="en-US" w:eastAsia="zh-CN" w:bidi="ar-SA"/>
            <w:rPrChange w:id="7758" w:author="Administrator" w:date="2023-01-15T00:08:21Z">
              <w:rPr>
                <w:rFonts w:hint="eastAsia" w:cs="Times New Roman"/>
                <w:i w:val="0"/>
                <w:iCs w:val="0"/>
                <w:color w:val="auto"/>
                <w:kern w:val="2"/>
                <w:sz w:val="21"/>
                <w:szCs w:val="21"/>
                <w:lang w:val="en-US" w:eastAsia="zh-CN" w:bidi="ar-SA"/>
              </w:rPr>
            </w:rPrChange>
          </w:rPr>
          <w:t>可靠</w:t>
        </w:r>
      </w:ins>
      <w:ins w:id="7760" w:author="Administrator" w:date="2023-01-15T00:07:04Z">
        <w:r>
          <w:rPr>
            <w:rFonts w:hint="eastAsia" w:cs="Times New Roman"/>
            <w:b/>
            <w:i w:val="0"/>
            <w:iCs w:val="0"/>
            <w:color w:val="auto"/>
            <w:kern w:val="2"/>
            <w:sz w:val="21"/>
            <w:szCs w:val="21"/>
            <w:lang w:val="en-US" w:eastAsia="zh-CN" w:bidi="ar-SA"/>
            <w:rPrChange w:id="7761" w:author="Administrator" w:date="2023-01-15T00:08:21Z">
              <w:rPr>
                <w:rFonts w:hint="eastAsia" w:cs="Times New Roman"/>
                <w:i w:val="0"/>
                <w:iCs w:val="0"/>
                <w:color w:val="auto"/>
                <w:kern w:val="2"/>
                <w:sz w:val="21"/>
                <w:szCs w:val="21"/>
                <w:lang w:val="en-US" w:eastAsia="zh-CN" w:bidi="ar-SA"/>
              </w:rPr>
            </w:rPrChange>
          </w:rPr>
          <w:t>性</w:t>
        </w:r>
      </w:ins>
      <m:oMath>
        <m:sSub>
          <m:sSubPr>
            <m:ctrlPr>
              <w:ins w:id="7763" w:author="Administrator" w:date="2023-01-15T00:06:58Z">
                <w:rPr>
                  <w:rFonts w:hint="eastAsia" w:ascii="Cambria Math" w:hAnsi="Cambria Math" w:cs="Times New Roman"/>
                  <w:b/>
                  <w:i w:val="0"/>
                  <w:color w:val="auto"/>
                  <w:kern w:val="2"/>
                  <w:sz w:val="21"/>
                  <w:szCs w:val="21"/>
                  <w:lang w:val="en-US"/>
                  <w:rPrChange w:id="7764" w:author="Administrator" w:date="2023-01-15T00:08:21Z">
                    <w:rPr>
                      <w:rFonts w:ascii="Cambria Math" w:hAnsi="Cambria Math" w:cs="Times New Roman"/>
                      <w:i/>
                      <w:color w:val="auto"/>
                      <w:kern w:val="2"/>
                      <w:sz w:val="21"/>
                      <w:szCs w:val="21"/>
                      <w:lang w:val="en-US"/>
                    </w:rPr>
                  </w:rPrChange>
                </w:rPr>
              </w:ins>
            </m:ctrlPr>
          </m:sSubPr>
          <m:e>
            <w:ins w:id="7766" w:author="Administrator" w:date="2023-01-15T00:06:58Z">
              <m:r>
                <m:rPr>
                  <m:sty m:val="b"/>
                </m:rPr>
                <w:rPr>
                  <w:rFonts w:hint="eastAsia" w:ascii="Cambria Math" w:hAnsi="Cambria Math" w:cs="Times New Roman"/>
                  <w:color w:val="auto"/>
                  <w:kern w:val="2"/>
                  <w:sz w:val="21"/>
                  <w:szCs w:val="21"/>
                  <w:lang w:val="en-US"/>
                  <w:rPrChange w:id="7767" w:author="Administrator" w:date="2023-01-15T00:08:21Z">
                    <m:rPr/>
                    <w:rPr>
                      <w:rFonts w:ascii="Cambria Math" w:hAnsi="Cambria Math" w:cs="Times New Roman"/>
                      <w:color w:val="auto"/>
                      <w:kern w:val="2"/>
                      <w:sz w:val="21"/>
                      <w:szCs w:val="21"/>
                      <w:lang w:val="en-US"/>
                    </w:rPr>
                  </w:rPrChange>
                </w:rPr>
                <m:t>τ</m:t>
              </m:r>
            </w:ins>
            <m:ctrlPr>
              <w:ins w:id="7769" w:author="Administrator" w:date="2023-01-15T00:06:58Z">
                <w:rPr>
                  <w:rFonts w:hint="eastAsia" w:ascii="Cambria Math" w:hAnsi="Cambria Math" w:cs="Times New Roman"/>
                  <w:b/>
                  <w:i w:val="0"/>
                  <w:color w:val="auto"/>
                  <w:kern w:val="2"/>
                  <w:sz w:val="21"/>
                  <w:szCs w:val="21"/>
                  <w:lang w:val="en-US"/>
                  <w:rPrChange w:id="7770" w:author="Administrator" w:date="2023-01-15T00:08:21Z">
                    <w:rPr>
                      <w:rFonts w:ascii="Cambria Math" w:hAnsi="Cambria Math" w:cs="Times New Roman"/>
                      <w:i/>
                      <w:color w:val="auto"/>
                      <w:kern w:val="2"/>
                      <w:sz w:val="21"/>
                      <w:szCs w:val="21"/>
                      <w:lang w:val="en-US"/>
                    </w:rPr>
                  </w:rPrChange>
                </w:rPr>
              </w:ins>
            </m:ctrlPr>
          </m:e>
          <m:sub>
            <w:ins w:id="7772" w:author="Administrator" w:date="2023-01-15T00:06:58Z">
              <m:r>
                <m:rPr>
                  <m:sty m:val="b"/>
                </m:rPr>
                <w:rPr>
                  <w:rFonts w:hint="eastAsia" w:ascii="Cambria Math" w:hAnsi="Cambria Math" w:cs="Times New Roman"/>
                  <w:color w:val="auto"/>
                  <w:kern w:val="2"/>
                  <w:sz w:val="21"/>
                  <w:szCs w:val="21"/>
                  <w:lang w:val="en-US" w:eastAsia="zh-CN"/>
                  <w:rPrChange w:id="7773" w:author="Administrator" w:date="2023-01-15T00:08:21Z">
                    <m:rPr/>
                    <w:rPr>
                      <w:rFonts w:hint="default" w:ascii="Cambria Math" w:hAnsi="Cambria Math" w:cs="Times New Roman"/>
                      <w:color w:val="auto"/>
                      <w:kern w:val="2"/>
                      <w:sz w:val="21"/>
                      <w:szCs w:val="21"/>
                      <w:lang w:val="en-US" w:eastAsia="zh-CN"/>
                    </w:rPr>
                  </w:rPrChange>
                </w:rPr>
                <m:t>v</m:t>
              </m:r>
            </w:ins>
            <m:ctrlPr>
              <w:ins w:id="7775" w:author="Administrator" w:date="2023-01-15T00:06:58Z">
                <w:rPr>
                  <w:rFonts w:hint="eastAsia" w:ascii="Cambria Math" w:hAnsi="Cambria Math" w:cs="Times New Roman"/>
                  <w:b/>
                  <w:i w:val="0"/>
                  <w:color w:val="auto"/>
                  <w:kern w:val="2"/>
                  <w:sz w:val="21"/>
                  <w:szCs w:val="21"/>
                  <w:lang w:val="en-US"/>
                  <w:rPrChange w:id="7776" w:author="Administrator" w:date="2023-01-15T00:08:21Z">
                    <w:rPr>
                      <w:rFonts w:ascii="Cambria Math" w:hAnsi="Cambria Math" w:cs="Times New Roman"/>
                      <w:i/>
                      <w:color w:val="auto"/>
                      <w:kern w:val="2"/>
                      <w:sz w:val="21"/>
                      <w:szCs w:val="21"/>
                      <w:lang w:val="en-US"/>
                    </w:rPr>
                  </w:rPrChange>
                </w:rPr>
              </w:ins>
            </m:ctrlPr>
          </m:sub>
        </m:sSub>
      </m:oMath>
      <w:ins w:id="7778" w:author="Administrator" w:date="2023-01-15T00:06:44Z">
        <w:r>
          <w:rPr>
            <w:rFonts w:hint="eastAsia" w:hAnsi="Times New Roman" w:cs="Times New Roman"/>
            <w:b/>
            <w:i w:val="0"/>
            <w:color w:val="auto"/>
            <w:kern w:val="2"/>
            <w:sz w:val="21"/>
            <w:szCs w:val="21"/>
            <w:lang w:val="en-US" w:eastAsia="zh-CN"/>
            <w:rPrChange w:id="7779" w:author="Administrator" w:date="2023-01-15T00:08:21Z">
              <w:rPr>
                <w:rFonts w:hint="eastAsia" w:hAnsi="Cambria Math" w:cs="Times New Roman"/>
                <w:i w:val="0"/>
                <w:color w:val="auto"/>
                <w:kern w:val="2"/>
                <w:sz w:val="21"/>
                <w:szCs w:val="21"/>
                <w:lang w:val="en-US" w:eastAsia="zh-CN"/>
              </w:rPr>
            </w:rPrChange>
          </w:rPr>
          <w:t>的推导</w:t>
        </w:r>
      </w:ins>
    </w:p>
    <w:p>
      <w:pPr>
        <w:ind w:firstLine="420" w:firstLineChars="200"/>
        <m:rPr/>
        <w:rPr>
          <w:ins w:id="7782" w:author="Administrator" w:date="2023-01-15T10:21:55Z"/>
          <w:rFonts w:hint="default" w:hAnsi="Cambria Math" w:cs="Times New Roman"/>
          <w:i w:val="0"/>
          <w:color w:val="auto"/>
          <w:kern w:val="2"/>
          <w:sz w:val="21"/>
          <w:szCs w:val="21"/>
          <w:lang w:val="en-US" w:eastAsia="zh-CN"/>
        </w:rPr>
        <w:pPrChange w:id="7781" w:author="Administrator" w:date="2023-01-15T10:23:58Z">
          <w:pPr>
            <w:ind w:firstLine="420" w:firstLineChars="200"/>
          </w:pPr>
        </w:pPrChange>
      </w:pPr>
      <m:oMathPara>
        <m:oMath>
          <m:sSub>
            <m:sSubPr>
              <m:ctrlPr>
                <w:ins w:id="7783" w:author="Administrator" w:date="2023-01-15T10:22:10Z">
                  <w:rPr>
                    <w:rFonts w:ascii="Cambria Math" w:hAnsi="Cambria Math" w:cs="Times New Roman"/>
                    <w:i/>
                    <w:color w:val="auto"/>
                    <w:kern w:val="2"/>
                    <w:sz w:val="21"/>
                    <w:szCs w:val="21"/>
                    <w:lang w:val="en-US"/>
                  </w:rPr>
                </w:ins>
              </m:ctrlPr>
            </m:sSubPr>
            <m:e>
              <w:ins w:id="7784" w:author="Administrator" w:date="2023-01-15T10:22:10Z">
                <m:r>
                  <m:rPr/>
                  <w:rPr>
                    <w:rFonts w:ascii="Cambria Math" w:hAnsi="Cambria Math" w:cs="Times New Roman"/>
                    <w:color w:val="auto"/>
                    <w:kern w:val="2"/>
                    <w:sz w:val="21"/>
                    <w:szCs w:val="21"/>
                    <w:lang w:val="en-US"/>
                  </w:rPr>
                  <m:t>τ</m:t>
                </m:r>
              </w:ins>
              <m:ctrlPr>
                <w:ins w:id="7785" w:author="Administrator" w:date="2023-01-15T10:22:10Z">
                  <w:rPr>
                    <w:rFonts w:ascii="Cambria Math" w:hAnsi="Cambria Math" w:cs="Times New Roman"/>
                    <w:i/>
                    <w:color w:val="auto"/>
                    <w:kern w:val="2"/>
                    <w:sz w:val="21"/>
                    <w:szCs w:val="21"/>
                    <w:lang w:val="en-US"/>
                  </w:rPr>
                </w:ins>
              </m:ctrlPr>
            </m:e>
            <m:sub>
              <w:ins w:id="7786" w:author="Administrator" w:date="2023-01-15T10:22:10Z">
                <m:r>
                  <m:rPr/>
                  <w:rPr>
                    <w:rFonts w:hint="default" w:ascii="Cambria Math" w:hAnsi="Cambria Math" w:cs="Times New Roman"/>
                    <w:color w:val="auto"/>
                    <w:kern w:val="2"/>
                    <w:sz w:val="21"/>
                    <w:szCs w:val="21"/>
                    <w:lang w:val="en-US" w:eastAsia="zh-CN"/>
                  </w:rPr>
                  <m:t>v</m:t>
                </m:r>
              </w:ins>
              <m:ctrlPr>
                <w:ins w:id="7787" w:author="Administrator" w:date="2023-01-15T10:22:10Z">
                  <w:rPr>
                    <w:rFonts w:ascii="Cambria Math" w:hAnsi="Cambria Math" w:cs="Times New Roman"/>
                    <w:i/>
                    <w:color w:val="auto"/>
                    <w:kern w:val="2"/>
                    <w:sz w:val="21"/>
                    <w:szCs w:val="21"/>
                    <w:lang w:val="en-US"/>
                  </w:rPr>
                </w:ins>
              </m:ctrlPr>
            </m:sub>
          </m:sSub>
          <w:ins w:id="7788" w:author="Administrator" w:date="2023-01-15T10:21:55Z">
            <m:r>
              <m:rPr/>
              <w:rPr>
                <w:rFonts w:ascii="Cambria Math" w:hAnsi="Cambria Math" w:cs="Times New Roman"/>
                <w:color w:val="auto"/>
                <w:kern w:val="2"/>
                <w:sz w:val="21"/>
                <w:szCs w:val="21"/>
                <w:lang w:val="en-US"/>
              </w:rPr>
              <m:t>~</m:t>
            </m:r>
          </w:ins>
          <w:ins w:id="7789" w:author="Administrator" w:date="2023-01-15T10:21:55Z">
            <m:r>
              <m:rPr/>
              <w:rPr>
                <w:rFonts w:hint="default" w:ascii="Cambria Math" w:hAnsi="Cambria Math" w:cs="Times New Roman"/>
                <w:color w:val="auto"/>
                <w:kern w:val="2"/>
                <w:sz w:val="21"/>
                <w:szCs w:val="21"/>
                <w:lang w:val="en-US" w:eastAsia="zh-CN"/>
              </w:rPr>
              <m:t>P(</m:t>
            </m:r>
          </w:ins>
          <m:sSub>
            <m:sSubPr>
              <m:ctrlPr>
                <w:ins w:id="7790" w:author="Administrator" w:date="2023-01-15T10:22:14Z">
                  <w:rPr>
                    <w:rFonts w:ascii="Cambria Math" w:hAnsi="Cambria Math" w:cs="Times New Roman"/>
                    <w:i/>
                    <w:color w:val="auto"/>
                    <w:kern w:val="2"/>
                    <w:sz w:val="21"/>
                    <w:szCs w:val="21"/>
                    <w:lang w:val="en-US"/>
                  </w:rPr>
                </w:ins>
              </m:ctrlPr>
            </m:sSubPr>
            <m:e>
              <w:ins w:id="7791" w:author="Administrator" w:date="2023-01-15T10:22:14Z">
                <m:r>
                  <m:rPr/>
                  <w:rPr>
                    <w:rFonts w:ascii="Cambria Math" w:hAnsi="Cambria Math" w:cs="Times New Roman"/>
                    <w:color w:val="auto"/>
                    <w:kern w:val="2"/>
                    <w:sz w:val="21"/>
                    <w:szCs w:val="21"/>
                    <w:lang w:val="en-US"/>
                  </w:rPr>
                  <m:t>τ</m:t>
                </m:r>
              </w:ins>
              <m:ctrlPr>
                <w:ins w:id="7792" w:author="Administrator" w:date="2023-01-15T10:22:14Z">
                  <w:rPr>
                    <w:rFonts w:ascii="Cambria Math" w:hAnsi="Cambria Math" w:cs="Times New Roman"/>
                    <w:i/>
                    <w:color w:val="auto"/>
                    <w:kern w:val="2"/>
                    <w:sz w:val="21"/>
                    <w:szCs w:val="21"/>
                    <w:lang w:val="en-US"/>
                  </w:rPr>
                </w:ins>
              </m:ctrlPr>
            </m:e>
            <m:sub>
              <w:ins w:id="7793" w:author="Administrator" w:date="2023-01-15T10:22:14Z">
                <m:r>
                  <m:rPr/>
                  <w:rPr>
                    <w:rFonts w:hint="default" w:ascii="Cambria Math" w:hAnsi="Cambria Math" w:cs="Times New Roman"/>
                    <w:color w:val="auto"/>
                    <w:kern w:val="2"/>
                    <w:sz w:val="21"/>
                    <w:szCs w:val="21"/>
                    <w:lang w:val="en-US" w:eastAsia="zh-CN"/>
                  </w:rPr>
                  <m:t>v</m:t>
                </m:r>
              </w:ins>
              <m:ctrlPr>
                <w:ins w:id="7794" w:author="Administrator" w:date="2023-01-15T10:22:14Z">
                  <w:rPr>
                    <w:rFonts w:ascii="Cambria Math" w:hAnsi="Cambria Math" w:cs="Times New Roman"/>
                    <w:i/>
                    <w:color w:val="auto"/>
                    <w:kern w:val="2"/>
                    <w:sz w:val="21"/>
                    <w:szCs w:val="21"/>
                    <w:lang w:val="en-US"/>
                  </w:rPr>
                </w:ins>
              </m:ctrlPr>
            </m:sub>
          </m:sSub>
          <w:ins w:id="7795" w:author="Administrator" w:date="2023-01-15T10:21:55Z">
            <m:r>
              <m:rPr/>
              <w:rPr>
                <w:rFonts w:hint="default" w:ascii="Cambria Math" w:hAnsi="Cambria Math" w:cs="Times New Roman"/>
                <w:color w:val="auto"/>
                <w:kern w:val="2"/>
                <w:sz w:val="21"/>
                <w:szCs w:val="21"/>
                <w:lang w:val="en-US" w:eastAsia="zh-CN"/>
              </w:rPr>
              <m:t>|MB(</m:t>
            </m:r>
          </w:ins>
          <m:sSub>
            <m:sSubPr>
              <m:ctrlPr>
                <w:ins w:id="7796" w:author="Administrator" w:date="2023-01-15T10:22:16Z">
                  <w:rPr>
                    <w:rFonts w:ascii="Cambria Math" w:hAnsi="Cambria Math" w:cs="Times New Roman"/>
                    <w:i/>
                    <w:color w:val="auto"/>
                    <w:kern w:val="2"/>
                    <w:sz w:val="21"/>
                    <w:szCs w:val="21"/>
                    <w:lang w:val="en-US"/>
                  </w:rPr>
                </w:ins>
              </m:ctrlPr>
            </m:sSubPr>
            <m:e>
              <w:ins w:id="7797" w:author="Administrator" w:date="2023-01-15T10:22:16Z">
                <m:r>
                  <m:rPr/>
                  <w:rPr>
                    <w:rFonts w:ascii="Cambria Math" w:hAnsi="Cambria Math" w:cs="Times New Roman"/>
                    <w:color w:val="auto"/>
                    <w:kern w:val="2"/>
                    <w:sz w:val="21"/>
                    <w:szCs w:val="21"/>
                    <w:lang w:val="en-US"/>
                  </w:rPr>
                  <m:t>τ</m:t>
                </m:r>
              </w:ins>
              <m:ctrlPr>
                <w:ins w:id="7798" w:author="Administrator" w:date="2023-01-15T10:22:16Z">
                  <w:rPr>
                    <w:rFonts w:ascii="Cambria Math" w:hAnsi="Cambria Math" w:cs="Times New Roman"/>
                    <w:i/>
                    <w:color w:val="auto"/>
                    <w:kern w:val="2"/>
                    <w:sz w:val="21"/>
                    <w:szCs w:val="21"/>
                    <w:lang w:val="en-US"/>
                  </w:rPr>
                </w:ins>
              </m:ctrlPr>
            </m:e>
            <m:sub>
              <w:ins w:id="7799" w:author="Administrator" w:date="2023-01-15T10:22:16Z">
                <m:r>
                  <m:rPr/>
                  <w:rPr>
                    <w:rFonts w:hint="default" w:ascii="Cambria Math" w:hAnsi="Cambria Math" w:cs="Times New Roman"/>
                    <w:color w:val="auto"/>
                    <w:kern w:val="2"/>
                    <w:sz w:val="21"/>
                    <w:szCs w:val="21"/>
                    <w:lang w:val="en-US" w:eastAsia="zh-CN"/>
                  </w:rPr>
                  <m:t>v</m:t>
                </m:r>
              </w:ins>
              <m:ctrlPr>
                <w:ins w:id="7800" w:author="Administrator" w:date="2023-01-15T10:22:16Z">
                  <w:rPr>
                    <w:rFonts w:ascii="Cambria Math" w:hAnsi="Cambria Math" w:cs="Times New Roman"/>
                    <w:i/>
                    <w:color w:val="auto"/>
                    <w:kern w:val="2"/>
                    <w:sz w:val="21"/>
                    <w:szCs w:val="21"/>
                    <w:lang w:val="en-US"/>
                  </w:rPr>
                </w:ins>
              </m:ctrlPr>
            </m:sub>
          </m:sSub>
          <w:ins w:id="7801" w:author="Administrator" w:date="2023-01-15T10:21:55Z">
            <m:r>
              <m:rPr/>
              <w:rPr>
                <w:rFonts w:hint="default" w:ascii="Cambria Math" w:hAnsi="Cambria Math" w:cs="Times New Roman"/>
                <w:color w:val="auto"/>
                <w:kern w:val="2"/>
                <w:sz w:val="21"/>
                <w:szCs w:val="21"/>
                <w:lang w:val="en-US" w:eastAsia="zh-CN"/>
              </w:rPr>
              <m:t>))</m:t>
            </m:r>
          </w:ins>
        </m:oMath>
      </m:oMathPara>
    </w:p>
    <w:p>
      <w:pPr>
        <w:ind w:firstLine="420" w:firstLineChars="200"/>
        <w:rPr>
          <w:ins w:id="7802" w:author="Administrator" w:date="2023-01-15T10:40:05Z"/>
          <w:rFonts w:hint="default" w:hAnsi="Cambria Math" w:cs="Times New Roman"/>
          <w:i w:val="0"/>
          <w:color w:val="auto"/>
          <w:kern w:val="2"/>
          <w:sz w:val="21"/>
          <w:szCs w:val="21"/>
          <w:lang w:val="en-US" w:eastAsia="zh-CN" w:bidi="ar-SA"/>
        </w:rPr>
      </w:pPr>
      <m:oMathPara>
        <m:oMath>
          <w:ins w:id="7803" w:author="Administrator" w:date="2023-01-15T10:22:47Z">
            <m:r>
              <m:rPr/>
              <w:rPr>
                <w:rFonts w:ascii="Cambria Math" w:hAnsi="Cambria Math" w:cs="Times New Roman"/>
                <w:color w:val="auto"/>
                <w:kern w:val="2"/>
                <w:sz w:val="21"/>
                <w:szCs w:val="21"/>
                <w:lang w:val="en-US"/>
              </w:rPr>
              <m:t>τ</m:t>
            </m:r>
          </w:ins>
          <w:ins w:id="7804" w:author="Administrator" w:date="2023-01-15T10:22:56Z">
            <m:r>
              <m:rPr/>
              <w:rPr>
                <w:rFonts w:ascii="Cambria Math" w:hAnsi="Cambria Math" w:cs="Times New Roman"/>
                <w:color w:val="auto"/>
                <w:kern w:val="2"/>
                <w:sz w:val="21"/>
                <w:szCs w:val="21"/>
                <w:lang w:val="en-US" w:bidi="ar-SA"/>
              </w:rPr>
              <m:t>∝</m:t>
            </m:r>
          </w:ins>
          <w:ins w:id="7805" w:author="Administrator" w:date="2023-01-15T10:23:05Z">
            <m:r>
              <m:rPr/>
              <w:rPr>
                <w:rFonts w:hint="default" w:ascii="Cambria Math" w:hAnsi="Cambria Math" w:cs="Times New Roman"/>
                <w:color w:val="auto"/>
                <w:kern w:val="2"/>
                <w:sz w:val="21"/>
                <w:szCs w:val="21"/>
                <w:lang w:val="en-US" w:eastAsia="zh-CN" w:bidi="ar-SA"/>
              </w:rPr>
              <m:t>P</m:t>
            </m:r>
          </w:ins>
          <w:ins w:id="7806" w:author="Administrator" w:date="2023-01-15T10:24:06Z">
            <m:r>
              <m:rPr/>
              <w:rPr>
                <w:rFonts w:hint="default" w:ascii="Cambria Math" w:hAnsi="Cambria Math" w:cs="Times New Roman"/>
                <w:color w:val="auto"/>
                <w:kern w:val="2"/>
                <w:sz w:val="21"/>
                <w:szCs w:val="21"/>
                <w:lang w:val="en-US" w:eastAsia="zh-CN" w:bidi="ar-SA"/>
              </w:rPr>
              <m:t>(</m:t>
            </m:r>
          </w:ins>
          <m:sSub>
            <m:sSubPr>
              <m:ctrlPr>
                <w:ins w:id="7807" w:author="Administrator" w:date="2023-01-15T10:24:18Z">
                  <w:rPr>
                    <w:rFonts w:ascii="Cambria Math" w:hAnsi="Cambria Math" w:cs="Times New Roman"/>
                    <w:i/>
                    <w:color w:val="auto"/>
                    <w:kern w:val="2"/>
                    <w:sz w:val="21"/>
                    <w:szCs w:val="21"/>
                    <w:lang w:val="en-US"/>
                  </w:rPr>
                </w:ins>
              </m:ctrlPr>
            </m:sSubPr>
            <m:e>
              <w:ins w:id="7808" w:author="Administrator" w:date="2023-01-15T10:24:18Z">
                <m:r>
                  <m:rPr/>
                  <w:rPr>
                    <w:rFonts w:ascii="Cambria Math" w:hAnsi="Cambria Math" w:cs="Times New Roman"/>
                    <w:color w:val="auto"/>
                    <w:kern w:val="2"/>
                    <w:sz w:val="21"/>
                    <w:szCs w:val="21"/>
                    <w:lang w:val="en-US"/>
                  </w:rPr>
                  <m:t>τ</m:t>
                </m:r>
              </w:ins>
              <m:ctrlPr>
                <w:ins w:id="7809" w:author="Administrator" w:date="2023-01-15T10:24:18Z">
                  <w:rPr>
                    <w:rFonts w:ascii="Cambria Math" w:hAnsi="Cambria Math" w:cs="Times New Roman"/>
                    <w:i/>
                    <w:color w:val="auto"/>
                    <w:kern w:val="2"/>
                    <w:sz w:val="21"/>
                    <w:szCs w:val="21"/>
                    <w:lang w:val="en-US"/>
                  </w:rPr>
                </w:ins>
              </m:ctrlPr>
            </m:e>
            <m:sub>
              <w:ins w:id="7810" w:author="Administrator" w:date="2023-01-15T10:24:18Z">
                <m:r>
                  <m:rPr/>
                  <w:rPr>
                    <w:rFonts w:hint="default" w:ascii="Cambria Math" w:hAnsi="Cambria Math" w:cs="Times New Roman"/>
                    <w:color w:val="auto"/>
                    <w:kern w:val="2"/>
                    <w:sz w:val="21"/>
                    <w:szCs w:val="21"/>
                    <w:lang w:val="en-US" w:eastAsia="zh-CN"/>
                  </w:rPr>
                  <m:t>v</m:t>
                </m:r>
              </w:ins>
              <m:ctrlPr>
                <w:ins w:id="7811" w:author="Administrator" w:date="2023-01-15T10:24:18Z">
                  <w:rPr>
                    <w:rFonts w:ascii="Cambria Math" w:hAnsi="Cambria Math" w:cs="Times New Roman"/>
                    <w:i/>
                    <w:color w:val="auto"/>
                    <w:kern w:val="2"/>
                    <w:sz w:val="21"/>
                    <w:szCs w:val="21"/>
                    <w:lang w:val="en-US"/>
                  </w:rPr>
                </w:ins>
              </m:ctrlPr>
            </m:sub>
          </m:sSub>
          <w:ins w:id="7812" w:author="Administrator" w:date="2023-01-15T10:24:21Z">
            <m:r>
              <m:rPr/>
              <w:rPr>
                <w:rFonts w:hint="default" w:ascii="Cambria Math" w:hAnsi="Cambria Math" w:cs="Times New Roman"/>
                <w:color w:val="auto"/>
                <w:kern w:val="2"/>
                <w:sz w:val="21"/>
                <w:szCs w:val="21"/>
                <w:lang w:val="en-US" w:eastAsia="zh-CN"/>
              </w:rPr>
              <m:t>|</m:t>
            </m:r>
          </w:ins>
          <m:sSub>
            <m:sSubPr>
              <m:ctrlPr>
                <w:ins w:id="7813" w:author="Administrator" w:date="2023-01-15T10:53:08Z">
                  <w:rPr>
                    <w:rFonts w:ascii="Cambria Math" w:hAnsi="Cambria Math" w:cs="Times New Roman"/>
                    <w:i/>
                    <w:color w:val="auto"/>
                    <w:kern w:val="2"/>
                    <w:sz w:val="21"/>
                    <w:szCs w:val="21"/>
                    <w:lang w:val="en-US"/>
                  </w:rPr>
                </w:ins>
              </m:ctrlPr>
            </m:sSubPr>
            <m:e>
              <w:ins w:id="7814" w:author="Administrator" w:date="2023-01-15T10:53:08Z">
                <m:r>
                  <m:rPr/>
                  <w:rPr>
                    <w:rFonts w:hint="default" w:ascii="Cambria Math" w:hAnsi="Cambria Math" w:cs="Times New Roman"/>
                    <w:color w:val="auto"/>
                    <w:kern w:val="2"/>
                    <w:sz w:val="21"/>
                    <w:szCs w:val="21"/>
                    <w:lang w:val="en-US" w:eastAsia="zh-CN"/>
                  </w:rPr>
                  <m:t>r</m:t>
                </m:r>
              </w:ins>
              <m:ctrlPr>
                <w:ins w:id="7815" w:author="Administrator" w:date="2023-01-15T10:53:08Z">
                  <w:rPr>
                    <w:rFonts w:ascii="Cambria Math" w:hAnsi="Cambria Math" w:cs="Times New Roman"/>
                    <w:i/>
                    <w:color w:val="auto"/>
                    <w:kern w:val="2"/>
                    <w:sz w:val="21"/>
                    <w:szCs w:val="21"/>
                    <w:lang w:val="en-US"/>
                  </w:rPr>
                </w:ins>
              </m:ctrlPr>
            </m:e>
            <m:sub>
              <w:ins w:id="7816" w:author="Administrator" w:date="2023-01-15T10:53:08Z">
                <m:r>
                  <m:rPr/>
                  <w:rPr>
                    <w:rFonts w:hint="default" w:ascii="Cambria Math" w:hAnsi="Cambria Math" w:cs="Times New Roman"/>
                    <w:color w:val="auto"/>
                    <w:kern w:val="2"/>
                    <w:sz w:val="21"/>
                    <w:szCs w:val="21"/>
                    <w:lang w:val="en-US" w:eastAsia="zh-CN"/>
                  </w:rPr>
                  <m:t>v</m:t>
                </m:r>
              </w:ins>
              <m:ctrlPr>
                <w:ins w:id="7817" w:author="Administrator" w:date="2023-01-15T10:53:08Z">
                  <w:rPr>
                    <w:rFonts w:ascii="Cambria Math" w:hAnsi="Cambria Math" w:cs="Times New Roman"/>
                    <w:i/>
                    <w:color w:val="auto"/>
                    <w:kern w:val="2"/>
                    <w:sz w:val="21"/>
                    <w:szCs w:val="21"/>
                    <w:lang w:val="en-US"/>
                  </w:rPr>
                </w:ins>
              </m:ctrlPr>
            </m:sub>
          </m:sSub>
          <w:ins w:id="7818" w:author="Administrator" w:date="2023-01-15T10:24:34Z">
            <m:r>
              <m:rPr/>
              <w:rPr>
                <w:rFonts w:hint="default" w:ascii="Cambria Math" w:hAnsi="Cambria Math" w:cs="Times New Roman"/>
                <w:color w:val="auto"/>
                <w:kern w:val="2"/>
                <w:sz w:val="21"/>
                <w:szCs w:val="21"/>
                <w:lang w:val="en-US" w:eastAsia="zh-CN"/>
              </w:rPr>
              <m:t>,</m:t>
            </m:r>
          </w:ins>
          <w:ins w:id="7819" w:author="Administrator" w:date="2023-01-15T10:52:29Z">
            <m:r>
              <m:rPr/>
              <w:rPr>
                <w:rFonts w:ascii="Cambria Math" w:hAnsi="Cambria Math" w:cs="Times New Roman"/>
                <w:color w:val="auto"/>
                <w:kern w:val="2"/>
                <w:sz w:val="21"/>
                <w:szCs w:val="21"/>
                <w:lang w:val="en-US"/>
              </w:rPr>
              <m:t>β</m:t>
            </m:r>
          </w:ins>
          <w:ins w:id="7820" w:author="Administrator" w:date="2023-01-15T10:24:06Z">
            <m:r>
              <m:rPr/>
              <w:rPr>
                <w:rFonts w:hint="default" w:ascii="Cambria Math" w:hAnsi="Cambria Math" w:cs="Times New Roman"/>
                <w:color w:val="auto"/>
                <w:kern w:val="2"/>
                <w:sz w:val="21"/>
                <w:szCs w:val="21"/>
                <w:lang w:val="en-US" w:eastAsia="zh-CN" w:bidi="ar-SA"/>
              </w:rPr>
              <m:t>)</m:t>
            </m:r>
          </w:ins>
          <m:nary>
            <m:naryPr>
              <m:chr m:val="∏"/>
              <m:limLoc m:val="undOvr"/>
              <m:supHide m:val="1"/>
              <m:ctrlPr>
                <w:ins w:id="7821" w:author="Administrator" w:date="2023-01-15T10:36:58Z">
                  <w:rPr>
                    <w:rFonts w:hint="default" w:ascii="Cambria Math" w:hAnsi="Cambria Math" w:cs="Times New Roman"/>
                    <w:i/>
                    <w:color w:val="auto"/>
                    <w:kern w:val="2"/>
                    <w:sz w:val="21"/>
                    <w:szCs w:val="21"/>
                    <w:lang w:val="en-US" w:eastAsia="zh-CN" w:bidi="ar-SA"/>
                  </w:rPr>
                </w:ins>
              </m:ctrlPr>
            </m:naryPr>
            <m:sub>
              <w:ins w:id="7822" w:author="Administrator" w:date="2023-01-15T10:36:58Z">
                <m:r>
                  <m:rPr/>
                  <w:rPr>
                    <w:rFonts w:hint="default" w:ascii="Cambria Math" w:hAnsi="Cambria Math" w:cs="Times New Roman"/>
                    <w:color w:val="auto"/>
                    <w:kern w:val="2"/>
                    <w:sz w:val="21"/>
                    <w:szCs w:val="21"/>
                    <w:lang w:val="en-US" w:eastAsia="zh-CN"/>
                  </w:rPr>
                  <m:t>i</m:t>
                </m:r>
              </w:ins>
              <w:ins w:id="7823" w:author="Administrator" w:date="2023-01-15T10:36:58Z">
                <m:r>
                  <m:rPr/>
                  <w:rPr>
                    <w:rFonts w:ascii="Cambria Math" w:hAnsi="Cambria Math" w:cs="Times New Roman"/>
                    <w:color w:val="auto"/>
                    <w:kern w:val="2"/>
                    <w:sz w:val="21"/>
                    <w:szCs w:val="21"/>
                    <w:lang w:val="en-US"/>
                  </w:rPr>
                  <m:t>∈</m:t>
                </m:r>
              </w:ins>
              <m:sSub>
                <m:sSubPr>
                  <m:ctrlPr>
                    <w:ins w:id="7824" w:author="Administrator" w:date="2023-01-15T10:36:58Z">
                      <w:rPr>
                        <w:rFonts w:ascii="Cambria Math" w:hAnsi="Cambria Math" w:cs="Times New Roman"/>
                        <w:i/>
                        <w:color w:val="auto"/>
                        <w:kern w:val="2"/>
                        <w:sz w:val="21"/>
                        <w:szCs w:val="21"/>
                        <w:lang w:val="en-US"/>
                      </w:rPr>
                    </w:ins>
                  </m:ctrlPr>
                </m:sSubPr>
                <m:e>
                  <w:ins w:id="7825" w:author="Administrator" w:date="2023-01-15T10:36:58Z">
                    <m:r>
                      <m:rPr/>
                      <w:rPr>
                        <w:rFonts w:hint="default" w:ascii="Cambria Math" w:hAnsi="Cambria Math" w:cs="Times New Roman"/>
                        <w:color w:val="auto"/>
                        <w:kern w:val="2"/>
                        <w:sz w:val="21"/>
                        <w:szCs w:val="21"/>
                        <w:lang w:val="en-US" w:eastAsia="zh-CN"/>
                      </w:rPr>
                      <m:t>H</m:t>
                    </m:r>
                  </w:ins>
                  <m:ctrlPr>
                    <w:ins w:id="7826" w:author="Administrator" w:date="2023-01-15T10:36:58Z">
                      <w:rPr>
                        <w:rFonts w:ascii="Cambria Math" w:hAnsi="Cambria Math" w:cs="Times New Roman"/>
                        <w:i/>
                        <w:color w:val="auto"/>
                        <w:kern w:val="2"/>
                        <w:sz w:val="21"/>
                        <w:szCs w:val="21"/>
                        <w:lang w:val="en-US"/>
                      </w:rPr>
                    </w:ins>
                  </m:ctrlPr>
                </m:e>
                <m:sub>
                  <w:ins w:id="7827" w:author="Administrator" w:date="2023-01-15T10:36:58Z">
                    <m:r>
                      <m:rPr/>
                      <w:rPr>
                        <w:rFonts w:hint="default" w:ascii="Cambria Math" w:hAnsi="Cambria Math" w:cs="Times New Roman"/>
                        <w:color w:val="auto"/>
                        <w:kern w:val="2"/>
                        <w:sz w:val="21"/>
                        <w:szCs w:val="21"/>
                        <w:lang w:val="en-US" w:eastAsia="zh-CN"/>
                      </w:rPr>
                      <m:t>v</m:t>
                    </m:r>
                  </w:ins>
                  <m:ctrlPr>
                    <w:ins w:id="7828" w:author="Administrator" w:date="2023-01-15T10:36:58Z">
                      <w:rPr>
                        <w:rFonts w:ascii="Cambria Math" w:hAnsi="Cambria Math" w:cs="Times New Roman"/>
                        <w:i/>
                        <w:color w:val="auto"/>
                        <w:kern w:val="2"/>
                        <w:sz w:val="21"/>
                        <w:szCs w:val="21"/>
                        <w:lang w:val="en-US"/>
                      </w:rPr>
                    </w:ins>
                  </m:ctrlPr>
                </m:sub>
              </m:sSub>
              <m:ctrlPr>
                <w:ins w:id="7829" w:author="Administrator" w:date="2023-01-15T10:36:58Z">
                  <w:rPr>
                    <w:rFonts w:hint="default" w:ascii="Cambria Math" w:hAnsi="Cambria Math" w:cs="Times New Roman"/>
                    <w:i/>
                    <w:color w:val="auto"/>
                    <w:kern w:val="2"/>
                    <w:sz w:val="21"/>
                    <w:szCs w:val="21"/>
                    <w:lang w:val="en-US" w:eastAsia="zh-CN" w:bidi="ar-SA"/>
                  </w:rPr>
                </w:ins>
              </m:ctrlPr>
            </m:sub>
            <m:sup>
              <m:ctrlPr>
                <w:ins w:id="7830" w:author="Administrator" w:date="2023-01-15T10:36:58Z">
                  <w:rPr>
                    <w:rFonts w:hint="default" w:ascii="Cambria Math" w:hAnsi="Cambria Math" w:cs="Times New Roman"/>
                    <w:i/>
                    <w:color w:val="auto"/>
                    <w:kern w:val="2"/>
                    <w:sz w:val="21"/>
                    <w:szCs w:val="21"/>
                    <w:lang w:val="en-US" w:eastAsia="zh-CN" w:bidi="ar-SA"/>
                  </w:rPr>
                </w:ins>
              </m:ctrlPr>
            </m:sup>
            <m:e>
              <w:ins w:id="7831" w:author="Administrator" w:date="2023-01-15T10:36:58Z">
                <m:r>
                  <m:rPr/>
                  <w:rPr>
                    <w:rFonts w:hint="default" w:ascii="Cambria Math" w:hAnsi="Cambria Math" w:cs="Times New Roman"/>
                    <w:color w:val="auto"/>
                    <w:kern w:val="2"/>
                    <w:sz w:val="21"/>
                    <w:szCs w:val="21"/>
                    <w:lang w:val="en-US" w:eastAsia="zh-CN" w:bidi="ar-SA"/>
                  </w:rPr>
                  <m:t>P(</m:t>
                </m:r>
              </w:ins>
              <m:sSubSup>
                <m:sSubSupPr>
                  <m:ctrlPr>
                    <w:ins w:id="7832" w:author="Administrator" w:date="2023-01-15T10:36:58Z">
                      <w:rPr>
                        <w:rFonts w:hint="default" w:ascii="Cambria Math" w:hAnsi="Cambria Math" w:cs="Times New Roman"/>
                        <w:i/>
                        <w:color w:val="auto"/>
                        <w:kern w:val="2"/>
                        <w:sz w:val="21"/>
                        <w:szCs w:val="21"/>
                        <w:lang w:val="en-US" w:eastAsia="zh-CN"/>
                      </w:rPr>
                    </w:ins>
                  </m:ctrlPr>
                </m:sSubSupPr>
                <m:e>
                  <w:ins w:id="7833" w:author="Administrator" w:date="2023-01-15T10:36:58Z">
                    <m:r>
                      <m:rPr/>
                      <w:rPr>
                        <w:rFonts w:hint="default" w:ascii="Cambria Math" w:hAnsi="Cambria Math" w:cs="Times New Roman"/>
                        <w:color w:val="auto"/>
                        <w:kern w:val="2"/>
                        <w:sz w:val="21"/>
                        <w:szCs w:val="21"/>
                        <w:lang w:val="en-US" w:eastAsia="zh-CN"/>
                      </w:rPr>
                      <m:t>z</m:t>
                    </m:r>
                  </w:ins>
                  <m:ctrlPr>
                    <w:ins w:id="7834" w:author="Administrator" w:date="2023-01-15T10:36:58Z">
                      <w:rPr>
                        <w:rFonts w:hint="default" w:ascii="Cambria Math" w:hAnsi="Cambria Math" w:cs="Times New Roman"/>
                        <w:i/>
                        <w:color w:val="auto"/>
                        <w:kern w:val="2"/>
                        <w:sz w:val="21"/>
                        <w:szCs w:val="21"/>
                        <w:lang w:val="en-US" w:eastAsia="zh-CN"/>
                      </w:rPr>
                    </w:ins>
                  </m:ctrlPr>
                </m:e>
                <m:sub>
                  <w:ins w:id="7835" w:author="Administrator" w:date="2023-01-15T10:36:58Z">
                    <m:r>
                      <m:rPr/>
                      <w:rPr>
                        <w:rFonts w:hint="default" w:ascii="Cambria Math" w:hAnsi="Cambria Math" w:cs="Times New Roman"/>
                        <w:color w:val="auto"/>
                        <w:kern w:val="2"/>
                        <w:sz w:val="21"/>
                        <w:szCs w:val="21"/>
                        <w:lang w:val="en-US" w:eastAsia="zh-CN"/>
                      </w:rPr>
                      <m:t>i</m:t>
                    </m:r>
                  </w:ins>
                  <m:ctrlPr>
                    <w:ins w:id="7836" w:author="Administrator" w:date="2023-01-15T10:36:58Z">
                      <w:rPr>
                        <w:rFonts w:hint="default" w:ascii="Cambria Math" w:hAnsi="Cambria Math" w:cs="Times New Roman"/>
                        <w:i/>
                        <w:color w:val="auto"/>
                        <w:kern w:val="2"/>
                        <w:sz w:val="21"/>
                        <w:szCs w:val="21"/>
                        <w:lang w:val="en-US" w:eastAsia="zh-CN"/>
                      </w:rPr>
                    </w:ins>
                  </m:ctrlPr>
                </m:sub>
                <m:sup>
                  <w:ins w:id="7837" w:author="Administrator" w:date="2023-01-15T10:36:58Z">
                    <m:r>
                      <m:rPr/>
                      <w:rPr>
                        <w:rFonts w:hint="default" w:ascii="Cambria Math" w:hAnsi="Cambria Math" w:cs="Times New Roman"/>
                        <w:color w:val="auto"/>
                        <w:kern w:val="2"/>
                        <w:sz w:val="21"/>
                        <w:szCs w:val="21"/>
                        <w:lang w:val="en-US" w:eastAsia="zh-CN"/>
                      </w:rPr>
                      <m:t>v</m:t>
                    </m:r>
                  </w:ins>
                  <m:ctrlPr>
                    <w:ins w:id="7838" w:author="Administrator" w:date="2023-01-15T10:36:58Z">
                      <w:rPr>
                        <w:rFonts w:hint="default" w:ascii="Cambria Math" w:hAnsi="Cambria Math" w:cs="Times New Roman"/>
                        <w:i/>
                        <w:color w:val="auto"/>
                        <w:kern w:val="2"/>
                        <w:sz w:val="21"/>
                        <w:szCs w:val="21"/>
                        <w:lang w:val="en-US" w:eastAsia="zh-CN"/>
                      </w:rPr>
                    </w:ins>
                  </m:ctrlPr>
                </m:sup>
              </m:sSubSup>
              <w:ins w:id="7839" w:author="Administrator" w:date="2023-01-15T10:36:58Z">
                <m:r>
                  <m:rPr/>
                  <w:rPr>
                    <w:rFonts w:hint="default" w:ascii="Cambria Math" w:hAnsi="Cambria Math" w:cs="Times New Roman"/>
                    <w:color w:val="auto"/>
                    <w:kern w:val="2"/>
                    <w:sz w:val="21"/>
                    <w:szCs w:val="21"/>
                    <w:lang w:val="en-US" w:eastAsia="zh-CN"/>
                  </w:rPr>
                  <m:t>|</m:t>
                </m:r>
              </w:ins>
              <m:sSub>
                <m:sSubPr>
                  <m:ctrlPr>
                    <w:ins w:id="7840" w:author="Administrator" w:date="2023-01-15T10:36:58Z">
                      <w:rPr>
                        <w:rFonts w:ascii="Cambria Math" w:hAnsi="Cambria Math" w:cs="Times New Roman"/>
                        <w:i/>
                        <w:color w:val="auto"/>
                        <w:kern w:val="2"/>
                        <w:sz w:val="21"/>
                        <w:szCs w:val="21"/>
                        <w:lang w:val="en-US"/>
                      </w:rPr>
                    </w:ins>
                  </m:ctrlPr>
                </m:sSubPr>
                <m:e>
                  <w:ins w:id="7841" w:author="Administrator" w:date="2023-01-15T10:36:58Z">
                    <m:r>
                      <m:rPr/>
                      <w:rPr>
                        <w:rFonts w:hint="default" w:ascii="Cambria Math" w:hAnsi="Cambria Math" w:cs="Times New Roman"/>
                        <w:color w:val="auto"/>
                        <w:kern w:val="2"/>
                        <w:sz w:val="21"/>
                        <w:szCs w:val="21"/>
                        <w:lang w:val="en-US" w:eastAsia="zh-CN"/>
                      </w:rPr>
                      <m:t>s</m:t>
                    </m:r>
                  </w:ins>
                  <m:ctrlPr>
                    <w:ins w:id="7842" w:author="Administrator" w:date="2023-01-15T10:36:58Z">
                      <w:rPr>
                        <w:rFonts w:ascii="Cambria Math" w:hAnsi="Cambria Math" w:cs="Times New Roman"/>
                        <w:i/>
                        <w:color w:val="auto"/>
                        <w:kern w:val="2"/>
                        <w:sz w:val="21"/>
                        <w:szCs w:val="21"/>
                        <w:lang w:val="en-US"/>
                      </w:rPr>
                    </w:ins>
                  </m:ctrlPr>
                </m:e>
                <m:sub>
                  <w:ins w:id="7843" w:author="Administrator" w:date="2023-01-15T10:36:58Z">
                    <m:r>
                      <m:rPr/>
                      <w:rPr>
                        <w:rFonts w:hint="default" w:ascii="Cambria Math" w:hAnsi="Cambria Math" w:cs="Times New Roman"/>
                        <w:color w:val="auto"/>
                        <w:kern w:val="2"/>
                        <w:sz w:val="21"/>
                        <w:szCs w:val="21"/>
                        <w:lang w:val="en-US" w:eastAsia="zh-CN"/>
                      </w:rPr>
                      <m:t>i</m:t>
                    </m:r>
                  </w:ins>
                  <m:ctrlPr>
                    <w:ins w:id="7844" w:author="Administrator" w:date="2023-01-15T10:36:58Z">
                      <w:rPr>
                        <w:rFonts w:ascii="Cambria Math" w:hAnsi="Cambria Math" w:cs="Times New Roman"/>
                        <w:i/>
                        <w:color w:val="auto"/>
                        <w:kern w:val="2"/>
                        <w:sz w:val="21"/>
                        <w:szCs w:val="21"/>
                        <w:lang w:val="en-US"/>
                      </w:rPr>
                    </w:ins>
                  </m:ctrlPr>
                </m:sub>
              </m:sSub>
              <w:ins w:id="7845" w:author="Administrator" w:date="2023-01-15T10:36:58Z">
                <m:r>
                  <m:rPr/>
                  <w:rPr>
                    <w:rFonts w:hint="default" w:ascii="Cambria Math" w:hAnsi="Cambria Math" w:cs="Times New Roman"/>
                    <w:color w:val="auto"/>
                    <w:kern w:val="2"/>
                    <w:sz w:val="21"/>
                    <w:szCs w:val="21"/>
                    <w:lang w:val="en-US" w:eastAsia="zh-CN"/>
                  </w:rPr>
                  <m:t>,</m:t>
                </m:r>
              </w:ins>
              <m:sSub>
                <m:sSubPr>
                  <m:ctrlPr>
                    <w:ins w:id="7846" w:author="Administrator" w:date="2023-01-15T10:36:58Z">
                      <w:rPr>
                        <w:rFonts w:ascii="Cambria Math" w:hAnsi="Cambria Math" w:cs="Times New Roman"/>
                        <w:i/>
                        <w:color w:val="auto"/>
                        <w:kern w:val="2"/>
                        <w:sz w:val="21"/>
                        <w:szCs w:val="21"/>
                        <w:lang w:val="en-US"/>
                      </w:rPr>
                    </w:ins>
                  </m:ctrlPr>
                </m:sSubPr>
                <m:e>
                  <w:ins w:id="7847" w:author="Administrator" w:date="2023-01-15T10:36:58Z">
                    <m:r>
                      <m:rPr/>
                      <w:rPr>
                        <w:rFonts w:hint="default" w:ascii="Cambria Math" w:hAnsi="Cambria Math" w:cs="Times New Roman"/>
                        <w:color w:val="auto"/>
                        <w:kern w:val="2"/>
                        <w:sz w:val="21"/>
                        <w:szCs w:val="21"/>
                        <w:lang w:val="en-US" w:eastAsia="zh-CN"/>
                      </w:rPr>
                      <m:t>b</m:t>
                    </m:r>
                  </w:ins>
                  <m:ctrlPr>
                    <w:ins w:id="7848" w:author="Administrator" w:date="2023-01-15T10:36:58Z">
                      <w:rPr>
                        <w:rFonts w:ascii="Cambria Math" w:hAnsi="Cambria Math" w:cs="Times New Roman"/>
                        <w:i/>
                        <w:color w:val="auto"/>
                        <w:kern w:val="2"/>
                        <w:sz w:val="21"/>
                        <w:szCs w:val="21"/>
                        <w:lang w:val="en-US"/>
                      </w:rPr>
                    </w:ins>
                  </m:ctrlPr>
                </m:e>
                <m:sub>
                  <w:ins w:id="7849" w:author="Administrator" w:date="2023-01-15T10:36:58Z">
                    <m:r>
                      <m:rPr/>
                      <w:rPr>
                        <w:rFonts w:hint="default" w:ascii="Cambria Math" w:hAnsi="Cambria Math" w:cs="Times New Roman"/>
                        <w:color w:val="auto"/>
                        <w:kern w:val="2"/>
                        <w:sz w:val="21"/>
                        <w:szCs w:val="21"/>
                        <w:lang w:val="en-US" w:eastAsia="zh-CN"/>
                      </w:rPr>
                      <m:t>v</m:t>
                    </m:r>
                  </w:ins>
                  <m:ctrlPr>
                    <w:ins w:id="7850" w:author="Administrator" w:date="2023-01-15T10:36:58Z">
                      <w:rPr>
                        <w:rFonts w:ascii="Cambria Math" w:hAnsi="Cambria Math" w:cs="Times New Roman"/>
                        <w:i/>
                        <w:color w:val="auto"/>
                        <w:kern w:val="2"/>
                        <w:sz w:val="21"/>
                        <w:szCs w:val="21"/>
                        <w:lang w:val="en-US"/>
                      </w:rPr>
                    </w:ins>
                  </m:ctrlPr>
                </m:sub>
              </m:sSub>
              <w:ins w:id="7851" w:author="Administrator" w:date="2023-01-15T10:37:23Z">
                <m:r>
                  <m:rPr/>
                  <w:rPr>
                    <w:rFonts w:hint="default" w:ascii="Cambria Math" w:hAnsi="Cambria Math" w:cs="Times New Roman"/>
                    <w:color w:val="auto"/>
                    <w:kern w:val="2"/>
                    <w:sz w:val="21"/>
                    <w:szCs w:val="21"/>
                    <w:lang w:val="en-US" w:eastAsia="zh-CN"/>
                  </w:rPr>
                  <m:t>,</m:t>
                </m:r>
              </w:ins>
              <m:sSub>
                <m:sSubPr>
                  <m:ctrlPr>
                    <w:ins w:id="7852" w:author="Administrator" w:date="2023-01-15T10:37:31Z">
                      <w:rPr>
                        <w:rFonts w:ascii="Cambria Math" w:hAnsi="Cambria Math" w:cs="Times New Roman"/>
                        <w:i/>
                        <w:color w:val="auto"/>
                        <w:kern w:val="2"/>
                        <w:sz w:val="21"/>
                        <w:szCs w:val="21"/>
                        <w:lang w:val="en-US"/>
                      </w:rPr>
                    </w:ins>
                  </m:ctrlPr>
                </m:sSubPr>
                <m:e>
                  <w:ins w:id="7853" w:author="Administrator" w:date="2023-01-15T10:37:31Z">
                    <m:r>
                      <m:rPr/>
                      <w:rPr>
                        <w:rFonts w:ascii="Cambria Math" w:hAnsi="Cambria Math" w:cs="Times New Roman"/>
                        <w:color w:val="auto"/>
                        <w:kern w:val="2"/>
                        <w:sz w:val="21"/>
                        <w:szCs w:val="21"/>
                        <w:lang w:val="en-US"/>
                      </w:rPr>
                      <m:t>τ</m:t>
                    </m:r>
                  </w:ins>
                  <m:ctrlPr>
                    <w:ins w:id="7854" w:author="Administrator" w:date="2023-01-15T10:37:31Z">
                      <w:rPr>
                        <w:rFonts w:ascii="Cambria Math" w:hAnsi="Cambria Math" w:cs="Times New Roman"/>
                        <w:i/>
                        <w:color w:val="auto"/>
                        <w:kern w:val="2"/>
                        <w:sz w:val="21"/>
                        <w:szCs w:val="21"/>
                        <w:lang w:val="en-US"/>
                      </w:rPr>
                    </w:ins>
                  </m:ctrlPr>
                </m:e>
                <m:sub>
                  <w:ins w:id="7855" w:author="Administrator" w:date="2023-01-15T10:37:31Z">
                    <m:r>
                      <m:rPr/>
                      <w:rPr>
                        <w:rFonts w:hint="default" w:ascii="Cambria Math" w:hAnsi="Cambria Math" w:cs="Times New Roman"/>
                        <w:color w:val="auto"/>
                        <w:kern w:val="2"/>
                        <w:sz w:val="21"/>
                        <w:szCs w:val="21"/>
                        <w:lang w:val="en-US" w:eastAsia="zh-CN"/>
                      </w:rPr>
                      <m:t>v</m:t>
                    </m:r>
                  </w:ins>
                  <m:ctrlPr>
                    <w:ins w:id="7856" w:author="Administrator" w:date="2023-01-15T10:37:31Z">
                      <w:rPr>
                        <w:rFonts w:ascii="Cambria Math" w:hAnsi="Cambria Math" w:cs="Times New Roman"/>
                        <w:i/>
                        <w:color w:val="auto"/>
                        <w:kern w:val="2"/>
                        <w:sz w:val="21"/>
                        <w:szCs w:val="21"/>
                        <w:lang w:val="en-US"/>
                      </w:rPr>
                    </w:ins>
                  </m:ctrlPr>
                </m:sub>
              </m:sSub>
              <w:ins w:id="7857" w:author="Administrator" w:date="2023-01-15T10:36:58Z">
                <m:r>
                  <m:rPr/>
                  <w:rPr>
                    <w:rFonts w:hint="default" w:ascii="Cambria Math" w:hAnsi="Cambria Math" w:cs="Times New Roman"/>
                    <w:color w:val="auto"/>
                    <w:kern w:val="2"/>
                    <w:sz w:val="21"/>
                    <w:szCs w:val="21"/>
                    <w:lang w:val="en-US" w:eastAsia="zh-CN" w:bidi="ar-SA"/>
                  </w:rPr>
                  <m:t>)</m:t>
                </m:r>
              </w:ins>
              <m:ctrlPr>
                <w:ins w:id="7858" w:author="Administrator" w:date="2023-01-15T10:36:58Z">
                  <w:rPr>
                    <w:rFonts w:hint="default" w:ascii="Cambria Math" w:hAnsi="Cambria Math" w:cs="Times New Roman"/>
                    <w:i/>
                    <w:color w:val="auto"/>
                    <w:kern w:val="2"/>
                    <w:sz w:val="21"/>
                    <w:szCs w:val="21"/>
                    <w:lang w:val="en-US" w:eastAsia="zh-CN" w:bidi="ar-SA"/>
                  </w:rPr>
                </w:ins>
              </m:ctrlPr>
            </m:e>
          </m:nary>
          <m:nary>
            <m:naryPr>
              <m:chr m:val="∏"/>
              <m:limLoc m:val="undOvr"/>
              <m:supHide m:val="1"/>
              <m:ctrlPr>
                <w:ins w:id="7859" w:author="Administrator" w:date="2023-01-15T10:38:35Z">
                  <w:rPr>
                    <w:rFonts w:hint="default" w:ascii="Cambria Math" w:hAnsi="Cambria Math" w:cs="Times New Roman"/>
                    <w:i/>
                    <w:color w:val="auto"/>
                    <w:kern w:val="2"/>
                    <w:sz w:val="21"/>
                    <w:szCs w:val="21"/>
                    <w:lang w:val="en-US" w:eastAsia="zh-CN" w:bidi="ar-SA"/>
                  </w:rPr>
                </w:ins>
              </m:ctrlPr>
            </m:naryPr>
            <m:sub>
              <w:ins w:id="7860" w:author="Administrator" w:date="2023-01-15T10:38:35Z">
                <m:r>
                  <m:rPr/>
                  <w:rPr>
                    <w:rFonts w:hint="default" w:ascii="Cambria Math" w:hAnsi="Cambria Math" w:cs="Times New Roman"/>
                    <w:color w:val="auto"/>
                    <w:kern w:val="2"/>
                    <w:sz w:val="21"/>
                    <w:szCs w:val="21"/>
                    <w:lang w:val="en-US" w:eastAsia="zh-CN"/>
                  </w:rPr>
                  <m:t>i</m:t>
                </m:r>
              </w:ins>
              <w:ins w:id="7861" w:author="Administrator" w:date="2023-01-15T10:38:52Z">
                <m:r>
                  <m:rPr/>
                  <w:rPr>
                    <w:rFonts w:hint="default" w:ascii="Cambria Math" w:hAnsi="Cambria Math" w:cs="Times New Roman"/>
                    <w:color w:val="auto"/>
                    <w:kern w:val="2"/>
                    <w:sz w:val="21"/>
                    <w:szCs w:val="21"/>
                    <w:lang w:val="en-US" w:eastAsia="zh-CN"/>
                  </w:rPr>
                  <m:t>,j</m:t>
                </m:r>
              </w:ins>
              <w:ins w:id="7862" w:author="Administrator" w:date="2023-01-15T10:38:35Z">
                <m:r>
                  <m:rPr/>
                  <w:rPr>
                    <w:rFonts w:ascii="Cambria Math" w:hAnsi="Cambria Math" w:cs="Times New Roman"/>
                    <w:color w:val="auto"/>
                    <w:kern w:val="2"/>
                    <w:sz w:val="21"/>
                    <w:szCs w:val="21"/>
                    <w:lang w:val="en-US"/>
                  </w:rPr>
                  <m:t>∈</m:t>
                </m:r>
              </w:ins>
              <m:sSub>
                <m:sSubPr>
                  <m:ctrlPr>
                    <w:ins w:id="7863" w:author="Administrator" w:date="2023-01-15T10:38:35Z">
                      <w:rPr>
                        <w:rFonts w:ascii="Cambria Math" w:hAnsi="Cambria Math" w:cs="Times New Roman"/>
                        <w:i/>
                        <w:color w:val="auto"/>
                        <w:kern w:val="2"/>
                        <w:sz w:val="21"/>
                        <w:szCs w:val="21"/>
                        <w:lang w:val="en-US"/>
                      </w:rPr>
                    </w:ins>
                  </m:ctrlPr>
                </m:sSubPr>
                <m:e>
                  <w:ins w:id="7864" w:author="Administrator" w:date="2023-01-15T10:38:35Z">
                    <m:r>
                      <m:rPr/>
                      <w:rPr>
                        <w:rFonts w:hint="default" w:ascii="Cambria Math" w:hAnsi="Cambria Math" w:cs="Times New Roman"/>
                        <w:color w:val="auto"/>
                        <w:kern w:val="2"/>
                        <w:sz w:val="21"/>
                        <w:szCs w:val="21"/>
                        <w:lang w:val="en-US" w:eastAsia="zh-CN"/>
                      </w:rPr>
                      <m:t>H</m:t>
                    </m:r>
                  </w:ins>
                  <m:ctrlPr>
                    <w:ins w:id="7865" w:author="Administrator" w:date="2023-01-15T10:38:35Z">
                      <w:rPr>
                        <w:rFonts w:ascii="Cambria Math" w:hAnsi="Cambria Math" w:cs="Times New Roman"/>
                        <w:i/>
                        <w:color w:val="auto"/>
                        <w:kern w:val="2"/>
                        <w:sz w:val="21"/>
                        <w:szCs w:val="21"/>
                        <w:lang w:val="en-US"/>
                      </w:rPr>
                    </w:ins>
                  </m:ctrlPr>
                </m:e>
                <m:sub>
                  <w:ins w:id="7866" w:author="Administrator" w:date="2023-01-15T10:38:35Z">
                    <m:r>
                      <m:rPr/>
                      <w:rPr>
                        <w:rFonts w:hint="default" w:ascii="Cambria Math" w:hAnsi="Cambria Math" w:cs="Times New Roman"/>
                        <w:color w:val="auto"/>
                        <w:kern w:val="2"/>
                        <w:sz w:val="21"/>
                        <w:szCs w:val="21"/>
                        <w:lang w:val="en-US" w:eastAsia="zh-CN"/>
                      </w:rPr>
                      <m:t>v</m:t>
                    </m:r>
                  </w:ins>
                  <m:ctrlPr>
                    <w:ins w:id="7867" w:author="Administrator" w:date="2023-01-15T10:38:35Z">
                      <w:rPr>
                        <w:rFonts w:ascii="Cambria Math" w:hAnsi="Cambria Math" w:cs="Times New Roman"/>
                        <w:i/>
                        <w:color w:val="auto"/>
                        <w:kern w:val="2"/>
                        <w:sz w:val="21"/>
                        <w:szCs w:val="21"/>
                        <w:lang w:val="en-US"/>
                      </w:rPr>
                    </w:ins>
                  </m:ctrlPr>
                </m:sub>
              </m:sSub>
              <m:ctrlPr>
                <w:ins w:id="7868" w:author="Administrator" w:date="2023-01-15T10:38:35Z">
                  <w:rPr>
                    <w:rFonts w:hint="default" w:ascii="Cambria Math" w:hAnsi="Cambria Math" w:cs="Times New Roman"/>
                    <w:i/>
                    <w:color w:val="auto"/>
                    <w:kern w:val="2"/>
                    <w:sz w:val="21"/>
                    <w:szCs w:val="21"/>
                    <w:lang w:val="en-US" w:eastAsia="zh-CN" w:bidi="ar-SA"/>
                  </w:rPr>
                </w:ins>
              </m:ctrlPr>
            </m:sub>
            <m:sup>
              <m:ctrlPr>
                <w:ins w:id="7869" w:author="Administrator" w:date="2023-01-15T10:38:35Z">
                  <w:rPr>
                    <w:rFonts w:hint="default" w:ascii="Cambria Math" w:hAnsi="Cambria Math" w:cs="Times New Roman"/>
                    <w:i/>
                    <w:color w:val="auto"/>
                    <w:kern w:val="2"/>
                    <w:sz w:val="21"/>
                    <w:szCs w:val="21"/>
                    <w:lang w:val="en-US" w:eastAsia="zh-CN" w:bidi="ar-SA"/>
                  </w:rPr>
                </w:ins>
              </m:ctrlPr>
            </m:sup>
            <m:e>
              <w:ins w:id="7870" w:author="Administrator" w:date="2023-01-15T10:38:35Z">
                <m:r>
                  <m:rPr/>
                  <w:rPr>
                    <w:rFonts w:hint="default" w:ascii="Cambria Math" w:hAnsi="Cambria Math" w:cs="Times New Roman"/>
                    <w:color w:val="auto"/>
                    <w:kern w:val="2"/>
                    <w:sz w:val="21"/>
                    <w:szCs w:val="21"/>
                    <w:lang w:val="en-US" w:eastAsia="zh-CN" w:bidi="ar-SA"/>
                  </w:rPr>
                  <m:t>P(</m:t>
                </m:r>
              </w:ins>
              <m:sSubSup>
                <m:sSubSupPr>
                  <m:ctrlPr>
                    <w:ins w:id="7871" w:author="Administrator" w:date="2023-01-15T10:38:35Z">
                      <w:rPr>
                        <w:rFonts w:hint="default" w:ascii="Cambria Math" w:hAnsi="Cambria Math" w:cs="Times New Roman"/>
                        <w:i/>
                        <w:color w:val="auto"/>
                        <w:kern w:val="2"/>
                        <w:sz w:val="21"/>
                        <w:szCs w:val="21"/>
                        <w:lang w:val="en-US" w:eastAsia="zh-CN"/>
                      </w:rPr>
                    </w:ins>
                  </m:ctrlPr>
                </m:sSubSupPr>
                <m:e>
                  <w:ins w:id="7872" w:author="Administrator" w:date="2023-01-15T10:39:40Z">
                    <m:r>
                      <m:rPr/>
                      <w:rPr>
                        <w:rFonts w:hint="default" w:ascii="Cambria Math" w:hAnsi="Cambria Math" w:cs="Times New Roman"/>
                        <w:color w:val="auto"/>
                        <w:kern w:val="2"/>
                        <w:sz w:val="21"/>
                        <w:szCs w:val="21"/>
                        <w:lang w:val="en-US" w:eastAsia="zh-CN"/>
                      </w:rPr>
                      <m:t>d</m:t>
                    </m:r>
                  </w:ins>
                  <m:ctrlPr>
                    <w:ins w:id="7873" w:author="Administrator" w:date="2023-01-15T10:38:35Z">
                      <w:rPr>
                        <w:rFonts w:hint="default" w:ascii="Cambria Math" w:hAnsi="Cambria Math" w:cs="Times New Roman"/>
                        <w:i/>
                        <w:color w:val="auto"/>
                        <w:kern w:val="2"/>
                        <w:sz w:val="21"/>
                        <w:szCs w:val="21"/>
                        <w:lang w:val="en-US" w:eastAsia="zh-CN"/>
                      </w:rPr>
                    </w:ins>
                  </m:ctrlPr>
                </m:e>
                <m:sub>
                  <w:ins w:id="7874" w:author="Administrator" w:date="2023-01-15T10:38:35Z">
                    <m:r>
                      <m:rPr/>
                      <w:rPr>
                        <w:rFonts w:hint="default" w:ascii="Cambria Math" w:hAnsi="Cambria Math" w:cs="Times New Roman"/>
                        <w:color w:val="auto"/>
                        <w:kern w:val="2"/>
                        <w:sz w:val="21"/>
                        <w:szCs w:val="21"/>
                        <w:lang w:val="en-US" w:eastAsia="zh-CN"/>
                      </w:rPr>
                      <m:t>i</m:t>
                    </m:r>
                  </w:ins>
                  <w:ins w:id="7875" w:author="Administrator" w:date="2023-01-15T10:39:46Z">
                    <m:r>
                      <m:rPr/>
                      <w:rPr>
                        <w:rFonts w:hint="default" w:ascii="Cambria Math" w:hAnsi="Cambria Math" w:cs="Times New Roman"/>
                        <w:color w:val="auto"/>
                        <w:kern w:val="2"/>
                        <w:sz w:val="21"/>
                        <w:szCs w:val="21"/>
                        <w:lang w:val="en-US" w:eastAsia="zh-CN"/>
                      </w:rPr>
                      <m:t>j</m:t>
                    </m:r>
                  </w:ins>
                  <m:ctrlPr>
                    <w:ins w:id="7876" w:author="Administrator" w:date="2023-01-15T10:38:35Z">
                      <w:rPr>
                        <w:rFonts w:hint="default" w:ascii="Cambria Math" w:hAnsi="Cambria Math" w:cs="Times New Roman"/>
                        <w:i/>
                        <w:color w:val="auto"/>
                        <w:kern w:val="2"/>
                        <w:sz w:val="21"/>
                        <w:szCs w:val="21"/>
                        <w:lang w:val="en-US" w:eastAsia="zh-CN"/>
                      </w:rPr>
                    </w:ins>
                  </m:ctrlPr>
                </m:sub>
                <m:sup>
                  <w:ins w:id="7877" w:author="Administrator" w:date="2023-01-15T10:38:35Z">
                    <m:r>
                      <m:rPr/>
                      <w:rPr>
                        <w:rFonts w:hint="default" w:ascii="Cambria Math" w:hAnsi="Cambria Math" w:cs="Times New Roman"/>
                        <w:color w:val="auto"/>
                        <w:kern w:val="2"/>
                        <w:sz w:val="21"/>
                        <w:szCs w:val="21"/>
                        <w:lang w:val="en-US" w:eastAsia="zh-CN"/>
                      </w:rPr>
                      <m:t>v</m:t>
                    </m:r>
                  </w:ins>
                  <m:ctrlPr>
                    <w:ins w:id="7878" w:author="Administrator" w:date="2023-01-15T10:38:35Z">
                      <w:rPr>
                        <w:rFonts w:hint="default" w:ascii="Cambria Math" w:hAnsi="Cambria Math" w:cs="Times New Roman"/>
                        <w:i/>
                        <w:color w:val="auto"/>
                        <w:kern w:val="2"/>
                        <w:sz w:val="21"/>
                        <w:szCs w:val="21"/>
                        <w:lang w:val="en-US" w:eastAsia="zh-CN"/>
                      </w:rPr>
                    </w:ins>
                  </m:ctrlPr>
                </m:sup>
              </m:sSubSup>
              <w:ins w:id="7879" w:author="Administrator" w:date="2023-01-15T10:38:35Z">
                <m:r>
                  <m:rPr/>
                  <w:rPr>
                    <w:rFonts w:hint="default" w:ascii="Cambria Math" w:hAnsi="Cambria Math" w:cs="Times New Roman"/>
                    <w:color w:val="auto"/>
                    <w:kern w:val="2"/>
                    <w:sz w:val="21"/>
                    <w:szCs w:val="21"/>
                    <w:lang w:val="en-US" w:eastAsia="zh-CN"/>
                  </w:rPr>
                  <m:t>|</m:t>
                </m:r>
              </w:ins>
              <m:sSub>
                <m:sSubPr>
                  <m:ctrlPr>
                    <w:ins w:id="7880" w:author="Administrator" w:date="2023-01-15T10:38:35Z">
                      <w:rPr>
                        <w:rFonts w:ascii="Cambria Math" w:hAnsi="Cambria Math" w:cs="Times New Roman"/>
                        <w:i/>
                        <w:color w:val="auto"/>
                        <w:kern w:val="2"/>
                        <w:sz w:val="21"/>
                        <w:szCs w:val="21"/>
                        <w:lang w:val="en-US"/>
                      </w:rPr>
                    </w:ins>
                  </m:ctrlPr>
                </m:sSubPr>
                <m:e>
                  <w:ins w:id="7881" w:author="Administrator" w:date="2023-01-15T10:38:35Z">
                    <m:r>
                      <m:rPr/>
                      <w:rPr>
                        <w:rFonts w:hint="default" w:ascii="Cambria Math" w:hAnsi="Cambria Math" w:cs="Times New Roman"/>
                        <w:color w:val="auto"/>
                        <w:kern w:val="2"/>
                        <w:sz w:val="21"/>
                        <w:szCs w:val="21"/>
                        <w:lang w:val="en-US" w:eastAsia="zh-CN"/>
                      </w:rPr>
                      <m:t>s</m:t>
                    </m:r>
                  </w:ins>
                  <m:ctrlPr>
                    <w:ins w:id="7882" w:author="Administrator" w:date="2023-01-15T10:38:35Z">
                      <w:rPr>
                        <w:rFonts w:ascii="Cambria Math" w:hAnsi="Cambria Math" w:cs="Times New Roman"/>
                        <w:i/>
                        <w:color w:val="auto"/>
                        <w:kern w:val="2"/>
                        <w:sz w:val="21"/>
                        <w:szCs w:val="21"/>
                        <w:lang w:val="en-US"/>
                      </w:rPr>
                    </w:ins>
                  </m:ctrlPr>
                </m:e>
                <m:sub>
                  <w:ins w:id="7883" w:author="Administrator" w:date="2023-01-15T10:38:35Z">
                    <m:r>
                      <m:rPr/>
                      <w:rPr>
                        <w:rFonts w:hint="default" w:ascii="Cambria Math" w:hAnsi="Cambria Math" w:cs="Times New Roman"/>
                        <w:color w:val="auto"/>
                        <w:kern w:val="2"/>
                        <w:sz w:val="21"/>
                        <w:szCs w:val="21"/>
                        <w:lang w:val="en-US" w:eastAsia="zh-CN"/>
                      </w:rPr>
                      <m:t>i</m:t>
                    </m:r>
                  </w:ins>
                  <m:ctrlPr>
                    <w:ins w:id="7884" w:author="Administrator" w:date="2023-01-15T10:38:35Z">
                      <w:rPr>
                        <w:rFonts w:ascii="Cambria Math" w:hAnsi="Cambria Math" w:cs="Times New Roman"/>
                        <w:i/>
                        <w:color w:val="auto"/>
                        <w:kern w:val="2"/>
                        <w:sz w:val="21"/>
                        <w:szCs w:val="21"/>
                        <w:lang w:val="en-US"/>
                      </w:rPr>
                    </w:ins>
                  </m:ctrlPr>
                </m:sub>
              </m:sSub>
              <w:ins w:id="7885" w:author="Administrator" w:date="2023-01-15T10:38:35Z">
                <m:r>
                  <m:rPr/>
                  <w:rPr>
                    <w:rFonts w:hint="default" w:ascii="Cambria Math" w:hAnsi="Cambria Math" w:cs="Times New Roman"/>
                    <w:color w:val="auto"/>
                    <w:kern w:val="2"/>
                    <w:sz w:val="21"/>
                    <w:szCs w:val="21"/>
                    <w:lang w:val="en-US" w:eastAsia="zh-CN"/>
                  </w:rPr>
                  <m:t>,</m:t>
                </m:r>
              </w:ins>
              <m:sSub>
                <m:sSubPr>
                  <m:ctrlPr>
                    <w:ins w:id="7886" w:author="Administrator" w:date="2023-01-15T10:38:35Z">
                      <w:rPr>
                        <w:rFonts w:ascii="Cambria Math" w:hAnsi="Cambria Math" w:cs="Times New Roman"/>
                        <w:i/>
                        <w:color w:val="auto"/>
                        <w:kern w:val="2"/>
                        <w:sz w:val="21"/>
                        <w:szCs w:val="21"/>
                        <w:lang w:val="en-US"/>
                      </w:rPr>
                    </w:ins>
                  </m:ctrlPr>
                </m:sSubPr>
                <m:e>
                  <w:ins w:id="7887" w:author="Administrator" w:date="2023-01-15T10:38:35Z">
                    <m:r>
                      <m:rPr/>
                      <w:rPr>
                        <w:rFonts w:hint="default" w:ascii="Cambria Math" w:hAnsi="Cambria Math" w:cs="Times New Roman"/>
                        <w:color w:val="auto"/>
                        <w:kern w:val="2"/>
                        <w:sz w:val="21"/>
                        <w:szCs w:val="21"/>
                        <w:lang w:val="en-US" w:eastAsia="zh-CN"/>
                      </w:rPr>
                      <m:t>b</m:t>
                    </m:r>
                  </w:ins>
                  <m:ctrlPr>
                    <w:ins w:id="7888" w:author="Administrator" w:date="2023-01-15T10:38:35Z">
                      <w:rPr>
                        <w:rFonts w:ascii="Cambria Math" w:hAnsi="Cambria Math" w:cs="Times New Roman"/>
                        <w:i/>
                        <w:color w:val="auto"/>
                        <w:kern w:val="2"/>
                        <w:sz w:val="21"/>
                        <w:szCs w:val="21"/>
                        <w:lang w:val="en-US"/>
                      </w:rPr>
                    </w:ins>
                  </m:ctrlPr>
                </m:e>
                <m:sub>
                  <w:ins w:id="7889" w:author="Administrator" w:date="2023-01-15T10:38:35Z">
                    <m:r>
                      <m:rPr/>
                      <w:rPr>
                        <w:rFonts w:hint="default" w:ascii="Cambria Math" w:hAnsi="Cambria Math" w:cs="Times New Roman"/>
                        <w:color w:val="auto"/>
                        <w:kern w:val="2"/>
                        <w:sz w:val="21"/>
                        <w:szCs w:val="21"/>
                        <w:lang w:val="en-US" w:eastAsia="zh-CN"/>
                      </w:rPr>
                      <m:t>v</m:t>
                    </m:r>
                  </w:ins>
                  <m:ctrlPr>
                    <w:ins w:id="7890" w:author="Administrator" w:date="2023-01-15T10:38:35Z">
                      <w:rPr>
                        <w:rFonts w:ascii="Cambria Math" w:hAnsi="Cambria Math" w:cs="Times New Roman"/>
                        <w:i/>
                        <w:color w:val="auto"/>
                        <w:kern w:val="2"/>
                        <w:sz w:val="21"/>
                        <w:szCs w:val="21"/>
                        <w:lang w:val="en-US"/>
                      </w:rPr>
                    </w:ins>
                  </m:ctrlPr>
                </m:sub>
              </m:sSub>
              <w:ins w:id="7891" w:author="Administrator" w:date="2023-01-15T10:38:35Z">
                <m:r>
                  <m:rPr/>
                  <w:rPr>
                    <w:rFonts w:hint="default" w:ascii="Cambria Math" w:hAnsi="Cambria Math" w:cs="Times New Roman"/>
                    <w:color w:val="auto"/>
                    <w:kern w:val="2"/>
                    <w:sz w:val="21"/>
                    <w:szCs w:val="21"/>
                    <w:lang w:val="en-US" w:eastAsia="zh-CN"/>
                  </w:rPr>
                  <m:t>,</m:t>
                </m:r>
              </w:ins>
              <m:sSub>
                <m:sSubPr>
                  <m:ctrlPr>
                    <w:ins w:id="7892" w:author="Administrator" w:date="2023-01-15T10:38:35Z">
                      <w:rPr>
                        <w:rFonts w:ascii="Cambria Math" w:hAnsi="Cambria Math" w:cs="Times New Roman"/>
                        <w:i/>
                        <w:color w:val="auto"/>
                        <w:kern w:val="2"/>
                        <w:sz w:val="21"/>
                        <w:szCs w:val="21"/>
                        <w:lang w:val="en-US"/>
                      </w:rPr>
                    </w:ins>
                  </m:ctrlPr>
                </m:sSubPr>
                <m:e>
                  <w:ins w:id="7893" w:author="Administrator" w:date="2023-01-15T10:38:35Z">
                    <m:r>
                      <m:rPr/>
                      <w:rPr>
                        <w:rFonts w:ascii="Cambria Math" w:hAnsi="Cambria Math" w:cs="Times New Roman"/>
                        <w:color w:val="auto"/>
                        <w:kern w:val="2"/>
                        <w:sz w:val="21"/>
                        <w:szCs w:val="21"/>
                        <w:lang w:val="en-US"/>
                      </w:rPr>
                      <m:t>τ</m:t>
                    </m:r>
                  </w:ins>
                  <m:ctrlPr>
                    <w:ins w:id="7894" w:author="Administrator" w:date="2023-01-15T10:38:35Z">
                      <w:rPr>
                        <w:rFonts w:ascii="Cambria Math" w:hAnsi="Cambria Math" w:cs="Times New Roman"/>
                        <w:i/>
                        <w:color w:val="auto"/>
                        <w:kern w:val="2"/>
                        <w:sz w:val="21"/>
                        <w:szCs w:val="21"/>
                        <w:lang w:val="en-US"/>
                      </w:rPr>
                    </w:ins>
                  </m:ctrlPr>
                </m:e>
                <m:sub>
                  <w:ins w:id="7895" w:author="Administrator" w:date="2023-01-15T10:38:35Z">
                    <m:r>
                      <m:rPr/>
                      <w:rPr>
                        <w:rFonts w:hint="default" w:ascii="Cambria Math" w:hAnsi="Cambria Math" w:cs="Times New Roman"/>
                        <w:color w:val="auto"/>
                        <w:kern w:val="2"/>
                        <w:sz w:val="21"/>
                        <w:szCs w:val="21"/>
                        <w:lang w:val="en-US" w:eastAsia="zh-CN"/>
                      </w:rPr>
                      <m:t>v</m:t>
                    </m:r>
                  </w:ins>
                  <m:ctrlPr>
                    <w:ins w:id="7896" w:author="Administrator" w:date="2023-01-15T10:38:35Z">
                      <w:rPr>
                        <w:rFonts w:ascii="Cambria Math" w:hAnsi="Cambria Math" w:cs="Times New Roman"/>
                        <w:i/>
                        <w:color w:val="auto"/>
                        <w:kern w:val="2"/>
                        <w:sz w:val="21"/>
                        <w:szCs w:val="21"/>
                        <w:lang w:val="en-US"/>
                      </w:rPr>
                    </w:ins>
                  </m:ctrlPr>
                </m:sub>
              </m:sSub>
              <w:ins w:id="7897" w:author="Administrator" w:date="2023-01-15T10:38:35Z">
                <m:r>
                  <m:rPr/>
                  <w:rPr>
                    <w:rFonts w:hint="default" w:ascii="Cambria Math" w:hAnsi="Cambria Math" w:cs="Times New Roman"/>
                    <w:color w:val="auto"/>
                    <w:kern w:val="2"/>
                    <w:sz w:val="21"/>
                    <w:szCs w:val="21"/>
                    <w:lang w:val="en-US" w:eastAsia="zh-CN" w:bidi="ar-SA"/>
                  </w:rPr>
                  <m:t>)</m:t>
                </m:r>
              </w:ins>
              <m:ctrlPr>
                <w:ins w:id="7898" w:author="Administrator" w:date="2023-01-15T10:38:35Z">
                  <w:rPr>
                    <w:rFonts w:hint="default" w:ascii="Cambria Math" w:hAnsi="Cambria Math" w:cs="Times New Roman"/>
                    <w:i/>
                    <w:color w:val="auto"/>
                    <w:kern w:val="2"/>
                    <w:sz w:val="21"/>
                    <w:szCs w:val="21"/>
                    <w:lang w:val="en-US" w:eastAsia="zh-CN" w:bidi="ar-SA"/>
                  </w:rPr>
                </w:ins>
              </m:ctrlPr>
            </m:e>
          </m:nary>
        </m:oMath>
      </m:oMathPara>
    </w:p>
    <w:p>
      <w:pPr>
        <w:ind w:firstLine="420" w:firstLineChars="200"/>
        <m:rPr/>
        <w:rPr>
          <w:ins w:id="7899" w:author="Administrator" w:date="2023-01-15T10:49:17Z"/>
          <w:rFonts w:hint="default" w:hAnsi="Cambria Math" w:cs="Times New Roman"/>
          <w:i/>
          <w:color w:val="auto"/>
          <w:kern w:val="2"/>
          <w:sz w:val="21"/>
          <w:szCs w:val="21"/>
          <w:lang w:val="en-US" w:eastAsia="zh-CN" w:bidi="ar-SA"/>
        </w:rPr>
      </w:pPr>
      <m:oMathPara>
        <m:oMath>
          <w:ins w:id="7900" w:author="Administrator" w:date="2023-01-15T10:40:05Z">
            <m:r>
              <m:rPr/>
              <w:rPr>
                <w:rFonts w:ascii="Cambria Math" w:hAnsi="Cambria Math" w:cs="Times New Roman"/>
                <w:color w:val="auto"/>
                <w:kern w:val="2"/>
                <w:sz w:val="21"/>
                <w:szCs w:val="21"/>
                <w:lang w:val="en-US"/>
              </w:rPr>
              <m:t>τ</m:t>
            </m:r>
          </w:ins>
          <w:ins w:id="7901" w:author="Administrator" w:date="2023-01-15T10:40:05Z">
            <m:r>
              <m:rPr/>
              <w:rPr>
                <w:rFonts w:ascii="Cambria Math" w:hAnsi="Cambria Math" w:cs="Times New Roman"/>
                <w:color w:val="auto"/>
                <w:kern w:val="2"/>
                <w:sz w:val="21"/>
                <w:szCs w:val="21"/>
                <w:lang w:val="en-US" w:bidi="ar-SA"/>
              </w:rPr>
              <m:t>∝</m:t>
            </m:r>
          </w:ins>
          <m:sSup>
            <m:sSupPr>
              <m:ctrlPr>
                <w:ins w:id="7902" w:author="Administrator" w:date="2023-01-15T10:40:33Z">
                  <m:rPr/>
                  <w:rPr>
                    <w:rFonts w:ascii="Cambria Math" w:hAnsi="Cambria Math" w:cs="Times New Roman"/>
                    <w:i/>
                    <w:color w:val="auto"/>
                    <w:kern w:val="2"/>
                    <w:sz w:val="21"/>
                    <w:szCs w:val="21"/>
                    <w:lang w:val="en-US" w:bidi="ar-SA"/>
                  </w:rPr>
                </w:ins>
              </m:ctrlPr>
            </m:sSupPr>
            <m:e>
              <m:sSub>
                <m:sSubPr>
                  <m:ctrlPr>
                    <w:ins w:id="7903" w:author="Administrator" w:date="2023-01-15T10:40:34Z">
                      <w:rPr>
                        <w:rFonts w:ascii="Cambria Math" w:hAnsi="Cambria Math" w:cs="Times New Roman"/>
                        <w:i/>
                        <w:color w:val="auto"/>
                        <w:kern w:val="2"/>
                        <w:sz w:val="21"/>
                        <w:szCs w:val="21"/>
                        <w:lang w:val="en-US"/>
                      </w:rPr>
                    </w:ins>
                  </m:ctrlPr>
                </m:sSubPr>
                <m:e>
                  <w:ins w:id="7904" w:author="Administrator" w:date="2023-01-15T10:40:34Z">
                    <m:r>
                      <m:rPr/>
                      <w:rPr>
                        <w:rFonts w:ascii="Cambria Math" w:hAnsi="Cambria Math" w:cs="Times New Roman"/>
                        <w:color w:val="auto"/>
                        <w:kern w:val="2"/>
                        <w:sz w:val="21"/>
                        <w:szCs w:val="21"/>
                        <w:lang w:val="en-US"/>
                      </w:rPr>
                      <m:t>τ</m:t>
                    </m:r>
                  </w:ins>
                  <m:ctrlPr>
                    <w:ins w:id="7905" w:author="Administrator" w:date="2023-01-15T10:40:34Z">
                      <w:rPr>
                        <w:rFonts w:ascii="Cambria Math" w:hAnsi="Cambria Math" w:cs="Times New Roman"/>
                        <w:i/>
                        <w:color w:val="auto"/>
                        <w:kern w:val="2"/>
                        <w:sz w:val="21"/>
                        <w:szCs w:val="21"/>
                        <w:lang w:val="en-US"/>
                      </w:rPr>
                    </w:ins>
                  </m:ctrlPr>
                </m:e>
                <m:sub>
                  <w:ins w:id="7906" w:author="Administrator" w:date="2023-01-15T10:40:34Z">
                    <m:r>
                      <m:rPr/>
                      <w:rPr>
                        <w:rFonts w:hint="default" w:ascii="Cambria Math" w:hAnsi="Cambria Math" w:cs="Times New Roman"/>
                        <w:color w:val="auto"/>
                        <w:kern w:val="2"/>
                        <w:sz w:val="21"/>
                        <w:szCs w:val="21"/>
                        <w:lang w:val="en-US" w:eastAsia="zh-CN"/>
                      </w:rPr>
                      <m:t>v</m:t>
                    </m:r>
                  </w:ins>
                  <m:ctrlPr>
                    <w:ins w:id="7907" w:author="Administrator" w:date="2023-01-15T10:40:34Z">
                      <w:rPr>
                        <w:rFonts w:ascii="Cambria Math" w:hAnsi="Cambria Math" w:cs="Times New Roman"/>
                        <w:i/>
                        <w:color w:val="auto"/>
                        <w:kern w:val="2"/>
                        <w:sz w:val="21"/>
                        <w:szCs w:val="21"/>
                        <w:lang w:val="en-US"/>
                      </w:rPr>
                    </w:ins>
                  </m:ctrlPr>
                </m:sub>
              </m:sSub>
              <m:ctrlPr>
                <w:ins w:id="7908" w:author="Administrator" w:date="2023-01-15T10:40:33Z">
                  <m:rPr/>
                  <w:rPr>
                    <w:rFonts w:ascii="Cambria Math" w:hAnsi="Cambria Math" w:cs="Times New Roman"/>
                    <w:i/>
                    <w:color w:val="auto"/>
                    <w:kern w:val="2"/>
                    <w:sz w:val="21"/>
                    <w:szCs w:val="21"/>
                    <w:lang w:val="en-US" w:bidi="ar-SA"/>
                  </w:rPr>
                </w:ins>
              </m:ctrlPr>
            </m:e>
            <m:sup>
              <m:sSub>
                <m:sSubPr>
                  <m:ctrlPr>
                    <w:ins w:id="7909" w:author="Administrator" w:date="2023-01-15T10:53:13Z">
                      <w:rPr>
                        <w:rFonts w:ascii="Cambria Math" w:hAnsi="Cambria Math" w:cs="Times New Roman"/>
                        <w:i/>
                        <w:color w:val="auto"/>
                        <w:kern w:val="2"/>
                        <w:sz w:val="21"/>
                        <w:szCs w:val="21"/>
                        <w:lang w:val="en-US"/>
                      </w:rPr>
                    </w:ins>
                  </m:ctrlPr>
                </m:sSubPr>
                <m:e>
                  <w:ins w:id="7910" w:author="Administrator" w:date="2023-01-15T10:53:13Z">
                    <m:r>
                      <m:rPr/>
                      <w:rPr>
                        <w:rFonts w:hint="default" w:ascii="Cambria Math" w:hAnsi="Cambria Math" w:cs="Times New Roman"/>
                        <w:color w:val="auto"/>
                        <w:kern w:val="2"/>
                        <w:sz w:val="21"/>
                        <w:szCs w:val="21"/>
                        <w:lang w:val="en-US" w:eastAsia="zh-CN"/>
                      </w:rPr>
                      <m:t>r</m:t>
                    </m:r>
                  </w:ins>
                  <m:ctrlPr>
                    <w:ins w:id="7911" w:author="Administrator" w:date="2023-01-15T10:53:13Z">
                      <w:rPr>
                        <w:rFonts w:ascii="Cambria Math" w:hAnsi="Cambria Math" w:cs="Times New Roman"/>
                        <w:i/>
                        <w:color w:val="auto"/>
                        <w:kern w:val="2"/>
                        <w:sz w:val="21"/>
                        <w:szCs w:val="21"/>
                        <w:lang w:val="en-US"/>
                      </w:rPr>
                    </w:ins>
                  </m:ctrlPr>
                </m:e>
                <m:sub>
                  <w:ins w:id="7912" w:author="Administrator" w:date="2023-01-15T10:53:13Z">
                    <m:r>
                      <m:rPr/>
                      <w:rPr>
                        <w:rFonts w:hint="default" w:ascii="Cambria Math" w:hAnsi="Cambria Math" w:cs="Times New Roman"/>
                        <w:color w:val="auto"/>
                        <w:kern w:val="2"/>
                        <w:sz w:val="21"/>
                        <w:szCs w:val="21"/>
                        <w:lang w:val="en-US" w:eastAsia="zh-CN"/>
                      </w:rPr>
                      <m:t>v</m:t>
                    </m:r>
                  </w:ins>
                  <m:ctrlPr>
                    <w:ins w:id="7913" w:author="Administrator" w:date="2023-01-15T10:53:13Z">
                      <w:rPr>
                        <w:rFonts w:ascii="Cambria Math" w:hAnsi="Cambria Math" w:cs="Times New Roman"/>
                        <w:i/>
                        <w:color w:val="auto"/>
                        <w:kern w:val="2"/>
                        <w:sz w:val="21"/>
                        <w:szCs w:val="21"/>
                        <w:lang w:val="en-US"/>
                      </w:rPr>
                    </w:ins>
                  </m:ctrlPr>
                </m:sub>
              </m:sSub>
              <m:ctrlPr>
                <w:ins w:id="7914" w:author="Administrator" w:date="2023-01-15T10:40:33Z">
                  <m:rPr/>
                  <w:rPr>
                    <w:rFonts w:ascii="Cambria Math" w:hAnsi="Cambria Math" w:cs="Times New Roman"/>
                    <w:i/>
                    <w:color w:val="auto"/>
                    <w:kern w:val="2"/>
                    <w:sz w:val="21"/>
                    <w:szCs w:val="21"/>
                    <w:lang w:val="en-US" w:bidi="ar-SA"/>
                  </w:rPr>
                </w:ins>
              </m:ctrlPr>
            </m:sup>
          </m:sSup>
          <w:ins w:id="7915" w:author="Administrator" w:date="2023-01-15T10:40:49Z">
            <m:r>
              <m:rPr/>
              <w:rPr>
                <w:rFonts w:hint="default" w:ascii="Cambria Math" w:hAnsi="Cambria Math" w:cs="Times New Roman"/>
                <w:color w:val="auto"/>
                <w:kern w:val="2"/>
                <w:sz w:val="21"/>
                <w:szCs w:val="21"/>
                <w:lang w:val="en-US" w:eastAsia="zh-CN" w:bidi="ar-SA"/>
              </w:rPr>
              <m:t>e</m:t>
            </m:r>
          </w:ins>
          <w:ins w:id="7916" w:author="Administrator" w:date="2023-01-15T10:40:50Z">
            <m:r>
              <m:rPr/>
              <w:rPr>
                <w:rFonts w:hint="default" w:ascii="Cambria Math" w:hAnsi="Cambria Math" w:cs="Times New Roman"/>
                <w:color w:val="auto"/>
                <w:kern w:val="2"/>
                <w:sz w:val="21"/>
                <w:szCs w:val="21"/>
                <w:lang w:val="en-US" w:eastAsia="zh-CN" w:bidi="ar-SA"/>
              </w:rPr>
              <m:t>xp</m:t>
            </m:r>
          </w:ins>
          <w:ins w:id="7917" w:author="Administrator" w:date="2023-01-15T10:40:52Z">
            <m:r>
              <m:rPr/>
              <w:rPr>
                <w:rFonts w:hint="default" w:ascii="Cambria Math" w:hAnsi="Cambria Math" w:cs="Times New Roman"/>
                <w:color w:val="auto"/>
                <w:kern w:val="2"/>
                <w:sz w:val="21"/>
                <w:szCs w:val="21"/>
                <w:lang w:val="en-US" w:eastAsia="zh-CN" w:bidi="ar-SA"/>
              </w:rPr>
              <m:t>(</m:t>
            </m:r>
          </w:ins>
          <w:ins w:id="7918" w:author="Administrator" w:date="2023-01-15T10:40:56Z">
            <m:r>
              <m:rPr/>
              <w:rPr>
                <w:rFonts w:hint="default" w:ascii="Cambria Math" w:hAnsi="Cambria Math" w:cs="Times New Roman"/>
                <w:color w:val="auto"/>
                <w:kern w:val="2"/>
                <w:sz w:val="21"/>
                <w:szCs w:val="21"/>
                <w:lang w:val="en-US" w:eastAsia="zh-CN" w:bidi="ar-SA"/>
              </w:rPr>
              <m:t>−</m:t>
            </m:r>
          </w:ins>
          <w:ins w:id="7919" w:author="Administrator" w:date="2023-01-15T10:53:17Z">
            <m:r>
              <m:rPr/>
              <w:rPr>
                <w:rFonts w:ascii="Cambria Math" w:hAnsi="Cambria Math" w:cs="Times New Roman"/>
                <w:color w:val="auto"/>
                <w:kern w:val="2"/>
                <w:sz w:val="21"/>
                <w:szCs w:val="21"/>
                <w:lang w:val="en-US"/>
              </w:rPr>
              <m:t>β</m:t>
            </m:r>
          </w:ins>
          <m:sSub>
            <m:sSubPr>
              <m:ctrlPr>
                <w:ins w:id="7920" w:author="Administrator" w:date="2023-01-15T10:41:10Z">
                  <w:rPr>
                    <w:rFonts w:ascii="Cambria Math" w:hAnsi="Cambria Math" w:cs="Times New Roman"/>
                    <w:i/>
                    <w:color w:val="auto"/>
                    <w:kern w:val="2"/>
                    <w:sz w:val="21"/>
                    <w:szCs w:val="21"/>
                    <w:lang w:val="en-US"/>
                  </w:rPr>
                </w:ins>
              </m:ctrlPr>
            </m:sSubPr>
            <m:e>
              <w:ins w:id="7921" w:author="Administrator" w:date="2023-01-15T10:41:10Z">
                <m:r>
                  <m:rPr/>
                  <w:rPr>
                    <w:rFonts w:ascii="Cambria Math" w:hAnsi="Cambria Math" w:cs="Times New Roman"/>
                    <w:color w:val="auto"/>
                    <w:kern w:val="2"/>
                    <w:sz w:val="21"/>
                    <w:szCs w:val="21"/>
                    <w:lang w:val="en-US"/>
                  </w:rPr>
                  <m:t>τ</m:t>
                </m:r>
              </w:ins>
              <m:ctrlPr>
                <w:ins w:id="7922" w:author="Administrator" w:date="2023-01-15T10:41:10Z">
                  <w:rPr>
                    <w:rFonts w:ascii="Cambria Math" w:hAnsi="Cambria Math" w:cs="Times New Roman"/>
                    <w:i/>
                    <w:color w:val="auto"/>
                    <w:kern w:val="2"/>
                    <w:sz w:val="21"/>
                    <w:szCs w:val="21"/>
                    <w:lang w:val="en-US"/>
                  </w:rPr>
                </w:ins>
              </m:ctrlPr>
            </m:e>
            <m:sub>
              <w:ins w:id="7923" w:author="Administrator" w:date="2023-01-15T10:41:10Z">
                <m:r>
                  <m:rPr/>
                  <w:rPr>
                    <w:rFonts w:hint="default" w:ascii="Cambria Math" w:hAnsi="Cambria Math" w:cs="Times New Roman"/>
                    <w:color w:val="auto"/>
                    <w:kern w:val="2"/>
                    <w:sz w:val="21"/>
                    <w:szCs w:val="21"/>
                    <w:lang w:val="en-US" w:eastAsia="zh-CN"/>
                  </w:rPr>
                  <m:t>v</m:t>
                </m:r>
              </w:ins>
              <m:ctrlPr>
                <w:ins w:id="7924" w:author="Administrator" w:date="2023-01-15T10:41:10Z">
                  <w:rPr>
                    <w:rFonts w:ascii="Cambria Math" w:hAnsi="Cambria Math" w:cs="Times New Roman"/>
                    <w:i/>
                    <w:color w:val="auto"/>
                    <w:kern w:val="2"/>
                    <w:sz w:val="21"/>
                    <w:szCs w:val="21"/>
                    <w:lang w:val="en-US"/>
                  </w:rPr>
                </w:ins>
              </m:ctrlPr>
            </m:sub>
          </m:sSub>
          <w:ins w:id="7925" w:author="Administrator" w:date="2023-01-15T10:41:13Z">
            <m:r>
              <m:rPr/>
              <w:rPr>
                <w:rFonts w:hint="default" w:ascii="Cambria Math" w:hAnsi="Cambria Math" w:cs="Times New Roman"/>
                <w:color w:val="auto"/>
                <w:kern w:val="2"/>
                <w:sz w:val="21"/>
                <w:szCs w:val="21"/>
                <w:lang w:val="en-US" w:eastAsia="zh-CN"/>
              </w:rPr>
              <m:t>−</m:t>
            </m:r>
          </w:ins>
          <m:nary>
            <m:naryPr>
              <m:chr m:val="∑"/>
              <m:limLoc m:val="subSup"/>
              <m:supHide m:val="1"/>
              <m:ctrlPr>
                <w:ins w:id="7926" w:author="Administrator" w:date="2023-01-15T10:41:23Z">
                  <w:rPr>
                    <w:rFonts w:hint="default" w:ascii="Cambria Math" w:hAnsi="Cambria Math" w:cs="Times New Roman"/>
                    <w:i/>
                    <w:color w:val="auto"/>
                    <w:kern w:val="2"/>
                    <w:sz w:val="21"/>
                    <w:szCs w:val="21"/>
                    <w:lang w:val="en-US" w:eastAsia="zh-CN" w:bidi="ar-SA"/>
                  </w:rPr>
                </w:ins>
              </m:ctrlPr>
            </m:naryPr>
            <m:sub>
              <w:ins w:id="7927" w:author="Administrator" w:date="2023-01-15T10:41:23Z">
                <m:r>
                  <m:rPr/>
                  <w:rPr>
                    <w:rFonts w:hint="default" w:ascii="Cambria Math" w:hAnsi="Cambria Math" w:cs="Times New Roman"/>
                    <w:color w:val="auto"/>
                    <w:kern w:val="2"/>
                    <w:sz w:val="21"/>
                    <w:szCs w:val="21"/>
                    <w:lang w:val="en-US" w:eastAsia="zh-CN" w:bidi="ar-SA"/>
                  </w:rPr>
                  <m:t>i</m:t>
                </m:r>
              </w:ins>
              <w:ins w:id="7928" w:author="Administrator" w:date="2023-01-15T10:41:23Z">
                <m:r>
                  <m:rPr/>
                  <w:rPr>
                    <w:rFonts w:ascii="Cambria Math" w:hAnsi="Cambria Math" w:cs="Times New Roman"/>
                    <w:color w:val="auto"/>
                    <w:kern w:val="2"/>
                    <w:sz w:val="21"/>
                    <w:szCs w:val="21"/>
                    <w:lang w:val="en-US" w:bidi="ar-SA"/>
                  </w:rPr>
                  <m:t>∈</m:t>
                </m:r>
              </w:ins>
              <m:sSub>
                <m:sSubPr>
                  <m:ctrlPr>
                    <w:ins w:id="7929" w:author="Administrator" w:date="2023-01-15T10:41:23Z">
                      <w:rPr>
                        <w:rFonts w:ascii="Cambria Math" w:hAnsi="Cambria Math" w:cs="Times New Roman"/>
                        <w:i/>
                        <w:color w:val="auto"/>
                        <w:kern w:val="2"/>
                        <w:sz w:val="21"/>
                        <w:szCs w:val="21"/>
                        <w:lang w:val="en-US" w:bidi="ar-SA"/>
                      </w:rPr>
                    </w:ins>
                  </m:ctrlPr>
                </m:sSubPr>
                <m:e>
                  <w:ins w:id="7930" w:author="Administrator" w:date="2023-01-15T10:41:23Z">
                    <m:r>
                      <m:rPr/>
                      <w:rPr>
                        <w:rFonts w:hint="default" w:ascii="Cambria Math" w:hAnsi="Cambria Math" w:cs="Times New Roman"/>
                        <w:color w:val="auto"/>
                        <w:kern w:val="2"/>
                        <w:sz w:val="21"/>
                        <w:szCs w:val="21"/>
                        <w:lang w:val="en-US" w:eastAsia="zh-CN" w:bidi="ar-SA"/>
                      </w:rPr>
                      <m:t>H</m:t>
                    </m:r>
                  </w:ins>
                  <m:ctrlPr>
                    <w:ins w:id="7931" w:author="Administrator" w:date="2023-01-15T10:41:23Z">
                      <w:rPr>
                        <w:rFonts w:ascii="Cambria Math" w:hAnsi="Cambria Math" w:cs="Times New Roman"/>
                        <w:i/>
                        <w:color w:val="auto"/>
                        <w:kern w:val="2"/>
                        <w:sz w:val="21"/>
                        <w:szCs w:val="21"/>
                        <w:lang w:val="en-US" w:bidi="ar-SA"/>
                      </w:rPr>
                    </w:ins>
                  </m:ctrlPr>
                </m:e>
                <m:sub>
                  <w:ins w:id="7932" w:author="Administrator" w:date="2023-01-15T10:41:23Z">
                    <m:r>
                      <m:rPr/>
                      <w:rPr>
                        <w:rFonts w:hint="default" w:ascii="Cambria Math" w:hAnsi="Cambria Math" w:cs="Times New Roman"/>
                        <w:color w:val="auto"/>
                        <w:kern w:val="2"/>
                        <w:sz w:val="21"/>
                        <w:szCs w:val="21"/>
                        <w:lang w:val="en-US" w:eastAsia="zh-CN" w:bidi="ar-SA"/>
                      </w:rPr>
                      <m:t>v</m:t>
                    </m:r>
                  </w:ins>
                  <m:ctrlPr>
                    <w:ins w:id="7933" w:author="Administrator" w:date="2023-01-15T10:41:23Z">
                      <w:rPr>
                        <w:rFonts w:ascii="Cambria Math" w:hAnsi="Cambria Math" w:cs="Times New Roman"/>
                        <w:i/>
                        <w:color w:val="auto"/>
                        <w:kern w:val="2"/>
                        <w:sz w:val="21"/>
                        <w:szCs w:val="21"/>
                        <w:lang w:val="en-US" w:bidi="ar-SA"/>
                      </w:rPr>
                    </w:ins>
                  </m:ctrlPr>
                </m:sub>
              </m:sSub>
              <m:ctrlPr>
                <w:ins w:id="7934" w:author="Administrator" w:date="2023-01-15T10:41:23Z">
                  <w:rPr>
                    <w:rFonts w:hint="default" w:ascii="Cambria Math" w:hAnsi="Cambria Math" w:cs="Times New Roman"/>
                    <w:i/>
                    <w:color w:val="auto"/>
                    <w:kern w:val="2"/>
                    <w:sz w:val="21"/>
                    <w:szCs w:val="21"/>
                    <w:lang w:val="en-US" w:eastAsia="zh-CN" w:bidi="ar-SA"/>
                  </w:rPr>
                </w:ins>
              </m:ctrlPr>
            </m:sub>
            <m:sup>
              <m:ctrlPr>
                <w:ins w:id="7935" w:author="Administrator" w:date="2023-01-15T10:41:23Z">
                  <w:rPr>
                    <w:rFonts w:hint="default" w:ascii="Cambria Math" w:hAnsi="Cambria Math" w:cs="Times New Roman"/>
                    <w:i/>
                    <w:color w:val="auto"/>
                    <w:kern w:val="2"/>
                    <w:sz w:val="21"/>
                    <w:szCs w:val="21"/>
                    <w:lang w:val="en-US" w:eastAsia="zh-CN" w:bidi="ar-SA"/>
                  </w:rPr>
                </w:ins>
              </m:ctrlPr>
            </m:sup>
            <m:e>
              <m:rad>
                <m:radPr>
                  <m:degHide m:val="1"/>
                  <m:ctrlPr>
                    <w:ins w:id="7936" w:author="Administrator" w:date="2023-01-15T10:41:41Z">
                      <w:rPr>
                        <w:rFonts w:hint="default" w:ascii="Cambria Math" w:hAnsi="Cambria Math" w:cs="Times New Roman"/>
                        <w:i/>
                        <w:color w:val="auto"/>
                        <w:kern w:val="2"/>
                        <w:sz w:val="21"/>
                        <w:szCs w:val="21"/>
                        <w:lang w:val="en-US" w:eastAsia="zh-CN" w:bidi="ar-SA"/>
                      </w:rPr>
                    </w:ins>
                  </m:ctrlPr>
                </m:radPr>
                <m:deg>
                  <m:ctrlPr>
                    <w:ins w:id="7937" w:author="Administrator" w:date="2023-01-15T10:41:41Z">
                      <w:rPr>
                        <w:rFonts w:hint="default" w:ascii="Cambria Math" w:hAnsi="Cambria Math" w:cs="Times New Roman"/>
                        <w:i/>
                        <w:color w:val="auto"/>
                        <w:kern w:val="2"/>
                        <w:sz w:val="21"/>
                        <w:szCs w:val="21"/>
                        <w:lang w:val="en-US" w:eastAsia="zh-CN" w:bidi="ar-SA"/>
                      </w:rPr>
                    </w:ins>
                  </m:ctrlPr>
                </m:deg>
                <m:e>
                  <m:f>
                    <m:fPr>
                      <m:ctrlPr>
                        <w:ins w:id="7938" w:author="Administrator" w:date="2023-01-15T10:41:46Z">
                          <w:rPr>
                            <w:rFonts w:hint="default" w:ascii="Cambria Math" w:hAnsi="Cambria Math" w:cs="Times New Roman"/>
                            <w:i/>
                            <w:color w:val="auto"/>
                            <w:kern w:val="2"/>
                            <w:sz w:val="21"/>
                            <w:szCs w:val="21"/>
                            <w:lang w:val="en-US" w:eastAsia="zh-CN" w:bidi="ar-SA"/>
                          </w:rPr>
                        </w:ins>
                      </m:ctrlPr>
                    </m:fPr>
                    <m:num>
                      <m:sSub>
                        <m:sSubPr>
                          <m:ctrlPr>
                            <w:ins w:id="7939" w:author="Administrator" w:date="2023-01-15T10:42:02Z">
                              <w:rPr>
                                <w:rFonts w:ascii="Cambria Math" w:hAnsi="Cambria Math" w:cs="Times New Roman"/>
                                <w:i/>
                                <w:color w:val="auto"/>
                                <w:kern w:val="2"/>
                                <w:sz w:val="21"/>
                                <w:szCs w:val="21"/>
                                <w:lang w:val="en-US"/>
                              </w:rPr>
                            </w:ins>
                          </m:ctrlPr>
                        </m:sSubPr>
                        <m:e>
                          <w:ins w:id="7940" w:author="Administrator" w:date="2023-01-15T10:42:02Z">
                            <m:r>
                              <m:rPr/>
                              <w:rPr>
                                <w:rFonts w:ascii="Cambria Math" w:hAnsi="Cambria Math" w:cs="Times New Roman"/>
                                <w:color w:val="auto"/>
                                <w:kern w:val="2"/>
                                <w:sz w:val="21"/>
                                <w:szCs w:val="21"/>
                                <w:lang w:val="en-US"/>
                              </w:rPr>
                              <m:t>τ</m:t>
                            </m:r>
                          </w:ins>
                          <m:ctrlPr>
                            <w:ins w:id="7941" w:author="Administrator" w:date="2023-01-15T10:42:02Z">
                              <w:rPr>
                                <w:rFonts w:ascii="Cambria Math" w:hAnsi="Cambria Math" w:cs="Times New Roman"/>
                                <w:i/>
                                <w:color w:val="auto"/>
                                <w:kern w:val="2"/>
                                <w:sz w:val="21"/>
                                <w:szCs w:val="21"/>
                                <w:lang w:val="en-US"/>
                              </w:rPr>
                            </w:ins>
                          </m:ctrlPr>
                        </m:e>
                        <m:sub>
                          <w:ins w:id="7942" w:author="Administrator" w:date="2023-01-15T10:42:02Z">
                            <m:r>
                              <m:rPr/>
                              <w:rPr>
                                <w:rFonts w:hint="default" w:ascii="Cambria Math" w:hAnsi="Cambria Math" w:cs="Times New Roman"/>
                                <w:color w:val="auto"/>
                                <w:kern w:val="2"/>
                                <w:sz w:val="21"/>
                                <w:szCs w:val="21"/>
                                <w:lang w:val="en-US" w:eastAsia="zh-CN"/>
                              </w:rPr>
                              <m:t>v</m:t>
                            </m:r>
                          </w:ins>
                          <m:ctrlPr>
                            <w:ins w:id="7943" w:author="Administrator" w:date="2023-01-15T10:42:02Z">
                              <w:rPr>
                                <w:rFonts w:ascii="Cambria Math" w:hAnsi="Cambria Math" w:cs="Times New Roman"/>
                                <w:i/>
                                <w:color w:val="auto"/>
                                <w:kern w:val="2"/>
                                <w:sz w:val="21"/>
                                <w:szCs w:val="21"/>
                                <w:lang w:val="en-US"/>
                              </w:rPr>
                            </w:ins>
                          </m:ctrlPr>
                        </m:sub>
                      </m:sSub>
                      <m:ctrlPr>
                        <w:ins w:id="7944" w:author="Administrator" w:date="2023-01-15T10:41:46Z">
                          <w:rPr>
                            <w:rFonts w:hint="default" w:ascii="Cambria Math" w:hAnsi="Cambria Math" w:cs="Times New Roman"/>
                            <w:i/>
                            <w:color w:val="auto"/>
                            <w:kern w:val="2"/>
                            <w:sz w:val="21"/>
                            <w:szCs w:val="21"/>
                            <w:lang w:val="en-US" w:eastAsia="zh-CN" w:bidi="ar-SA"/>
                          </w:rPr>
                        </w:ins>
                      </m:ctrlPr>
                    </m:num>
                    <m:den>
                      <w:ins w:id="7945" w:author="Administrator" w:date="2023-01-15T10:41:49Z">
                        <m:r>
                          <m:rPr/>
                          <w:rPr>
                            <w:rFonts w:hint="default" w:ascii="Cambria Math" w:hAnsi="Cambria Math" w:cs="Times New Roman"/>
                            <w:color w:val="auto"/>
                            <w:kern w:val="2"/>
                            <w:sz w:val="21"/>
                            <w:szCs w:val="21"/>
                            <w:lang w:val="en-US" w:eastAsia="zh-CN" w:bidi="ar-SA"/>
                          </w:rPr>
                          <m:t>2</m:t>
                        </m:r>
                      </w:ins>
                      <w:ins w:id="7946" w:author="Administrator" w:date="2023-01-15T10:41:52Z">
                        <m:r>
                          <m:rPr/>
                          <w:rPr>
                            <w:rFonts w:ascii="Cambria Math" w:hAnsi="Cambria Math" w:cs="Times New Roman"/>
                            <w:color w:val="auto"/>
                            <w:kern w:val="2"/>
                            <w:sz w:val="21"/>
                            <w:szCs w:val="21"/>
                            <w:lang w:val="en-US" w:bidi="ar-SA"/>
                          </w:rPr>
                          <m:t>π</m:t>
                        </m:r>
                      </w:ins>
                      <m:ctrlPr>
                        <w:ins w:id="7947" w:author="Administrator" w:date="2023-01-15T10:41:46Z">
                          <w:rPr>
                            <w:rFonts w:hint="default" w:ascii="Cambria Math" w:hAnsi="Cambria Math" w:cs="Times New Roman"/>
                            <w:i/>
                            <w:color w:val="auto"/>
                            <w:kern w:val="2"/>
                            <w:sz w:val="21"/>
                            <w:szCs w:val="21"/>
                            <w:lang w:val="en-US" w:eastAsia="zh-CN" w:bidi="ar-SA"/>
                          </w:rPr>
                        </w:ins>
                      </m:ctrlPr>
                    </m:den>
                  </m:f>
                  <m:ctrlPr>
                    <w:ins w:id="7948" w:author="Administrator" w:date="2023-01-15T10:41:41Z">
                      <w:rPr>
                        <w:rFonts w:hint="default" w:ascii="Cambria Math" w:hAnsi="Cambria Math" w:cs="Times New Roman"/>
                        <w:i/>
                        <w:color w:val="auto"/>
                        <w:kern w:val="2"/>
                        <w:sz w:val="21"/>
                        <w:szCs w:val="21"/>
                        <w:lang w:val="en-US" w:eastAsia="zh-CN" w:bidi="ar-SA"/>
                      </w:rPr>
                    </w:ins>
                  </m:ctrlPr>
                </m:e>
              </m:rad>
              <m:f>
                <m:fPr>
                  <m:ctrlPr>
                    <w:ins w:id="7949" w:author="Administrator" w:date="2023-01-15T10:41:23Z">
                      <w:rPr>
                        <w:rFonts w:hint="default" w:ascii="Cambria Math" w:hAnsi="Cambria Math" w:cs="Times New Roman"/>
                        <w:i/>
                        <w:color w:val="auto"/>
                        <w:kern w:val="2"/>
                        <w:sz w:val="21"/>
                        <w:szCs w:val="21"/>
                        <w:lang w:val="en-US" w:eastAsia="zh-CN" w:bidi="ar-SA"/>
                      </w:rPr>
                    </w:ins>
                  </m:ctrlPr>
                </m:fPr>
                <m:num>
                  <m:sSup>
                    <m:sSupPr>
                      <m:ctrlPr>
                        <w:ins w:id="7950" w:author="Administrator" w:date="2023-01-15T10:41:23Z">
                          <w:rPr>
                            <w:rFonts w:hint="default" w:ascii="Cambria Math" w:hAnsi="Cambria Math" w:cs="Times New Roman"/>
                            <w:i/>
                            <w:color w:val="auto"/>
                            <w:kern w:val="2"/>
                            <w:sz w:val="21"/>
                            <w:szCs w:val="21"/>
                            <w:lang w:val="en-US" w:eastAsia="zh-CN" w:bidi="ar-SA"/>
                          </w:rPr>
                        </w:ins>
                      </m:ctrlPr>
                    </m:sSupPr>
                    <m:e>
                      <w:ins w:id="7951" w:author="Administrator" w:date="2023-01-15T10:41:23Z">
                        <m:r>
                          <m:rPr/>
                          <w:rPr>
                            <w:rFonts w:hint="default" w:ascii="Cambria Math" w:hAnsi="Cambria Math" w:cs="Times New Roman"/>
                            <w:color w:val="auto"/>
                            <w:kern w:val="2"/>
                            <w:sz w:val="21"/>
                            <w:szCs w:val="21"/>
                            <w:lang w:val="en-US" w:eastAsia="zh-CN" w:bidi="ar-SA"/>
                          </w:rPr>
                          <m:t>(</m:t>
                        </m:r>
                      </w:ins>
                      <m:sSubSup>
                        <m:sSubSupPr>
                          <m:ctrlPr>
                            <w:ins w:id="7952" w:author="Administrator" w:date="2023-01-15T10:41:23Z">
                              <w:rPr>
                                <w:rFonts w:hint="default" w:ascii="Cambria Math" w:hAnsi="Cambria Math" w:cs="Times New Roman"/>
                                <w:i/>
                                <w:color w:val="auto"/>
                                <w:kern w:val="2"/>
                                <w:sz w:val="21"/>
                                <w:szCs w:val="21"/>
                                <w:lang w:val="en-US" w:eastAsia="zh-CN"/>
                              </w:rPr>
                            </w:ins>
                          </m:ctrlPr>
                        </m:sSubSupPr>
                        <m:e>
                          <w:ins w:id="7953" w:author="Administrator" w:date="2023-01-15T10:41:23Z">
                            <m:r>
                              <m:rPr/>
                              <w:rPr>
                                <w:rFonts w:hint="default" w:ascii="Cambria Math" w:hAnsi="Cambria Math" w:cs="Times New Roman"/>
                                <w:color w:val="auto"/>
                                <w:kern w:val="2"/>
                                <w:sz w:val="21"/>
                                <w:szCs w:val="21"/>
                                <w:lang w:val="en-US" w:eastAsia="zh-CN"/>
                              </w:rPr>
                              <m:t>z</m:t>
                            </m:r>
                          </w:ins>
                          <m:ctrlPr>
                            <w:ins w:id="7954" w:author="Administrator" w:date="2023-01-15T10:41:23Z">
                              <w:rPr>
                                <w:rFonts w:hint="default" w:ascii="Cambria Math" w:hAnsi="Cambria Math" w:cs="Times New Roman"/>
                                <w:i/>
                                <w:color w:val="auto"/>
                                <w:kern w:val="2"/>
                                <w:sz w:val="21"/>
                                <w:szCs w:val="21"/>
                                <w:lang w:val="en-US" w:eastAsia="zh-CN"/>
                              </w:rPr>
                            </w:ins>
                          </m:ctrlPr>
                        </m:e>
                        <m:sub>
                          <w:ins w:id="7955" w:author="Administrator" w:date="2023-01-15T10:41:23Z">
                            <m:r>
                              <m:rPr/>
                              <w:rPr>
                                <w:rFonts w:hint="default" w:ascii="Cambria Math" w:hAnsi="Cambria Math" w:cs="Times New Roman"/>
                                <w:color w:val="auto"/>
                                <w:kern w:val="2"/>
                                <w:sz w:val="21"/>
                                <w:szCs w:val="21"/>
                                <w:lang w:val="en-US" w:eastAsia="zh-CN"/>
                              </w:rPr>
                              <m:t>i</m:t>
                            </m:r>
                          </w:ins>
                          <m:ctrlPr>
                            <w:ins w:id="7956" w:author="Administrator" w:date="2023-01-15T10:41:23Z">
                              <w:rPr>
                                <w:rFonts w:hint="default" w:ascii="Cambria Math" w:hAnsi="Cambria Math" w:cs="Times New Roman"/>
                                <w:i/>
                                <w:color w:val="auto"/>
                                <w:kern w:val="2"/>
                                <w:sz w:val="21"/>
                                <w:szCs w:val="21"/>
                                <w:lang w:val="en-US" w:eastAsia="zh-CN"/>
                              </w:rPr>
                            </w:ins>
                          </m:ctrlPr>
                        </m:sub>
                        <m:sup>
                          <w:ins w:id="7957" w:author="Administrator" w:date="2023-01-15T10:41:23Z">
                            <m:r>
                              <m:rPr/>
                              <w:rPr>
                                <w:rFonts w:hint="default" w:ascii="Cambria Math" w:hAnsi="Cambria Math" w:cs="Times New Roman"/>
                                <w:color w:val="auto"/>
                                <w:kern w:val="2"/>
                                <w:sz w:val="21"/>
                                <w:szCs w:val="21"/>
                                <w:lang w:val="en-US" w:eastAsia="zh-CN"/>
                              </w:rPr>
                              <m:t>v</m:t>
                            </m:r>
                          </w:ins>
                          <m:ctrlPr>
                            <w:ins w:id="7958" w:author="Administrator" w:date="2023-01-15T10:41:23Z">
                              <w:rPr>
                                <w:rFonts w:hint="default" w:ascii="Cambria Math" w:hAnsi="Cambria Math" w:cs="Times New Roman"/>
                                <w:i/>
                                <w:color w:val="auto"/>
                                <w:kern w:val="2"/>
                                <w:sz w:val="21"/>
                                <w:szCs w:val="21"/>
                                <w:lang w:val="en-US" w:eastAsia="zh-CN"/>
                              </w:rPr>
                            </w:ins>
                          </m:ctrlPr>
                        </m:sup>
                      </m:sSubSup>
                      <w:ins w:id="7959" w:author="Administrator" w:date="2023-01-15T10:41:23Z">
                        <m:r>
                          <m:rPr/>
                          <w:rPr>
                            <w:rFonts w:hint="default" w:ascii="Cambria Math" w:hAnsi="Cambria Math" w:cs="Times New Roman"/>
                            <w:color w:val="auto"/>
                            <w:kern w:val="2"/>
                            <w:sz w:val="21"/>
                            <w:szCs w:val="21"/>
                            <w:lang w:val="en-US" w:eastAsia="zh-CN"/>
                          </w:rPr>
                          <m:t>−</m:t>
                        </m:r>
                      </w:ins>
                      <m:sSub>
                        <m:sSubPr>
                          <m:ctrlPr>
                            <w:ins w:id="7960" w:author="Administrator" w:date="2023-01-15T10:41:23Z">
                              <w:rPr>
                                <w:rFonts w:ascii="Cambria Math" w:hAnsi="Cambria Math" w:cs="Times New Roman"/>
                                <w:i/>
                                <w:color w:val="auto"/>
                                <w:kern w:val="2"/>
                                <w:sz w:val="21"/>
                                <w:szCs w:val="21"/>
                                <w:lang w:val="en-US"/>
                              </w:rPr>
                            </w:ins>
                          </m:ctrlPr>
                        </m:sSubPr>
                        <m:e>
                          <w:ins w:id="7961" w:author="Administrator" w:date="2023-01-15T10:41:23Z">
                            <m:r>
                              <m:rPr/>
                              <w:rPr>
                                <w:rFonts w:hint="default" w:ascii="Cambria Math" w:hAnsi="Cambria Math" w:cs="Times New Roman"/>
                                <w:color w:val="auto"/>
                                <w:kern w:val="2"/>
                                <w:sz w:val="21"/>
                                <w:szCs w:val="21"/>
                                <w:lang w:val="en-US" w:eastAsia="zh-CN"/>
                              </w:rPr>
                              <m:t>s</m:t>
                            </m:r>
                          </w:ins>
                          <m:ctrlPr>
                            <w:ins w:id="7962" w:author="Administrator" w:date="2023-01-15T10:41:23Z">
                              <w:rPr>
                                <w:rFonts w:ascii="Cambria Math" w:hAnsi="Cambria Math" w:cs="Times New Roman"/>
                                <w:i/>
                                <w:color w:val="auto"/>
                                <w:kern w:val="2"/>
                                <w:sz w:val="21"/>
                                <w:szCs w:val="21"/>
                                <w:lang w:val="en-US"/>
                              </w:rPr>
                            </w:ins>
                          </m:ctrlPr>
                        </m:e>
                        <m:sub>
                          <w:ins w:id="7963" w:author="Administrator" w:date="2023-01-15T10:41:23Z">
                            <m:r>
                              <m:rPr/>
                              <w:rPr>
                                <w:rFonts w:hint="default" w:ascii="Cambria Math" w:hAnsi="Cambria Math" w:cs="Times New Roman"/>
                                <w:color w:val="auto"/>
                                <w:kern w:val="2"/>
                                <w:sz w:val="21"/>
                                <w:szCs w:val="21"/>
                                <w:lang w:val="en-US" w:eastAsia="zh-CN"/>
                              </w:rPr>
                              <m:t>i</m:t>
                            </m:r>
                          </w:ins>
                          <m:ctrlPr>
                            <w:ins w:id="7964" w:author="Administrator" w:date="2023-01-15T10:41:23Z">
                              <w:rPr>
                                <w:rFonts w:ascii="Cambria Math" w:hAnsi="Cambria Math" w:cs="Times New Roman"/>
                                <w:i/>
                                <w:color w:val="auto"/>
                                <w:kern w:val="2"/>
                                <w:sz w:val="21"/>
                                <w:szCs w:val="21"/>
                                <w:lang w:val="en-US"/>
                              </w:rPr>
                            </w:ins>
                          </m:ctrlPr>
                        </m:sub>
                      </m:sSub>
                      <w:ins w:id="7965" w:author="Administrator" w:date="2023-01-15T10:41:23Z">
                        <m:r>
                          <m:rPr/>
                          <w:rPr>
                            <w:rFonts w:hint="default" w:ascii="Cambria Math" w:hAnsi="Cambria Math" w:cs="Times New Roman"/>
                            <w:color w:val="auto"/>
                            <w:kern w:val="2"/>
                            <w:sz w:val="21"/>
                            <w:szCs w:val="21"/>
                            <w:lang w:val="en-US" w:eastAsia="zh-CN"/>
                          </w:rPr>
                          <m:t>−</m:t>
                        </m:r>
                      </w:ins>
                      <m:sSub>
                        <m:sSubPr>
                          <m:ctrlPr>
                            <w:ins w:id="7966" w:author="Administrator" w:date="2023-01-15T10:41:23Z">
                              <w:rPr>
                                <w:rFonts w:ascii="Cambria Math" w:hAnsi="Cambria Math" w:cs="Times New Roman"/>
                                <w:i/>
                                <w:color w:val="auto"/>
                                <w:kern w:val="2"/>
                                <w:sz w:val="21"/>
                                <w:szCs w:val="21"/>
                                <w:lang w:val="en-US"/>
                              </w:rPr>
                            </w:ins>
                          </m:ctrlPr>
                        </m:sSubPr>
                        <m:e>
                          <w:ins w:id="7967" w:author="Administrator" w:date="2023-01-15T10:41:23Z">
                            <m:r>
                              <m:rPr/>
                              <w:rPr>
                                <w:rFonts w:hint="default" w:ascii="Cambria Math" w:hAnsi="Cambria Math" w:cs="Times New Roman"/>
                                <w:color w:val="auto"/>
                                <w:kern w:val="2"/>
                                <w:sz w:val="21"/>
                                <w:szCs w:val="21"/>
                                <w:lang w:val="en-US" w:eastAsia="zh-CN"/>
                              </w:rPr>
                              <m:t>b</m:t>
                            </m:r>
                          </w:ins>
                          <m:ctrlPr>
                            <w:ins w:id="7968" w:author="Administrator" w:date="2023-01-15T10:41:23Z">
                              <w:rPr>
                                <w:rFonts w:ascii="Cambria Math" w:hAnsi="Cambria Math" w:cs="Times New Roman"/>
                                <w:i/>
                                <w:color w:val="auto"/>
                                <w:kern w:val="2"/>
                                <w:sz w:val="21"/>
                                <w:szCs w:val="21"/>
                                <w:lang w:val="en-US"/>
                              </w:rPr>
                            </w:ins>
                          </m:ctrlPr>
                        </m:e>
                        <m:sub>
                          <w:ins w:id="7969" w:author="Administrator" w:date="2023-01-15T10:41:23Z">
                            <m:r>
                              <m:rPr/>
                              <w:rPr>
                                <w:rFonts w:hint="default" w:ascii="Cambria Math" w:hAnsi="Cambria Math" w:cs="Times New Roman"/>
                                <w:color w:val="auto"/>
                                <w:kern w:val="2"/>
                                <w:sz w:val="21"/>
                                <w:szCs w:val="21"/>
                                <w:lang w:val="en-US" w:eastAsia="zh-CN"/>
                              </w:rPr>
                              <m:t>v</m:t>
                            </m:r>
                          </w:ins>
                          <m:ctrlPr>
                            <w:ins w:id="7970" w:author="Administrator" w:date="2023-01-15T10:41:23Z">
                              <w:rPr>
                                <w:rFonts w:ascii="Cambria Math" w:hAnsi="Cambria Math" w:cs="Times New Roman"/>
                                <w:i/>
                                <w:color w:val="auto"/>
                                <w:kern w:val="2"/>
                                <w:sz w:val="21"/>
                                <w:szCs w:val="21"/>
                                <w:lang w:val="en-US"/>
                              </w:rPr>
                            </w:ins>
                          </m:ctrlPr>
                        </m:sub>
                      </m:sSub>
                      <w:ins w:id="7971" w:author="Administrator" w:date="2023-01-15T10:41:23Z">
                        <m:r>
                          <m:rPr/>
                          <w:rPr>
                            <w:rFonts w:hint="default" w:ascii="Cambria Math" w:hAnsi="Cambria Math" w:cs="Times New Roman"/>
                            <w:color w:val="auto"/>
                            <w:kern w:val="2"/>
                            <w:sz w:val="21"/>
                            <w:szCs w:val="21"/>
                            <w:lang w:val="en-US" w:eastAsia="zh-CN" w:bidi="ar-SA"/>
                          </w:rPr>
                          <m:t>)</m:t>
                        </m:r>
                      </w:ins>
                      <m:ctrlPr>
                        <w:ins w:id="7972" w:author="Administrator" w:date="2023-01-15T10:41:23Z">
                          <w:rPr>
                            <w:rFonts w:hint="default" w:ascii="Cambria Math" w:hAnsi="Cambria Math" w:cs="Times New Roman"/>
                            <w:i/>
                            <w:color w:val="auto"/>
                            <w:kern w:val="2"/>
                            <w:sz w:val="21"/>
                            <w:szCs w:val="21"/>
                            <w:lang w:val="en-US" w:eastAsia="zh-CN" w:bidi="ar-SA"/>
                          </w:rPr>
                        </w:ins>
                      </m:ctrlPr>
                    </m:e>
                    <m:sup>
                      <w:ins w:id="7973" w:author="Administrator" w:date="2023-01-15T10:41:23Z">
                        <m:r>
                          <m:rPr/>
                          <w:rPr>
                            <w:rFonts w:hint="default" w:ascii="Cambria Math" w:hAnsi="Cambria Math" w:cs="Times New Roman"/>
                            <w:color w:val="auto"/>
                            <w:kern w:val="2"/>
                            <w:sz w:val="21"/>
                            <w:szCs w:val="21"/>
                            <w:lang w:val="en-US" w:eastAsia="zh-CN" w:bidi="ar-SA"/>
                          </w:rPr>
                          <m:t>2</m:t>
                        </m:r>
                      </w:ins>
                      <m:ctrlPr>
                        <w:ins w:id="7974" w:author="Administrator" w:date="2023-01-15T10:41:23Z">
                          <w:rPr>
                            <w:rFonts w:hint="default" w:ascii="Cambria Math" w:hAnsi="Cambria Math" w:cs="Times New Roman"/>
                            <w:i/>
                            <w:color w:val="auto"/>
                            <w:kern w:val="2"/>
                            <w:sz w:val="21"/>
                            <w:szCs w:val="21"/>
                            <w:lang w:val="en-US" w:eastAsia="zh-CN" w:bidi="ar-SA"/>
                          </w:rPr>
                        </w:ins>
                      </m:ctrlPr>
                    </m:sup>
                  </m:sSup>
                  <m:sSub>
                    <m:sSubPr>
                      <m:ctrlPr>
                        <w:ins w:id="7975" w:author="Administrator" w:date="2023-01-15T10:41:23Z">
                          <w:rPr>
                            <w:rFonts w:ascii="Cambria Math" w:hAnsi="Cambria Math" w:cs="Times New Roman"/>
                            <w:i/>
                            <w:color w:val="auto"/>
                            <w:kern w:val="2"/>
                            <w:sz w:val="21"/>
                            <w:szCs w:val="21"/>
                            <w:lang w:val="en-US"/>
                          </w:rPr>
                        </w:ins>
                      </m:ctrlPr>
                    </m:sSubPr>
                    <m:e>
                      <w:ins w:id="7976" w:author="Administrator" w:date="2023-01-15T10:41:23Z">
                        <m:r>
                          <m:rPr/>
                          <w:rPr>
                            <w:rFonts w:ascii="Cambria Math" w:hAnsi="Cambria Math" w:cs="Times New Roman"/>
                            <w:color w:val="auto"/>
                            <w:kern w:val="2"/>
                            <w:sz w:val="21"/>
                            <w:szCs w:val="21"/>
                            <w:lang w:val="en-US"/>
                          </w:rPr>
                          <m:t>τ</m:t>
                        </m:r>
                      </w:ins>
                      <m:ctrlPr>
                        <w:ins w:id="7977" w:author="Administrator" w:date="2023-01-15T10:41:23Z">
                          <w:rPr>
                            <w:rFonts w:ascii="Cambria Math" w:hAnsi="Cambria Math" w:cs="Times New Roman"/>
                            <w:i/>
                            <w:color w:val="auto"/>
                            <w:kern w:val="2"/>
                            <w:sz w:val="21"/>
                            <w:szCs w:val="21"/>
                            <w:lang w:val="en-US"/>
                          </w:rPr>
                        </w:ins>
                      </m:ctrlPr>
                    </m:e>
                    <m:sub>
                      <w:ins w:id="7978" w:author="Administrator" w:date="2023-01-15T10:41:23Z">
                        <m:r>
                          <m:rPr/>
                          <w:rPr>
                            <w:rFonts w:hint="default" w:ascii="Cambria Math" w:hAnsi="Cambria Math" w:cs="Times New Roman"/>
                            <w:color w:val="auto"/>
                            <w:kern w:val="2"/>
                            <w:sz w:val="21"/>
                            <w:szCs w:val="21"/>
                            <w:lang w:val="en-US" w:eastAsia="zh-CN"/>
                          </w:rPr>
                          <m:t>v</m:t>
                        </m:r>
                      </w:ins>
                      <m:ctrlPr>
                        <w:ins w:id="7979" w:author="Administrator" w:date="2023-01-15T10:41:23Z">
                          <w:rPr>
                            <w:rFonts w:ascii="Cambria Math" w:hAnsi="Cambria Math" w:cs="Times New Roman"/>
                            <w:i/>
                            <w:color w:val="auto"/>
                            <w:kern w:val="2"/>
                            <w:sz w:val="21"/>
                            <w:szCs w:val="21"/>
                            <w:lang w:val="en-US"/>
                          </w:rPr>
                        </w:ins>
                      </m:ctrlPr>
                    </m:sub>
                  </m:sSub>
                  <m:ctrlPr>
                    <w:ins w:id="7980" w:author="Administrator" w:date="2023-01-15T10:41:23Z">
                      <w:rPr>
                        <w:rFonts w:hint="default" w:ascii="Cambria Math" w:hAnsi="Cambria Math" w:cs="Times New Roman"/>
                        <w:i/>
                        <w:color w:val="auto"/>
                        <w:kern w:val="2"/>
                        <w:sz w:val="21"/>
                        <w:szCs w:val="21"/>
                        <w:lang w:val="en-US" w:eastAsia="zh-CN" w:bidi="ar-SA"/>
                      </w:rPr>
                    </w:ins>
                  </m:ctrlPr>
                </m:num>
                <m:den>
                  <w:ins w:id="7981" w:author="Administrator" w:date="2023-01-15T10:41:23Z">
                    <m:r>
                      <m:rPr/>
                      <w:rPr>
                        <w:rFonts w:hint="default" w:ascii="Cambria Math" w:hAnsi="Cambria Math" w:cs="Times New Roman"/>
                        <w:color w:val="auto"/>
                        <w:kern w:val="2"/>
                        <w:sz w:val="21"/>
                        <w:szCs w:val="21"/>
                        <w:lang w:val="en-US" w:eastAsia="zh-CN" w:bidi="ar-SA"/>
                      </w:rPr>
                      <m:t>2</m:t>
                    </m:r>
                  </w:ins>
                  <m:ctrlPr>
                    <w:ins w:id="7982" w:author="Administrator" w:date="2023-01-15T10:41:23Z">
                      <w:rPr>
                        <w:rFonts w:hint="default" w:ascii="Cambria Math" w:hAnsi="Cambria Math" w:cs="Times New Roman"/>
                        <w:i/>
                        <w:color w:val="auto"/>
                        <w:kern w:val="2"/>
                        <w:sz w:val="21"/>
                        <w:szCs w:val="21"/>
                        <w:lang w:val="en-US" w:eastAsia="zh-CN" w:bidi="ar-SA"/>
                      </w:rPr>
                    </w:ins>
                  </m:ctrlPr>
                </m:den>
              </m:f>
              <m:ctrlPr>
                <w:ins w:id="7983" w:author="Administrator" w:date="2023-01-15T10:41:23Z">
                  <w:rPr>
                    <w:rFonts w:hint="default" w:ascii="Cambria Math" w:hAnsi="Cambria Math" w:cs="Times New Roman"/>
                    <w:i/>
                    <w:color w:val="auto"/>
                    <w:kern w:val="2"/>
                    <w:sz w:val="21"/>
                    <w:szCs w:val="21"/>
                    <w:lang w:val="en-US" w:eastAsia="zh-CN" w:bidi="ar-SA"/>
                  </w:rPr>
                </w:ins>
              </m:ctrlPr>
            </m:e>
          </m:nary>
          <w:ins w:id="7984" w:author="Administrator" w:date="2023-01-15T10:40:52Z">
            <m:r>
              <m:rPr/>
              <w:rPr>
                <w:rFonts w:hint="default" w:ascii="Cambria Math" w:hAnsi="Cambria Math" w:cs="Times New Roman"/>
                <w:color w:val="auto"/>
                <w:kern w:val="2"/>
                <w:sz w:val="21"/>
                <w:szCs w:val="21"/>
                <w:lang w:val="en-US" w:eastAsia="zh-CN" w:bidi="ar-SA"/>
              </w:rPr>
              <m:t>)</m:t>
            </m:r>
          </w:ins>
        </m:oMath>
      </m:oMathPara>
    </w:p>
    <w:p>
      <w:pPr>
        <w:ind w:firstLine="420" w:firstLineChars="200"/>
        <m:rPr/>
        <w:rPr>
          <w:ins w:id="7985" w:author="Administrator" w:date="2023-01-15T10:49:22Z"/>
          <w:rFonts w:hint="default" w:hAnsi="Cambria Math" w:cs="Times New Roman"/>
          <w:i w:val="0"/>
          <w:color w:val="auto"/>
          <w:kern w:val="2"/>
          <w:sz w:val="21"/>
          <w:szCs w:val="21"/>
          <w:lang w:val="en-US" w:eastAsia="zh-CN" w:bidi="ar-SA"/>
        </w:rPr>
      </w:pPr>
      <m:oMathPara>
        <m:oMath>
          <w:ins w:id="7986" w:author="Administrator" w:date="2023-01-15T10:42:23Z">
            <m:r>
              <m:rPr/>
              <w:rPr>
                <w:rFonts w:hint="default" w:ascii="Cambria Math" w:hAnsi="Cambria Math" w:cs="Times New Roman"/>
                <w:color w:val="auto"/>
                <w:kern w:val="2"/>
                <w:sz w:val="21"/>
                <w:szCs w:val="21"/>
                <w:lang w:val="en-US" w:eastAsia="zh-CN" w:bidi="ar-SA"/>
              </w:rPr>
              <m:t>e</m:t>
            </m:r>
          </w:ins>
          <w:ins w:id="7987" w:author="Administrator" w:date="2023-01-15T10:42:24Z">
            <m:r>
              <m:rPr/>
              <w:rPr>
                <w:rFonts w:hint="default" w:ascii="Cambria Math" w:hAnsi="Cambria Math" w:cs="Times New Roman"/>
                <w:color w:val="auto"/>
                <w:kern w:val="2"/>
                <w:sz w:val="21"/>
                <w:szCs w:val="21"/>
                <w:lang w:val="en-US" w:eastAsia="zh-CN" w:bidi="ar-SA"/>
              </w:rPr>
              <m:t>xp</m:t>
            </m:r>
          </w:ins>
          <w:ins w:id="7988" w:author="Administrator" w:date="2023-01-15T10:42:27Z">
            <m:r>
              <m:rPr/>
              <w:rPr>
                <w:rFonts w:hint="default" w:ascii="Cambria Math" w:hAnsi="Cambria Math" w:cs="Times New Roman"/>
                <w:color w:val="auto"/>
                <w:kern w:val="2"/>
                <w:sz w:val="21"/>
                <w:szCs w:val="21"/>
                <w:lang w:val="en-US" w:eastAsia="zh-CN" w:bidi="ar-SA"/>
              </w:rPr>
              <m:t>(</m:t>
            </m:r>
          </w:ins>
          <w:ins w:id="7989" w:author="Administrator" w:date="2023-01-15T10:42:29Z">
            <m:r>
              <m:rPr/>
              <w:rPr>
                <w:rFonts w:hint="default" w:ascii="Cambria Math" w:hAnsi="Cambria Math" w:cs="Times New Roman"/>
                <w:color w:val="auto"/>
                <w:kern w:val="2"/>
                <w:sz w:val="21"/>
                <w:szCs w:val="21"/>
                <w:lang w:val="en-US" w:eastAsia="zh-CN" w:bidi="ar-SA"/>
              </w:rPr>
              <m:t>−</m:t>
            </m:r>
          </w:ins>
          <m:nary>
            <m:naryPr>
              <m:chr m:val="∑"/>
              <m:limLoc m:val="subSup"/>
              <m:supHide m:val="1"/>
              <m:ctrlPr>
                <w:ins w:id="7990" w:author="Administrator" w:date="2023-01-15T10:42:40Z">
                  <m:rPr/>
                  <w:rPr>
                    <w:rFonts w:hint="default" w:ascii="Cambria Math" w:hAnsi="Cambria Math" w:cs="Times New Roman"/>
                    <w:i/>
                    <w:color w:val="auto"/>
                    <w:kern w:val="2"/>
                    <w:sz w:val="21"/>
                    <w:szCs w:val="21"/>
                    <w:lang w:val="en-US" w:eastAsia="zh-CN" w:bidi="ar-SA"/>
                  </w:rPr>
                </w:ins>
              </m:ctrlPr>
            </m:naryPr>
            <m:sub>
              <w:ins w:id="7991" w:author="Administrator" w:date="2023-01-15T10:42:47Z">
                <m:r>
                  <m:rPr/>
                  <w:rPr>
                    <w:rFonts w:hint="default" w:ascii="Cambria Math" w:hAnsi="Cambria Math" w:cs="Times New Roman"/>
                    <w:color w:val="auto"/>
                    <w:kern w:val="2"/>
                    <w:sz w:val="21"/>
                    <w:szCs w:val="21"/>
                    <w:lang w:val="en-US" w:eastAsia="zh-CN" w:bidi="ar-SA"/>
                  </w:rPr>
                  <m:t>i,j</m:t>
                </m:r>
              </w:ins>
              <w:ins w:id="7992" w:author="Administrator" w:date="2023-01-15T10:42:51Z">
                <m:r>
                  <m:rPr/>
                  <w:rPr>
                    <w:rFonts w:ascii="Cambria Math" w:hAnsi="Cambria Math" w:cs="Times New Roman"/>
                    <w:color w:val="auto"/>
                    <w:kern w:val="2"/>
                    <w:sz w:val="21"/>
                    <w:szCs w:val="21"/>
                    <w:lang w:val="en-US" w:bidi="ar-SA"/>
                  </w:rPr>
                  <m:t>∈</m:t>
                </m:r>
              </w:ins>
              <m:sSub>
                <m:sSubPr>
                  <m:ctrlPr>
                    <w:ins w:id="7993" w:author="Administrator" w:date="2023-01-15T10:42:58Z">
                      <m:rPr/>
                      <w:rPr>
                        <w:rFonts w:ascii="Cambria Math" w:hAnsi="Cambria Math" w:cs="Times New Roman"/>
                        <w:i/>
                        <w:color w:val="auto"/>
                        <w:kern w:val="2"/>
                        <w:sz w:val="21"/>
                        <w:szCs w:val="21"/>
                        <w:lang w:val="en-US" w:bidi="ar-SA"/>
                      </w:rPr>
                    </w:ins>
                  </m:ctrlPr>
                </m:sSubPr>
                <m:e>
                  <w:ins w:id="7994" w:author="Administrator" w:date="2023-01-15T10:42:59Z">
                    <m:r>
                      <m:rPr/>
                      <w:rPr>
                        <w:rFonts w:hint="default" w:ascii="Cambria Math" w:hAnsi="Cambria Math" w:cs="Times New Roman"/>
                        <w:color w:val="auto"/>
                        <w:kern w:val="2"/>
                        <w:sz w:val="21"/>
                        <w:szCs w:val="21"/>
                        <w:lang w:val="en-US" w:eastAsia="zh-CN" w:bidi="ar-SA"/>
                      </w:rPr>
                      <m:t>H</m:t>
                    </m:r>
                  </w:ins>
                  <m:ctrlPr>
                    <w:ins w:id="7995" w:author="Administrator" w:date="2023-01-15T10:42:58Z">
                      <m:rPr/>
                      <w:rPr>
                        <w:rFonts w:ascii="Cambria Math" w:hAnsi="Cambria Math" w:cs="Times New Roman"/>
                        <w:i/>
                        <w:color w:val="auto"/>
                        <w:kern w:val="2"/>
                        <w:sz w:val="21"/>
                        <w:szCs w:val="21"/>
                        <w:lang w:val="en-US" w:bidi="ar-SA"/>
                      </w:rPr>
                    </w:ins>
                  </m:ctrlPr>
                </m:e>
                <m:sub>
                  <w:ins w:id="7996" w:author="Administrator" w:date="2023-01-15T10:43:02Z">
                    <m:r>
                      <m:rPr/>
                      <w:rPr>
                        <w:rFonts w:hint="default" w:ascii="Cambria Math" w:hAnsi="Cambria Math" w:cs="Times New Roman"/>
                        <w:color w:val="auto"/>
                        <w:kern w:val="2"/>
                        <w:sz w:val="21"/>
                        <w:szCs w:val="21"/>
                        <w:lang w:val="en-US" w:eastAsia="zh-CN" w:bidi="ar-SA"/>
                      </w:rPr>
                      <m:t>v</m:t>
                    </m:r>
                  </w:ins>
                  <m:ctrlPr>
                    <w:ins w:id="7997" w:author="Administrator" w:date="2023-01-15T10:42:58Z">
                      <m:rPr/>
                      <w:rPr>
                        <w:rFonts w:ascii="Cambria Math" w:hAnsi="Cambria Math" w:cs="Times New Roman"/>
                        <w:i/>
                        <w:color w:val="auto"/>
                        <w:kern w:val="2"/>
                        <w:sz w:val="21"/>
                        <w:szCs w:val="21"/>
                        <w:lang w:val="en-US" w:bidi="ar-SA"/>
                      </w:rPr>
                    </w:ins>
                  </m:ctrlPr>
                </m:sub>
              </m:sSub>
              <m:ctrlPr>
                <w:ins w:id="7998" w:author="Administrator" w:date="2023-01-15T10:42:40Z">
                  <m:rPr/>
                  <w:rPr>
                    <w:rFonts w:hint="default" w:ascii="Cambria Math" w:hAnsi="Cambria Math" w:cs="Times New Roman"/>
                    <w:i/>
                    <w:color w:val="auto"/>
                    <w:kern w:val="2"/>
                    <w:sz w:val="21"/>
                    <w:szCs w:val="21"/>
                    <w:lang w:val="en-US" w:eastAsia="zh-CN" w:bidi="ar-SA"/>
                  </w:rPr>
                </w:ins>
              </m:ctrlPr>
            </m:sub>
            <m:sup>
              <m:ctrlPr>
                <w:ins w:id="7999" w:author="Administrator" w:date="2023-01-15T10:42:40Z">
                  <m:rPr/>
                  <w:rPr>
                    <w:rFonts w:hint="default" w:ascii="Cambria Math" w:hAnsi="Cambria Math" w:cs="Times New Roman"/>
                    <w:i/>
                    <w:color w:val="auto"/>
                    <w:kern w:val="2"/>
                    <w:sz w:val="21"/>
                    <w:szCs w:val="21"/>
                    <w:lang w:val="en-US" w:eastAsia="zh-CN" w:bidi="ar-SA"/>
                  </w:rPr>
                </w:ins>
              </m:ctrlPr>
            </m:sup>
            <m:e>
              <m:rad>
                <m:radPr>
                  <m:degHide m:val="1"/>
                  <m:ctrlPr>
                    <w:ins w:id="8000" w:author="Administrator" w:date="2023-01-15T10:45:32Z">
                      <m:rPr/>
                      <w:rPr>
                        <w:rFonts w:hint="default" w:ascii="Cambria Math" w:hAnsi="Cambria Math" w:cs="Times New Roman"/>
                        <w:i/>
                        <w:color w:val="auto"/>
                        <w:kern w:val="2"/>
                        <w:sz w:val="21"/>
                        <w:szCs w:val="21"/>
                        <w:lang w:val="en-US" w:eastAsia="zh-CN" w:bidi="ar-SA"/>
                      </w:rPr>
                    </w:ins>
                  </m:ctrlPr>
                </m:radPr>
                <m:deg>
                  <m:ctrlPr>
                    <w:ins w:id="8001" w:author="Administrator" w:date="2023-01-15T10:45:32Z">
                      <m:rPr/>
                      <w:rPr>
                        <w:rFonts w:hint="default" w:ascii="Cambria Math" w:hAnsi="Cambria Math" w:cs="Times New Roman"/>
                        <w:i/>
                        <w:color w:val="auto"/>
                        <w:kern w:val="2"/>
                        <w:sz w:val="21"/>
                        <w:szCs w:val="21"/>
                        <w:lang w:val="en-US" w:eastAsia="zh-CN" w:bidi="ar-SA"/>
                      </w:rPr>
                    </w:ins>
                  </m:ctrlPr>
                </m:deg>
                <m:e>
                  <m:f>
                    <m:fPr>
                      <m:ctrlPr>
                        <w:ins w:id="8002" w:author="Administrator" w:date="2023-01-15T10:45:37Z">
                          <m:rPr/>
                          <w:rPr>
                            <w:rFonts w:hint="default" w:ascii="Cambria Math" w:hAnsi="Cambria Math" w:cs="Times New Roman"/>
                            <w:i/>
                            <w:color w:val="auto"/>
                            <w:kern w:val="2"/>
                            <w:sz w:val="21"/>
                            <w:szCs w:val="21"/>
                            <w:lang w:val="en-US" w:eastAsia="zh-CN" w:bidi="ar-SA"/>
                          </w:rPr>
                        </w:ins>
                      </m:ctrlPr>
                    </m:fPr>
                    <m:num>
                      <m:sSub>
                        <m:sSubPr>
                          <m:ctrlPr>
                            <w:ins w:id="8003" w:author="Administrator" w:date="2023-01-15T10:45:52Z">
                              <w:rPr>
                                <w:rFonts w:ascii="Cambria Math" w:hAnsi="Cambria Math" w:cs="Times New Roman"/>
                                <w:i/>
                                <w:color w:val="auto"/>
                                <w:kern w:val="2"/>
                                <w:sz w:val="21"/>
                                <w:szCs w:val="21"/>
                                <w:lang w:val="en-US"/>
                              </w:rPr>
                            </w:ins>
                          </m:ctrlPr>
                        </m:sSubPr>
                        <m:e>
                          <w:ins w:id="8004" w:author="Administrator" w:date="2023-01-15T10:45:52Z">
                            <m:r>
                              <m:rPr/>
                              <w:rPr>
                                <w:rFonts w:ascii="Cambria Math" w:hAnsi="Cambria Math" w:cs="Times New Roman"/>
                                <w:color w:val="auto"/>
                                <w:kern w:val="2"/>
                                <w:sz w:val="21"/>
                                <w:szCs w:val="21"/>
                                <w:lang w:val="en-US"/>
                              </w:rPr>
                              <m:t>τ</m:t>
                            </m:r>
                          </w:ins>
                          <m:ctrlPr>
                            <w:ins w:id="8005" w:author="Administrator" w:date="2023-01-15T10:45:52Z">
                              <w:rPr>
                                <w:rFonts w:ascii="Cambria Math" w:hAnsi="Cambria Math" w:cs="Times New Roman"/>
                                <w:i/>
                                <w:color w:val="auto"/>
                                <w:kern w:val="2"/>
                                <w:sz w:val="21"/>
                                <w:szCs w:val="21"/>
                                <w:lang w:val="en-US"/>
                              </w:rPr>
                            </w:ins>
                          </m:ctrlPr>
                        </m:e>
                        <m:sub>
                          <w:ins w:id="8006" w:author="Administrator" w:date="2023-01-15T10:45:52Z">
                            <m:r>
                              <m:rPr/>
                              <w:rPr>
                                <w:rFonts w:hint="default" w:ascii="Cambria Math" w:hAnsi="Cambria Math" w:cs="Times New Roman"/>
                                <w:color w:val="auto"/>
                                <w:kern w:val="2"/>
                                <w:sz w:val="21"/>
                                <w:szCs w:val="21"/>
                                <w:lang w:val="en-US" w:eastAsia="zh-CN"/>
                              </w:rPr>
                              <m:t>v</m:t>
                            </m:r>
                          </w:ins>
                          <m:ctrlPr>
                            <w:ins w:id="8007" w:author="Administrator" w:date="2023-01-15T10:45:52Z">
                              <w:rPr>
                                <w:rFonts w:ascii="Cambria Math" w:hAnsi="Cambria Math" w:cs="Times New Roman"/>
                                <w:i/>
                                <w:color w:val="auto"/>
                                <w:kern w:val="2"/>
                                <w:sz w:val="21"/>
                                <w:szCs w:val="21"/>
                                <w:lang w:val="en-US"/>
                              </w:rPr>
                            </w:ins>
                          </m:ctrlPr>
                        </m:sub>
                      </m:sSub>
                      <m:ctrlPr>
                        <w:ins w:id="8008" w:author="Administrator" w:date="2023-01-15T10:45:37Z">
                          <m:rPr/>
                          <w:rPr>
                            <w:rFonts w:hint="default" w:ascii="Cambria Math" w:hAnsi="Cambria Math" w:cs="Times New Roman"/>
                            <w:i/>
                            <w:color w:val="auto"/>
                            <w:kern w:val="2"/>
                            <w:sz w:val="21"/>
                            <w:szCs w:val="21"/>
                            <w:lang w:val="en-US" w:eastAsia="zh-CN" w:bidi="ar-SA"/>
                          </w:rPr>
                        </w:ins>
                      </m:ctrlPr>
                    </m:num>
                    <m:den>
                      <w:ins w:id="8009" w:author="Administrator" w:date="2023-01-15T10:45:39Z">
                        <m:r>
                          <m:rPr/>
                          <w:rPr>
                            <w:rFonts w:hint="default" w:ascii="Cambria Math" w:hAnsi="Cambria Math" w:cs="Times New Roman"/>
                            <w:color w:val="auto"/>
                            <w:kern w:val="2"/>
                            <w:sz w:val="21"/>
                            <w:szCs w:val="21"/>
                            <w:lang w:val="en-US" w:eastAsia="zh-CN" w:bidi="ar-SA"/>
                          </w:rPr>
                          <m:t>4</m:t>
                        </m:r>
                      </w:ins>
                      <w:ins w:id="8010" w:author="Administrator" w:date="2023-01-15T10:45:41Z">
                        <m:r>
                          <m:rPr/>
                          <w:rPr>
                            <w:rFonts w:ascii="Cambria Math" w:hAnsi="Cambria Math" w:cs="Times New Roman"/>
                            <w:color w:val="auto"/>
                            <w:kern w:val="2"/>
                            <w:sz w:val="21"/>
                            <w:szCs w:val="21"/>
                            <w:lang w:val="en-US" w:bidi="ar-SA"/>
                          </w:rPr>
                          <m:t>π</m:t>
                        </m:r>
                      </w:ins>
                      <m:ctrlPr>
                        <w:ins w:id="8011" w:author="Administrator" w:date="2023-01-15T10:45:37Z">
                          <m:rPr/>
                          <w:rPr>
                            <w:rFonts w:hint="default" w:ascii="Cambria Math" w:hAnsi="Cambria Math" w:cs="Times New Roman"/>
                            <w:i/>
                            <w:color w:val="auto"/>
                            <w:kern w:val="2"/>
                            <w:sz w:val="21"/>
                            <w:szCs w:val="21"/>
                            <w:lang w:val="en-US" w:eastAsia="zh-CN" w:bidi="ar-SA"/>
                          </w:rPr>
                        </w:ins>
                      </m:ctrlPr>
                    </m:den>
                  </m:f>
                  <m:ctrlPr>
                    <w:ins w:id="8012" w:author="Administrator" w:date="2023-01-15T10:45:32Z">
                      <m:rPr/>
                      <w:rPr>
                        <w:rFonts w:hint="default" w:ascii="Cambria Math" w:hAnsi="Cambria Math" w:cs="Times New Roman"/>
                        <w:i/>
                        <w:color w:val="auto"/>
                        <w:kern w:val="2"/>
                        <w:sz w:val="21"/>
                        <w:szCs w:val="21"/>
                        <w:lang w:val="en-US" w:eastAsia="zh-CN" w:bidi="ar-SA"/>
                      </w:rPr>
                    </w:ins>
                  </m:ctrlPr>
                </m:e>
              </m:rad>
              <m:f>
                <m:fPr>
                  <m:ctrlPr>
                    <w:ins w:id="8013" w:author="Administrator" w:date="2023-01-15T10:46:01Z">
                      <m:rPr/>
                      <w:rPr>
                        <w:rFonts w:hint="default" w:ascii="Cambria Math" w:hAnsi="Cambria Math" w:cs="Times New Roman"/>
                        <w:i/>
                        <w:color w:val="auto"/>
                        <w:kern w:val="2"/>
                        <w:sz w:val="21"/>
                        <w:szCs w:val="21"/>
                        <w:lang w:val="en-US" w:eastAsia="zh-CN" w:bidi="ar-SA"/>
                      </w:rPr>
                    </w:ins>
                  </m:ctrlPr>
                </m:fPr>
                <m:num>
                  <m:sSub>
                    <m:sSubPr>
                      <m:ctrlPr>
                        <w:ins w:id="8014" w:author="Administrator" w:date="2023-01-15T10:46:08Z">
                          <w:rPr>
                            <w:rFonts w:ascii="Cambria Math" w:hAnsi="Cambria Math" w:cs="Times New Roman"/>
                            <w:i/>
                            <w:color w:val="auto"/>
                            <w:kern w:val="2"/>
                            <w:sz w:val="21"/>
                            <w:szCs w:val="21"/>
                            <w:lang w:val="en-US"/>
                          </w:rPr>
                        </w:ins>
                      </m:ctrlPr>
                    </m:sSubPr>
                    <m:e>
                      <w:ins w:id="8015" w:author="Administrator" w:date="2023-01-15T10:46:08Z">
                        <m:r>
                          <m:rPr/>
                          <w:rPr>
                            <w:rFonts w:ascii="Cambria Math" w:hAnsi="Cambria Math" w:cs="Times New Roman"/>
                            <w:color w:val="auto"/>
                            <w:kern w:val="2"/>
                            <w:sz w:val="21"/>
                            <w:szCs w:val="21"/>
                            <w:lang w:val="en-US"/>
                          </w:rPr>
                          <m:t>τ</m:t>
                        </m:r>
                      </w:ins>
                      <m:ctrlPr>
                        <w:ins w:id="8016" w:author="Administrator" w:date="2023-01-15T10:46:08Z">
                          <w:rPr>
                            <w:rFonts w:ascii="Cambria Math" w:hAnsi="Cambria Math" w:cs="Times New Roman"/>
                            <w:i/>
                            <w:color w:val="auto"/>
                            <w:kern w:val="2"/>
                            <w:sz w:val="21"/>
                            <w:szCs w:val="21"/>
                            <w:lang w:val="en-US"/>
                          </w:rPr>
                        </w:ins>
                      </m:ctrlPr>
                    </m:e>
                    <m:sub>
                      <w:ins w:id="8017" w:author="Administrator" w:date="2023-01-15T10:46:08Z">
                        <m:r>
                          <m:rPr/>
                          <w:rPr>
                            <w:rFonts w:hint="default" w:ascii="Cambria Math" w:hAnsi="Cambria Math" w:cs="Times New Roman"/>
                            <w:color w:val="auto"/>
                            <w:kern w:val="2"/>
                            <w:sz w:val="21"/>
                            <w:szCs w:val="21"/>
                            <w:lang w:val="en-US" w:eastAsia="zh-CN"/>
                          </w:rPr>
                          <m:t>v</m:t>
                        </m:r>
                      </w:ins>
                      <m:ctrlPr>
                        <w:ins w:id="8018" w:author="Administrator" w:date="2023-01-15T10:46:08Z">
                          <w:rPr>
                            <w:rFonts w:ascii="Cambria Math" w:hAnsi="Cambria Math" w:cs="Times New Roman"/>
                            <w:i/>
                            <w:color w:val="auto"/>
                            <w:kern w:val="2"/>
                            <w:sz w:val="21"/>
                            <w:szCs w:val="21"/>
                            <w:lang w:val="en-US"/>
                          </w:rPr>
                        </w:ins>
                      </m:ctrlPr>
                    </m:sub>
                  </m:sSub>
                  <m:ctrlPr>
                    <w:ins w:id="8019" w:author="Administrator" w:date="2023-01-15T10:46:01Z">
                      <m:rPr/>
                      <w:rPr>
                        <w:rFonts w:hint="default" w:ascii="Cambria Math" w:hAnsi="Cambria Math" w:cs="Times New Roman"/>
                        <w:i/>
                        <w:color w:val="auto"/>
                        <w:kern w:val="2"/>
                        <w:sz w:val="21"/>
                        <w:szCs w:val="21"/>
                        <w:lang w:val="en-US" w:eastAsia="zh-CN" w:bidi="ar-SA"/>
                      </w:rPr>
                    </w:ins>
                  </m:ctrlPr>
                </m:num>
                <m:den>
                  <w:ins w:id="8020" w:author="Administrator" w:date="2023-01-15T10:47:09Z">
                    <m:r>
                      <m:rPr/>
                      <w:rPr>
                        <w:rFonts w:hint="default" w:ascii="Cambria Math" w:hAnsi="Cambria Math" w:cs="Times New Roman"/>
                        <w:color w:val="auto"/>
                        <w:kern w:val="2"/>
                        <w:sz w:val="21"/>
                        <w:szCs w:val="21"/>
                        <w:lang w:val="en-US" w:eastAsia="zh-CN" w:bidi="ar-SA"/>
                      </w:rPr>
                      <m:t>4</m:t>
                    </m:r>
                  </w:ins>
                  <m:ctrlPr>
                    <w:ins w:id="8021" w:author="Administrator" w:date="2023-01-15T10:46:01Z">
                      <m:rPr/>
                      <w:rPr>
                        <w:rFonts w:hint="default" w:ascii="Cambria Math" w:hAnsi="Cambria Math" w:cs="Times New Roman"/>
                        <w:i/>
                        <w:color w:val="auto"/>
                        <w:kern w:val="2"/>
                        <w:sz w:val="21"/>
                        <w:szCs w:val="21"/>
                        <w:lang w:val="en-US" w:eastAsia="zh-CN" w:bidi="ar-SA"/>
                      </w:rPr>
                    </w:ins>
                  </m:ctrlPr>
                </m:den>
              </m:f>
              <m:sSup>
                <m:sSupPr>
                  <m:ctrlPr>
                    <w:ins w:id="8022" w:author="Administrator" w:date="2023-01-15T10:57:49Z">
                      <w:rPr>
                        <w:rFonts w:hint="default" w:ascii="Cambria Math" w:hAnsi="Cambria Math" w:cs="Times New Roman"/>
                        <w:i/>
                        <w:color w:val="auto"/>
                        <w:kern w:val="2"/>
                        <w:sz w:val="21"/>
                        <w:szCs w:val="21"/>
                        <w:lang w:val="en-US" w:eastAsia="zh-CN" w:bidi="ar-SA"/>
                      </w:rPr>
                    </w:ins>
                  </m:ctrlPr>
                </m:sSupPr>
                <m:e>
                  <w:ins w:id="8023" w:author="Administrator" w:date="2023-01-15T10:57:49Z">
                    <m:r>
                      <m:rPr/>
                      <w:rPr>
                        <w:rFonts w:hint="default" w:ascii="Cambria Math" w:hAnsi="Cambria Math" w:cs="Times New Roman"/>
                        <w:color w:val="auto"/>
                        <w:kern w:val="2"/>
                        <w:sz w:val="21"/>
                        <w:szCs w:val="21"/>
                        <w:lang w:val="en-US" w:eastAsia="zh-CN" w:bidi="ar-SA"/>
                      </w:rPr>
                      <m:t>(</m:t>
                    </m:r>
                  </w:ins>
                  <m:sSubSup>
                    <m:sSubSupPr>
                      <m:ctrlPr>
                        <w:ins w:id="8024" w:author="Administrator" w:date="2023-01-15T10:57:49Z">
                          <w:rPr>
                            <w:rFonts w:hint="default" w:ascii="Cambria Math" w:hAnsi="Cambria Math" w:cs="Times New Roman"/>
                            <w:i/>
                            <w:color w:val="auto"/>
                            <w:kern w:val="2"/>
                            <w:sz w:val="21"/>
                            <w:szCs w:val="21"/>
                            <w:lang w:val="en-US" w:eastAsia="zh-CN"/>
                          </w:rPr>
                        </w:ins>
                      </m:ctrlPr>
                    </m:sSubSupPr>
                    <m:e>
                      <w:ins w:id="8025" w:author="Administrator" w:date="2023-01-15T10:57:49Z">
                        <m:r>
                          <m:rPr/>
                          <w:rPr>
                            <w:rFonts w:hint="default" w:ascii="Cambria Math" w:hAnsi="Cambria Math" w:cs="Times New Roman"/>
                            <w:color w:val="auto"/>
                            <w:kern w:val="2"/>
                            <w:sz w:val="21"/>
                            <w:szCs w:val="21"/>
                            <w:lang w:val="en-US" w:eastAsia="zh-CN"/>
                          </w:rPr>
                          <m:t>d</m:t>
                        </m:r>
                      </w:ins>
                      <m:ctrlPr>
                        <w:ins w:id="8026" w:author="Administrator" w:date="2023-01-15T10:57:49Z">
                          <w:rPr>
                            <w:rFonts w:hint="default" w:ascii="Cambria Math" w:hAnsi="Cambria Math" w:cs="Times New Roman"/>
                            <w:i/>
                            <w:color w:val="auto"/>
                            <w:kern w:val="2"/>
                            <w:sz w:val="21"/>
                            <w:szCs w:val="21"/>
                            <w:lang w:val="en-US" w:eastAsia="zh-CN"/>
                          </w:rPr>
                        </w:ins>
                      </m:ctrlPr>
                    </m:e>
                    <m:sub>
                      <w:ins w:id="8027" w:author="Administrator" w:date="2023-01-15T10:57:49Z">
                        <m:r>
                          <m:rPr/>
                          <w:rPr>
                            <w:rFonts w:hint="default" w:ascii="Cambria Math" w:hAnsi="Cambria Math" w:cs="Times New Roman"/>
                            <w:color w:val="auto"/>
                            <w:kern w:val="2"/>
                            <w:sz w:val="21"/>
                            <w:szCs w:val="21"/>
                            <w:lang w:val="en-US" w:eastAsia="zh-CN"/>
                          </w:rPr>
                          <m:t>ij</m:t>
                        </m:r>
                      </w:ins>
                      <m:ctrlPr>
                        <w:ins w:id="8028" w:author="Administrator" w:date="2023-01-15T10:57:49Z">
                          <w:rPr>
                            <w:rFonts w:hint="default" w:ascii="Cambria Math" w:hAnsi="Cambria Math" w:cs="Times New Roman"/>
                            <w:i/>
                            <w:color w:val="auto"/>
                            <w:kern w:val="2"/>
                            <w:sz w:val="21"/>
                            <w:szCs w:val="21"/>
                            <w:lang w:val="en-US" w:eastAsia="zh-CN"/>
                          </w:rPr>
                        </w:ins>
                      </m:ctrlPr>
                    </m:sub>
                    <m:sup>
                      <w:ins w:id="8029" w:author="Administrator" w:date="2023-01-15T10:57:49Z">
                        <m:r>
                          <m:rPr/>
                          <w:rPr>
                            <w:rFonts w:hint="default" w:ascii="Cambria Math" w:hAnsi="Cambria Math" w:cs="Times New Roman"/>
                            <w:color w:val="auto"/>
                            <w:kern w:val="2"/>
                            <w:sz w:val="21"/>
                            <w:szCs w:val="21"/>
                            <w:lang w:val="en-US" w:eastAsia="zh-CN"/>
                          </w:rPr>
                          <m:t>v</m:t>
                        </m:r>
                      </w:ins>
                      <m:ctrlPr>
                        <w:ins w:id="8030" w:author="Administrator" w:date="2023-01-15T10:57:49Z">
                          <w:rPr>
                            <w:rFonts w:hint="default" w:ascii="Cambria Math" w:hAnsi="Cambria Math" w:cs="Times New Roman"/>
                            <w:i/>
                            <w:color w:val="auto"/>
                            <w:kern w:val="2"/>
                            <w:sz w:val="21"/>
                            <w:szCs w:val="21"/>
                            <w:lang w:val="en-US" w:eastAsia="zh-CN"/>
                          </w:rPr>
                        </w:ins>
                      </m:ctrlPr>
                    </m:sup>
                  </m:sSubSup>
                  <w:ins w:id="8031" w:author="Administrator" w:date="2023-01-15T10:57:49Z">
                    <m:r>
                      <m:rPr/>
                      <w:rPr>
                        <w:rFonts w:hint="default" w:ascii="Cambria Math" w:hAnsi="Cambria Math" w:cs="Times New Roman"/>
                        <w:color w:val="auto"/>
                        <w:kern w:val="2"/>
                        <w:sz w:val="21"/>
                        <w:szCs w:val="21"/>
                        <w:lang w:val="en-US" w:eastAsia="zh-CN"/>
                      </w:rPr>
                      <m:t>−</m:t>
                    </m:r>
                  </w:ins>
                  <m:sSub>
                    <m:sSubPr>
                      <m:ctrlPr>
                        <w:ins w:id="8032" w:author="Administrator" w:date="2023-01-15T10:57:49Z">
                          <w:rPr>
                            <w:rFonts w:ascii="Cambria Math" w:hAnsi="Cambria Math" w:cs="Times New Roman"/>
                            <w:i/>
                            <w:color w:val="auto"/>
                            <w:kern w:val="2"/>
                            <w:sz w:val="21"/>
                            <w:szCs w:val="21"/>
                            <w:lang w:val="en-US"/>
                          </w:rPr>
                        </w:ins>
                      </m:ctrlPr>
                    </m:sSubPr>
                    <m:e>
                      <w:ins w:id="8033" w:author="Administrator" w:date="2023-01-15T10:57:49Z">
                        <m:r>
                          <m:rPr/>
                          <w:rPr>
                            <w:rFonts w:hint="default" w:ascii="Cambria Math" w:hAnsi="Cambria Math" w:cs="Times New Roman"/>
                            <w:color w:val="auto"/>
                            <w:kern w:val="2"/>
                            <w:sz w:val="21"/>
                            <w:szCs w:val="21"/>
                            <w:lang w:val="en-US" w:eastAsia="zh-CN"/>
                          </w:rPr>
                          <m:t>s</m:t>
                        </m:r>
                      </w:ins>
                      <m:ctrlPr>
                        <w:ins w:id="8034" w:author="Administrator" w:date="2023-01-15T10:57:49Z">
                          <w:rPr>
                            <w:rFonts w:ascii="Cambria Math" w:hAnsi="Cambria Math" w:cs="Times New Roman"/>
                            <w:i/>
                            <w:color w:val="auto"/>
                            <w:kern w:val="2"/>
                            <w:sz w:val="21"/>
                            <w:szCs w:val="21"/>
                            <w:lang w:val="en-US"/>
                          </w:rPr>
                        </w:ins>
                      </m:ctrlPr>
                    </m:e>
                    <m:sub>
                      <w:ins w:id="8035" w:author="Administrator" w:date="2023-01-15T10:57:49Z">
                        <m:r>
                          <m:rPr/>
                          <w:rPr>
                            <w:rFonts w:hint="default" w:ascii="Cambria Math" w:hAnsi="Cambria Math" w:cs="Times New Roman"/>
                            <w:color w:val="auto"/>
                            <w:kern w:val="2"/>
                            <w:sz w:val="21"/>
                            <w:szCs w:val="21"/>
                            <w:lang w:val="en-US" w:eastAsia="zh-CN"/>
                          </w:rPr>
                          <m:t>i</m:t>
                        </m:r>
                      </w:ins>
                      <m:ctrlPr>
                        <w:ins w:id="8036" w:author="Administrator" w:date="2023-01-15T10:57:49Z">
                          <w:rPr>
                            <w:rFonts w:ascii="Cambria Math" w:hAnsi="Cambria Math" w:cs="Times New Roman"/>
                            <w:i/>
                            <w:color w:val="auto"/>
                            <w:kern w:val="2"/>
                            <w:sz w:val="21"/>
                            <w:szCs w:val="21"/>
                            <w:lang w:val="en-US"/>
                          </w:rPr>
                        </w:ins>
                      </m:ctrlPr>
                    </m:sub>
                  </m:sSub>
                  <w:ins w:id="8037" w:author="Administrator" w:date="2023-01-15T10:57:49Z">
                    <m:r>
                      <m:rPr/>
                      <w:rPr>
                        <w:rFonts w:hint="default" w:ascii="Cambria Math" w:hAnsi="Cambria Math" w:cs="Times New Roman"/>
                        <w:color w:val="auto"/>
                        <w:kern w:val="2"/>
                        <w:sz w:val="21"/>
                        <w:szCs w:val="21"/>
                        <w:lang w:val="en-US" w:eastAsia="zh-CN"/>
                      </w:rPr>
                      <m:t>+</m:t>
                    </m:r>
                  </w:ins>
                  <m:sSub>
                    <m:sSubPr>
                      <m:ctrlPr>
                        <w:ins w:id="8038" w:author="Administrator" w:date="2023-01-15T10:57:49Z">
                          <w:rPr>
                            <w:rFonts w:ascii="Cambria Math" w:hAnsi="Cambria Math" w:cs="Times New Roman"/>
                            <w:i/>
                            <w:color w:val="auto"/>
                            <w:kern w:val="2"/>
                            <w:sz w:val="21"/>
                            <w:szCs w:val="21"/>
                            <w:lang w:val="en-US"/>
                          </w:rPr>
                        </w:ins>
                      </m:ctrlPr>
                    </m:sSubPr>
                    <m:e>
                      <w:ins w:id="8039" w:author="Administrator" w:date="2023-01-15T10:57:49Z">
                        <m:r>
                          <m:rPr/>
                          <w:rPr>
                            <w:rFonts w:hint="default" w:ascii="Cambria Math" w:hAnsi="Cambria Math" w:cs="Times New Roman"/>
                            <w:color w:val="auto"/>
                            <w:kern w:val="2"/>
                            <w:sz w:val="21"/>
                            <w:szCs w:val="21"/>
                            <w:lang w:val="en-US" w:eastAsia="zh-CN"/>
                          </w:rPr>
                          <m:t>s</m:t>
                        </m:r>
                      </w:ins>
                      <m:ctrlPr>
                        <w:ins w:id="8040" w:author="Administrator" w:date="2023-01-15T10:57:49Z">
                          <w:rPr>
                            <w:rFonts w:ascii="Cambria Math" w:hAnsi="Cambria Math" w:cs="Times New Roman"/>
                            <w:i/>
                            <w:color w:val="auto"/>
                            <w:kern w:val="2"/>
                            <w:sz w:val="21"/>
                            <w:szCs w:val="21"/>
                            <w:lang w:val="en-US"/>
                          </w:rPr>
                        </w:ins>
                      </m:ctrlPr>
                    </m:e>
                    <m:sub>
                      <w:ins w:id="8041" w:author="Administrator" w:date="2023-01-15T10:57:49Z">
                        <m:r>
                          <m:rPr/>
                          <w:rPr>
                            <w:rFonts w:hint="default" w:ascii="Cambria Math" w:hAnsi="Cambria Math" w:cs="Times New Roman"/>
                            <w:color w:val="auto"/>
                            <w:kern w:val="2"/>
                            <w:sz w:val="21"/>
                            <w:szCs w:val="21"/>
                            <w:lang w:val="en-US" w:eastAsia="zh-CN"/>
                          </w:rPr>
                          <m:t>j</m:t>
                        </m:r>
                      </w:ins>
                      <m:ctrlPr>
                        <w:ins w:id="8042" w:author="Administrator" w:date="2023-01-15T10:57:49Z">
                          <w:rPr>
                            <w:rFonts w:ascii="Cambria Math" w:hAnsi="Cambria Math" w:cs="Times New Roman"/>
                            <w:i/>
                            <w:color w:val="auto"/>
                            <w:kern w:val="2"/>
                            <w:sz w:val="21"/>
                            <w:szCs w:val="21"/>
                            <w:lang w:val="en-US"/>
                          </w:rPr>
                        </w:ins>
                      </m:ctrlPr>
                    </m:sub>
                  </m:sSub>
                  <w:ins w:id="8043" w:author="Administrator" w:date="2023-01-15T10:57:49Z">
                    <m:r>
                      <m:rPr/>
                      <w:rPr>
                        <w:rFonts w:hint="default" w:ascii="Cambria Math" w:hAnsi="Cambria Math" w:cs="Times New Roman"/>
                        <w:color w:val="auto"/>
                        <w:kern w:val="2"/>
                        <w:sz w:val="21"/>
                        <w:szCs w:val="21"/>
                        <w:lang w:val="en-US" w:eastAsia="zh-CN" w:bidi="ar-SA"/>
                      </w:rPr>
                      <m:t>)</m:t>
                    </m:r>
                  </w:ins>
                  <m:ctrlPr>
                    <w:ins w:id="8044" w:author="Administrator" w:date="2023-01-15T10:57:49Z">
                      <w:rPr>
                        <w:rFonts w:hint="default" w:ascii="Cambria Math" w:hAnsi="Cambria Math" w:cs="Times New Roman"/>
                        <w:i/>
                        <w:color w:val="auto"/>
                        <w:kern w:val="2"/>
                        <w:sz w:val="21"/>
                        <w:szCs w:val="21"/>
                        <w:lang w:val="en-US" w:eastAsia="zh-CN" w:bidi="ar-SA"/>
                      </w:rPr>
                    </w:ins>
                  </m:ctrlPr>
                </m:e>
                <m:sup>
                  <w:ins w:id="8045" w:author="Administrator" w:date="2023-01-15T10:57:49Z">
                    <m:r>
                      <m:rPr/>
                      <w:rPr>
                        <w:rFonts w:hint="default" w:ascii="Cambria Math" w:hAnsi="Cambria Math" w:cs="Times New Roman"/>
                        <w:color w:val="auto"/>
                        <w:kern w:val="2"/>
                        <w:sz w:val="21"/>
                        <w:szCs w:val="21"/>
                        <w:lang w:val="en-US" w:eastAsia="zh-CN" w:bidi="ar-SA"/>
                      </w:rPr>
                      <m:t>2</m:t>
                    </m:r>
                  </w:ins>
                  <m:ctrlPr>
                    <w:ins w:id="8046" w:author="Administrator" w:date="2023-01-15T10:57:49Z">
                      <w:rPr>
                        <w:rFonts w:hint="default" w:ascii="Cambria Math" w:hAnsi="Cambria Math" w:cs="Times New Roman"/>
                        <w:i/>
                        <w:color w:val="auto"/>
                        <w:kern w:val="2"/>
                        <w:sz w:val="21"/>
                        <w:szCs w:val="21"/>
                        <w:lang w:val="en-US" w:eastAsia="zh-CN" w:bidi="ar-SA"/>
                      </w:rPr>
                    </w:ins>
                  </m:ctrlPr>
                </m:sup>
              </m:sSup>
              <m:ctrlPr>
                <w:ins w:id="8047" w:author="Administrator" w:date="2023-01-15T10:42:40Z">
                  <m:rPr/>
                  <w:rPr>
                    <w:rFonts w:hint="default" w:ascii="Cambria Math" w:hAnsi="Cambria Math" w:cs="Times New Roman"/>
                    <w:i/>
                    <w:color w:val="auto"/>
                    <w:kern w:val="2"/>
                    <w:sz w:val="21"/>
                    <w:szCs w:val="21"/>
                    <w:lang w:val="en-US" w:eastAsia="zh-CN" w:bidi="ar-SA"/>
                  </w:rPr>
                </w:ins>
              </m:ctrlPr>
            </m:e>
          </m:nary>
          <w:ins w:id="8048" w:author="Administrator" w:date="2023-01-15T10:42:27Z">
            <m:r>
              <m:rPr/>
              <w:rPr>
                <w:rFonts w:hint="default" w:ascii="Cambria Math" w:hAnsi="Cambria Math" w:cs="Times New Roman"/>
                <w:color w:val="auto"/>
                <w:kern w:val="2"/>
                <w:sz w:val="21"/>
                <w:szCs w:val="21"/>
                <w:lang w:val="en-US" w:eastAsia="zh-CN" w:bidi="ar-SA"/>
              </w:rPr>
              <m:t>)</m:t>
            </m:r>
          </w:ins>
        </m:oMath>
      </m:oMathPara>
    </w:p>
    <w:p>
      <w:pPr>
        <w:ind w:firstLine="420" w:firstLineChars="200"/>
        <m:rPr/>
        <w:rPr>
          <w:ins w:id="8049" w:author="Administrator" w:date="2023-01-15T10:58:41Z"/>
          <w:rFonts w:hint="default" w:hAnsi="Cambria Math" w:cs="Times New Roman"/>
          <w:i w:val="0"/>
          <w:color w:val="auto"/>
          <w:kern w:val="2"/>
          <w:sz w:val="21"/>
          <w:szCs w:val="21"/>
          <w:lang w:val="en-US" w:eastAsia="zh-CN" w:bidi="ar-SA"/>
        </w:rPr>
      </w:pPr>
      <m:oMathPara>
        <m:oMath>
          <w:ins w:id="8050" w:author="Administrator" w:date="2023-01-15T10:49:32Z">
            <m:r>
              <m:rPr/>
              <w:rPr>
                <w:rFonts w:ascii="Cambria Math" w:hAnsi="Cambria Math" w:cs="Times New Roman"/>
                <w:color w:val="auto"/>
                <w:kern w:val="2"/>
                <w:sz w:val="21"/>
                <w:szCs w:val="21"/>
                <w:lang w:val="en-US"/>
              </w:rPr>
              <m:t>τ</m:t>
            </m:r>
          </w:ins>
          <w:ins w:id="8051" w:author="Administrator" w:date="2023-01-15T10:49:32Z">
            <m:r>
              <m:rPr/>
              <w:rPr>
                <w:rFonts w:ascii="Cambria Math" w:hAnsi="Cambria Math" w:cs="Times New Roman"/>
                <w:color w:val="auto"/>
                <w:kern w:val="2"/>
                <w:sz w:val="21"/>
                <w:szCs w:val="21"/>
                <w:lang w:val="en-US" w:bidi="ar-SA"/>
              </w:rPr>
              <m:t>∝</m:t>
            </m:r>
          </w:ins>
          <m:sSup>
            <m:sSupPr>
              <m:ctrlPr>
                <w:ins w:id="8052" w:author="Administrator" w:date="2023-01-15T10:49:47Z">
                  <m:rPr/>
                  <w:rPr>
                    <w:rFonts w:ascii="Cambria Math" w:hAnsi="Cambria Math" w:cs="Times New Roman"/>
                    <w:i/>
                    <w:color w:val="auto"/>
                    <w:kern w:val="2"/>
                    <w:sz w:val="21"/>
                    <w:szCs w:val="21"/>
                    <w:lang w:val="en-US" w:bidi="ar-SA"/>
                  </w:rPr>
                </w:ins>
              </m:ctrlPr>
            </m:sSupPr>
            <m:e>
              <m:sSub>
                <m:sSubPr>
                  <m:ctrlPr>
                    <w:ins w:id="8053" w:author="Administrator" w:date="2023-01-15T10:49:52Z">
                      <w:rPr>
                        <w:rFonts w:ascii="Cambria Math" w:hAnsi="Cambria Math" w:cs="Times New Roman"/>
                        <w:i/>
                        <w:color w:val="auto"/>
                        <w:kern w:val="2"/>
                        <w:sz w:val="21"/>
                        <w:szCs w:val="21"/>
                        <w:lang w:val="en-US"/>
                      </w:rPr>
                    </w:ins>
                  </m:ctrlPr>
                </m:sSubPr>
                <m:e>
                  <w:ins w:id="8054" w:author="Administrator" w:date="2023-01-15T10:49:52Z">
                    <m:r>
                      <m:rPr/>
                      <w:rPr>
                        <w:rFonts w:ascii="Cambria Math" w:hAnsi="Cambria Math" w:cs="Times New Roman"/>
                        <w:color w:val="auto"/>
                        <w:kern w:val="2"/>
                        <w:sz w:val="21"/>
                        <w:szCs w:val="21"/>
                        <w:lang w:val="en-US"/>
                      </w:rPr>
                      <m:t>τ</m:t>
                    </m:r>
                  </w:ins>
                  <m:ctrlPr>
                    <w:ins w:id="8055" w:author="Administrator" w:date="2023-01-15T10:49:52Z">
                      <w:rPr>
                        <w:rFonts w:ascii="Cambria Math" w:hAnsi="Cambria Math" w:cs="Times New Roman"/>
                        <w:i/>
                        <w:color w:val="auto"/>
                        <w:kern w:val="2"/>
                        <w:sz w:val="21"/>
                        <w:szCs w:val="21"/>
                        <w:lang w:val="en-US"/>
                      </w:rPr>
                    </w:ins>
                  </m:ctrlPr>
                </m:e>
                <m:sub>
                  <w:ins w:id="8056" w:author="Administrator" w:date="2023-01-15T10:49:52Z">
                    <m:r>
                      <m:rPr/>
                      <w:rPr>
                        <w:rFonts w:hint="default" w:ascii="Cambria Math" w:hAnsi="Cambria Math" w:cs="Times New Roman"/>
                        <w:color w:val="auto"/>
                        <w:kern w:val="2"/>
                        <w:sz w:val="21"/>
                        <w:szCs w:val="21"/>
                        <w:lang w:val="en-US" w:eastAsia="zh-CN"/>
                      </w:rPr>
                      <m:t>v</m:t>
                    </m:r>
                  </w:ins>
                  <m:ctrlPr>
                    <w:ins w:id="8057" w:author="Administrator" w:date="2023-01-15T10:49:52Z">
                      <w:rPr>
                        <w:rFonts w:ascii="Cambria Math" w:hAnsi="Cambria Math" w:cs="Times New Roman"/>
                        <w:i/>
                        <w:color w:val="auto"/>
                        <w:kern w:val="2"/>
                        <w:sz w:val="21"/>
                        <w:szCs w:val="21"/>
                        <w:lang w:val="en-US"/>
                      </w:rPr>
                    </w:ins>
                  </m:ctrlPr>
                </m:sub>
              </m:sSub>
              <m:ctrlPr>
                <w:ins w:id="8058" w:author="Administrator" w:date="2023-01-15T10:49:47Z">
                  <m:rPr/>
                  <w:rPr>
                    <w:rFonts w:ascii="Cambria Math" w:hAnsi="Cambria Math" w:cs="Times New Roman"/>
                    <w:i/>
                    <w:color w:val="auto"/>
                    <w:kern w:val="2"/>
                    <w:sz w:val="21"/>
                    <w:szCs w:val="21"/>
                    <w:lang w:val="en-US" w:bidi="ar-SA"/>
                  </w:rPr>
                </w:ins>
              </m:ctrlPr>
            </m:e>
            <m:sup>
              <m:sSub>
                <m:sSubPr>
                  <m:ctrlPr>
                    <w:ins w:id="8059" w:author="Administrator" w:date="2023-01-15T10:59:28Z">
                      <w:rPr>
                        <w:rFonts w:ascii="Cambria Math" w:hAnsi="Cambria Math" w:cs="Times New Roman"/>
                        <w:i/>
                        <w:color w:val="auto"/>
                        <w:kern w:val="2"/>
                        <w:sz w:val="21"/>
                        <w:szCs w:val="21"/>
                        <w:lang w:val="en-US"/>
                      </w:rPr>
                    </w:ins>
                  </m:ctrlPr>
                </m:sSubPr>
                <m:e>
                  <w:ins w:id="8060" w:author="Administrator" w:date="2023-01-15T10:59:28Z">
                    <m:r>
                      <m:rPr/>
                      <w:rPr>
                        <w:rFonts w:hint="default" w:ascii="Cambria Math" w:hAnsi="Cambria Math" w:cs="Times New Roman"/>
                        <w:color w:val="auto"/>
                        <w:kern w:val="2"/>
                        <w:sz w:val="21"/>
                        <w:szCs w:val="21"/>
                        <w:lang w:val="en-US" w:eastAsia="zh-CN"/>
                      </w:rPr>
                      <m:t>r</m:t>
                    </m:r>
                  </w:ins>
                  <m:ctrlPr>
                    <w:ins w:id="8061" w:author="Administrator" w:date="2023-01-15T10:59:28Z">
                      <w:rPr>
                        <w:rFonts w:ascii="Cambria Math" w:hAnsi="Cambria Math" w:cs="Times New Roman"/>
                        <w:i/>
                        <w:color w:val="auto"/>
                        <w:kern w:val="2"/>
                        <w:sz w:val="21"/>
                        <w:szCs w:val="21"/>
                        <w:lang w:val="en-US"/>
                      </w:rPr>
                    </w:ins>
                  </m:ctrlPr>
                </m:e>
                <m:sub>
                  <w:ins w:id="8062" w:author="Administrator" w:date="2023-01-15T10:59:28Z">
                    <m:r>
                      <m:rPr/>
                      <w:rPr>
                        <w:rFonts w:hint="default" w:ascii="Cambria Math" w:hAnsi="Cambria Math" w:cs="Times New Roman"/>
                        <w:color w:val="auto"/>
                        <w:kern w:val="2"/>
                        <w:sz w:val="21"/>
                        <w:szCs w:val="21"/>
                        <w:lang w:val="en-US" w:eastAsia="zh-CN"/>
                      </w:rPr>
                      <m:t>v</m:t>
                    </m:r>
                  </w:ins>
                  <m:ctrlPr>
                    <w:ins w:id="8063" w:author="Administrator" w:date="2023-01-15T10:59:28Z">
                      <w:rPr>
                        <w:rFonts w:ascii="Cambria Math" w:hAnsi="Cambria Math" w:cs="Times New Roman"/>
                        <w:i/>
                        <w:color w:val="auto"/>
                        <w:kern w:val="2"/>
                        <w:sz w:val="21"/>
                        <w:szCs w:val="21"/>
                        <w:lang w:val="en-US"/>
                      </w:rPr>
                    </w:ins>
                  </m:ctrlPr>
                </m:sub>
              </m:sSub>
              <w:ins w:id="8064" w:author="Administrator" w:date="2023-01-15T10:50:05Z">
                <m:r>
                  <m:rPr/>
                  <w:rPr>
                    <w:rFonts w:hint="default" w:ascii="Cambria Math" w:hAnsi="Cambria Math" w:cs="Times New Roman"/>
                    <w:color w:val="auto"/>
                    <w:kern w:val="2"/>
                    <w:sz w:val="21"/>
                    <w:szCs w:val="21"/>
                    <w:lang w:val="en-US" w:eastAsia="zh-CN"/>
                  </w:rPr>
                  <m:t>+</m:t>
                </m:r>
              </w:ins>
              <m:f>
                <m:fPr>
                  <m:ctrlPr>
                    <w:ins w:id="8065" w:author="Administrator" w:date="2023-01-15T10:50:15Z">
                      <m:rPr/>
                      <w:rPr>
                        <w:rFonts w:hint="default" w:ascii="Cambria Math" w:hAnsi="Cambria Math" w:cs="Times New Roman"/>
                        <w:i/>
                        <w:color w:val="auto"/>
                        <w:kern w:val="2"/>
                        <w:sz w:val="21"/>
                        <w:szCs w:val="21"/>
                        <w:lang w:val="en-US" w:eastAsia="zh-CN"/>
                      </w:rPr>
                    </w:ins>
                  </m:ctrlPr>
                </m:fPr>
                <m:num>
                  <m:sSup>
                    <m:sSupPr>
                      <m:ctrlPr>
                        <w:ins w:id="8066" w:author="Administrator" w:date="2023-01-15T10:50:22Z">
                          <m:rPr/>
                          <w:rPr>
                            <w:rFonts w:hint="default" w:ascii="Cambria Math" w:hAnsi="Cambria Math" w:cs="Times New Roman"/>
                            <w:i/>
                            <w:color w:val="auto"/>
                            <w:kern w:val="2"/>
                            <w:sz w:val="21"/>
                            <w:szCs w:val="21"/>
                            <w:lang w:val="en-US" w:eastAsia="zh-CN"/>
                          </w:rPr>
                        </w:ins>
                      </m:ctrlPr>
                    </m:sSupPr>
                    <m:e>
                      <m:d>
                        <m:dPr>
                          <m:begChr m:val="|"/>
                          <m:endChr m:val="|"/>
                          <m:ctrlPr>
                            <w:ins w:id="8067" w:author="Administrator" w:date="2023-01-15T10:50:34Z">
                              <m:rPr/>
                              <w:rPr>
                                <w:rFonts w:hint="default" w:ascii="Cambria Math" w:hAnsi="Cambria Math" w:cs="Times New Roman"/>
                                <w:i/>
                                <w:color w:val="auto"/>
                                <w:kern w:val="2"/>
                                <w:sz w:val="21"/>
                                <w:szCs w:val="21"/>
                                <w:lang w:val="en-US" w:eastAsia="zh-CN"/>
                              </w:rPr>
                            </w:ins>
                          </m:ctrlPr>
                        </m:dPr>
                        <m:e>
                          <m:sSub>
                            <m:sSubPr>
                              <m:ctrlPr>
                                <w:ins w:id="8068" w:author="Administrator" w:date="2023-01-15T10:50:44Z">
                                  <m:rPr/>
                                  <w:rPr>
                                    <w:rFonts w:hint="default" w:ascii="Cambria Math" w:hAnsi="Cambria Math" w:cs="Times New Roman"/>
                                    <w:i/>
                                    <w:color w:val="auto"/>
                                    <w:kern w:val="2"/>
                                    <w:sz w:val="21"/>
                                    <w:szCs w:val="21"/>
                                    <w:lang w:val="en-US" w:eastAsia="zh-CN"/>
                                  </w:rPr>
                                </w:ins>
                              </m:ctrlPr>
                            </m:sSubPr>
                            <m:e>
                              <w:ins w:id="8069" w:author="Administrator" w:date="2023-01-15T10:51:19Z">
                                <m:r>
                                  <m:rPr/>
                                  <w:rPr>
                                    <w:rFonts w:hint="default" w:ascii="Cambria Math" w:hAnsi="Cambria Math" w:cs="Times New Roman"/>
                                    <w:color w:val="auto"/>
                                    <w:kern w:val="2"/>
                                    <w:sz w:val="21"/>
                                    <w:szCs w:val="21"/>
                                    <w:lang w:val="en-US" w:eastAsia="zh-CN"/>
                                  </w:rPr>
                                  <m:t>V</m:t>
                                </m:r>
                              </w:ins>
                              <m:ctrlPr>
                                <w:ins w:id="8070" w:author="Administrator" w:date="2023-01-15T10:50:44Z">
                                  <m:rPr/>
                                  <w:rPr>
                                    <w:rFonts w:hint="default" w:ascii="Cambria Math" w:hAnsi="Cambria Math" w:cs="Times New Roman"/>
                                    <w:i/>
                                    <w:color w:val="auto"/>
                                    <w:kern w:val="2"/>
                                    <w:sz w:val="21"/>
                                    <w:szCs w:val="21"/>
                                    <w:lang w:val="en-US" w:eastAsia="zh-CN"/>
                                  </w:rPr>
                                </w:ins>
                              </m:ctrlPr>
                            </m:e>
                            <m:sub>
                              <w:ins w:id="8071" w:author="Administrator" w:date="2023-01-15T10:51:21Z">
                                <m:r>
                                  <m:rPr/>
                                  <w:rPr>
                                    <w:rFonts w:hint="default" w:ascii="Cambria Math" w:hAnsi="Cambria Math" w:cs="Times New Roman"/>
                                    <w:color w:val="auto"/>
                                    <w:kern w:val="2"/>
                                    <w:sz w:val="21"/>
                                    <w:szCs w:val="21"/>
                                    <w:lang w:val="en-US" w:eastAsia="zh-CN"/>
                                  </w:rPr>
                                  <m:t>i</m:t>
                                </m:r>
                              </w:ins>
                              <m:ctrlPr>
                                <w:ins w:id="8072" w:author="Administrator" w:date="2023-01-15T10:50:44Z">
                                  <m:rPr/>
                                  <w:rPr>
                                    <w:rFonts w:hint="default" w:ascii="Cambria Math" w:hAnsi="Cambria Math" w:cs="Times New Roman"/>
                                    <w:i/>
                                    <w:color w:val="auto"/>
                                    <w:kern w:val="2"/>
                                    <w:sz w:val="21"/>
                                    <w:szCs w:val="21"/>
                                    <w:lang w:val="en-US" w:eastAsia="zh-CN"/>
                                  </w:rPr>
                                </w:ins>
                              </m:ctrlPr>
                            </m:sub>
                          </m:sSub>
                          <m:ctrlPr>
                            <w:ins w:id="8073" w:author="Administrator" w:date="2023-01-15T10:50:34Z">
                              <m:rPr/>
                              <w:rPr>
                                <w:rFonts w:hint="default" w:ascii="Cambria Math" w:hAnsi="Cambria Math" w:cs="Times New Roman"/>
                                <w:i/>
                                <w:color w:val="auto"/>
                                <w:kern w:val="2"/>
                                <w:sz w:val="21"/>
                                <w:szCs w:val="21"/>
                                <w:lang w:val="en-US" w:eastAsia="zh-CN"/>
                              </w:rPr>
                            </w:ins>
                          </m:ctrlPr>
                        </m:e>
                      </m:d>
                      <m:ctrlPr>
                        <w:ins w:id="8074" w:author="Administrator" w:date="2023-01-15T10:50:22Z">
                          <m:rPr/>
                          <w:rPr>
                            <w:rFonts w:hint="default" w:ascii="Cambria Math" w:hAnsi="Cambria Math" w:cs="Times New Roman"/>
                            <w:i/>
                            <w:color w:val="auto"/>
                            <w:kern w:val="2"/>
                            <w:sz w:val="21"/>
                            <w:szCs w:val="21"/>
                            <w:lang w:val="en-US" w:eastAsia="zh-CN"/>
                          </w:rPr>
                        </w:ins>
                      </m:ctrlPr>
                    </m:e>
                    <m:sup>
                      <w:ins w:id="8075" w:author="Administrator" w:date="2023-01-15T10:50:23Z">
                        <m:r>
                          <m:rPr/>
                          <w:rPr>
                            <w:rFonts w:hint="default" w:ascii="Cambria Math" w:hAnsi="Cambria Math" w:cs="Times New Roman"/>
                            <w:color w:val="auto"/>
                            <w:kern w:val="2"/>
                            <w:sz w:val="21"/>
                            <w:szCs w:val="21"/>
                            <w:lang w:val="en-US" w:eastAsia="zh-CN"/>
                          </w:rPr>
                          <m:t>2</m:t>
                        </m:r>
                      </w:ins>
                      <m:ctrlPr>
                        <w:ins w:id="8076" w:author="Administrator" w:date="2023-01-15T10:50:22Z">
                          <m:rPr/>
                          <w:rPr>
                            <w:rFonts w:hint="default" w:ascii="Cambria Math" w:hAnsi="Cambria Math" w:cs="Times New Roman"/>
                            <w:i/>
                            <w:color w:val="auto"/>
                            <w:kern w:val="2"/>
                            <w:sz w:val="21"/>
                            <w:szCs w:val="21"/>
                            <w:lang w:val="en-US" w:eastAsia="zh-CN"/>
                          </w:rPr>
                        </w:ins>
                      </m:ctrlPr>
                    </m:sup>
                  </m:sSup>
                  <m:ctrlPr>
                    <w:ins w:id="8077" w:author="Administrator" w:date="2023-01-15T10:50:15Z">
                      <m:rPr/>
                      <w:rPr>
                        <w:rFonts w:hint="default" w:ascii="Cambria Math" w:hAnsi="Cambria Math" w:cs="Times New Roman"/>
                        <w:i/>
                        <w:color w:val="auto"/>
                        <w:kern w:val="2"/>
                        <w:sz w:val="21"/>
                        <w:szCs w:val="21"/>
                        <w:lang w:val="en-US" w:eastAsia="zh-CN"/>
                      </w:rPr>
                    </w:ins>
                  </m:ctrlPr>
                </m:num>
                <m:den>
                  <w:ins w:id="8078" w:author="Administrator" w:date="2023-01-15T10:50:19Z">
                    <m:r>
                      <m:rPr/>
                      <w:rPr>
                        <w:rFonts w:hint="default" w:ascii="Cambria Math" w:hAnsi="Cambria Math" w:cs="Times New Roman"/>
                        <w:color w:val="auto"/>
                        <w:kern w:val="2"/>
                        <w:sz w:val="21"/>
                        <w:szCs w:val="21"/>
                        <w:lang w:val="en-US" w:eastAsia="zh-CN"/>
                      </w:rPr>
                      <m:t>2</m:t>
                    </m:r>
                  </w:ins>
                  <m:ctrlPr>
                    <w:ins w:id="8079" w:author="Administrator" w:date="2023-01-15T10:50:15Z">
                      <m:rPr/>
                      <w:rPr>
                        <w:rFonts w:hint="default" w:ascii="Cambria Math" w:hAnsi="Cambria Math" w:cs="Times New Roman"/>
                        <w:i/>
                        <w:color w:val="auto"/>
                        <w:kern w:val="2"/>
                        <w:sz w:val="21"/>
                        <w:szCs w:val="21"/>
                        <w:lang w:val="en-US" w:eastAsia="zh-CN"/>
                      </w:rPr>
                    </w:ins>
                  </m:ctrlPr>
                </m:den>
              </m:f>
              <m:ctrlPr>
                <w:ins w:id="8080" w:author="Administrator" w:date="2023-01-15T10:49:47Z">
                  <m:rPr/>
                  <w:rPr>
                    <w:rFonts w:ascii="Cambria Math" w:hAnsi="Cambria Math" w:cs="Times New Roman"/>
                    <w:i/>
                    <w:color w:val="auto"/>
                    <w:kern w:val="2"/>
                    <w:sz w:val="21"/>
                    <w:szCs w:val="21"/>
                    <w:lang w:val="en-US" w:bidi="ar-SA"/>
                  </w:rPr>
                </w:ins>
              </m:ctrlPr>
            </m:sup>
          </m:sSup>
          <w:ins w:id="8081" w:author="Administrator" w:date="2023-01-15T10:55:11Z">
            <m:r>
              <m:rPr/>
              <w:rPr>
                <w:rFonts w:hint="default" w:ascii="Cambria Math" w:hAnsi="Cambria Math" w:cs="Times New Roman"/>
                <w:color w:val="auto"/>
                <w:kern w:val="2"/>
                <w:sz w:val="21"/>
                <w:szCs w:val="21"/>
                <w:lang w:val="en-US" w:eastAsia="zh-CN"/>
              </w:rPr>
              <m:t>exp(−</m:t>
            </m:r>
          </w:ins>
          <w:ins w:id="8082" w:author="Administrator" w:date="2023-01-15T10:55:11Z">
            <m:r>
              <m:rPr/>
              <w:rPr>
                <w:rFonts w:ascii="Cambria Math" w:hAnsi="Cambria Math" w:cs="Times New Roman"/>
                <w:color w:val="auto"/>
                <w:kern w:val="2"/>
                <w:sz w:val="21"/>
                <w:szCs w:val="21"/>
                <w:lang w:val="en-US"/>
              </w:rPr>
              <m:t>β</m:t>
            </m:r>
          </w:ins>
          <w:ins w:id="8083" w:author="Administrator" w:date="2023-01-15T10:55:14Z">
            <m:r>
              <m:rPr/>
              <w:rPr>
                <w:rFonts w:hint="default" w:ascii="Cambria Math" w:hAnsi="Cambria Math" w:cs="Times New Roman"/>
                <w:color w:val="auto"/>
                <w:kern w:val="2"/>
                <w:sz w:val="21"/>
                <w:szCs w:val="21"/>
                <w:lang w:val="en-US" w:eastAsia="zh-CN"/>
              </w:rPr>
              <m:t>+</m:t>
            </m:r>
          </w:ins>
          <m:f>
            <m:fPr>
              <m:ctrlPr>
                <w:ins w:id="8084" w:author="Administrator" w:date="2023-01-15T11:00:12Z">
                  <w:rPr>
                    <w:rFonts w:hint="default" w:ascii="Cambria Math" w:hAnsi="Cambria Math" w:cs="Times New Roman"/>
                    <w:i/>
                    <w:color w:val="auto"/>
                    <w:kern w:val="2"/>
                    <w:sz w:val="21"/>
                    <w:szCs w:val="21"/>
                    <w:lang w:val="en-US" w:eastAsia="zh-CN"/>
                  </w:rPr>
                </w:ins>
              </m:ctrlPr>
            </m:fPr>
            <m:num>
              <w:ins w:id="8085" w:author="Administrator" w:date="2023-01-15T11:00:12Z">
                <m:r>
                  <m:rPr/>
                  <w:rPr>
                    <w:rFonts w:hint="default" w:ascii="Cambria Math" w:hAnsi="Cambria Math" w:cs="Times New Roman"/>
                    <w:color w:val="auto"/>
                    <w:kern w:val="2"/>
                    <w:sz w:val="21"/>
                    <w:szCs w:val="21"/>
                    <w:lang w:val="en-US" w:eastAsia="zh-CN"/>
                  </w:rPr>
                  <m:t>1</m:t>
                </m:r>
              </w:ins>
              <m:ctrlPr>
                <w:ins w:id="8086" w:author="Administrator" w:date="2023-01-15T11:00:12Z">
                  <w:rPr>
                    <w:rFonts w:hint="default" w:ascii="Cambria Math" w:hAnsi="Cambria Math" w:cs="Times New Roman"/>
                    <w:i/>
                    <w:color w:val="auto"/>
                    <w:kern w:val="2"/>
                    <w:sz w:val="21"/>
                    <w:szCs w:val="21"/>
                    <w:lang w:val="en-US" w:eastAsia="zh-CN"/>
                  </w:rPr>
                </w:ins>
              </m:ctrlPr>
            </m:num>
            <m:den>
              <w:ins w:id="8087" w:author="Administrator" w:date="2023-01-15T11:00:12Z">
                <m:r>
                  <m:rPr/>
                  <w:rPr>
                    <w:rFonts w:hint="default" w:ascii="Cambria Math" w:hAnsi="Cambria Math" w:cs="Times New Roman"/>
                    <w:color w:val="auto"/>
                    <w:kern w:val="2"/>
                    <w:sz w:val="21"/>
                    <w:szCs w:val="21"/>
                    <w:lang w:val="en-US" w:eastAsia="zh-CN"/>
                  </w:rPr>
                  <m:t>2</m:t>
                </m:r>
              </w:ins>
              <m:ctrlPr>
                <w:ins w:id="8088" w:author="Administrator" w:date="2023-01-15T11:00:12Z">
                  <w:rPr>
                    <w:rFonts w:hint="default" w:ascii="Cambria Math" w:hAnsi="Cambria Math" w:cs="Times New Roman"/>
                    <w:i/>
                    <w:color w:val="auto"/>
                    <w:kern w:val="2"/>
                    <w:sz w:val="21"/>
                    <w:szCs w:val="21"/>
                    <w:lang w:val="en-US" w:eastAsia="zh-CN"/>
                  </w:rPr>
                </w:ins>
              </m:ctrlPr>
            </m:den>
          </m:f>
          <w:ins w:id="8089" w:author="Administrator" w:date="2023-01-15T11:00:12Z">
            <m:r>
              <m:rPr/>
              <w:rPr>
                <w:rFonts w:hint="default" w:ascii="Cambria Math" w:hAnsi="Cambria Math" w:cs="Times New Roman"/>
                <w:color w:val="auto"/>
                <w:kern w:val="2"/>
                <w:sz w:val="21"/>
                <w:szCs w:val="21"/>
                <w:lang w:val="en-US" w:eastAsia="zh-CN"/>
              </w:rPr>
              <m:t>(</m:t>
            </m:r>
          </w:ins>
          <m:nary>
            <m:naryPr>
              <m:chr m:val="∑"/>
              <m:limLoc m:val="subSup"/>
              <m:supHide m:val="1"/>
              <m:ctrlPr>
                <w:ins w:id="8090" w:author="Administrator" w:date="2023-01-15T11:00:12Z">
                  <w:rPr>
                    <w:rFonts w:hint="default" w:ascii="Cambria Math" w:hAnsi="Cambria Math" w:cs="Times New Roman"/>
                    <w:i/>
                    <w:color w:val="auto"/>
                    <w:kern w:val="2"/>
                    <w:sz w:val="21"/>
                    <w:szCs w:val="21"/>
                    <w:lang w:val="en-US" w:eastAsia="zh-CN"/>
                  </w:rPr>
                </w:ins>
              </m:ctrlPr>
            </m:naryPr>
            <m:sub>
              <w:ins w:id="8091" w:author="Administrator" w:date="2023-01-15T11:00:12Z">
                <m:r>
                  <m:rPr/>
                  <w:rPr>
                    <w:rFonts w:hint="default" w:ascii="Cambria Math" w:hAnsi="Cambria Math" w:cs="Times New Roman"/>
                    <w:color w:val="auto"/>
                    <w:kern w:val="2"/>
                    <w:sz w:val="21"/>
                    <w:szCs w:val="21"/>
                    <w:lang w:val="en-US" w:eastAsia="zh-CN"/>
                  </w:rPr>
                  <m:t>i</m:t>
                </m:r>
              </w:ins>
              <w:ins w:id="8092" w:author="Administrator" w:date="2023-01-15T11:00:12Z">
                <m:r>
                  <m:rPr/>
                  <w:rPr>
                    <w:rFonts w:ascii="Cambria Math" w:hAnsi="Cambria Math" w:cs="Times New Roman"/>
                    <w:color w:val="auto"/>
                    <w:kern w:val="2"/>
                    <w:sz w:val="21"/>
                    <w:szCs w:val="21"/>
                    <w:lang w:val="en-US"/>
                  </w:rPr>
                  <m:t>∈</m:t>
                </m:r>
              </w:ins>
              <m:sSub>
                <m:sSubPr>
                  <m:ctrlPr>
                    <w:ins w:id="8093" w:author="Administrator" w:date="2023-01-15T11:00:12Z">
                      <w:rPr>
                        <w:rFonts w:ascii="Cambria Math" w:hAnsi="Cambria Math" w:cs="Times New Roman"/>
                        <w:i/>
                        <w:color w:val="auto"/>
                        <w:kern w:val="2"/>
                        <w:sz w:val="21"/>
                        <w:szCs w:val="21"/>
                        <w:lang w:val="en-US"/>
                      </w:rPr>
                    </w:ins>
                  </m:ctrlPr>
                </m:sSubPr>
                <m:e>
                  <w:ins w:id="8094" w:author="Administrator" w:date="2023-01-15T11:00:12Z">
                    <m:r>
                      <m:rPr/>
                      <w:rPr>
                        <w:rFonts w:hint="default" w:ascii="Cambria Math" w:hAnsi="Cambria Math" w:cs="Times New Roman"/>
                        <w:color w:val="auto"/>
                        <w:kern w:val="2"/>
                        <w:sz w:val="21"/>
                        <w:szCs w:val="21"/>
                        <w:lang w:val="en-US" w:eastAsia="zh-CN"/>
                      </w:rPr>
                      <m:t>H</m:t>
                    </m:r>
                  </w:ins>
                  <m:ctrlPr>
                    <w:ins w:id="8095" w:author="Administrator" w:date="2023-01-15T11:00:12Z">
                      <w:rPr>
                        <w:rFonts w:ascii="Cambria Math" w:hAnsi="Cambria Math" w:cs="Times New Roman"/>
                        <w:i/>
                        <w:color w:val="auto"/>
                        <w:kern w:val="2"/>
                        <w:sz w:val="21"/>
                        <w:szCs w:val="21"/>
                        <w:lang w:val="en-US"/>
                      </w:rPr>
                    </w:ins>
                  </m:ctrlPr>
                </m:e>
                <m:sub>
                  <w:ins w:id="8096" w:author="Administrator" w:date="2023-01-15T11:00:12Z">
                    <m:r>
                      <m:rPr/>
                      <w:rPr>
                        <w:rFonts w:hint="default" w:ascii="Cambria Math" w:hAnsi="Cambria Math" w:cs="Times New Roman"/>
                        <w:color w:val="auto"/>
                        <w:kern w:val="2"/>
                        <w:sz w:val="21"/>
                        <w:szCs w:val="21"/>
                        <w:lang w:val="en-US" w:eastAsia="zh-CN"/>
                      </w:rPr>
                      <m:t>v</m:t>
                    </m:r>
                  </w:ins>
                  <m:ctrlPr>
                    <w:ins w:id="8097" w:author="Administrator" w:date="2023-01-15T11:00:12Z">
                      <w:rPr>
                        <w:rFonts w:ascii="Cambria Math" w:hAnsi="Cambria Math" w:cs="Times New Roman"/>
                        <w:i/>
                        <w:color w:val="auto"/>
                        <w:kern w:val="2"/>
                        <w:sz w:val="21"/>
                        <w:szCs w:val="21"/>
                        <w:lang w:val="en-US"/>
                      </w:rPr>
                    </w:ins>
                  </m:ctrlPr>
                </m:sub>
              </m:sSub>
              <m:ctrlPr>
                <w:ins w:id="8098" w:author="Administrator" w:date="2023-01-15T11:00:12Z">
                  <w:rPr>
                    <w:rFonts w:hint="default" w:ascii="Cambria Math" w:hAnsi="Cambria Math" w:cs="Times New Roman"/>
                    <w:i/>
                    <w:color w:val="auto"/>
                    <w:kern w:val="2"/>
                    <w:sz w:val="21"/>
                    <w:szCs w:val="21"/>
                    <w:lang w:val="en-US" w:eastAsia="zh-CN"/>
                  </w:rPr>
                </w:ins>
              </m:ctrlPr>
            </m:sub>
            <m:sup>
              <m:ctrlPr>
                <w:ins w:id="8099" w:author="Administrator" w:date="2023-01-15T11:00:12Z">
                  <w:rPr>
                    <w:rFonts w:hint="default" w:ascii="Cambria Math" w:hAnsi="Cambria Math" w:cs="Times New Roman"/>
                    <w:i/>
                    <w:color w:val="auto"/>
                    <w:kern w:val="2"/>
                    <w:sz w:val="21"/>
                    <w:szCs w:val="21"/>
                    <w:lang w:val="en-US" w:eastAsia="zh-CN"/>
                  </w:rPr>
                </w:ins>
              </m:ctrlPr>
            </m:sup>
            <m:e>
              <m:sSup>
                <m:sSupPr>
                  <m:ctrlPr>
                    <w:ins w:id="8100" w:author="Administrator" w:date="2023-01-15T11:00:12Z">
                      <w:rPr>
                        <w:rFonts w:hint="default" w:ascii="Cambria Math" w:hAnsi="Cambria Math" w:cs="Times New Roman"/>
                        <w:i/>
                        <w:color w:val="auto"/>
                        <w:kern w:val="2"/>
                        <w:sz w:val="21"/>
                        <w:szCs w:val="21"/>
                        <w:lang w:val="en-US" w:eastAsia="zh-CN" w:bidi="ar-SA"/>
                      </w:rPr>
                    </w:ins>
                  </m:ctrlPr>
                </m:sSupPr>
                <m:e>
                  <w:ins w:id="8101" w:author="Administrator" w:date="2023-01-15T11:00:12Z">
                    <m:r>
                      <m:rPr/>
                      <w:rPr>
                        <w:rFonts w:hint="default" w:ascii="Cambria Math" w:hAnsi="Cambria Math" w:cs="Times New Roman"/>
                        <w:color w:val="auto"/>
                        <w:kern w:val="2"/>
                        <w:sz w:val="21"/>
                        <w:szCs w:val="21"/>
                        <w:lang w:val="en-US" w:eastAsia="zh-CN" w:bidi="ar-SA"/>
                      </w:rPr>
                      <m:t>(</m:t>
                    </m:r>
                  </w:ins>
                  <m:sSubSup>
                    <m:sSubSupPr>
                      <m:ctrlPr>
                        <w:ins w:id="8102" w:author="Administrator" w:date="2023-01-15T11:00:12Z">
                          <w:rPr>
                            <w:rFonts w:hint="default" w:ascii="Cambria Math" w:hAnsi="Cambria Math" w:cs="Times New Roman"/>
                            <w:i/>
                            <w:color w:val="auto"/>
                            <w:kern w:val="2"/>
                            <w:sz w:val="21"/>
                            <w:szCs w:val="21"/>
                            <w:lang w:val="en-US" w:eastAsia="zh-CN"/>
                          </w:rPr>
                        </w:ins>
                      </m:ctrlPr>
                    </m:sSubSupPr>
                    <m:e>
                      <w:ins w:id="8103" w:author="Administrator" w:date="2023-01-15T11:00:12Z">
                        <m:r>
                          <m:rPr/>
                          <w:rPr>
                            <w:rFonts w:hint="default" w:ascii="Cambria Math" w:hAnsi="Cambria Math" w:cs="Times New Roman"/>
                            <w:color w:val="auto"/>
                            <w:kern w:val="2"/>
                            <w:sz w:val="21"/>
                            <w:szCs w:val="21"/>
                            <w:lang w:val="en-US" w:eastAsia="zh-CN"/>
                          </w:rPr>
                          <m:t>z</m:t>
                        </m:r>
                      </w:ins>
                      <m:ctrlPr>
                        <w:ins w:id="8104" w:author="Administrator" w:date="2023-01-15T11:00:12Z">
                          <w:rPr>
                            <w:rFonts w:hint="default" w:ascii="Cambria Math" w:hAnsi="Cambria Math" w:cs="Times New Roman"/>
                            <w:i/>
                            <w:color w:val="auto"/>
                            <w:kern w:val="2"/>
                            <w:sz w:val="21"/>
                            <w:szCs w:val="21"/>
                            <w:lang w:val="en-US" w:eastAsia="zh-CN"/>
                          </w:rPr>
                        </w:ins>
                      </m:ctrlPr>
                    </m:e>
                    <m:sub>
                      <w:ins w:id="8105" w:author="Administrator" w:date="2023-01-15T11:00:12Z">
                        <m:r>
                          <m:rPr/>
                          <w:rPr>
                            <w:rFonts w:hint="default" w:ascii="Cambria Math" w:hAnsi="Cambria Math" w:cs="Times New Roman"/>
                            <w:color w:val="auto"/>
                            <w:kern w:val="2"/>
                            <w:sz w:val="21"/>
                            <w:szCs w:val="21"/>
                            <w:lang w:val="en-US" w:eastAsia="zh-CN"/>
                          </w:rPr>
                          <m:t>i</m:t>
                        </m:r>
                      </w:ins>
                      <m:ctrlPr>
                        <w:ins w:id="8106" w:author="Administrator" w:date="2023-01-15T11:00:12Z">
                          <w:rPr>
                            <w:rFonts w:hint="default" w:ascii="Cambria Math" w:hAnsi="Cambria Math" w:cs="Times New Roman"/>
                            <w:i/>
                            <w:color w:val="auto"/>
                            <w:kern w:val="2"/>
                            <w:sz w:val="21"/>
                            <w:szCs w:val="21"/>
                            <w:lang w:val="en-US" w:eastAsia="zh-CN"/>
                          </w:rPr>
                        </w:ins>
                      </m:ctrlPr>
                    </m:sub>
                    <m:sup>
                      <w:ins w:id="8107" w:author="Administrator" w:date="2023-01-15T11:00:12Z">
                        <m:r>
                          <m:rPr/>
                          <w:rPr>
                            <w:rFonts w:hint="default" w:ascii="Cambria Math" w:hAnsi="Cambria Math" w:cs="Times New Roman"/>
                            <w:color w:val="auto"/>
                            <w:kern w:val="2"/>
                            <w:sz w:val="21"/>
                            <w:szCs w:val="21"/>
                            <w:lang w:val="en-US" w:eastAsia="zh-CN"/>
                          </w:rPr>
                          <m:t>v</m:t>
                        </m:r>
                      </w:ins>
                      <m:ctrlPr>
                        <w:ins w:id="8108" w:author="Administrator" w:date="2023-01-15T11:00:12Z">
                          <w:rPr>
                            <w:rFonts w:hint="default" w:ascii="Cambria Math" w:hAnsi="Cambria Math" w:cs="Times New Roman"/>
                            <w:i/>
                            <w:color w:val="auto"/>
                            <w:kern w:val="2"/>
                            <w:sz w:val="21"/>
                            <w:szCs w:val="21"/>
                            <w:lang w:val="en-US" w:eastAsia="zh-CN"/>
                          </w:rPr>
                        </w:ins>
                      </m:ctrlPr>
                    </m:sup>
                  </m:sSubSup>
                  <w:ins w:id="8109" w:author="Administrator" w:date="2023-01-15T11:00:12Z">
                    <m:r>
                      <m:rPr/>
                      <w:rPr>
                        <w:rFonts w:hint="default" w:ascii="Cambria Math" w:hAnsi="Cambria Math" w:cs="Times New Roman"/>
                        <w:color w:val="auto"/>
                        <w:kern w:val="2"/>
                        <w:sz w:val="21"/>
                        <w:szCs w:val="21"/>
                        <w:lang w:val="en-US" w:eastAsia="zh-CN"/>
                      </w:rPr>
                      <m:t>−</m:t>
                    </m:r>
                  </w:ins>
                  <m:sSub>
                    <m:sSubPr>
                      <m:ctrlPr>
                        <w:ins w:id="8110" w:author="Administrator" w:date="2023-01-15T11:00:12Z">
                          <w:rPr>
                            <w:rFonts w:ascii="Cambria Math" w:hAnsi="Cambria Math" w:cs="Times New Roman"/>
                            <w:i/>
                            <w:color w:val="auto"/>
                            <w:kern w:val="2"/>
                            <w:sz w:val="21"/>
                            <w:szCs w:val="21"/>
                            <w:lang w:val="en-US"/>
                          </w:rPr>
                        </w:ins>
                      </m:ctrlPr>
                    </m:sSubPr>
                    <m:e>
                      <w:ins w:id="8111" w:author="Administrator" w:date="2023-01-15T11:00:12Z">
                        <m:r>
                          <m:rPr/>
                          <w:rPr>
                            <w:rFonts w:hint="default" w:ascii="Cambria Math" w:hAnsi="Cambria Math" w:cs="Times New Roman"/>
                            <w:color w:val="auto"/>
                            <w:kern w:val="2"/>
                            <w:sz w:val="21"/>
                            <w:szCs w:val="21"/>
                            <w:lang w:val="en-US" w:eastAsia="zh-CN"/>
                          </w:rPr>
                          <m:t>s</m:t>
                        </m:r>
                      </w:ins>
                      <m:ctrlPr>
                        <w:ins w:id="8112" w:author="Administrator" w:date="2023-01-15T11:00:12Z">
                          <w:rPr>
                            <w:rFonts w:ascii="Cambria Math" w:hAnsi="Cambria Math" w:cs="Times New Roman"/>
                            <w:i/>
                            <w:color w:val="auto"/>
                            <w:kern w:val="2"/>
                            <w:sz w:val="21"/>
                            <w:szCs w:val="21"/>
                            <w:lang w:val="en-US"/>
                          </w:rPr>
                        </w:ins>
                      </m:ctrlPr>
                    </m:e>
                    <m:sub>
                      <w:ins w:id="8113" w:author="Administrator" w:date="2023-01-15T11:00:12Z">
                        <m:r>
                          <m:rPr/>
                          <w:rPr>
                            <w:rFonts w:hint="default" w:ascii="Cambria Math" w:hAnsi="Cambria Math" w:cs="Times New Roman"/>
                            <w:color w:val="auto"/>
                            <w:kern w:val="2"/>
                            <w:sz w:val="21"/>
                            <w:szCs w:val="21"/>
                            <w:lang w:val="en-US" w:eastAsia="zh-CN"/>
                          </w:rPr>
                          <m:t>i</m:t>
                        </m:r>
                      </w:ins>
                      <m:ctrlPr>
                        <w:ins w:id="8114" w:author="Administrator" w:date="2023-01-15T11:00:12Z">
                          <w:rPr>
                            <w:rFonts w:ascii="Cambria Math" w:hAnsi="Cambria Math" w:cs="Times New Roman"/>
                            <w:i/>
                            <w:color w:val="auto"/>
                            <w:kern w:val="2"/>
                            <w:sz w:val="21"/>
                            <w:szCs w:val="21"/>
                            <w:lang w:val="en-US"/>
                          </w:rPr>
                        </w:ins>
                      </m:ctrlPr>
                    </m:sub>
                  </m:sSub>
                  <w:ins w:id="8115" w:author="Administrator" w:date="2023-01-15T11:00:12Z">
                    <m:r>
                      <m:rPr/>
                      <w:rPr>
                        <w:rFonts w:hint="default" w:ascii="Cambria Math" w:hAnsi="Cambria Math" w:cs="Times New Roman"/>
                        <w:color w:val="auto"/>
                        <w:kern w:val="2"/>
                        <w:sz w:val="21"/>
                        <w:szCs w:val="21"/>
                        <w:lang w:val="en-US" w:eastAsia="zh-CN"/>
                      </w:rPr>
                      <m:t>−</m:t>
                    </m:r>
                  </w:ins>
                  <m:sSub>
                    <m:sSubPr>
                      <m:ctrlPr>
                        <w:ins w:id="8116" w:author="Administrator" w:date="2023-01-15T11:00:12Z">
                          <w:rPr>
                            <w:rFonts w:ascii="Cambria Math" w:hAnsi="Cambria Math" w:cs="Times New Roman"/>
                            <w:i/>
                            <w:color w:val="auto"/>
                            <w:kern w:val="2"/>
                            <w:sz w:val="21"/>
                            <w:szCs w:val="21"/>
                            <w:lang w:val="en-US"/>
                          </w:rPr>
                        </w:ins>
                      </m:ctrlPr>
                    </m:sSubPr>
                    <m:e>
                      <w:ins w:id="8117" w:author="Administrator" w:date="2023-01-15T11:00:12Z">
                        <m:r>
                          <m:rPr/>
                          <w:rPr>
                            <w:rFonts w:hint="default" w:ascii="Cambria Math" w:hAnsi="Cambria Math" w:cs="Times New Roman"/>
                            <w:color w:val="auto"/>
                            <w:kern w:val="2"/>
                            <w:sz w:val="21"/>
                            <w:szCs w:val="21"/>
                            <w:lang w:val="en-US" w:eastAsia="zh-CN"/>
                          </w:rPr>
                          <m:t>b</m:t>
                        </m:r>
                      </w:ins>
                      <m:ctrlPr>
                        <w:ins w:id="8118" w:author="Administrator" w:date="2023-01-15T11:00:12Z">
                          <w:rPr>
                            <w:rFonts w:ascii="Cambria Math" w:hAnsi="Cambria Math" w:cs="Times New Roman"/>
                            <w:i/>
                            <w:color w:val="auto"/>
                            <w:kern w:val="2"/>
                            <w:sz w:val="21"/>
                            <w:szCs w:val="21"/>
                            <w:lang w:val="en-US"/>
                          </w:rPr>
                        </w:ins>
                      </m:ctrlPr>
                    </m:e>
                    <m:sub>
                      <w:ins w:id="8119" w:author="Administrator" w:date="2023-01-15T11:00:12Z">
                        <m:r>
                          <m:rPr/>
                          <w:rPr>
                            <w:rFonts w:hint="default" w:ascii="Cambria Math" w:hAnsi="Cambria Math" w:cs="Times New Roman"/>
                            <w:color w:val="auto"/>
                            <w:kern w:val="2"/>
                            <w:sz w:val="21"/>
                            <w:szCs w:val="21"/>
                            <w:lang w:val="en-US" w:eastAsia="zh-CN"/>
                          </w:rPr>
                          <m:t>v</m:t>
                        </m:r>
                      </w:ins>
                      <m:ctrlPr>
                        <w:ins w:id="8120" w:author="Administrator" w:date="2023-01-15T11:00:12Z">
                          <w:rPr>
                            <w:rFonts w:ascii="Cambria Math" w:hAnsi="Cambria Math" w:cs="Times New Roman"/>
                            <w:i/>
                            <w:color w:val="auto"/>
                            <w:kern w:val="2"/>
                            <w:sz w:val="21"/>
                            <w:szCs w:val="21"/>
                            <w:lang w:val="en-US"/>
                          </w:rPr>
                        </w:ins>
                      </m:ctrlPr>
                    </m:sub>
                  </m:sSub>
                  <w:ins w:id="8121" w:author="Administrator" w:date="2023-01-15T11:00:12Z">
                    <m:r>
                      <m:rPr/>
                      <w:rPr>
                        <w:rFonts w:hint="default" w:ascii="Cambria Math" w:hAnsi="Cambria Math" w:cs="Times New Roman"/>
                        <w:color w:val="auto"/>
                        <w:kern w:val="2"/>
                        <w:sz w:val="21"/>
                        <w:szCs w:val="21"/>
                        <w:lang w:val="en-US" w:eastAsia="zh-CN" w:bidi="ar-SA"/>
                      </w:rPr>
                      <m:t>)</m:t>
                    </m:r>
                  </w:ins>
                  <m:ctrlPr>
                    <w:ins w:id="8122" w:author="Administrator" w:date="2023-01-15T11:00:12Z">
                      <w:rPr>
                        <w:rFonts w:hint="default" w:ascii="Cambria Math" w:hAnsi="Cambria Math" w:cs="Times New Roman"/>
                        <w:i/>
                        <w:color w:val="auto"/>
                        <w:kern w:val="2"/>
                        <w:sz w:val="21"/>
                        <w:szCs w:val="21"/>
                        <w:lang w:val="en-US" w:eastAsia="zh-CN" w:bidi="ar-SA"/>
                      </w:rPr>
                    </w:ins>
                  </m:ctrlPr>
                </m:e>
                <m:sup>
                  <w:ins w:id="8123" w:author="Administrator" w:date="2023-01-15T11:00:12Z">
                    <m:r>
                      <m:rPr/>
                      <w:rPr>
                        <w:rFonts w:hint="default" w:ascii="Cambria Math" w:hAnsi="Cambria Math" w:cs="Times New Roman"/>
                        <w:color w:val="auto"/>
                        <w:kern w:val="2"/>
                        <w:sz w:val="21"/>
                        <w:szCs w:val="21"/>
                        <w:lang w:val="en-US" w:eastAsia="zh-CN" w:bidi="ar-SA"/>
                      </w:rPr>
                      <m:t>2</m:t>
                    </m:r>
                  </w:ins>
                  <m:ctrlPr>
                    <w:ins w:id="8124" w:author="Administrator" w:date="2023-01-15T11:00:12Z">
                      <w:rPr>
                        <w:rFonts w:hint="default" w:ascii="Cambria Math" w:hAnsi="Cambria Math" w:cs="Times New Roman"/>
                        <w:i/>
                        <w:color w:val="auto"/>
                        <w:kern w:val="2"/>
                        <w:sz w:val="21"/>
                        <w:szCs w:val="21"/>
                        <w:lang w:val="en-US" w:eastAsia="zh-CN" w:bidi="ar-SA"/>
                      </w:rPr>
                    </w:ins>
                  </m:ctrlPr>
                </m:sup>
              </m:sSup>
              <m:ctrlPr>
                <w:ins w:id="8125" w:author="Administrator" w:date="2023-01-15T11:00:12Z">
                  <w:rPr>
                    <w:rFonts w:hint="default" w:ascii="Cambria Math" w:hAnsi="Cambria Math" w:cs="Times New Roman"/>
                    <w:i/>
                    <w:color w:val="auto"/>
                    <w:kern w:val="2"/>
                    <w:sz w:val="21"/>
                    <w:szCs w:val="21"/>
                    <w:lang w:val="en-US" w:eastAsia="zh-CN"/>
                  </w:rPr>
                </w:ins>
              </m:ctrlPr>
            </m:e>
          </m:nary>
          <w:ins w:id="8126" w:author="Administrator" w:date="2023-01-15T11:00:12Z">
            <m:r>
              <m:rPr/>
              <w:rPr>
                <w:rFonts w:hint="default" w:ascii="Cambria Math" w:hAnsi="Cambria Math" w:cs="Times New Roman"/>
                <w:color w:val="auto"/>
                <w:kern w:val="2"/>
                <w:sz w:val="21"/>
                <w:szCs w:val="21"/>
                <w:lang w:val="en-US" w:eastAsia="zh-CN"/>
              </w:rPr>
              <m:t>)+</m:t>
            </m:r>
          </w:ins>
          <m:nary>
            <m:naryPr>
              <m:chr m:val="∑"/>
              <m:limLoc m:val="subSup"/>
              <m:supHide m:val="1"/>
              <m:ctrlPr>
                <w:ins w:id="8127" w:author="Administrator" w:date="2023-01-15T11:00:12Z">
                  <w:rPr>
                    <w:rFonts w:hint="default" w:ascii="Cambria Math" w:hAnsi="Cambria Math" w:cs="Times New Roman"/>
                    <w:i/>
                    <w:color w:val="auto"/>
                    <w:kern w:val="2"/>
                    <w:sz w:val="21"/>
                    <w:szCs w:val="21"/>
                    <w:lang w:val="en-US" w:eastAsia="zh-CN" w:bidi="ar-SA"/>
                  </w:rPr>
                </w:ins>
              </m:ctrlPr>
            </m:naryPr>
            <m:sub>
              <w:ins w:id="8128" w:author="Administrator" w:date="2023-01-15T11:00:12Z">
                <m:r>
                  <m:rPr/>
                  <w:rPr>
                    <w:rFonts w:hint="default" w:ascii="Cambria Math" w:hAnsi="Cambria Math" w:cs="Times New Roman"/>
                    <w:color w:val="auto"/>
                    <w:kern w:val="2"/>
                    <w:sz w:val="21"/>
                    <w:szCs w:val="21"/>
                    <w:lang w:val="en-US" w:eastAsia="zh-CN" w:bidi="ar-SA"/>
                  </w:rPr>
                  <m:t>i,j</m:t>
                </m:r>
              </w:ins>
              <w:ins w:id="8129" w:author="Administrator" w:date="2023-01-15T11:00:12Z">
                <m:r>
                  <m:rPr/>
                  <w:rPr>
                    <w:rFonts w:ascii="Cambria Math" w:hAnsi="Cambria Math" w:cs="Times New Roman"/>
                    <w:color w:val="auto"/>
                    <w:kern w:val="2"/>
                    <w:sz w:val="21"/>
                    <w:szCs w:val="21"/>
                    <w:lang w:val="en-US" w:bidi="ar-SA"/>
                  </w:rPr>
                  <m:t>∈</m:t>
                </m:r>
              </w:ins>
              <m:sSub>
                <m:sSubPr>
                  <m:ctrlPr>
                    <w:ins w:id="8130" w:author="Administrator" w:date="2023-01-15T11:00:12Z">
                      <w:rPr>
                        <w:rFonts w:ascii="Cambria Math" w:hAnsi="Cambria Math" w:cs="Times New Roman"/>
                        <w:i/>
                        <w:color w:val="auto"/>
                        <w:kern w:val="2"/>
                        <w:sz w:val="21"/>
                        <w:szCs w:val="21"/>
                        <w:lang w:val="en-US" w:bidi="ar-SA"/>
                      </w:rPr>
                    </w:ins>
                  </m:ctrlPr>
                </m:sSubPr>
                <m:e>
                  <w:ins w:id="8131" w:author="Administrator" w:date="2023-01-15T11:00:12Z">
                    <m:r>
                      <m:rPr/>
                      <w:rPr>
                        <w:rFonts w:hint="default" w:ascii="Cambria Math" w:hAnsi="Cambria Math" w:cs="Times New Roman"/>
                        <w:color w:val="auto"/>
                        <w:kern w:val="2"/>
                        <w:sz w:val="21"/>
                        <w:szCs w:val="21"/>
                        <w:lang w:val="en-US" w:eastAsia="zh-CN" w:bidi="ar-SA"/>
                      </w:rPr>
                      <m:t>H</m:t>
                    </m:r>
                  </w:ins>
                  <m:ctrlPr>
                    <w:ins w:id="8132" w:author="Administrator" w:date="2023-01-15T11:00:12Z">
                      <w:rPr>
                        <w:rFonts w:ascii="Cambria Math" w:hAnsi="Cambria Math" w:cs="Times New Roman"/>
                        <w:i/>
                        <w:color w:val="auto"/>
                        <w:kern w:val="2"/>
                        <w:sz w:val="21"/>
                        <w:szCs w:val="21"/>
                        <w:lang w:val="en-US" w:bidi="ar-SA"/>
                      </w:rPr>
                    </w:ins>
                  </m:ctrlPr>
                </m:e>
                <m:sub>
                  <w:ins w:id="8133" w:author="Administrator" w:date="2023-01-15T11:00:12Z">
                    <m:r>
                      <m:rPr/>
                      <w:rPr>
                        <w:rFonts w:hint="default" w:ascii="Cambria Math" w:hAnsi="Cambria Math" w:cs="Times New Roman"/>
                        <w:color w:val="auto"/>
                        <w:kern w:val="2"/>
                        <w:sz w:val="21"/>
                        <w:szCs w:val="21"/>
                        <w:lang w:val="en-US" w:eastAsia="zh-CN" w:bidi="ar-SA"/>
                      </w:rPr>
                      <m:t>v</m:t>
                    </m:r>
                  </w:ins>
                  <m:ctrlPr>
                    <w:ins w:id="8134" w:author="Administrator" w:date="2023-01-15T11:00:12Z">
                      <w:rPr>
                        <w:rFonts w:ascii="Cambria Math" w:hAnsi="Cambria Math" w:cs="Times New Roman"/>
                        <w:i/>
                        <w:color w:val="auto"/>
                        <w:kern w:val="2"/>
                        <w:sz w:val="21"/>
                        <w:szCs w:val="21"/>
                        <w:lang w:val="en-US" w:bidi="ar-SA"/>
                      </w:rPr>
                    </w:ins>
                  </m:ctrlPr>
                </m:sub>
              </m:sSub>
              <m:ctrlPr>
                <w:ins w:id="8135" w:author="Administrator" w:date="2023-01-15T11:00:12Z">
                  <w:rPr>
                    <w:rFonts w:hint="default" w:ascii="Cambria Math" w:hAnsi="Cambria Math" w:cs="Times New Roman"/>
                    <w:i/>
                    <w:color w:val="auto"/>
                    <w:kern w:val="2"/>
                    <w:sz w:val="21"/>
                    <w:szCs w:val="21"/>
                    <w:lang w:val="en-US" w:eastAsia="zh-CN" w:bidi="ar-SA"/>
                  </w:rPr>
                </w:ins>
              </m:ctrlPr>
            </m:sub>
            <m:sup>
              <m:ctrlPr>
                <w:ins w:id="8136" w:author="Administrator" w:date="2023-01-15T11:00:12Z">
                  <w:rPr>
                    <w:rFonts w:hint="default" w:ascii="Cambria Math" w:hAnsi="Cambria Math" w:cs="Times New Roman"/>
                    <w:i/>
                    <w:color w:val="auto"/>
                    <w:kern w:val="2"/>
                    <w:sz w:val="21"/>
                    <w:szCs w:val="21"/>
                    <w:lang w:val="en-US" w:eastAsia="zh-CN" w:bidi="ar-SA"/>
                  </w:rPr>
                </w:ins>
              </m:ctrlPr>
            </m:sup>
            <m:e>
              <m:sSup>
                <m:sSupPr>
                  <m:ctrlPr>
                    <w:ins w:id="8137" w:author="Administrator" w:date="2023-01-15T11:00:12Z">
                      <w:rPr>
                        <w:rFonts w:hint="default" w:ascii="Cambria Math" w:hAnsi="Cambria Math" w:cs="Times New Roman"/>
                        <w:i/>
                        <w:color w:val="auto"/>
                        <w:kern w:val="2"/>
                        <w:sz w:val="21"/>
                        <w:szCs w:val="21"/>
                        <w:lang w:val="en-US" w:eastAsia="zh-CN" w:bidi="ar-SA"/>
                      </w:rPr>
                    </w:ins>
                  </m:ctrlPr>
                </m:sSupPr>
                <m:e>
                  <m:f>
                    <m:fPr>
                      <m:ctrlPr>
                        <w:ins w:id="8138" w:author="Administrator" w:date="2023-01-15T11:00:12Z">
                          <w:rPr>
                            <w:rFonts w:hint="default" w:ascii="Cambria Math" w:hAnsi="Cambria Math" w:cs="Times New Roman"/>
                            <w:i/>
                            <w:color w:val="auto"/>
                            <w:kern w:val="2"/>
                            <w:sz w:val="21"/>
                            <w:szCs w:val="21"/>
                            <w:lang w:val="en-US" w:eastAsia="zh-CN" w:bidi="ar-SA"/>
                          </w:rPr>
                        </w:ins>
                      </m:ctrlPr>
                    </m:fPr>
                    <m:num>
                      <w:ins w:id="8139" w:author="Administrator" w:date="2023-01-15T11:00:12Z">
                        <m:r>
                          <m:rPr/>
                          <w:rPr>
                            <w:rFonts w:hint="default" w:ascii="Cambria Math" w:hAnsi="Cambria Math" w:cs="Times New Roman"/>
                            <w:color w:val="auto"/>
                            <w:kern w:val="2"/>
                            <w:sz w:val="21"/>
                            <w:szCs w:val="21"/>
                            <w:lang w:val="en-US" w:eastAsia="zh-CN" w:bidi="ar-SA"/>
                          </w:rPr>
                          <m:t>1</m:t>
                        </m:r>
                      </w:ins>
                      <m:ctrlPr>
                        <w:ins w:id="8140" w:author="Administrator" w:date="2023-01-15T11:00:12Z">
                          <w:rPr>
                            <w:rFonts w:hint="default" w:ascii="Cambria Math" w:hAnsi="Cambria Math" w:cs="Times New Roman"/>
                            <w:i/>
                            <w:color w:val="auto"/>
                            <w:kern w:val="2"/>
                            <w:sz w:val="21"/>
                            <w:szCs w:val="21"/>
                            <w:lang w:val="en-US" w:eastAsia="zh-CN" w:bidi="ar-SA"/>
                          </w:rPr>
                        </w:ins>
                      </m:ctrlPr>
                    </m:num>
                    <m:den>
                      <w:ins w:id="8141" w:author="Administrator" w:date="2023-01-15T11:00:12Z">
                        <m:r>
                          <m:rPr/>
                          <w:rPr>
                            <w:rFonts w:hint="default" w:ascii="Cambria Math" w:hAnsi="Cambria Math" w:cs="Times New Roman"/>
                            <w:color w:val="auto"/>
                            <w:kern w:val="2"/>
                            <w:sz w:val="21"/>
                            <w:szCs w:val="21"/>
                            <w:lang w:val="en-US" w:eastAsia="zh-CN" w:bidi="ar-SA"/>
                          </w:rPr>
                          <m:t>2</m:t>
                        </m:r>
                      </w:ins>
                      <m:ctrlPr>
                        <w:ins w:id="8142" w:author="Administrator" w:date="2023-01-15T11:00:12Z">
                          <w:rPr>
                            <w:rFonts w:hint="default" w:ascii="Cambria Math" w:hAnsi="Cambria Math" w:cs="Times New Roman"/>
                            <w:i/>
                            <w:color w:val="auto"/>
                            <w:kern w:val="2"/>
                            <w:sz w:val="21"/>
                            <w:szCs w:val="21"/>
                            <w:lang w:val="en-US" w:eastAsia="zh-CN" w:bidi="ar-SA"/>
                          </w:rPr>
                        </w:ins>
                      </m:ctrlPr>
                    </m:den>
                  </m:f>
                  <w:ins w:id="8143" w:author="Administrator" w:date="2023-01-15T11:00:12Z">
                    <m:r>
                      <m:rPr/>
                      <w:rPr>
                        <w:rFonts w:hint="default" w:ascii="Cambria Math" w:hAnsi="Cambria Math" w:cs="Times New Roman"/>
                        <w:color w:val="auto"/>
                        <w:kern w:val="2"/>
                        <w:sz w:val="21"/>
                        <w:szCs w:val="21"/>
                        <w:lang w:val="en-US" w:eastAsia="zh-CN" w:bidi="ar-SA"/>
                      </w:rPr>
                      <m:t>(</m:t>
                    </m:r>
                  </w:ins>
                  <m:sSubSup>
                    <m:sSubSupPr>
                      <m:ctrlPr>
                        <w:ins w:id="8144" w:author="Administrator" w:date="2023-01-15T11:00:12Z">
                          <w:rPr>
                            <w:rFonts w:hint="default" w:ascii="Cambria Math" w:hAnsi="Cambria Math" w:cs="Times New Roman"/>
                            <w:i/>
                            <w:color w:val="auto"/>
                            <w:kern w:val="2"/>
                            <w:sz w:val="21"/>
                            <w:szCs w:val="21"/>
                            <w:lang w:val="en-US" w:eastAsia="zh-CN"/>
                          </w:rPr>
                        </w:ins>
                      </m:ctrlPr>
                    </m:sSubSupPr>
                    <m:e>
                      <w:ins w:id="8145" w:author="Administrator" w:date="2023-01-15T11:00:12Z">
                        <m:r>
                          <m:rPr/>
                          <w:rPr>
                            <w:rFonts w:hint="default" w:ascii="Cambria Math" w:hAnsi="Cambria Math" w:cs="Times New Roman"/>
                            <w:color w:val="auto"/>
                            <w:kern w:val="2"/>
                            <w:sz w:val="21"/>
                            <w:szCs w:val="21"/>
                            <w:lang w:val="en-US" w:eastAsia="zh-CN"/>
                          </w:rPr>
                          <m:t>d</m:t>
                        </m:r>
                      </w:ins>
                      <m:ctrlPr>
                        <w:ins w:id="8146" w:author="Administrator" w:date="2023-01-15T11:00:12Z">
                          <w:rPr>
                            <w:rFonts w:hint="default" w:ascii="Cambria Math" w:hAnsi="Cambria Math" w:cs="Times New Roman"/>
                            <w:i/>
                            <w:color w:val="auto"/>
                            <w:kern w:val="2"/>
                            <w:sz w:val="21"/>
                            <w:szCs w:val="21"/>
                            <w:lang w:val="en-US" w:eastAsia="zh-CN"/>
                          </w:rPr>
                        </w:ins>
                      </m:ctrlPr>
                    </m:e>
                    <m:sub>
                      <w:ins w:id="8147" w:author="Administrator" w:date="2023-01-15T11:00:12Z">
                        <m:r>
                          <m:rPr/>
                          <w:rPr>
                            <w:rFonts w:hint="default" w:ascii="Cambria Math" w:hAnsi="Cambria Math" w:cs="Times New Roman"/>
                            <w:color w:val="auto"/>
                            <w:kern w:val="2"/>
                            <w:sz w:val="21"/>
                            <w:szCs w:val="21"/>
                            <w:lang w:val="en-US" w:eastAsia="zh-CN"/>
                          </w:rPr>
                          <m:t>ij</m:t>
                        </m:r>
                      </w:ins>
                      <m:ctrlPr>
                        <w:ins w:id="8148" w:author="Administrator" w:date="2023-01-15T11:00:12Z">
                          <w:rPr>
                            <w:rFonts w:hint="default" w:ascii="Cambria Math" w:hAnsi="Cambria Math" w:cs="Times New Roman"/>
                            <w:i/>
                            <w:color w:val="auto"/>
                            <w:kern w:val="2"/>
                            <w:sz w:val="21"/>
                            <w:szCs w:val="21"/>
                            <w:lang w:val="en-US" w:eastAsia="zh-CN"/>
                          </w:rPr>
                        </w:ins>
                      </m:ctrlPr>
                    </m:sub>
                    <m:sup>
                      <w:ins w:id="8149" w:author="Administrator" w:date="2023-01-15T11:00:12Z">
                        <m:r>
                          <m:rPr/>
                          <w:rPr>
                            <w:rFonts w:hint="default" w:ascii="Cambria Math" w:hAnsi="Cambria Math" w:cs="Times New Roman"/>
                            <w:color w:val="auto"/>
                            <w:kern w:val="2"/>
                            <w:sz w:val="21"/>
                            <w:szCs w:val="21"/>
                            <w:lang w:val="en-US" w:eastAsia="zh-CN"/>
                          </w:rPr>
                          <m:t>v</m:t>
                        </m:r>
                      </w:ins>
                      <m:ctrlPr>
                        <w:ins w:id="8150" w:author="Administrator" w:date="2023-01-15T11:00:12Z">
                          <w:rPr>
                            <w:rFonts w:hint="default" w:ascii="Cambria Math" w:hAnsi="Cambria Math" w:cs="Times New Roman"/>
                            <w:i/>
                            <w:color w:val="auto"/>
                            <w:kern w:val="2"/>
                            <w:sz w:val="21"/>
                            <w:szCs w:val="21"/>
                            <w:lang w:val="en-US" w:eastAsia="zh-CN"/>
                          </w:rPr>
                        </w:ins>
                      </m:ctrlPr>
                    </m:sup>
                  </m:sSubSup>
                  <w:ins w:id="8151" w:author="Administrator" w:date="2023-01-15T11:00:12Z">
                    <m:r>
                      <m:rPr/>
                      <w:rPr>
                        <w:rFonts w:hint="default" w:ascii="Cambria Math" w:hAnsi="Cambria Math" w:cs="Times New Roman"/>
                        <w:color w:val="auto"/>
                        <w:kern w:val="2"/>
                        <w:sz w:val="21"/>
                        <w:szCs w:val="21"/>
                        <w:lang w:val="en-US" w:eastAsia="zh-CN"/>
                      </w:rPr>
                      <m:t>−</m:t>
                    </m:r>
                  </w:ins>
                  <m:sSub>
                    <m:sSubPr>
                      <m:ctrlPr>
                        <w:ins w:id="8152" w:author="Administrator" w:date="2023-01-15T11:00:12Z">
                          <w:rPr>
                            <w:rFonts w:ascii="Cambria Math" w:hAnsi="Cambria Math" w:cs="Times New Roman"/>
                            <w:i/>
                            <w:color w:val="auto"/>
                            <w:kern w:val="2"/>
                            <w:sz w:val="21"/>
                            <w:szCs w:val="21"/>
                            <w:lang w:val="en-US"/>
                          </w:rPr>
                        </w:ins>
                      </m:ctrlPr>
                    </m:sSubPr>
                    <m:e>
                      <w:ins w:id="8153" w:author="Administrator" w:date="2023-01-15T11:00:12Z">
                        <m:r>
                          <m:rPr/>
                          <w:rPr>
                            <w:rFonts w:hint="default" w:ascii="Cambria Math" w:hAnsi="Cambria Math" w:cs="Times New Roman"/>
                            <w:color w:val="auto"/>
                            <w:kern w:val="2"/>
                            <w:sz w:val="21"/>
                            <w:szCs w:val="21"/>
                            <w:lang w:val="en-US" w:eastAsia="zh-CN"/>
                          </w:rPr>
                          <m:t>s</m:t>
                        </m:r>
                      </w:ins>
                      <m:ctrlPr>
                        <w:ins w:id="8154" w:author="Administrator" w:date="2023-01-15T11:00:12Z">
                          <w:rPr>
                            <w:rFonts w:ascii="Cambria Math" w:hAnsi="Cambria Math" w:cs="Times New Roman"/>
                            <w:i/>
                            <w:color w:val="auto"/>
                            <w:kern w:val="2"/>
                            <w:sz w:val="21"/>
                            <w:szCs w:val="21"/>
                            <w:lang w:val="en-US"/>
                          </w:rPr>
                        </w:ins>
                      </m:ctrlPr>
                    </m:e>
                    <m:sub>
                      <w:ins w:id="8155" w:author="Administrator" w:date="2023-01-15T11:00:12Z">
                        <m:r>
                          <m:rPr/>
                          <w:rPr>
                            <w:rFonts w:hint="default" w:ascii="Cambria Math" w:hAnsi="Cambria Math" w:cs="Times New Roman"/>
                            <w:color w:val="auto"/>
                            <w:kern w:val="2"/>
                            <w:sz w:val="21"/>
                            <w:szCs w:val="21"/>
                            <w:lang w:val="en-US" w:eastAsia="zh-CN"/>
                          </w:rPr>
                          <m:t>i</m:t>
                        </m:r>
                      </w:ins>
                      <m:ctrlPr>
                        <w:ins w:id="8156" w:author="Administrator" w:date="2023-01-15T11:00:12Z">
                          <w:rPr>
                            <w:rFonts w:ascii="Cambria Math" w:hAnsi="Cambria Math" w:cs="Times New Roman"/>
                            <w:i/>
                            <w:color w:val="auto"/>
                            <w:kern w:val="2"/>
                            <w:sz w:val="21"/>
                            <w:szCs w:val="21"/>
                            <w:lang w:val="en-US"/>
                          </w:rPr>
                        </w:ins>
                      </m:ctrlPr>
                    </m:sub>
                  </m:sSub>
                  <w:ins w:id="8157" w:author="Administrator" w:date="2023-01-15T11:00:12Z">
                    <m:r>
                      <m:rPr/>
                      <w:rPr>
                        <w:rFonts w:hint="default" w:ascii="Cambria Math" w:hAnsi="Cambria Math" w:cs="Times New Roman"/>
                        <w:color w:val="auto"/>
                        <w:kern w:val="2"/>
                        <w:sz w:val="21"/>
                        <w:szCs w:val="21"/>
                        <w:lang w:val="en-US" w:eastAsia="zh-CN"/>
                      </w:rPr>
                      <m:t>+</m:t>
                    </m:r>
                  </w:ins>
                  <m:sSub>
                    <m:sSubPr>
                      <m:ctrlPr>
                        <w:ins w:id="8158" w:author="Administrator" w:date="2023-01-15T11:00:12Z">
                          <w:rPr>
                            <w:rFonts w:ascii="Cambria Math" w:hAnsi="Cambria Math" w:cs="Times New Roman"/>
                            <w:i/>
                            <w:color w:val="auto"/>
                            <w:kern w:val="2"/>
                            <w:sz w:val="21"/>
                            <w:szCs w:val="21"/>
                            <w:lang w:val="en-US"/>
                          </w:rPr>
                        </w:ins>
                      </m:ctrlPr>
                    </m:sSubPr>
                    <m:e>
                      <w:ins w:id="8159" w:author="Administrator" w:date="2023-01-15T11:00:12Z">
                        <m:r>
                          <m:rPr/>
                          <w:rPr>
                            <w:rFonts w:hint="default" w:ascii="Cambria Math" w:hAnsi="Cambria Math" w:cs="Times New Roman"/>
                            <w:color w:val="auto"/>
                            <w:kern w:val="2"/>
                            <w:sz w:val="21"/>
                            <w:szCs w:val="21"/>
                            <w:lang w:val="en-US" w:eastAsia="zh-CN"/>
                          </w:rPr>
                          <m:t>s</m:t>
                        </m:r>
                      </w:ins>
                      <m:ctrlPr>
                        <w:ins w:id="8160" w:author="Administrator" w:date="2023-01-15T11:00:12Z">
                          <w:rPr>
                            <w:rFonts w:ascii="Cambria Math" w:hAnsi="Cambria Math" w:cs="Times New Roman"/>
                            <w:i/>
                            <w:color w:val="auto"/>
                            <w:kern w:val="2"/>
                            <w:sz w:val="21"/>
                            <w:szCs w:val="21"/>
                            <w:lang w:val="en-US"/>
                          </w:rPr>
                        </w:ins>
                      </m:ctrlPr>
                    </m:e>
                    <m:sub>
                      <w:ins w:id="8161" w:author="Administrator" w:date="2023-01-15T11:00:12Z">
                        <m:r>
                          <m:rPr/>
                          <w:rPr>
                            <w:rFonts w:hint="default" w:ascii="Cambria Math" w:hAnsi="Cambria Math" w:cs="Times New Roman"/>
                            <w:color w:val="auto"/>
                            <w:kern w:val="2"/>
                            <w:sz w:val="21"/>
                            <w:szCs w:val="21"/>
                            <w:lang w:val="en-US" w:eastAsia="zh-CN"/>
                          </w:rPr>
                          <m:t>j</m:t>
                        </m:r>
                      </w:ins>
                      <m:ctrlPr>
                        <w:ins w:id="8162" w:author="Administrator" w:date="2023-01-15T11:00:12Z">
                          <w:rPr>
                            <w:rFonts w:ascii="Cambria Math" w:hAnsi="Cambria Math" w:cs="Times New Roman"/>
                            <w:i/>
                            <w:color w:val="auto"/>
                            <w:kern w:val="2"/>
                            <w:sz w:val="21"/>
                            <w:szCs w:val="21"/>
                            <w:lang w:val="en-US"/>
                          </w:rPr>
                        </w:ins>
                      </m:ctrlPr>
                    </m:sub>
                  </m:sSub>
                  <w:ins w:id="8163" w:author="Administrator" w:date="2023-01-15T11:00:12Z">
                    <m:r>
                      <m:rPr/>
                      <w:rPr>
                        <w:rFonts w:hint="default" w:ascii="Cambria Math" w:hAnsi="Cambria Math" w:cs="Times New Roman"/>
                        <w:color w:val="auto"/>
                        <w:kern w:val="2"/>
                        <w:sz w:val="21"/>
                        <w:szCs w:val="21"/>
                        <w:lang w:val="en-US" w:eastAsia="zh-CN" w:bidi="ar-SA"/>
                      </w:rPr>
                      <m:t>)</m:t>
                    </m:r>
                  </w:ins>
                  <m:ctrlPr>
                    <w:ins w:id="8164" w:author="Administrator" w:date="2023-01-15T11:00:12Z">
                      <w:rPr>
                        <w:rFonts w:hint="default" w:ascii="Cambria Math" w:hAnsi="Cambria Math" w:cs="Times New Roman"/>
                        <w:i/>
                        <w:color w:val="auto"/>
                        <w:kern w:val="2"/>
                        <w:sz w:val="21"/>
                        <w:szCs w:val="21"/>
                        <w:lang w:val="en-US" w:eastAsia="zh-CN" w:bidi="ar-SA"/>
                      </w:rPr>
                    </w:ins>
                  </m:ctrlPr>
                </m:e>
                <m:sup>
                  <w:ins w:id="8165" w:author="Administrator" w:date="2023-01-15T11:00:12Z">
                    <m:r>
                      <m:rPr/>
                      <w:rPr>
                        <w:rFonts w:hint="default" w:ascii="Cambria Math" w:hAnsi="Cambria Math" w:cs="Times New Roman"/>
                        <w:color w:val="auto"/>
                        <w:kern w:val="2"/>
                        <w:sz w:val="21"/>
                        <w:szCs w:val="21"/>
                        <w:lang w:val="en-US" w:eastAsia="zh-CN" w:bidi="ar-SA"/>
                      </w:rPr>
                      <m:t>2</m:t>
                    </m:r>
                  </w:ins>
                  <m:ctrlPr>
                    <w:ins w:id="8166" w:author="Administrator" w:date="2023-01-15T11:00:12Z">
                      <w:rPr>
                        <w:rFonts w:hint="default" w:ascii="Cambria Math" w:hAnsi="Cambria Math" w:cs="Times New Roman"/>
                        <w:i/>
                        <w:color w:val="auto"/>
                        <w:kern w:val="2"/>
                        <w:sz w:val="21"/>
                        <w:szCs w:val="21"/>
                        <w:lang w:val="en-US" w:eastAsia="zh-CN" w:bidi="ar-SA"/>
                      </w:rPr>
                    </w:ins>
                  </m:ctrlPr>
                </m:sup>
              </m:sSup>
              <m:ctrlPr>
                <w:ins w:id="8167" w:author="Administrator" w:date="2023-01-15T11:00:12Z">
                  <w:rPr>
                    <w:rFonts w:hint="default" w:ascii="Cambria Math" w:hAnsi="Cambria Math" w:cs="Times New Roman"/>
                    <w:i/>
                    <w:color w:val="auto"/>
                    <w:kern w:val="2"/>
                    <w:sz w:val="21"/>
                    <w:szCs w:val="21"/>
                    <w:lang w:val="en-US" w:eastAsia="zh-CN" w:bidi="ar-SA"/>
                  </w:rPr>
                </w:ins>
              </m:ctrlPr>
            </m:e>
          </m:nary>
          <w:ins w:id="8168" w:author="Administrator" w:date="2023-01-15T10:58:24Z">
            <m:r>
              <m:rPr/>
              <w:rPr>
                <w:rFonts w:hint="default" w:ascii="Cambria Math" w:hAnsi="Cambria Math" w:cs="Times New Roman"/>
                <w:color w:val="auto"/>
                <w:kern w:val="2"/>
                <w:sz w:val="21"/>
                <w:szCs w:val="21"/>
                <w:lang w:val="en-US" w:eastAsia="zh-CN" w:bidi="ar-SA"/>
              </w:rPr>
              <m:t>)</m:t>
            </m:r>
          </w:ins>
        </m:oMath>
      </m:oMathPara>
    </w:p>
    <w:p>
      <w:pPr>
        <w:ind w:firstLine="420" w:firstLineChars="200"/>
        <m:rPr/>
        <w:rPr>
          <w:ins w:id="8169" w:author="Administrator" w:date="2023-01-15T10:36:10Z"/>
          <w:rFonts w:hint="default" w:hAnsi="Cambria Math" w:eastAsia="宋体" w:cs="Times New Roman"/>
          <w:i w:val="0"/>
          <w:color w:val="auto"/>
          <w:kern w:val="2"/>
          <w:sz w:val="21"/>
          <w:szCs w:val="21"/>
          <w:lang w:val="en-US" w:eastAsia="zh-CN" w:bidi="ar-SA"/>
        </w:rPr>
      </w:pPr>
      <m:oMathPara>
        <m:oMath>
          <m:sSub>
            <m:sSubPr>
              <m:ctrlPr>
                <w:ins w:id="8170" w:author="Administrator" w:date="2023-01-15T10:58:50Z">
                  <w:rPr>
                    <w:rFonts w:ascii="Cambria Math" w:hAnsi="Cambria Math" w:cs="Times New Roman"/>
                    <w:i/>
                    <w:color w:val="auto"/>
                    <w:kern w:val="2"/>
                    <w:sz w:val="21"/>
                    <w:szCs w:val="21"/>
                    <w:lang w:val="en-US"/>
                  </w:rPr>
                </w:ins>
              </m:ctrlPr>
            </m:sSubPr>
            <m:e>
              <w:ins w:id="8171" w:author="Administrator" w:date="2023-01-15T10:58:50Z">
                <m:r>
                  <m:rPr/>
                  <w:rPr>
                    <w:rFonts w:ascii="Cambria Math" w:hAnsi="Cambria Math" w:cs="Times New Roman"/>
                    <w:color w:val="auto"/>
                    <w:kern w:val="2"/>
                    <w:sz w:val="21"/>
                    <w:szCs w:val="21"/>
                    <w:lang w:val="en-US"/>
                  </w:rPr>
                  <m:t>τ</m:t>
                </m:r>
              </w:ins>
              <m:ctrlPr>
                <w:ins w:id="8172" w:author="Administrator" w:date="2023-01-15T10:58:50Z">
                  <w:rPr>
                    <w:rFonts w:ascii="Cambria Math" w:hAnsi="Cambria Math" w:cs="Times New Roman"/>
                    <w:i/>
                    <w:color w:val="auto"/>
                    <w:kern w:val="2"/>
                    <w:sz w:val="21"/>
                    <w:szCs w:val="21"/>
                    <w:lang w:val="en-US"/>
                  </w:rPr>
                </w:ins>
              </m:ctrlPr>
            </m:e>
            <m:sub>
              <w:ins w:id="8173" w:author="Administrator" w:date="2023-01-15T10:58:50Z">
                <m:r>
                  <m:rPr/>
                  <w:rPr>
                    <w:rFonts w:hint="default" w:ascii="Cambria Math" w:hAnsi="Cambria Math" w:cs="Times New Roman"/>
                    <w:color w:val="auto"/>
                    <w:kern w:val="2"/>
                    <w:sz w:val="21"/>
                    <w:szCs w:val="21"/>
                    <w:lang w:val="en-US" w:eastAsia="zh-CN"/>
                  </w:rPr>
                  <m:t>v</m:t>
                </m:r>
              </w:ins>
              <m:ctrlPr>
                <w:ins w:id="8174" w:author="Administrator" w:date="2023-01-15T10:58:50Z">
                  <w:rPr>
                    <w:rFonts w:ascii="Cambria Math" w:hAnsi="Cambria Math" w:cs="Times New Roman"/>
                    <w:i/>
                    <w:color w:val="auto"/>
                    <w:kern w:val="2"/>
                    <w:sz w:val="21"/>
                    <w:szCs w:val="21"/>
                    <w:lang w:val="en-US"/>
                  </w:rPr>
                </w:ins>
              </m:ctrlPr>
            </m:sub>
          </m:sSub>
          <w:ins w:id="8175" w:author="Administrator" w:date="2023-01-15T10:58:50Z">
            <m:r>
              <m:rPr/>
              <w:rPr>
                <w:rFonts w:ascii="Cambria Math" w:hAnsi="Cambria Math" w:cs="Times New Roman"/>
                <w:color w:val="auto"/>
                <w:kern w:val="2"/>
                <w:sz w:val="21"/>
                <w:szCs w:val="21"/>
                <w:lang w:val="en-US"/>
              </w:rPr>
              <m:t>~</m:t>
            </m:r>
          </w:ins>
          <w:ins w:id="8176" w:author="Administrator" w:date="2023-01-15T10:59:04Z">
            <m:r>
              <m:rPr/>
              <w:rPr>
                <w:rFonts w:ascii="Cambria Math" w:hAnsi="Cambria Math" w:cs="Times New Roman"/>
                <w:color w:val="auto"/>
                <w:kern w:val="2"/>
                <w:sz w:val="21"/>
                <w:szCs w:val="21"/>
                <w:lang w:val="en-US"/>
              </w:rPr>
              <m:t>Γ</m:t>
            </m:r>
          </w:ins>
          <w:ins w:id="8177" w:author="Administrator" w:date="2023-01-15T10:59:08Z">
            <m:r>
              <m:rPr/>
              <w:rPr>
                <w:rFonts w:hint="default" w:ascii="Cambria Math" w:hAnsi="Cambria Math" w:cs="Times New Roman"/>
                <w:color w:val="auto"/>
                <w:kern w:val="2"/>
                <w:sz w:val="21"/>
                <w:szCs w:val="21"/>
                <w:lang w:val="en-US" w:eastAsia="zh-CN"/>
              </w:rPr>
              <m:t>(</m:t>
            </m:r>
          </w:ins>
          <m:f>
            <m:fPr>
              <m:ctrlPr>
                <w:ins w:id="8178" w:author="Administrator" w:date="2023-01-15T10:59:18Z">
                  <w:rPr>
                    <w:rFonts w:hint="default" w:ascii="Cambria Math" w:hAnsi="Cambria Math" w:cs="Times New Roman"/>
                    <w:i/>
                    <w:color w:val="auto"/>
                    <w:kern w:val="2"/>
                    <w:sz w:val="21"/>
                    <w:szCs w:val="21"/>
                    <w:lang w:val="en-US" w:eastAsia="zh-CN"/>
                  </w:rPr>
                </w:ins>
              </m:ctrlPr>
            </m:fPr>
            <m:num>
              <m:sSup>
                <m:sSupPr>
                  <m:ctrlPr>
                    <w:ins w:id="8179" w:author="Administrator" w:date="2023-01-15T10:59:18Z">
                      <w:rPr>
                        <w:rFonts w:hint="default" w:ascii="Cambria Math" w:hAnsi="Cambria Math" w:cs="Times New Roman"/>
                        <w:i/>
                        <w:color w:val="auto"/>
                        <w:kern w:val="2"/>
                        <w:sz w:val="21"/>
                        <w:szCs w:val="21"/>
                        <w:lang w:val="en-US" w:eastAsia="zh-CN"/>
                      </w:rPr>
                    </w:ins>
                  </m:ctrlPr>
                </m:sSupPr>
                <m:e>
                  <m:d>
                    <m:dPr>
                      <m:begChr m:val="|"/>
                      <m:endChr m:val="|"/>
                      <m:ctrlPr>
                        <w:ins w:id="8180" w:author="Administrator" w:date="2023-01-15T10:59:18Z">
                          <w:rPr>
                            <w:rFonts w:hint="default" w:ascii="Cambria Math" w:hAnsi="Cambria Math" w:cs="Times New Roman"/>
                            <w:i/>
                            <w:color w:val="auto"/>
                            <w:kern w:val="2"/>
                            <w:sz w:val="21"/>
                            <w:szCs w:val="21"/>
                            <w:lang w:val="en-US" w:eastAsia="zh-CN"/>
                          </w:rPr>
                        </w:ins>
                      </m:ctrlPr>
                    </m:dPr>
                    <m:e>
                      <m:sSub>
                        <m:sSubPr>
                          <m:ctrlPr>
                            <w:ins w:id="8181" w:author="Administrator" w:date="2023-01-15T10:59:18Z">
                              <w:rPr>
                                <w:rFonts w:hint="default" w:ascii="Cambria Math" w:hAnsi="Cambria Math" w:cs="Times New Roman"/>
                                <w:i/>
                                <w:color w:val="auto"/>
                                <w:kern w:val="2"/>
                                <w:sz w:val="21"/>
                                <w:szCs w:val="21"/>
                                <w:lang w:val="en-US" w:eastAsia="zh-CN"/>
                              </w:rPr>
                            </w:ins>
                          </m:ctrlPr>
                        </m:sSubPr>
                        <m:e>
                          <w:ins w:id="8182" w:author="Administrator" w:date="2023-01-15T10:59:18Z">
                            <m:r>
                              <m:rPr/>
                              <w:rPr>
                                <w:rFonts w:hint="default" w:ascii="Cambria Math" w:hAnsi="Cambria Math" w:cs="Times New Roman"/>
                                <w:color w:val="auto"/>
                                <w:kern w:val="2"/>
                                <w:sz w:val="21"/>
                                <w:szCs w:val="21"/>
                                <w:lang w:val="en-US" w:eastAsia="zh-CN"/>
                              </w:rPr>
                              <m:t>V</m:t>
                            </m:r>
                          </w:ins>
                          <m:ctrlPr>
                            <w:ins w:id="8183" w:author="Administrator" w:date="2023-01-15T10:59:18Z">
                              <w:rPr>
                                <w:rFonts w:hint="default" w:ascii="Cambria Math" w:hAnsi="Cambria Math" w:cs="Times New Roman"/>
                                <w:i/>
                                <w:color w:val="auto"/>
                                <w:kern w:val="2"/>
                                <w:sz w:val="21"/>
                                <w:szCs w:val="21"/>
                                <w:lang w:val="en-US" w:eastAsia="zh-CN"/>
                              </w:rPr>
                            </w:ins>
                          </m:ctrlPr>
                        </m:e>
                        <m:sub>
                          <w:ins w:id="8184" w:author="Administrator" w:date="2023-01-15T10:59:18Z">
                            <m:r>
                              <m:rPr/>
                              <w:rPr>
                                <w:rFonts w:hint="default" w:ascii="Cambria Math" w:hAnsi="Cambria Math" w:cs="Times New Roman"/>
                                <w:color w:val="auto"/>
                                <w:kern w:val="2"/>
                                <w:sz w:val="21"/>
                                <w:szCs w:val="21"/>
                                <w:lang w:val="en-US" w:eastAsia="zh-CN"/>
                              </w:rPr>
                              <m:t>i</m:t>
                            </m:r>
                          </w:ins>
                          <m:ctrlPr>
                            <w:ins w:id="8185" w:author="Administrator" w:date="2023-01-15T10:59:18Z">
                              <w:rPr>
                                <w:rFonts w:hint="default" w:ascii="Cambria Math" w:hAnsi="Cambria Math" w:cs="Times New Roman"/>
                                <w:i/>
                                <w:color w:val="auto"/>
                                <w:kern w:val="2"/>
                                <w:sz w:val="21"/>
                                <w:szCs w:val="21"/>
                                <w:lang w:val="en-US" w:eastAsia="zh-CN"/>
                              </w:rPr>
                            </w:ins>
                          </m:ctrlPr>
                        </m:sub>
                      </m:sSub>
                      <m:ctrlPr>
                        <w:ins w:id="8186" w:author="Administrator" w:date="2023-01-15T10:59:18Z">
                          <w:rPr>
                            <w:rFonts w:hint="default" w:ascii="Cambria Math" w:hAnsi="Cambria Math" w:cs="Times New Roman"/>
                            <w:i/>
                            <w:color w:val="auto"/>
                            <w:kern w:val="2"/>
                            <w:sz w:val="21"/>
                            <w:szCs w:val="21"/>
                            <w:lang w:val="en-US" w:eastAsia="zh-CN"/>
                          </w:rPr>
                        </w:ins>
                      </m:ctrlPr>
                    </m:e>
                  </m:d>
                  <m:ctrlPr>
                    <w:ins w:id="8187" w:author="Administrator" w:date="2023-01-15T10:59:18Z">
                      <w:rPr>
                        <w:rFonts w:hint="default" w:ascii="Cambria Math" w:hAnsi="Cambria Math" w:cs="Times New Roman"/>
                        <w:i/>
                        <w:color w:val="auto"/>
                        <w:kern w:val="2"/>
                        <w:sz w:val="21"/>
                        <w:szCs w:val="21"/>
                        <w:lang w:val="en-US" w:eastAsia="zh-CN"/>
                      </w:rPr>
                    </w:ins>
                  </m:ctrlPr>
                </m:e>
                <m:sup>
                  <w:ins w:id="8188" w:author="Administrator" w:date="2023-01-15T10:59:18Z">
                    <m:r>
                      <m:rPr/>
                      <w:rPr>
                        <w:rFonts w:hint="default" w:ascii="Cambria Math" w:hAnsi="Cambria Math" w:cs="Times New Roman"/>
                        <w:color w:val="auto"/>
                        <w:kern w:val="2"/>
                        <w:sz w:val="21"/>
                        <w:szCs w:val="21"/>
                        <w:lang w:val="en-US" w:eastAsia="zh-CN"/>
                      </w:rPr>
                      <m:t>2</m:t>
                    </m:r>
                  </w:ins>
                  <m:ctrlPr>
                    <w:ins w:id="8189" w:author="Administrator" w:date="2023-01-15T10:59:18Z">
                      <w:rPr>
                        <w:rFonts w:hint="default" w:ascii="Cambria Math" w:hAnsi="Cambria Math" w:cs="Times New Roman"/>
                        <w:i/>
                        <w:color w:val="auto"/>
                        <w:kern w:val="2"/>
                        <w:sz w:val="21"/>
                        <w:szCs w:val="21"/>
                        <w:lang w:val="en-US" w:eastAsia="zh-CN"/>
                      </w:rPr>
                    </w:ins>
                  </m:ctrlPr>
                </m:sup>
              </m:sSup>
              <m:ctrlPr>
                <w:ins w:id="8190" w:author="Administrator" w:date="2023-01-15T10:59:18Z">
                  <w:rPr>
                    <w:rFonts w:hint="default" w:ascii="Cambria Math" w:hAnsi="Cambria Math" w:cs="Times New Roman"/>
                    <w:i/>
                    <w:color w:val="auto"/>
                    <w:kern w:val="2"/>
                    <w:sz w:val="21"/>
                    <w:szCs w:val="21"/>
                    <w:lang w:val="en-US" w:eastAsia="zh-CN"/>
                  </w:rPr>
                </w:ins>
              </m:ctrlPr>
            </m:num>
            <m:den>
              <w:ins w:id="8191" w:author="Administrator" w:date="2023-01-15T10:59:18Z">
                <m:r>
                  <m:rPr/>
                  <w:rPr>
                    <w:rFonts w:hint="default" w:ascii="Cambria Math" w:hAnsi="Cambria Math" w:cs="Times New Roman"/>
                    <w:color w:val="auto"/>
                    <w:kern w:val="2"/>
                    <w:sz w:val="21"/>
                    <w:szCs w:val="21"/>
                    <w:lang w:val="en-US" w:eastAsia="zh-CN"/>
                  </w:rPr>
                  <m:t>2</m:t>
                </m:r>
              </w:ins>
              <m:ctrlPr>
                <w:ins w:id="8192" w:author="Administrator" w:date="2023-01-15T10:59:18Z">
                  <w:rPr>
                    <w:rFonts w:hint="default" w:ascii="Cambria Math" w:hAnsi="Cambria Math" w:cs="Times New Roman"/>
                    <w:i/>
                    <w:color w:val="auto"/>
                    <w:kern w:val="2"/>
                    <w:sz w:val="21"/>
                    <w:szCs w:val="21"/>
                    <w:lang w:val="en-US" w:eastAsia="zh-CN"/>
                  </w:rPr>
                </w:ins>
              </m:ctrlPr>
            </m:den>
          </m:f>
          <w:ins w:id="8193" w:author="Administrator" w:date="2023-01-15T10:59:18Z">
            <m:r>
              <m:rPr/>
              <w:rPr>
                <w:rFonts w:hint="default" w:ascii="Cambria Math" w:hAnsi="Cambria Math" w:cs="Times New Roman"/>
                <w:color w:val="auto"/>
                <w:kern w:val="2"/>
                <w:sz w:val="21"/>
                <w:szCs w:val="21"/>
                <w:lang w:val="en-US" w:eastAsia="zh-CN"/>
              </w:rPr>
              <m:t>+</m:t>
            </m:r>
          </w:ins>
          <m:sSub>
            <m:sSubPr>
              <m:ctrlPr>
                <w:ins w:id="8194" w:author="Administrator" w:date="2023-01-15T10:59:31Z">
                  <w:rPr>
                    <w:rFonts w:ascii="Cambria Math" w:hAnsi="Cambria Math" w:cs="Times New Roman"/>
                    <w:i/>
                    <w:color w:val="auto"/>
                    <w:kern w:val="2"/>
                    <w:sz w:val="21"/>
                    <w:szCs w:val="21"/>
                    <w:lang w:val="en-US"/>
                  </w:rPr>
                </w:ins>
              </m:ctrlPr>
            </m:sSubPr>
            <m:e>
              <w:ins w:id="8195" w:author="Administrator" w:date="2023-01-15T10:59:31Z">
                <m:r>
                  <m:rPr/>
                  <w:rPr>
                    <w:rFonts w:hint="default" w:ascii="Cambria Math" w:hAnsi="Cambria Math" w:cs="Times New Roman"/>
                    <w:color w:val="auto"/>
                    <w:kern w:val="2"/>
                    <w:sz w:val="21"/>
                    <w:szCs w:val="21"/>
                    <w:lang w:val="en-US" w:eastAsia="zh-CN"/>
                  </w:rPr>
                  <m:t>r</m:t>
                </m:r>
              </w:ins>
              <m:ctrlPr>
                <w:ins w:id="8196" w:author="Administrator" w:date="2023-01-15T10:59:31Z">
                  <w:rPr>
                    <w:rFonts w:ascii="Cambria Math" w:hAnsi="Cambria Math" w:cs="Times New Roman"/>
                    <w:i/>
                    <w:color w:val="auto"/>
                    <w:kern w:val="2"/>
                    <w:sz w:val="21"/>
                    <w:szCs w:val="21"/>
                    <w:lang w:val="en-US"/>
                  </w:rPr>
                </w:ins>
              </m:ctrlPr>
            </m:e>
            <m:sub>
              <w:ins w:id="8197" w:author="Administrator" w:date="2023-01-15T10:59:31Z">
                <m:r>
                  <m:rPr/>
                  <w:rPr>
                    <w:rFonts w:hint="default" w:ascii="Cambria Math" w:hAnsi="Cambria Math" w:cs="Times New Roman"/>
                    <w:color w:val="auto"/>
                    <w:kern w:val="2"/>
                    <w:sz w:val="21"/>
                    <w:szCs w:val="21"/>
                    <w:lang w:val="en-US" w:eastAsia="zh-CN"/>
                  </w:rPr>
                  <m:t>v</m:t>
                </m:r>
              </w:ins>
              <m:ctrlPr>
                <w:ins w:id="8198" w:author="Administrator" w:date="2023-01-15T10:59:31Z">
                  <w:rPr>
                    <w:rFonts w:ascii="Cambria Math" w:hAnsi="Cambria Math" w:cs="Times New Roman"/>
                    <w:i/>
                    <w:color w:val="auto"/>
                    <w:kern w:val="2"/>
                    <w:sz w:val="21"/>
                    <w:szCs w:val="21"/>
                    <w:lang w:val="en-US"/>
                  </w:rPr>
                </w:ins>
              </m:ctrlPr>
            </m:sub>
          </m:sSub>
          <w:ins w:id="8199" w:author="Administrator" w:date="2023-01-15T10:59:37Z">
            <m:r>
              <m:rPr/>
              <w:rPr>
                <w:rFonts w:hint="default" w:ascii="Cambria Math" w:hAnsi="Cambria Math" w:cs="Times New Roman"/>
                <w:color w:val="auto"/>
                <w:kern w:val="2"/>
                <w:sz w:val="21"/>
                <w:szCs w:val="21"/>
                <w:lang w:val="en-US" w:eastAsia="zh-CN"/>
              </w:rPr>
              <m:t>,</m:t>
            </m:r>
          </w:ins>
          <w:ins w:id="8200" w:author="Administrator" w:date="2023-01-15T10:59:57Z">
            <m:r>
              <m:rPr/>
              <w:rPr>
                <w:rFonts w:hint="default" w:ascii="Cambria Math" w:hAnsi="Cambria Math" w:cs="Times New Roman"/>
                <w:color w:val="auto"/>
                <w:kern w:val="2"/>
                <w:sz w:val="21"/>
                <w:szCs w:val="21"/>
                <w:lang w:val="en-US" w:eastAsia="zh-CN"/>
              </w:rPr>
              <m:t>−</m:t>
            </m:r>
          </w:ins>
          <w:ins w:id="8201" w:author="Administrator" w:date="2023-01-15T10:59:47Z">
            <m:r>
              <m:rPr/>
              <w:rPr>
                <w:rFonts w:ascii="Cambria Math" w:hAnsi="Cambria Math" w:cs="Times New Roman"/>
                <w:color w:val="auto"/>
                <w:kern w:val="2"/>
                <w:sz w:val="21"/>
                <w:szCs w:val="21"/>
                <w:lang w:val="en-US"/>
              </w:rPr>
              <m:t>β</m:t>
            </m:r>
          </w:ins>
          <w:ins w:id="8202" w:author="Administrator" w:date="2023-01-15T11:00:01Z">
            <m:r>
              <m:rPr/>
              <w:rPr>
                <w:rFonts w:hint="default" w:ascii="Cambria Math" w:hAnsi="Cambria Math" w:cs="Times New Roman"/>
                <w:color w:val="auto"/>
                <w:kern w:val="2"/>
                <w:sz w:val="21"/>
                <w:szCs w:val="21"/>
                <w:lang w:val="en-US" w:eastAsia="zh-CN"/>
              </w:rPr>
              <m:t>+</m:t>
            </m:r>
          </w:ins>
          <m:f>
            <m:fPr>
              <m:ctrlPr>
                <w:ins w:id="8203" w:author="Administrator" w:date="2023-01-15T11:00:15Z">
                  <w:rPr>
                    <w:rFonts w:hint="default" w:ascii="Cambria Math" w:hAnsi="Cambria Math" w:cs="Times New Roman"/>
                    <w:i/>
                    <w:color w:val="auto"/>
                    <w:kern w:val="2"/>
                    <w:sz w:val="21"/>
                    <w:szCs w:val="21"/>
                    <w:lang w:val="en-US" w:eastAsia="zh-CN"/>
                  </w:rPr>
                </w:ins>
              </m:ctrlPr>
            </m:fPr>
            <m:num>
              <w:ins w:id="8204" w:author="Administrator" w:date="2023-01-15T11:00:15Z">
                <m:r>
                  <m:rPr/>
                  <w:rPr>
                    <w:rFonts w:hint="default" w:ascii="Cambria Math" w:hAnsi="Cambria Math" w:cs="Times New Roman"/>
                    <w:color w:val="auto"/>
                    <w:kern w:val="2"/>
                    <w:sz w:val="21"/>
                    <w:szCs w:val="21"/>
                    <w:lang w:val="en-US" w:eastAsia="zh-CN"/>
                  </w:rPr>
                  <m:t>1</m:t>
                </m:r>
              </w:ins>
              <m:ctrlPr>
                <w:ins w:id="8205" w:author="Administrator" w:date="2023-01-15T11:00:15Z">
                  <w:rPr>
                    <w:rFonts w:hint="default" w:ascii="Cambria Math" w:hAnsi="Cambria Math" w:cs="Times New Roman"/>
                    <w:i/>
                    <w:color w:val="auto"/>
                    <w:kern w:val="2"/>
                    <w:sz w:val="21"/>
                    <w:szCs w:val="21"/>
                    <w:lang w:val="en-US" w:eastAsia="zh-CN"/>
                  </w:rPr>
                </w:ins>
              </m:ctrlPr>
            </m:num>
            <m:den>
              <w:ins w:id="8206" w:author="Administrator" w:date="2023-01-15T11:00:15Z">
                <m:r>
                  <m:rPr/>
                  <w:rPr>
                    <w:rFonts w:hint="default" w:ascii="Cambria Math" w:hAnsi="Cambria Math" w:cs="Times New Roman"/>
                    <w:color w:val="auto"/>
                    <w:kern w:val="2"/>
                    <w:sz w:val="21"/>
                    <w:szCs w:val="21"/>
                    <w:lang w:val="en-US" w:eastAsia="zh-CN"/>
                  </w:rPr>
                  <m:t>2</m:t>
                </m:r>
              </w:ins>
              <m:ctrlPr>
                <w:ins w:id="8207" w:author="Administrator" w:date="2023-01-15T11:00:15Z">
                  <w:rPr>
                    <w:rFonts w:hint="default" w:ascii="Cambria Math" w:hAnsi="Cambria Math" w:cs="Times New Roman"/>
                    <w:i/>
                    <w:color w:val="auto"/>
                    <w:kern w:val="2"/>
                    <w:sz w:val="21"/>
                    <w:szCs w:val="21"/>
                    <w:lang w:val="en-US" w:eastAsia="zh-CN"/>
                  </w:rPr>
                </w:ins>
              </m:ctrlPr>
            </m:den>
          </m:f>
          <w:ins w:id="8208" w:author="Administrator" w:date="2023-01-15T11:00:15Z">
            <m:r>
              <m:rPr/>
              <w:rPr>
                <w:rFonts w:hint="default" w:ascii="Cambria Math" w:hAnsi="Cambria Math" w:cs="Times New Roman"/>
                <w:color w:val="auto"/>
                <w:kern w:val="2"/>
                <w:sz w:val="21"/>
                <w:szCs w:val="21"/>
                <w:lang w:val="en-US" w:eastAsia="zh-CN"/>
              </w:rPr>
              <m:t>(</m:t>
            </m:r>
          </w:ins>
          <m:nary>
            <m:naryPr>
              <m:chr m:val="∑"/>
              <m:limLoc m:val="subSup"/>
              <m:supHide m:val="1"/>
              <m:ctrlPr>
                <w:ins w:id="8209" w:author="Administrator" w:date="2023-01-15T11:00:15Z">
                  <w:rPr>
                    <w:rFonts w:hint="default" w:ascii="Cambria Math" w:hAnsi="Cambria Math" w:cs="Times New Roman"/>
                    <w:i/>
                    <w:color w:val="auto"/>
                    <w:kern w:val="2"/>
                    <w:sz w:val="21"/>
                    <w:szCs w:val="21"/>
                    <w:lang w:val="en-US" w:eastAsia="zh-CN"/>
                  </w:rPr>
                </w:ins>
              </m:ctrlPr>
            </m:naryPr>
            <m:sub>
              <w:ins w:id="8210" w:author="Administrator" w:date="2023-01-15T11:00:15Z">
                <m:r>
                  <m:rPr/>
                  <w:rPr>
                    <w:rFonts w:hint="default" w:ascii="Cambria Math" w:hAnsi="Cambria Math" w:cs="Times New Roman"/>
                    <w:color w:val="auto"/>
                    <w:kern w:val="2"/>
                    <w:sz w:val="21"/>
                    <w:szCs w:val="21"/>
                    <w:lang w:val="en-US" w:eastAsia="zh-CN"/>
                  </w:rPr>
                  <m:t>i</m:t>
                </m:r>
              </w:ins>
              <w:ins w:id="8211" w:author="Administrator" w:date="2023-01-15T11:00:15Z">
                <m:r>
                  <m:rPr/>
                  <w:rPr>
                    <w:rFonts w:ascii="Cambria Math" w:hAnsi="Cambria Math" w:cs="Times New Roman"/>
                    <w:color w:val="auto"/>
                    <w:kern w:val="2"/>
                    <w:sz w:val="21"/>
                    <w:szCs w:val="21"/>
                    <w:lang w:val="en-US"/>
                  </w:rPr>
                  <m:t>∈</m:t>
                </m:r>
              </w:ins>
              <m:sSub>
                <m:sSubPr>
                  <m:ctrlPr>
                    <w:ins w:id="8212" w:author="Administrator" w:date="2023-01-15T11:00:15Z">
                      <w:rPr>
                        <w:rFonts w:ascii="Cambria Math" w:hAnsi="Cambria Math" w:cs="Times New Roman"/>
                        <w:i/>
                        <w:color w:val="auto"/>
                        <w:kern w:val="2"/>
                        <w:sz w:val="21"/>
                        <w:szCs w:val="21"/>
                        <w:lang w:val="en-US"/>
                      </w:rPr>
                    </w:ins>
                  </m:ctrlPr>
                </m:sSubPr>
                <m:e>
                  <w:ins w:id="8213" w:author="Administrator" w:date="2023-01-15T11:00:15Z">
                    <m:r>
                      <m:rPr/>
                      <w:rPr>
                        <w:rFonts w:hint="default" w:ascii="Cambria Math" w:hAnsi="Cambria Math" w:cs="Times New Roman"/>
                        <w:color w:val="auto"/>
                        <w:kern w:val="2"/>
                        <w:sz w:val="21"/>
                        <w:szCs w:val="21"/>
                        <w:lang w:val="en-US" w:eastAsia="zh-CN"/>
                      </w:rPr>
                      <m:t>H</m:t>
                    </m:r>
                  </w:ins>
                  <m:ctrlPr>
                    <w:ins w:id="8214" w:author="Administrator" w:date="2023-01-15T11:00:15Z">
                      <w:rPr>
                        <w:rFonts w:ascii="Cambria Math" w:hAnsi="Cambria Math" w:cs="Times New Roman"/>
                        <w:i/>
                        <w:color w:val="auto"/>
                        <w:kern w:val="2"/>
                        <w:sz w:val="21"/>
                        <w:szCs w:val="21"/>
                        <w:lang w:val="en-US"/>
                      </w:rPr>
                    </w:ins>
                  </m:ctrlPr>
                </m:e>
                <m:sub>
                  <w:ins w:id="8215" w:author="Administrator" w:date="2023-01-15T11:00:15Z">
                    <m:r>
                      <m:rPr/>
                      <w:rPr>
                        <w:rFonts w:hint="default" w:ascii="Cambria Math" w:hAnsi="Cambria Math" w:cs="Times New Roman"/>
                        <w:color w:val="auto"/>
                        <w:kern w:val="2"/>
                        <w:sz w:val="21"/>
                        <w:szCs w:val="21"/>
                        <w:lang w:val="en-US" w:eastAsia="zh-CN"/>
                      </w:rPr>
                      <m:t>v</m:t>
                    </m:r>
                  </w:ins>
                  <m:ctrlPr>
                    <w:ins w:id="8216" w:author="Administrator" w:date="2023-01-15T11:00:15Z">
                      <w:rPr>
                        <w:rFonts w:ascii="Cambria Math" w:hAnsi="Cambria Math" w:cs="Times New Roman"/>
                        <w:i/>
                        <w:color w:val="auto"/>
                        <w:kern w:val="2"/>
                        <w:sz w:val="21"/>
                        <w:szCs w:val="21"/>
                        <w:lang w:val="en-US"/>
                      </w:rPr>
                    </w:ins>
                  </m:ctrlPr>
                </m:sub>
              </m:sSub>
              <m:ctrlPr>
                <w:ins w:id="8217" w:author="Administrator" w:date="2023-01-15T11:00:15Z">
                  <w:rPr>
                    <w:rFonts w:hint="default" w:ascii="Cambria Math" w:hAnsi="Cambria Math" w:cs="Times New Roman"/>
                    <w:i/>
                    <w:color w:val="auto"/>
                    <w:kern w:val="2"/>
                    <w:sz w:val="21"/>
                    <w:szCs w:val="21"/>
                    <w:lang w:val="en-US" w:eastAsia="zh-CN"/>
                  </w:rPr>
                </w:ins>
              </m:ctrlPr>
            </m:sub>
            <m:sup>
              <m:ctrlPr>
                <w:ins w:id="8218" w:author="Administrator" w:date="2023-01-15T11:00:15Z">
                  <w:rPr>
                    <w:rFonts w:hint="default" w:ascii="Cambria Math" w:hAnsi="Cambria Math" w:cs="Times New Roman"/>
                    <w:i/>
                    <w:color w:val="auto"/>
                    <w:kern w:val="2"/>
                    <w:sz w:val="21"/>
                    <w:szCs w:val="21"/>
                    <w:lang w:val="en-US" w:eastAsia="zh-CN"/>
                  </w:rPr>
                </w:ins>
              </m:ctrlPr>
            </m:sup>
            <m:e>
              <m:sSup>
                <m:sSupPr>
                  <m:ctrlPr>
                    <w:ins w:id="8219" w:author="Administrator" w:date="2023-01-15T11:00:15Z">
                      <w:rPr>
                        <w:rFonts w:hint="default" w:ascii="Cambria Math" w:hAnsi="Cambria Math" w:cs="Times New Roman"/>
                        <w:i/>
                        <w:color w:val="auto"/>
                        <w:kern w:val="2"/>
                        <w:sz w:val="21"/>
                        <w:szCs w:val="21"/>
                        <w:lang w:val="en-US" w:eastAsia="zh-CN" w:bidi="ar-SA"/>
                      </w:rPr>
                    </w:ins>
                  </m:ctrlPr>
                </m:sSupPr>
                <m:e>
                  <w:ins w:id="8220" w:author="Administrator" w:date="2023-01-15T11:00:15Z">
                    <m:r>
                      <m:rPr/>
                      <w:rPr>
                        <w:rFonts w:hint="default" w:ascii="Cambria Math" w:hAnsi="Cambria Math" w:cs="Times New Roman"/>
                        <w:color w:val="auto"/>
                        <w:kern w:val="2"/>
                        <w:sz w:val="21"/>
                        <w:szCs w:val="21"/>
                        <w:lang w:val="en-US" w:eastAsia="zh-CN" w:bidi="ar-SA"/>
                      </w:rPr>
                      <m:t>(</m:t>
                    </m:r>
                  </w:ins>
                  <m:sSubSup>
                    <m:sSubSupPr>
                      <m:ctrlPr>
                        <w:ins w:id="8221" w:author="Administrator" w:date="2023-01-15T11:00:15Z">
                          <w:rPr>
                            <w:rFonts w:hint="default" w:ascii="Cambria Math" w:hAnsi="Cambria Math" w:cs="Times New Roman"/>
                            <w:i/>
                            <w:color w:val="auto"/>
                            <w:kern w:val="2"/>
                            <w:sz w:val="21"/>
                            <w:szCs w:val="21"/>
                            <w:lang w:val="en-US" w:eastAsia="zh-CN"/>
                          </w:rPr>
                        </w:ins>
                      </m:ctrlPr>
                    </m:sSubSupPr>
                    <m:e>
                      <w:ins w:id="8222" w:author="Administrator" w:date="2023-01-15T11:00:15Z">
                        <m:r>
                          <m:rPr/>
                          <w:rPr>
                            <w:rFonts w:hint="default" w:ascii="Cambria Math" w:hAnsi="Cambria Math" w:cs="Times New Roman"/>
                            <w:color w:val="auto"/>
                            <w:kern w:val="2"/>
                            <w:sz w:val="21"/>
                            <w:szCs w:val="21"/>
                            <w:lang w:val="en-US" w:eastAsia="zh-CN"/>
                          </w:rPr>
                          <m:t>z</m:t>
                        </m:r>
                      </w:ins>
                      <m:ctrlPr>
                        <w:ins w:id="8223" w:author="Administrator" w:date="2023-01-15T11:00:15Z">
                          <w:rPr>
                            <w:rFonts w:hint="default" w:ascii="Cambria Math" w:hAnsi="Cambria Math" w:cs="Times New Roman"/>
                            <w:i/>
                            <w:color w:val="auto"/>
                            <w:kern w:val="2"/>
                            <w:sz w:val="21"/>
                            <w:szCs w:val="21"/>
                            <w:lang w:val="en-US" w:eastAsia="zh-CN"/>
                          </w:rPr>
                        </w:ins>
                      </m:ctrlPr>
                    </m:e>
                    <m:sub>
                      <w:ins w:id="8224" w:author="Administrator" w:date="2023-01-15T11:00:15Z">
                        <m:r>
                          <m:rPr/>
                          <w:rPr>
                            <w:rFonts w:hint="default" w:ascii="Cambria Math" w:hAnsi="Cambria Math" w:cs="Times New Roman"/>
                            <w:color w:val="auto"/>
                            <w:kern w:val="2"/>
                            <w:sz w:val="21"/>
                            <w:szCs w:val="21"/>
                            <w:lang w:val="en-US" w:eastAsia="zh-CN"/>
                          </w:rPr>
                          <m:t>i</m:t>
                        </m:r>
                      </w:ins>
                      <m:ctrlPr>
                        <w:ins w:id="8225" w:author="Administrator" w:date="2023-01-15T11:00:15Z">
                          <w:rPr>
                            <w:rFonts w:hint="default" w:ascii="Cambria Math" w:hAnsi="Cambria Math" w:cs="Times New Roman"/>
                            <w:i/>
                            <w:color w:val="auto"/>
                            <w:kern w:val="2"/>
                            <w:sz w:val="21"/>
                            <w:szCs w:val="21"/>
                            <w:lang w:val="en-US" w:eastAsia="zh-CN"/>
                          </w:rPr>
                        </w:ins>
                      </m:ctrlPr>
                    </m:sub>
                    <m:sup>
                      <w:ins w:id="8226" w:author="Administrator" w:date="2023-01-15T11:00:15Z">
                        <m:r>
                          <m:rPr/>
                          <w:rPr>
                            <w:rFonts w:hint="default" w:ascii="Cambria Math" w:hAnsi="Cambria Math" w:cs="Times New Roman"/>
                            <w:color w:val="auto"/>
                            <w:kern w:val="2"/>
                            <w:sz w:val="21"/>
                            <w:szCs w:val="21"/>
                            <w:lang w:val="en-US" w:eastAsia="zh-CN"/>
                          </w:rPr>
                          <m:t>v</m:t>
                        </m:r>
                      </w:ins>
                      <m:ctrlPr>
                        <w:ins w:id="8227" w:author="Administrator" w:date="2023-01-15T11:00:15Z">
                          <w:rPr>
                            <w:rFonts w:hint="default" w:ascii="Cambria Math" w:hAnsi="Cambria Math" w:cs="Times New Roman"/>
                            <w:i/>
                            <w:color w:val="auto"/>
                            <w:kern w:val="2"/>
                            <w:sz w:val="21"/>
                            <w:szCs w:val="21"/>
                            <w:lang w:val="en-US" w:eastAsia="zh-CN"/>
                          </w:rPr>
                        </w:ins>
                      </m:ctrlPr>
                    </m:sup>
                  </m:sSubSup>
                  <w:ins w:id="8228" w:author="Administrator" w:date="2023-01-15T11:00:15Z">
                    <m:r>
                      <m:rPr/>
                      <w:rPr>
                        <w:rFonts w:hint="default" w:ascii="Cambria Math" w:hAnsi="Cambria Math" w:cs="Times New Roman"/>
                        <w:color w:val="auto"/>
                        <w:kern w:val="2"/>
                        <w:sz w:val="21"/>
                        <w:szCs w:val="21"/>
                        <w:lang w:val="en-US" w:eastAsia="zh-CN"/>
                      </w:rPr>
                      <m:t>−</m:t>
                    </m:r>
                  </w:ins>
                  <m:sSub>
                    <m:sSubPr>
                      <m:ctrlPr>
                        <w:ins w:id="8229" w:author="Administrator" w:date="2023-01-15T11:00:15Z">
                          <w:rPr>
                            <w:rFonts w:ascii="Cambria Math" w:hAnsi="Cambria Math" w:cs="Times New Roman"/>
                            <w:i/>
                            <w:color w:val="auto"/>
                            <w:kern w:val="2"/>
                            <w:sz w:val="21"/>
                            <w:szCs w:val="21"/>
                            <w:lang w:val="en-US"/>
                          </w:rPr>
                        </w:ins>
                      </m:ctrlPr>
                    </m:sSubPr>
                    <m:e>
                      <w:ins w:id="8230" w:author="Administrator" w:date="2023-01-15T11:00:15Z">
                        <m:r>
                          <m:rPr/>
                          <w:rPr>
                            <w:rFonts w:hint="default" w:ascii="Cambria Math" w:hAnsi="Cambria Math" w:cs="Times New Roman"/>
                            <w:color w:val="auto"/>
                            <w:kern w:val="2"/>
                            <w:sz w:val="21"/>
                            <w:szCs w:val="21"/>
                            <w:lang w:val="en-US" w:eastAsia="zh-CN"/>
                          </w:rPr>
                          <m:t>s</m:t>
                        </m:r>
                      </w:ins>
                      <m:ctrlPr>
                        <w:ins w:id="8231" w:author="Administrator" w:date="2023-01-15T11:00:15Z">
                          <w:rPr>
                            <w:rFonts w:ascii="Cambria Math" w:hAnsi="Cambria Math" w:cs="Times New Roman"/>
                            <w:i/>
                            <w:color w:val="auto"/>
                            <w:kern w:val="2"/>
                            <w:sz w:val="21"/>
                            <w:szCs w:val="21"/>
                            <w:lang w:val="en-US"/>
                          </w:rPr>
                        </w:ins>
                      </m:ctrlPr>
                    </m:e>
                    <m:sub>
                      <w:ins w:id="8232" w:author="Administrator" w:date="2023-01-15T11:00:15Z">
                        <m:r>
                          <m:rPr/>
                          <w:rPr>
                            <w:rFonts w:hint="default" w:ascii="Cambria Math" w:hAnsi="Cambria Math" w:cs="Times New Roman"/>
                            <w:color w:val="auto"/>
                            <w:kern w:val="2"/>
                            <w:sz w:val="21"/>
                            <w:szCs w:val="21"/>
                            <w:lang w:val="en-US" w:eastAsia="zh-CN"/>
                          </w:rPr>
                          <m:t>i</m:t>
                        </m:r>
                      </w:ins>
                      <m:ctrlPr>
                        <w:ins w:id="8233" w:author="Administrator" w:date="2023-01-15T11:00:15Z">
                          <w:rPr>
                            <w:rFonts w:ascii="Cambria Math" w:hAnsi="Cambria Math" w:cs="Times New Roman"/>
                            <w:i/>
                            <w:color w:val="auto"/>
                            <w:kern w:val="2"/>
                            <w:sz w:val="21"/>
                            <w:szCs w:val="21"/>
                            <w:lang w:val="en-US"/>
                          </w:rPr>
                        </w:ins>
                      </m:ctrlPr>
                    </m:sub>
                  </m:sSub>
                  <w:ins w:id="8234" w:author="Administrator" w:date="2023-01-15T11:00:15Z">
                    <m:r>
                      <m:rPr/>
                      <w:rPr>
                        <w:rFonts w:hint="default" w:ascii="Cambria Math" w:hAnsi="Cambria Math" w:cs="Times New Roman"/>
                        <w:color w:val="auto"/>
                        <w:kern w:val="2"/>
                        <w:sz w:val="21"/>
                        <w:szCs w:val="21"/>
                        <w:lang w:val="en-US" w:eastAsia="zh-CN"/>
                      </w:rPr>
                      <m:t>−</m:t>
                    </m:r>
                  </w:ins>
                  <m:sSub>
                    <m:sSubPr>
                      <m:ctrlPr>
                        <w:ins w:id="8235" w:author="Administrator" w:date="2023-01-15T11:00:15Z">
                          <w:rPr>
                            <w:rFonts w:ascii="Cambria Math" w:hAnsi="Cambria Math" w:cs="Times New Roman"/>
                            <w:i/>
                            <w:color w:val="auto"/>
                            <w:kern w:val="2"/>
                            <w:sz w:val="21"/>
                            <w:szCs w:val="21"/>
                            <w:lang w:val="en-US"/>
                          </w:rPr>
                        </w:ins>
                      </m:ctrlPr>
                    </m:sSubPr>
                    <m:e>
                      <w:ins w:id="8236" w:author="Administrator" w:date="2023-01-15T11:00:15Z">
                        <m:r>
                          <m:rPr/>
                          <w:rPr>
                            <w:rFonts w:hint="default" w:ascii="Cambria Math" w:hAnsi="Cambria Math" w:cs="Times New Roman"/>
                            <w:color w:val="auto"/>
                            <w:kern w:val="2"/>
                            <w:sz w:val="21"/>
                            <w:szCs w:val="21"/>
                            <w:lang w:val="en-US" w:eastAsia="zh-CN"/>
                          </w:rPr>
                          <m:t>b</m:t>
                        </m:r>
                      </w:ins>
                      <m:ctrlPr>
                        <w:ins w:id="8237" w:author="Administrator" w:date="2023-01-15T11:00:15Z">
                          <w:rPr>
                            <w:rFonts w:ascii="Cambria Math" w:hAnsi="Cambria Math" w:cs="Times New Roman"/>
                            <w:i/>
                            <w:color w:val="auto"/>
                            <w:kern w:val="2"/>
                            <w:sz w:val="21"/>
                            <w:szCs w:val="21"/>
                            <w:lang w:val="en-US"/>
                          </w:rPr>
                        </w:ins>
                      </m:ctrlPr>
                    </m:e>
                    <m:sub>
                      <w:ins w:id="8238" w:author="Administrator" w:date="2023-01-15T11:00:15Z">
                        <m:r>
                          <m:rPr/>
                          <w:rPr>
                            <w:rFonts w:hint="default" w:ascii="Cambria Math" w:hAnsi="Cambria Math" w:cs="Times New Roman"/>
                            <w:color w:val="auto"/>
                            <w:kern w:val="2"/>
                            <w:sz w:val="21"/>
                            <w:szCs w:val="21"/>
                            <w:lang w:val="en-US" w:eastAsia="zh-CN"/>
                          </w:rPr>
                          <m:t>v</m:t>
                        </m:r>
                      </w:ins>
                      <m:ctrlPr>
                        <w:ins w:id="8239" w:author="Administrator" w:date="2023-01-15T11:00:15Z">
                          <w:rPr>
                            <w:rFonts w:ascii="Cambria Math" w:hAnsi="Cambria Math" w:cs="Times New Roman"/>
                            <w:i/>
                            <w:color w:val="auto"/>
                            <w:kern w:val="2"/>
                            <w:sz w:val="21"/>
                            <w:szCs w:val="21"/>
                            <w:lang w:val="en-US"/>
                          </w:rPr>
                        </w:ins>
                      </m:ctrlPr>
                    </m:sub>
                  </m:sSub>
                  <w:ins w:id="8240" w:author="Administrator" w:date="2023-01-15T11:00:15Z">
                    <m:r>
                      <m:rPr/>
                      <w:rPr>
                        <w:rFonts w:hint="default" w:ascii="Cambria Math" w:hAnsi="Cambria Math" w:cs="Times New Roman"/>
                        <w:color w:val="auto"/>
                        <w:kern w:val="2"/>
                        <w:sz w:val="21"/>
                        <w:szCs w:val="21"/>
                        <w:lang w:val="en-US" w:eastAsia="zh-CN" w:bidi="ar-SA"/>
                      </w:rPr>
                      <m:t>)</m:t>
                    </m:r>
                  </w:ins>
                  <m:ctrlPr>
                    <w:ins w:id="8241" w:author="Administrator" w:date="2023-01-15T11:00:15Z">
                      <w:rPr>
                        <w:rFonts w:hint="default" w:ascii="Cambria Math" w:hAnsi="Cambria Math" w:cs="Times New Roman"/>
                        <w:i/>
                        <w:color w:val="auto"/>
                        <w:kern w:val="2"/>
                        <w:sz w:val="21"/>
                        <w:szCs w:val="21"/>
                        <w:lang w:val="en-US" w:eastAsia="zh-CN" w:bidi="ar-SA"/>
                      </w:rPr>
                    </w:ins>
                  </m:ctrlPr>
                </m:e>
                <m:sup>
                  <w:ins w:id="8242" w:author="Administrator" w:date="2023-01-15T11:00:15Z">
                    <m:r>
                      <m:rPr/>
                      <w:rPr>
                        <w:rFonts w:hint="default" w:ascii="Cambria Math" w:hAnsi="Cambria Math" w:cs="Times New Roman"/>
                        <w:color w:val="auto"/>
                        <w:kern w:val="2"/>
                        <w:sz w:val="21"/>
                        <w:szCs w:val="21"/>
                        <w:lang w:val="en-US" w:eastAsia="zh-CN" w:bidi="ar-SA"/>
                      </w:rPr>
                      <m:t>2</m:t>
                    </m:r>
                  </w:ins>
                  <m:ctrlPr>
                    <w:ins w:id="8243" w:author="Administrator" w:date="2023-01-15T11:00:15Z">
                      <w:rPr>
                        <w:rFonts w:hint="default" w:ascii="Cambria Math" w:hAnsi="Cambria Math" w:cs="Times New Roman"/>
                        <w:i/>
                        <w:color w:val="auto"/>
                        <w:kern w:val="2"/>
                        <w:sz w:val="21"/>
                        <w:szCs w:val="21"/>
                        <w:lang w:val="en-US" w:eastAsia="zh-CN" w:bidi="ar-SA"/>
                      </w:rPr>
                    </w:ins>
                  </m:ctrlPr>
                </m:sup>
              </m:sSup>
              <m:ctrlPr>
                <w:ins w:id="8244" w:author="Administrator" w:date="2023-01-15T11:00:15Z">
                  <w:rPr>
                    <w:rFonts w:hint="default" w:ascii="Cambria Math" w:hAnsi="Cambria Math" w:cs="Times New Roman"/>
                    <w:i/>
                    <w:color w:val="auto"/>
                    <w:kern w:val="2"/>
                    <w:sz w:val="21"/>
                    <w:szCs w:val="21"/>
                    <w:lang w:val="en-US" w:eastAsia="zh-CN"/>
                  </w:rPr>
                </w:ins>
              </m:ctrlPr>
            </m:e>
          </m:nary>
          <w:ins w:id="8245" w:author="Administrator" w:date="2023-01-15T11:00:15Z">
            <m:r>
              <m:rPr/>
              <w:rPr>
                <w:rFonts w:hint="default" w:ascii="Cambria Math" w:hAnsi="Cambria Math" w:cs="Times New Roman"/>
                <w:color w:val="auto"/>
                <w:kern w:val="2"/>
                <w:sz w:val="21"/>
                <w:szCs w:val="21"/>
                <w:lang w:val="en-US" w:eastAsia="zh-CN"/>
              </w:rPr>
              <m:t>)+</m:t>
            </m:r>
          </w:ins>
          <m:nary>
            <m:naryPr>
              <m:chr m:val="∑"/>
              <m:limLoc m:val="subSup"/>
              <m:supHide m:val="1"/>
              <m:ctrlPr>
                <w:ins w:id="8246" w:author="Administrator" w:date="2023-01-15T11:00:15Z">
                  <w:rPr>
                    <w:rFonts w:hint="default" w:ascii="Cambria Math" w:hAnsi="Cambria Math" w:cs="Times New Roman"/>
                    <w:i/>
                    <w:color w:val="auto"/>
                    <w:kern w:val="2"/>
                    <w:sz w:val="21"/>
                    <w:szCs w:val="21"/>
                    <w:lang w:val="en-US" w:eastAsia="zh-CN" w:bidi="ar-SA"/>
                  </w:rPr>
                </w:ins>
              </m:ctrlPr>
            </m:naryPr>
            <m:sub>
              <w:ins w:id="8247" w:author="Administrator" w:date="2023-01-15T11:00:15Z">
                <m:r>
                  <m:rPr/>
                  <w:rPr>
                    <w:rFonts w:hint="default" w:ascii="Cambria Math" w:hAnsi="Cambria Math" w:cs="Times New Roman"/>
                    <w:color w:val="auto"/>
                    <w:kern w:val="2"/>
                    <w:sz w:val="21"/>
                    <w:szCs w:val="21"/>
                    <w:lang w:val="en-US" w:eastAsia="zh-CN" w:bidi="ar-SA"/>
                  </w:rPr>
                  <m:t>i,j</m:t>
                </m:r>
              </w:ins>
              <w:ins w:id="8248" w:author="Administrator" w:date="2023-01-15T11:00:15Z">
                <m:r>
                  <m:rPr/>
                  <w:rPr>
                    <w:rFonts w:ascii="Cambria Math" w:hAnsi="Cambria Math" w:cs="Times New Roman"/>
                    <w:color w:val="auto"/>
                    <w:kern w:val="2"/>
                    <w:sz w:val="21"/>
                    <w:szCs w:val="21"/>
                    <w:lang w:val="en-US" w:bidi="ar-SA"/>
                  </w:rPr>
                  <m:t>∈</m:t>
                </m:r>
              </w:ins>
              <m:sSub>
                <m:sSubPr>
                  <m:ctrlPr>
                    <w:ins w:id="8249" w:author="Administrator" w:date="2023-01-15T11:00:15Z">
                      <w:rPr>
                        <w:rFonts w:ascii="Cambria Math" w:hAnsi="Cambria Math" w:cs="Times New Roman"/>
                        <w:i/>
                        <w:color w:val="auto"/>
                        <w:kern w:val="2"/>
                        <w:sz w:val="21"/>
                        <w:szCs w:val="21"/>
                        <w:lang w:val="en-US" w:bidi="ar-SA"/>
                      </w:rPr>
                    </w:ins>
                  </m:ctrlPr>
                </m:sSubPr>
                <m:e>
                  <w:ins w:id="8250" w:author="Administrator" w:date="2023-01-15T11:00:15Z">
                    <m:r>
                      <m:rPr/>
                      <w:rPr>
                        <w:rFonts w:hint="default" w:ascii="Cambria Math" w:hAnsi="Cambria Math" w:cs="Times New Roman"/>
                        <w:color w:val="auto"/>
                        <w:kern w:val="2"/>
                        <w:sz w:val="21"/>
                        <w:szCs w:val="21"/>
                        <w:lang w:val="en-US" w:eastAsia="zh-CN" w:bidi="ar-SA"/>
                      </w:rPr>
                      <m:t>H</m:t>
                    </m:r>
                  </w:ins>
                  <m:ctrlPr>
                    <w:ins w:id="8251" w:author="Administrator" w:date="2023-01-15T11:00:15Z">
                      <w:rPr>
                        <w:rFonts w:ascii="Cambria Math" w:hAnsi="Cambria Math" w:cs="Times New Roman"/>
                        <w:i/>
                        <w:color w:val="auto"/>
                        <w:kern w:val="2"/>
                        <w:sz w:val="21"/>
                        <w:szCs w:val="21"/>
                        <w:lang w:val="en-US" w:bidi="ar-SA"/>
                      </w:rPr>
                    </w:ins>
                  </m:ctrlPr>
                </m:e>
                <m:sub>
                  <w:ins w:id="8252" w:author="Administrator" w:date="2023-01-15T11:00:15Z">
                    <m:r>
                      <m:rPr/>
                      <w:rPr>
                        <w:rFonts w:hint="default" w:ascii="Cambria Math" w:hAnsi="Cambria Math" w:cs="Times New Roman"/>
                        <w:color w:val="auto"/>
                        <w:kern w:val="2"/>
                        <w:sz w:val="21"/>
                        <w:szCs w:val="21"/>
                        <w:lang w:val="en-US" w:eastAsia="zh-CN" w:bidi="ar-SA"/>
                      </w:rPr>
                      <m:t>v</m:t>
                    </m:r>
                  </w:ins>
                  <m:ctrlPr>
                    <w:ins w:id="8253" w:author="Administrator" w:date="2023-01-15T11:00:15Z">
                      <w:rPr>
                        <w:rFonts w:ascii="Cambria Math" w:hAnsi="Cambria Math" w:cs="Times New Roman"/>
                        <w:i/>
                        <w:color w:val="auto"/>
                        <w:kern w:val="2"/>
                        <w:sz w:val="21"/>
                        <w:szCs w:val="21"/>
                        <w:lang w:val="en-US" w:bidi="ar-SA"/>
                      </w:rPr>
                    </w:ins>
                  </m:ctrlPr>
                </m:sub>
              </m:sSub>
              <m:ctrlPr>
                <w:ins w:id="8254" w:author="Administrator" w:date="2023-01-15T11:00:15Z">
                  <w:rPr>
                    <w:rFonts w:hint="default" w:ascii="Cambria Math" w:hAnsi="Cambria Math" w:cs="Times New Roman"/>
                    <w:i/>
                    <w:color w:val="auto"/>
                    <w:kern w:val="2"/>
                    <w:sz w:val="21"/>
                    <w:szCs w:val="21"/>
                    <w:lang w:val="en-US" w:eastAsia="zh-CN" w:bidi="ar-SA"/>
                  </w:rPr>
                </w:ins>
              </m:ctrlPr>
            </m:sub>
            <m:sup>
              <m:ctrlPr>
                <w:ins w:id="8255" w:author="Administrator" w:date="2023-01-15T11:00:15Z">
                  <w:rPr>
                    <w:rFonts w:hint="default" w:ascii="Cambria Math" w:hAnsi="Cambria Math" w:cs="Times New Roman"/>
                    <w:i/>
                    <w:color w:val="auto"/>
                    <w:kern w:val="2"/>
                    <w:sz w:val="21"/>
                    <w:szCs w:val="21"/>
                    <w:lang w:val="en-US" w:eastAsia="zh-CN" w:bidi="ar-SA"/>
                  </w:rPr>
                </w:ins>
              </m:ctrlPr>
            </m:sup>
            <m:e>
              <m:sSup>
                <m:sSupPr>
                  <m:ctrlPr>
                    <w:ins w:id="8256" w:author="Administrator" w:date="2023-01-15T11:00:15Z">
                      <w:rPr>
                        <w:rFonts w:hint="default" w:ascii="Cambria Math" w:hAnsi="Cambria Math" w:cs="Times New Roman"/>
                        <w:i/>
                        <w:color w:val="auto"/>
                        <w:kern w:val="2"/>
                        <w:sz w:val="21"/>
                        <w:szCs w:val="21"/>
                        <w:lang w:val="en-US" w:eastAsia="zh-CN" w:bidi="ar-SA"/>
                      </w:rPr>
                    </w:ins>
                  </m:ctrlPr>
                </m:sSupPr>
                <m:e>
                  <m:f>
                    <m:fPr>
                      <m:ctrlPr>
                        <w:ins w:id="8257" w:author="Administrator" w:date="2023-01-15T11:00:15Z">
                          <w:rPr>
                            <w:rFonts w:hint="default" w:ascii="Cambria Math" w:hAnsi="Cambria Math" w:cs="Times New Roman"/>
                            <w:i/>
                            <w:color w:val="auto"/>
                            <w:kern w:val="2"/>
                            <w:sz w:val="21"/>
                            <w:szCs w:val="21"/>
                            <w:lang w:val="en-US" w:eastAsia="zh-CN" w:bidi="ar-SA"/>
                          </w:rPr>
                        </w:ins>
                      </m:ctrlPr>
                    </m:fPr>
                    <m:num>
                      <w:ins w:id="8258" w:author="Administrator" w:date="2023-01-15T11:00:15Z">
                        <m:r>
                          <m:rPr/>
                          <w:rPr>
                            <w:rFonts w:hint="default" w:ascii="Cambria Math" w:hAnsi="Cambria Math" w:cs="Times New Roman"/>
                            <w:color w:val="auto"/>
                            <w:kern w:val="2"/>
                            <w:sz w:val="21"/>
                            <w:szCs w:val="21"/>
                            <w:lang w:val="en-US" w:eastAsia="zh-CN" w:bidi="ar-SA"/>
                          </w:rPr>
                          <m:t>1</m:t>
                        </m:r>
                      </w:ins>
                      <m:ctrlPr>
                        <w:ins w:id="8259" w:author="Administrator" w:date="2023-01-15T11:00:15Z">
                          <w:rPr>
                            <w:rFonts w:hint="default" w:ascii="Cambria Math" w:hAnsi="Cambria Math" w:cs="Times New Roman"/>
                            <w:i/>
                            <w:color w:val="auto"/>
                            <w:kern w:val="2"/>
                            <w:sz w:val="21"/>
                            <w:szCs w:val="21"/>
                            <w:lang w:val="en-US" w:eastAsia="zh-CN" w:bidi="ar-SA"/>
                          </w:rPr>
                        </w:ins>
                      </m:ctrlPr>
                    </m:num>
                    <m:den>
                      <w:ins w:id="8260" w:author="Administrator" w:date="2023-01-15T11:00:15Z">
                        <m:r>
                          <m:rPr/>
                          <w:rPr>
                            <w:rFonts w:hint="default" w:ascii="Cambria Math" w:hAnsi="Cambria Math" w:cs="Times New Roman"/>
                            <w:color w:val="auto"/>
                            <w:kern w:val="2"/>
                            <w:sz w:val="21"/>
                            <w:szCs w:val="21"/>
                            <w:lang w:val="en-US" w:eastAsia="zh-CN" w:bidi="ar-SA"/>
                          </w:rPr>
                          <m:t>2</m:t>
                        </m:r>
                      </w:ins>
                      <m:ctrlPr>
                        <w:ins w:id="8261" w:author="Administrator" w:date="2023-01-15T11:00:15Z">
                          <w:rPr>
                            <w:rFonts w:hint="default" w:ascii="Cambria Math" w:hAnsi="Cambria Math" w:cs="Times New Roman"/>
                            <w:i/>
                            <w:color w:val="auto"/>
                            <w:kern w:val="2"/>
                            <w:sz w:val="21"/>
                            <w:szCs w:val="21"/>
                            <w:lang w:val="en-US" w:eastAsia="zh-CN" w:bidi="ar-SA"/>
                          </w:rPr>
                        </w:ins>
                      </m:ctrlPr>
                    </m:den>
                  </m:f>
                  <w:ins w:id="8262" w:author="Administrator" w:date="2023-01-15T11:00:15Z">
                    <m:r>
                      <m:rPr/>
                      <w:rPr>
                        <w:rFonts w:hint="default" w:ascii="Cambria Math" w:hAnsi="Cambria Math" w:cs="Times New Roman"/>
                        <w:color w:val="auto"/>
                        <w:kern w:val="2"/>
                        <w:sz w:val="21"/>
                        <w:szCs w:val="21"/>
                        <w:lang w:val="en-US" w:eastAsia="zh-CN" w:bidi="ar-SA"/>
                      </w:rPr>
                      <m:t>(</m:t>
                    </m:r>
                  </w:ins>
                  <m:sSubSup>
                    <m:sSubSupPr>
                      <m:ctrlPr>
                        <w:ins w:id="8263" w:author="Administrator" w:date="2023-01-15T11:00:15Z">
                          <w:rPr>
                            <w:rFonts w:hint="default" w:ascii="Cambria Math" w:hAnsi="Cambria Math" w:cs="Times New Roman"/>
                            <w:i/>
                            <w:color w:val="auto"/>
                            <w:kern w:val="2"/>
                            <w:sz w:val="21"/>
                            <w:szCs w:val="21"/>
                            <w:lang w:val="en-US" w:eastAsia="zh-CN"/>
                          </w:rPr>
                        </w:ins>
                      </m:ctrlPr>
                    </m:sSubSupPr>
                    <m:e>
                      <w:ins w:id="8264" w:author="Administrator" w:date="2023-01-15T11:00:15Z">
                        <m:r>
                          <m:rPr/>
                          <w:rPr>
                            <w:rFonts w:hint="default" w:ascii="Cambria Math" w:hAnsi="Cambria Math" w:cs="Times New Roman"/>
                            <w:color w:val="auto"/>
                            <w:kern w:val="2"/>
                            <w:sz w:val="21"/>
                            <w:szCs w:val="21"/>
                            <w:lang w:val="en-US" w:eastAsia="zh-CN"/>
                          </w:rPr>
                          <m:t>d</m:t>
                        </m:r>
                      </w:ins>
                      <m:ctrlPr>
                        <w:ins w:id="8265" w:author="Administrator" w:date="2023-01-15T11:00:15Z">
                          <w:rPr>
                            <w:rFonts w:hint="default" w:ascii="Cambria Math" w:hAnsi="Cambria Math" w:cs="Times New Roman"/>
                            <w:i/>
                            <w:color w:val="auto"/>
                            <w:kern w:val="2"/>
                            <w:sz w:val="21"/>
                            <w:szCs w:val="21"/>
                            <w:lang w:val="en-US" w:eastAsia="zh-CN"/>
                          </w:rPr>
                        </w:ins>
                      </m:ctrlPr>
                    </m:e>
                    <m:sub>
                      <w:ins w:id="8266" w:author="Administrator" w:date="2023-01-15T11:00:15Z">
                        <m:r>
                          <m:rPr/>
                          <w:rPr>
                            <w:rFonts w:hint="default" w:ascii="Cambria Math" w:hAnsi="Cambria Math" w:cs="Times New Roman"/>
                            <w:color w:val="auto"/>
                            <w:kern w:val="2"/>
                            <w:sz w:val="21"/>
                            <w:szCs w:val="21"/>
                            <w:lang w:val="en-US" w:eastAsia="zh-CN"/>
                          </w:rPr>
                          <m:t>ij</m:t>
                        </m:r>
                      </w:ins>
                      <m:ctrlPr>
                        <w:ins w:id="8267" w:author="Administrator" w:date="2023-01-15T11:00:15Z">
                          <w:rPr>
                            <w:rFonts w:hint="default" w:ascii="Cambria Math" w:hAnsi="Cambria Math" w:cs="Times New Roman"/>
                            <w:i/>
                            <w:color w:val="auto"/>
                            <w:kern w:val="2"/>
                            <w:sz w:val="21"/>
                            <w:szCs w:val="21"/>
                            <w:lang w:val="en-US" w:eastAsia="zh-CN"/>
                          </w:rPr>
                        </w:ins>
                      </m:ctrlPr>
                    </m:sub>
                    <m:sup>
                      <w:ins w:id="8268" w:author="Administrator" w:date="2023-01-15T11:00:15Z">
                        <m:r>
                          <m:rPr/>
                          <w:rPr>
                            <w:rFonts w:hint="default" w:ascii="Cambria Math" w:hAnsi="Cambria Math" w:cs="Times New Roman"/>
                            <w:color w:val="auto"/>
                            <w:kern w:val="2"/>
                            <w:sz w:val="21"/>
                            <w:szCs w:val="21"/>
                            <w:lang w:val="en-US" w:eastAsia="zh-CN"/>
                          </w:rPr>
                          <m:t>v</m:t>
                        </m:r>
                      </w:ins>
                      <m:ctrlPr>
                        <w:ins w:id="8269" w:author="Administrator" w:date="2023-01-15T11:00:15Z">
                          <w:rPr>
                            <w:rFonts w:hint="default" w:ascii="Cambria Math" w:hAnsi="Cambria Math" w:cs="Times New Roman"/>
                            <w:i/>
                            <w:color w:val="auto"/>
                            <w:kern w:val="2"/>
                            <w:sz w:val="21"/>
                            <w:szCs w:val="21"/>
                            <w:lang w:val="en-US" w:eastAsia="zh-CN"/>
                          </w:rPr>
                        </w:ins>
                      </m:ctrlPr>
                    </m:sup>
                  </m:sSubSup>
                  <w:ins w:id="8270" w:author="Administrator" w:date="2023-01-15T11:00:15Z">
                    <m:r>
                      <m:rPr/>
                      <w:rPr>
                        <w:rFonts w:hint="default" w:ascii="Cambria Math" w:hAnsi="Cambria Math" w:cs="Times New Roman"/>
                        <w:color w:val="auto"/>
                        <w:kern w:val="2"/>
                        <w:sz w:val="21"/>
                        <w:szCs w:val="21"/>
                        <w:lang w:val="en-US" w:eastAsia="zh-CN"/>
                      </w:rPr>
                      <m:t>−</m:t>
                    </m:r>
                  </w:ins>
                  <m:sSub>
                    <m:sSubPr>
                      <m:ctrlPr>
                        <w:ins w:id="8271" w:author="Administrator" w:date="2023-01-15T11:00:15Z">
                          <w:rPr>
                            <w:rFonts w:ascii="Cambria Math" w:hAnsi="Cambria Math" w:cs="Times New Roman"/>
                            <w:i/>
                            <w:color w:val="auto"/>
                            <w:kern w:val="2"/>
                            <w:sz w:val="21"/>
                            <w:szCs w:val="21"/>
                            <w:lang w:val="en-US"/>
                          </w:rPr>
                        </w:ins>
                      </m:ctrlPr>
                    </m:sSubPr>
                    <m:e>
                      <w:ins w:id="8272" w:author="Administrator" w:date="2023-01-15T11:00:15Z">
                        <m:r>
                          <m:rPr/>
                          <w:rPr>
                            <w:rFonts w:hint="default" w:ascii="Cambria Math" w:hAnsi="Cambria Math" w:cs="Times New Roman"/>
                            <w:color w:val="auto"/>
                            <w:kern w:val="2"/>
                            <w:sz w:val="21"/>
                            <w:szCs w:val="21"/>
                            <w:lang w:val="en-US" w:eastAsia="zh-CN"/>
                          </w:rPr>
                          <m:t>s</m:t>
                        </m:r>
                      </w:ins>
                      <m:ctrlPr>
                        <w:ins w:id="8273" w:author="Administrator" w:date="2023-01-15T11:00:15Z">
                          <w:rPr>
                            <w:rFonts w:ascii="Cambria Math" w:hAnsi="Cambria Math" w:cs="Times New Roman"/>
                            <w:i/>
                            <w:color w:val="auto"/>
                            <w:kern w:val="2"/>
                            <w:sz w:val="21"/>
                            <w:szCs w:val="21"/>
                            <w:lang w:val="en-US"/>
                          </w:rPr>
                        </w:ins>
                      </m:ctrlPr>
                    </m:e>
                    <m:sub>
                      <w:ins w:id="8274" w:author="Administrator" w:date="2023-01-15T11:00:15Z">
                        <m:r>
                          <m:rPr/>
                          <w:rPr>
                            <w:rFonts w:hint="default" w:ascii="Cambria Math" w:hAnsi="Cambria Math" w:cs="Times New Roman"/>
                            <w:color w:val="auto"/>
                            <w:kern w:val="2"/>
                            <w:sz w:val="21"/>
                            <w:szCs w:val="21"/>
                            <w:lang w:val="en-US" w:eastAsia="zh-CN"/>
                          </w:rPr>
                          <m:t>i</m:t>
                        </m:r>
                      </w:ins>
                      <m:ctrlPr>
                        <w:ins w:id="8275" w:author="Administrator" w:date="2023-01-15T11:00:15Z">
                          <w:rPr>
                            <w:rFonts w:ascii="Cambria Math" w:hAnsi="Cambria Math" w:cs="Times New Roman"/>
                            <w:i/>
                            <w:color w:val="auto"/>
                            <w:kern w:val="2"/>
                            <w:sz w:val="21"/>
                            <w:szCs w:val="21"/>
                            <w:lang w:val="en-US"/>
                          </w:rPr>
                        </w:ins>
                      </m:ctrlPr>
                    </m:sub>
                  </m:sSub>
                  <w:ins w:id="8276" w:author="Administrator" w:date="2023-01-15T11:00:15Z">
                    <m:r>
                      <m:rPr/>
                      <w:rPr>
                        <w:rFonts w:hint="default" w:ascii="Cambria Math" w:hAnsi="Cambria Math" w:cs="Times New Roman"/>
                        <w:color w:val="auto"/>
                        <w:kern w:val="2"/>
                        <w:sz w:val="21"/>
                        <w:szCs w:val="21"/>
                        <w:lang w:val="en-US" w:eastAsia="zh-CN"/>
                      </w:rPr>
                      <m:t>+</m:t>
                    </m:r>
                  </w:ins>
                  <m:sSub>
                    <m:sSubPr>
                      <m:ctrlPr>
                        <w:ins w:id="8277" w:author="Administrator" w:date="2023-01-15T11:00:15Z">
                          <w:rPr>
                            <w:rFonts w:ascii="Cambria Math" w:hAnsi="Cambria Math" w:cs="Times New Roman"/>
                            <w:i/>
                            <w:color w:val="auto"/>
                            <w:kern w:val="2"/>
                            <w:sz w:val="21"/>
                            <w:szCs w:val="21"/>
                            <w:lang w:val="en-US"/>
                          </w:rPr>
                        </w:ins>
                      </m:ctrlPr>
                    </m:sSubPr>
                    <m:e>
                      <w:ins w:id="8278" w:author="Administrator" w:date="2023-01-15T11:00:15Z">
                        <m:r>
                          <m:rPr/>
                          <w:rPr>
                            <w:rFonts w:hint="default" w:ascii="Cambria Math" w:hAnsi="Cambria Math" w:cs="Times New Roman"/>
                            <w:color w:val="auto"/>
                            <w:kern w:val="2"/>
                            <w:sz w:val="21"/>
                            <w:szCs w:val="21"/>
                            <w:lang w:val="en-US" w:eastAsia="zh-CN"/>
                          </w:rPr>
                          <m:t>s</m:t>
                        </m:r>
                      </w:ins>
                      <m:ctrlPr>
                        <w:ins w:id="8279" w:author="Administrator" w:date="2023-01-15T11:00:15Z">
                          <w:rPr>
                            <w:rFonts w:ascii="Cambria Math" w:hAnsi="Cambria Math" w:cs="Times New Roman"/>
                            <w:i/>
                            <w:color w:val="auto"/>
                            <w:kern w:val="2"/>
                            <w:sz w:val="21"/>
                            <w:szCs w:val="21"/>
                            <w:lang w:val="en-US"/>
                          </w:rPr>
                        </w:ins>
                      </m:ctrlPr>
                    </m:e>
                    <m:sub>
                      <w:ins w:id="8280" w:author="Administrator" w:date="2023-01-15T11:00:15Z">
                        <m:r>
                          <m:rPr/>
                          <w:rPr>
                            <w:rFonts w:hint="default" w:ascii="Cambria Math" w:hAnsi="Cambria Math" w:cs="Times New Roman"/>
                            <w:color w:val="auto"/>
                            <w:kern w:val="2"/>
                            <w:sz w:val="21"/>
                            <w:szCs w:val="21"/>
                            <w:lang w:val="en-US" w:eastAsia="zh-CN"/>
                          </w:rPr>
                          <m:t>j</m:t>
                        </m:r>
                      </w:ins>
                      <m:ctrlPr>
                        <w:ins w:id="8281" w:author="Administrator" w:date="2023-01-15T11:00:15Z">
                          <w:rPr>
                            <w:rFonts w:ascii="Cambria Math" w:hAnsi="Cambria Math" w:cs="Times New Roman"/>
                            <w:i/>
                            <w:color w:val="auto"/>
                            <w:kern w:val="2"/>
                            <w:sz w:val="21"/>
                            <w:szCs w:val="21"/>
                            <w:lang w:val="en-US"/>
                          </w:rPr>
                        </w:ins>
                      </m:ctrlPr>
                    </m:sub>
                  </m:sSub>
                  <w:ins w:id="8282" w:author="Administrator" w:date="2023-01-15T11:00:15Z">
                    <m:r>
                      <m:rPr/>
                      <w:rPr>
                        <w:rFonts w:hint="default" w:ascii="Cambria Math" w:hAnsi="Cambria Math" w:cs="Times New Roman"/>
                        <w:color w:val="auto"/>
                        <w:kern w:val="2"/>
                        <w:sz w:val="21"/>
                        <w:szCs w:val="21"/>
                        <w:lang w:val="en-US" w:eastAsia="zh-CN" w:bidi="ar-SA"/>
                      </w:rPr>
                      <m:t>)</m:t>
                    </m:r>
                  </w:ins>
                  <m:ctrlPr>
                    <w:ins w:id="8283" w:author="Administrator" w:date="2023-01-15T11:00:15Z">
                      <w:rPr>
                        <w:rFonts w:hint="default" w:ascii="Cambria Math" w:hAnsi="Cambria Math" w:cs="Times New Roman"/>
                        <w:i/>
                        <w:color w:val="auto"/>
                        <w:kern w:val="2"/>
                        <w:sz w:val="21"/>
                        <w:szCs w:val="21"/>
                        <w:lang w:val="en-US" w:eastAsia="zh-CN" w:bidi="ar-SA"/>
                      </w:rPr>
                    </w:ins>
                  </m:ctrlPr>
                </m:e>
                <m:sup>
                  <w:ins w:id="8284" w:author="Administrator" w:date="2023-01-15T11:00:15Z">
                    <m:r>
                      <m:rPr/>
                      <w:rPr>
                        <w:rFonts w:hint="default" w:ascii="Cambria Math" w:hAnsi="Cambria Math" w:cs="Times New Roman"/>
                        <w:color w:val="auto"/>
                        <w:kern w:val="2"/>
                        <w:sz w:val="21"/>
                        <w:szCs w:val="21"/>
                        <w:lang w:val="en-US" w:eastAsia="zh-CN" w:bidi="ar-SA"/>
                      </w:rPr>
                      <m:t>2</m:t>
                    </m:r>
                  </w:ins>
                  <m:ctrlPr>
                    <w:ins w:id="8285" w:author="Administrator" w:date="2023-01-15T11:00:15Z">
                      <w:rPr>
                        <w:rFonts w:hint="default" w:ascii="Cambria Math" w:hAnsi="Cambria Math" w:cs="Times New Roman"/>
                        <w:i/>
                        <w:color w:val="auto"/>
                        <w:kern w:val="2"/>
                        <w:sz w:val="21"/>
                        <w:szCs w:val="21"/>
                        <w:lang w:val="en-US" w:eastAsia="zh-CN" w:bidi="ar-SA"/>
                      </w:rPr>
                    </w:ins>
                  </m:ctrlPr>
                </m:sup>
              </m:sSup>
              <m:ctrlPr>
                <w:ins w:id="8286" w:author="Administrator" w:date="2023-01-15T11:00:15Z">
                  <w:rPr>
                    <w:rFonts w:hint="default" w:ascii="Cambria Math" w:hAnsi="Cambria Math" w:cs="Times New Roman"/>
                    <w:i/>
                    <w:color w:val="auto"/>
                    <w:kern w:val="2"/>
                    <w:sz w:val="21"/>
                    <w:szCs w:val="21"/>
                    <w:lang w:val="en-US" w:eastAsia="zh-CN" w:bidi="ar-SA"/>
                  </w:rPr>
                </w:ins>
              </m:ctrlPr>
            </m:e>
          </m:nary>
          <w:ins w:id="8287" w:author="Administrator" w:date="2023-01-15T10:59:09Z">
            <m:r>
              <m:rPr/>
              <w:rPr>
                <w:rFonts w:hint="default" w:ascii="Cambria Math" w:hAnsi="Cambria Math" w:cs="Times New Roman"/>
                <w:color w:val="auto"/>
                <w:kern w:val="2"/>
                <w:sz w:val="21"/>
                <w:szCs w:val="21"/>
                <w:lang w:val="en-US" w:eastAsia="zh-CN"/>
              </w:rPr>
              <m:t>)</m:t>
            </m:r>
          </w:ins>
        </m:oMath>
      </m:oMathPara>
    </w:p>
    <w:p>
      <w:pPr>
        <w:ind w:firstLine="420" w:firstLineChars="200"/>
        <w:rPr>
          <w:ins w:id="8288" w:author="Administrator" w:date="2023-01-15T00:06:44Z"/>
          <w:rFonts w:hint="default" w:hAnsi="Cambria Math" w:cs="Times New Roman"/>
          <w:i w:val="0"/>
          <w:color w:val="auto"/>
          <w:kern w:val="2"/>
          <w:sz w:val="21"/>
          <w:szCs w:val="21"/>
          <w:lang w:val="en-US" w:eastAsia="zh-CN"/>
          <w:rPrChange w:id="8289" w:author="Administrator" w:date="2023-01-15T00:08:21Z">
            <w:rPr>
              <w:ins w:id="8290" w:author="Administrator" w:date="2023-01-15T00:06:44Z"/>
              <w:rFonts w:hint="eastAsia" w:hAnsi="Cambria Math" w:cs="Times New Roman"/>
              <w:i w:val="0"/>
              <w:color w:val="auto"/>
              <w:kern w:val="2"/>
              <w:sz w:val="21"/>
              <w:szCs w:val="21"/>
              <w:lang w:val="en-US" w:eastAsia="zh-CN"/>
            </w:rPr>
          </w:rPrChange>
        </w:rPr>
      </w:pPr>
    </w:p>
    <w:p>
      <w:pPr>
        <w:ind w:firstLine="0" w:firstLineChars="0"/>
        <w:rPr>
          <w:ins w:id="8292" w:author="Administrator" w:date="2023-01-15T00:06:45Z"/>
          <w:rFonts w:hint="eastAsia" w:hAnsi="Times New Roman" w:cs="Times New Roman"/>
          <w:b/>
          <w:i w:val="0"/>
          <w:color w:val="auto"/>
          <w:kern w:val="2"/>
          <w:sz w:val="21"/>
          <w:szCs w:val="21"/>
          <w:lang w:val="en-US" w:eastAsia="zh-CN"/>
          <w:rPrChange w:id="8293" w:author="Administrator" w:date="2023-01-15T00:08:24Z">
            <w:rPr>
              <w:ins w:id="8294" w:author="Administrator" w:date="2023-01-15T00:06:45Z"/>
              <w:rFonts w:hint="eastAsia" w:hAnsi="Cambria Math" w:cs="Times New Roman"/>
              <w:i w:val="0"/>
              <w:color w:val="auto"/>
              <w:kern w:val="2"/>
              <w:sz w:val="21"/>
              <w:szCs w:val="21"/>
              <w:lang w:val="en-US" w:eastAsia="zh-CN"/>
            </w:rPr>
          </w:rPrChange>
        </w:rPr>
        <w:pPrChange w:id="8291" w:author="Administrator" w:date="2023-01-15T08:58:59Z">
          <w:pPr>
            <w:ind w:firstLine="420" w:firstLineChars="200"/>
          </w:pPr>
        </w:pPrChange>
      </w:pPr>
      <w:ins w:id="8295" w:author="Administrator" w:date="2023-01-15T00:08:41Z">
        <w:r>
          <w:rPr>
            <w:rFonts w:hint="eastAsia" w:ascii="Times New Roman" w:hAnsi="Times New Roman"/>
            <w:b/>
            <w:i/>
            <w:iCs/>
            <w:color w:val="auto"/>
            <w:szCs w:val="21"/>
            <w:lang w:val="en-US" w:eastAsia="zh-CN"/>
          </w:rPr>
          <w:t>RPG</w:t>
        </w:r>
      </w:ins>
      <w:ins w:id="8296" w:author="Administrator" w:date="2023-01-15T00:08:44Z">
        <w:r>
          <w:rPr>
            <w:rFonts w:hint="eastAsia"/>
            <w:b/>
            <w:color w:val="auto"/>
            <w:szCs w:val="21"/>
            <w:vertAlign w:val="subscript"/>
            <w:lang w:val="en-US" w:eastAsia="zh-CN"/>
          </w:rPr>
          <w:t>7</w:t>
        </w:r>
      </w:ins>
      <w:ins w:id="8297" w:author="Administrator" w:date="2023-01-15T00:06:45Z">
        <w:r>
          <w:rPr>
            <w:rFonts w:hint="eastAsia" w:cs="Times New Roman"/>
            <w:b/>
            <w:i w:val="0"/>
            <w:iCs w:val="0"/>
            <w:color w:val="auto"/>
            <w:kern w:val="2"/>
            <w:sz w:val="21"/>
            <w:szCs w:val="21"/>
            <w:lang w:val="en-US" w:eastAsia="zh-CN" w:bidi="ar-SA"/>
            <w:rPrChange w:id="8298" w:author="Administrator" w:date="2023-01-15T00:08:24Z">
              <w:rPr>
                <w:rFonts w:hint="eastAsia" w:cs="Times New Roman"/>
                <w:i w:val="0"/>
                <w:iCs w:val="0"/>
                <w:color w:val="auto"/>
                <w:kern w:val="2"/>
                <w:sz w:val="21"/>
                <w:szCs w:val="21"/>
                <w:lang w:val="en-US" w:eastAsia="zh-CN" w:bidi="ar-SA"/>
              </w:rPr>
            </w:rPrChange>
          </w:rPr>
          <w:t>模型中</w:t>
        </w:r>
      </w:ins>
      <w:ins w:id="8300" w:author="Administrator" w:date="2023-01-15T00:07:23Z">
        <w:r>
          <w:rPr>
            <w:rFonts w:hint="eastAsia" w:cs="Times New Roman"/>
            <w:b/>
            <w:i w:val="0"/>
            <w:iCs w:val="0"/>
            <w:color w:val="auto"/>
            <w:kern w:val="2"/>
            <w:sz w:val="21"/>
            <w:szCs w:val="21"/>
            <w:lang w:val="en-US" w:eastAsia="zh-CN" w:bidi="ar-SA"/>
            <w:rPrChange w:id="8301" w:author="Administrator" w:date="2023-01-15T00:08:24Z">
              <w:rPr>
                <w:rFonts w:hint="eastAsia" w:cs="Times New Roman"/>
                <w:i w:val="0"/>
                <w:iCs w:val="0"/>
                <w:color w:val="auto"/>
                <w:kern w:val="2"/>
                <w:sz w:val="21"/>
                <w:szCs w:val="21"/>
                <w:lang w:val="en-US" w:eastAsia="zh-CN" w:bidi="ar-SA"/>
              </w:rPr>
            </w:rPrChange>
          </w:rPr>
          <w:t>可靠性</w:t>
        </w:r>
      </w:ins>
      <m:oMath>
        <m:sSub>
          <m:sSubPr>
            <m:ctrlPr>
              <w:ins w:id="8303" w:author="Administrator" w:date="2023-01-15T00:07:23Z">
                <w:rPr>
                  <w:rFonts w:hint="eastAsia" w:ascii="Cambria Math" w:hAnsi="Cambria Math" w:cs="Times New Roman"/>
                  <w:b/>
                  <w:i w:val="0"/>
                  <w:color w:val="auto"/>
                  <w:kern w:val="2"/>
                  <w:sz w:val="21"/>
                  <w:szCs w:val="21"/>
                  <w:lang w:val="en-US"/>
                  <w:rPrChange w:id="8304" w:author="Administrator" w:date="2023-01-15T00:08:24Z">
                    <w:rPr>
                      <w:rFonts w:ascii="Cambria Math" w:hAnsi="Cambria Math" w:cs="Times New Roman"/>
                      <w:i/>
                      <w:color w:val="auto"/>
                      <w:kern w:val="2"/>
                      <w:sz w:val="21"/>
                      <w:szCs w:val="21"/>
                      <w:lang w:val="en-US"/>
                    </w:rPr>
                  </w:rPrChange>
                </w:rPr>
              </w:ins>
            </m:ctrlPr>
          </m:sSubPr>
          <m:e>
            <w:ins w:id="8306" w:author="Administrator" w:date="2023-01-15T00:07:23Z">
              <m:r>
                <m:rPr>
                  <m:sty m:val="b"/>
                </m:rPr>
                <w:rPr>
                  <w:rFonts w:hint="eastAsia" w:ascii="Cambria Math" w:hAnsi="Cambria Math" w:cs="Times New Roman"/>
                  <w:color w:val="auto"/>
                  <w:kern w:val="2"/>
                  <w:sz w:val="21"/>
                  <w:szCs w:val="21"/>
                  <w:lang w:val="en-US"/>
                  <w:rPrChange w:id="8307" w:author="Administrator" w:date="2023-01-15T00:08:24Z">
                    <m:rPr/>
                    <w:rPr>
                      <w:rFonts w:ascii="Cambria Math" w:hAnsi="Cambria Math" w:cs="Times New Roman"/>
                      <w:color w:val="auto"/>
                      <w:kern w:val="2"/>
                      <w:sz w:val="21"/>
                      <w:szCs w:val="21"/>
                      <w:lang w:val="en-US"/>
                    </w:rPr>
                  </w:rPrChange>
                </w:rPr>
                <m:t>τ</m:t>
              </m:r>
            </w:ins>
            <m:ctrlPr>
              <w:ins w:id="8309" w:author="Administrator" w:date="2023-01-15T00:07:23Z">
                <w:rPr>
                  <w:rFonts w:hint="eastAsia" w:ascii="Cambria Math" w:hAnsi="Cambria Math" w:cs="Times New Roman"/>
                  <w:b/>
                  <w:i w:val="0"/>
                  <w:color w:val="auto"/>
                  <w:kern w:val="2"/>
                  <w:sz w:val="21"/>
                  <w:szCs w:val="21"/>
                  <w:lang w:val="en-US"/>
                  <w:rPrChange w:id="8310" w:author="Administrator" w:date="2023-01-15T00:08:24Z">
                    <w:rPr>
                      <w:rFonts w:ascii="Cambria Math" w:hAnsi="Cambria Math" w:cs="Times New Roman"/>
                      <w:i/>
                      <w:color w:val="auto"/>
                      <w:kern w:val="2"/>
                      <w:sz w:val="21"/>
                      <w:szCs w:val="21"/>
                      <w:lang w:val="en-US"/>
                    </w:rPr>
                  </w:rPrChange>
                </w:rPr>
              </w:ins>
            </m:ctrlPr>
          </m:e>
          <m:sub>
            <w:ins w:id="8312" w:author="Administrator" w:date="2023-01-15T00:07:23Z">
              <m:r>
                <m:rPr>
                  <m:sty m:val="b"/>
                </m:rPr>
                <w:rPr>
                  <w:rFonts w:hint="eastAsia" w:ascii="Cambria Math" w:hAnsi="Cambria Math" w:cs="Times New Roman"/>
                  <w:color w:val="auto"/>
                  <w:kern w:val="2"/>
                  <w:sz w:val="21"/>
                  <w:szCs w:val="21"/>
                  <w:lang w:val="en-US" w:eastAsia="zh-CN"/>
                  <w:rPrChange w:id="8313" w:author="Administrator" w:date="2023-01-15T00:08:24Z">
                    <m:rPr/>
                    <w:rPr>
                      <w:rFonts w:hint="default" w:ascii="Cambria Math" w:hAnsi="Cambria Math" w:cs="Times New Roman"/>
                      <w:color w:val="auto"/>
                      <w:kern w:val="2"/>
                      <w:sz w:val="21"/>
                      <w:szCs w:val="21"/>
                      <w:lang w:val="en-US" w:eastAsia="zh-CN"/>
                    </w:rPr>
                  </w:rPrChange>
                </w:rPr>
                <m:t>v</m:t>
              </m:r>
            </w:ins>
            <m:ctrlPr>
              <w:ins w:id="8315" w:author="Administrator" w:date="2023-01-15T00:07:23Z">
                <w:rPr>
                  <w:rFonts w:hint="eastAsia" w:ascii="Cambria Math" w:hAnsi="Cambria Math" w:cs="Times New Roman"/>
                  <w:b/>
                  <w:i w:val="0"/>
                  <w:color w:val="auto"/>
                  <w:kern w:val="2"/>
                  <w:sz w:val="21"/>
                  <w:szCs w:val="21"/>
                  <w:lang w:val="en-US"/>
                  <w:rPrChange w:id="8316" w:author="Administrator" w:date="2023-01-15T00:08:24Z">
                    <w:rPr>
                      <w:rFonts w:ascii="Cambria Math" w:hAnsi="Cambria Math" w:cs="Times New Roman"/>
                      <w:i/>
                      <w:color w:val="auto"/>
                      <w:kern w:val="2"/>
                      <w:sz w:val="21"/>
                      <w:szCs w:val="21"/>
                      <w:lang w:val="en-US"/>
                    </w:rPr>
                  </w:rPrChange>
                </w:rPr>
              </w:ins>
            </m:ctrlPr>
          </m:sub>
        </m:sSub>
      </m:oMath>
      <w:ins w:id="8318" w:author="Administrator" w:date="2023-01-15T00:06:45Z">
        <w:r>
          <w:rPr>
            <w:rFonts w:hint="eastAsia" w:hAnsi="Times New Roman" w:cs="Times New Roman"/>
            <w:b/>
            <w:i w:val="0"/>
            <w:color w:val="auto"/>
            <w:kern w:val="2"/>
            <w:sz w:val="21"/>
            <w:szCs w:val="21"/>
            <w:lang w:val="en-US" w:eastAsia="zh-CN"/>
            <w:rPrChange w:id="8319" w:author="Administrator" w:date="2023-01-15T00:08:24Z">
              <w:rPr>
                <w:rFonts w:hint="eastAsia" w:hAnsi="Cambria Math" w:cs="Times New Roman"/>
                <w:i w:val="0"/>
                <w:color w:val="auto"/>
                <w:kern w:val="2"/>
                <w:sz w:val="21"/>
                <w:szCs w:val="21"/>
                <w:lang w:val="en-US" w:eastAsia="zh-CN"/>
              </w:rPr>
            </w:rPrChange>
          </w:rPr>
          <w:t>的推导</w:t>
        </w:r>
      </w:ins>
    </w:p>
    <w:p>
      <w:pPr>
        <w:ind w:firstLine="420" w:firstLineChars="200"/>
        <m:rPr/>
        <w:rPr>
          <w:ins w:id="8321" w:author="Administrator" w:date="2023-01-15T11:02:04Z"/>
          <w:rFonts w:hint="default" w:hAnsi="Cambria Math" w:cs="Times New Roman"/>
          <w:i w:val="0"/>
          <w:color w:val="auto"/>
          <w:kern w:val="2"/>
          <w:sz w:val="21"/>
          <w:szCs w:val="21"/>
          <w:lang w:val="en-US" w:eastAsia="zh-CN"/>
        </w:rPr>
      </w:pPr>
      <m:oMathPara>
        <m:oMath>
          <m:sSub>
            <m:sSubPr>
              <m:ctrlPr>
                <w:ins w:id="8322" w:author="Administrator" w:date="2023-01-15T11:00:32Z">
                  <w:rPr>
                    <w:rFonts w:ascii="Cambria Math" w:hAnsi="Cambria Math" w:cs="Times New Roman"/>
                    <w:i/>
                    <w:color w:val="auto"/>
                    <w:kern w:val="2"/>
                    <w:sz w:val="21"/>
                    <w:szCs w:val="21"/>
                    <w:lang w:val="en-US"/>
                  </w:rPr>
                </w:ins>
              </m:ctrlPr>
            </m:sSubPr>
            <m:e>
              <w:ins w:id="8323" w:author="Administrator" w:date="2023-01-15T11:00:32Z">
                <m:r>
                  <m:rPr/>
                  <w:rPr>
                    <w:rFonts w:ascii="Cambria Math" w:hAnsi="Cambria Math" w:cs="Times New Roman"/>
                    <w:color w:val="auto"/>
                    <w:kern w:val="2"/>
                    <w:sz w:val="21"/>
                    <w:szCs w:val="21"/>
                    <w:lang w:val="en-US"/>
                  </w:rPr>
                  <m:t>τ</m:t>
                </m:r>
              </w:ins>
              <m:ctrlPr>
                <w:ins w:id="8324" w:author="Administrator" w:date="2023-01-15T11:00:32Z">
                  <w:rPr>
                    <w:rFonts w:ascii="Cambria Math" w:hAnsi="Cambria Math" w:cs="Times New Roman"/>
                    <w:i/>
                    <w:color w:val="auto"/>
                    <w:kern w:val="2"/>
                    <w:sz w:val="21"/>
                    <w:szCs w:val="21"/>
                    <w:lang w:val="en-US"/>
                  </w:rPr>
                </w:ins>
              </m:ctrlPr>
            </m:e>
            <m:sub>
              <w:ins w:id="8325" w:author="Administrator" w:date="2023-01-15T11:00:32Z">
                <m:r>
                  <m:rPr/>
                  <w:rPr>
                    <w:rFonts w:hint="default" w:ascii="Cambria Math" w:hAnsi="Cambria Math" w:cs="Times New Roman"/>
                    <w:color w:val="auto"/>
                    <w:kern w:val="2"/>
                    <w:sz w:val="21"/>
                    <w:szCs w:val="21"/>
                    <w:lang w:val="en-US" w:eastAsia="zh-CN"/>
                  </w:rPr>
                  <m:t>v</m:t>
                </m:r>
              </w:ins>
              <m:ctrlPr>
                <w:ins w:id="8326" w:author="Administrator" w:date="2023-01-15T11:00:32Z">
                  <w:rPr>
                    <w:rFonts w:ascii="Cambria Math" w:hAnsi="Cambria Math" w:cs="Times New Roman"/>
                    <w:i/>
                    <w:color w:val="auto"/>
                    <w:kern w:val="2"/>
                    <w:sz w:val="21"/>
                    <w:szCs w:val="21"/>
                    <w:lang w:val="en-US"/>
                  </w:rPr>
                </w:ins>
              </m:ctrlPr>
            </m:sub>
          </m:sSub>
          <w:ins w:id="8327" w:author="Administrator" w:date="2023-01-15T11:00:32Z">
            <m:r>
              <m:rPr/>
              <w:rPr>
                <w:rFonts w:ascii="Cambria Math" w:hAnsi="Cambria Math" w:cs="Times New Roman"/>
                <w:color w:val="auto"/>
                <w:kern w:val="2"/>
                <w:sz w:val="21"/>
                <w:szCs w:val="21"/>
                <w:lang w:val="en-US"/>
              </w:rPr>
              <m:t>~</m:t>
            </m:r>
          </w:ins>
          <w:ins w:id="8328" w:author="Administrator" w:date="2023-01-15T11:00:32Z">
            <m:r>
              <m:rPr/>
              <w:rPr>
                <w:rFonts w:hint="default" w:ascii="Cambria Math" w:hAnsi="Cambria Math" w:cs="Times New Roman"/>
                <w:color w:val="auto"/>
                <w:kern w:val="2"/>
                <w:sz w:val="21"/>
                <w:szCs w:val="21"/>
                <w:lang w:val="en-US" w:eastAsia="zh-CN"/>
              </w:rPr>
              <m:t>P(</m:t>
            </m:r>
          </w:ins>
          <m:sSub>
            <m:sSubPr>
              <m:ctrlPr>
                <w:ins w:id="8329" w:author="Administrator" w:date="2023-01-15T11:00:32Z">
                  <w:rPr>
                    <w:rFonts w:ascii="Cambria Math" w:hAnsi="Cambria Math" w:cs="Times New Roman"/>
                    <w:i/>
                    <w:color w:val="auto"/>
                    <w:kern w:val="2"/>
                    <w:sz w:val="21"/>
                    <w:szCs w:val="21"/>
                    <w:lang w:val="en-US"/>
                  </w:rPr>
                </w:ins>
              </m:ctrlPr>
            </m:sSubPr>
            <m:e>
              <w:ins w:id="8330" w:author="Administrator" w:date="2023-01-15T11:00:32Z">
                <m:r>
                  <m:rPr/>
                  <w:rPr>
                    <w:rFonts w:ascii="Cambria Math" w:hAnsi="Cambria Math" w:cs="Times New Roman"/>
                    <w:color w:val="auto"/>
                    <w:kern w:val="2"/>
                    <w:sz w:val="21"/>
                    <w:szCs w:val="21"/>
                    <w:lang w:val="en-US"/>
                  </w:rPr>
                  <m:t>τ</m:t>
                </m:r>
              </w:ins>
              <m:ctrlPr>
                <w:ins w:id="8331" w:author="Administrator" w:date="2023-01-15T11:00:32Z">
                  <w:rPr>
                    <w:rFonts w:ascii="Cambria Math" w:hAnsi="Cambria Math" w:cs="Times New Roman"/>
                    <w:i/>
                    <w:color w:val="auto"/>
                    <w:kern w:val="2"/>
                    <w:sz w:val="21"/>
                    <w:szCs w:val="21"/>
                    <w:lang w:val="en-US"/>
                  </w:rPr>
                </w:ins>
              </m:ctrlPr>
            </m:e>
            <m:sub>
              <w:ins w:id="8332" w:author="Administrator" w:date="2023-01-15T11:00:32Z">
                <m:r>
                  <m:rPr/>
                  <w:rPr>
                    <w:rFonts w:hint="default" w:ascii="Cambria Math" w:hAnsi="Cambria Math" w:cs="Times New Roman"/>
                    <w:color w:val="auto"/>
                    <w:kern w:val="2"/>
                    <w:sz w:val="21"/>
                    <w:szCs w:val="21"/>
                    <w:lang w:val="en-US" w:eastAsia="zh-CN"/>
                  </w:rPr>
                  <m:t>v</m:t>
                </m:r>
              </w:ins>
              <m:ctrlPr>
                <w:ins w:id="8333" w:author="Administrator" w:date="2023-01-15T11:00:32Z">
                  <w:rPr>
                    <w:rFonts w:ascii="Cambria Math" w:hAnsi="Cambria Math" w:cs="Times New Roman"/>
                    <w:i/>
                    <w:color w:val="auto"/>
                    <w:kern w:val="2"/>
                    <w:sz w:val="21"/>
                    <w:szCs w:val="21"/>
                    <w:lang w:val="en-US"/>
                  </w:rPr>
                </w:ins>
              </m:ctrlPr>
            </m:sub>
          </m:sSub>
          <w:ins w:id="8334" w:author="Administrator" w:date="2023-01-15T11:00:32Z">
            <m:r>
              <m:rPr/>
              <w:rPr>
                <w:rFonts w:hint="default" w:ascii="Cambria Math" w:hAnsi="Cambria Math" w:cs="Times New Roman"/>
                <w:color w:val="auto"/>
                <w:kern w:val="2"/>
                <w:sz w:val="21"/>
                <w:szCs w:val="21"/>
                <w:lang w:val="en-US" w:eastAsia="zh-CN"/>
              </w:rPr>
              <m:t>|MB(</m:t>
            </m:r>
          </w:ins>
          <m:sSub>
            <m:sSubPr>
              <m:ctrlPr>
                <w:ins w:id="8335" w:author="Administrator" w:date="2023-01-15T11:00:32Z">
                  <w:rPr>
                    <w:rFonts w:ascii="Cambria Math" w:hAnsi="Cambria Math" w:cs="Times New Roman"/>
                    <w:i/>
                    <w:color w:val="auto"/>
                    <w:kern w:val="2"/>
                    <w:sz w:val="21"/>
                    <w:szCs w:val="21"/>
                    <w:lang w:val="en-US"/>
                  </w:rPr>
                </w:ins>
              </m:ctrlPr>
            </m:sSubPr>
            <m:e>
              <w:ins w:id="8336" w:author="Administrator" w:date="2023-01-15T11:00:32Z">
                <m:r>
                  <m:rPr/>
                  <w:rPr>
                    <w:rFonts w:ascii="Cambria Math" w:hAnsi="Cambria Math" w:cs="Times New Roman"/>
                    <w:color w:val="auto"/>
                    <w:kern w:val="2"/>
                    <w:sz w:val="21"/>
                    <w:szCs w:val="21"/>
                    <w:lang w:val="en-US"/>
                  </w:rPr>
                  <m:t>τ</m:t>
                </m:r>
              </w:ins>
              <m:ctrlPr>
                <w:ins w:id="8337" w:author="Administrator" w:date="2023-01-15T11:00:32Z">
                  <w:rPr>
                    <w:rFonts w:ascii="Cambria Math" w:hAnsi="Cambria Math" w:cs="Times New Roman"/>
                    <w:i/>
                    <w:color w:val="auto"/>
                    <w:kern w:val="2"/>
                    <w:sz w:val="21"/>
                    <w:szCs w:val="21"/>
                    <w:lang w:val="en-US"/>
                  </w:rPr>
                </w:ins>
              </m:ctrlPr>
            </m:e>
            <m:sub>
              <w:ins w:id="8338" w:author="Administrator" w:date="2023-01-15T11:00:32Z">
                <m:r>
                  <m:rPr/>
                  <w:rPr>
                    <w:rFonts w:hint="default" w:ascii="Cambria Math" w:hAnsi="Cambria Math" w:cs="Times New Roman"/>
                    <w:color w:val="auto"/>
                    <w:kern w:val="2"/>
                    <w:sz w:val="21"/>
                    <w:szCs w:val="21"/>
                    <w:lang w:val="en-US" w:eastAsia="zh-CN"/>
                  </w:rPr>
                  <m:t>v</m:t>
                </m:r>
              </w:ins>
              <m:ctrlPr>
                <w:ins w:id="8339" w:author="Administrator" w:date="2023-01-15T11:00:32Z">
                  <w:rPr>
                    <w:rFonts w:ascii="Cambria Math" w:hAnsi="Cambria Math" w:cs="Times New Roman"/>
                    <w:i/>
                    <w:color w:val="auto"/>
                    <w:kern w:val="2"/>
                    <w:sz w:val="21"/>
                    <w:szCs w:val="21"/>
                    <w:lang w:val="en-US"/>
                  </w:rPr>
                </w:ins>
              </m:ctrlPr>
            </m:sub>
          </m:sSub>
          <w:ins w:id="8340" w:author="Administrator" w:date="2023-01-15T11:00:32Z">
            <m:r>
              <m:rPr/>
              <w:rPr>
                <w:rFonts w:hint="default" w:ascii="Cambria Math" w:hAnsi="Cambria Math" w:cs="Times New Roman"/>
                <w:color w:val="auto"/>
                <w:kern w:val="2"/>
                <w:sz w:val="21"/>
                <w:szCs w:val="21"/>
                <w:lang w:val="en-US" w:eastAsia="zh-CN"/>
              </w:rPr>
              <m:t>))</m:t>
            </m:r>
          </w:ins>
        </m:oMath>
      </m:oMathPara>
    </w:p>
    <w:p>
      <w:pPr>
        <w:ind w:firstLine="420" w:firstLineChars="200"/>
        <m:rPr/>
        <w:rPr>
          <w:ins w:id="8342" w:author="Administrator" w:date="2023-01-15T11:00:32Z"/>
          <w:rFonts w:hint="default" w:hAnsi="Cambria Math" w:cs="Times New Roman"/>
          <w:i w:val="0"/>
          <w:color w:val="auto"/>
          <w:kern w:val="2"/>
          <w:sz w:val="21"/>
          <w:szCs w:val="21"/>
          <w:lang w:val="en-US" w:eastAsia="zh-CN" w:bidi="ar-SA"/>
        </w:rPr>
        <w:pPrChange w:id="8341" w:author="Administrator" w:date="2023-01-15T11:04:15Z">
          <w:pPr>
            <w:ind w:firstLine="420" w:firstLineChars="200"/>
          </w:pPr>
        </w:pPrChange>
      </w:pPr>
      <m:oMathPara>
        <m:oMath>
          <w:ins w:id="8343" w:author="Administrator" w:date="2023-01-15T11:02:05Z">
            <m:r>
              <m:rPr/>
              <w:rPr>
                <w:rFonts w:ascii="Cambria Math" w:hAnsi="Cambria Math" w:cs="Times New Roman"/>
                <w:color w:val="auto"/>
                <w:kern w:val="2"/>
                <w:sz w:val="21"/>
                <w:szCs w:val="21"/>
                <w:lang w:val="en-US"/>
              </w:rPr>
              <m:t>τ</m:t>
            </m:r>
          </w:ins>
          <w:ins w:id="8344" w:author="Administrator" w:date="2023-01-15T11:02:05Z">
            <m:r>
              <m:rPr/>
              <w:rPr>
                <w:rFonts w:ascii="Cambria Math" w:hAnsi="Cambria Math" w:cs="Times New Roman"/>
                <w:color w:val="auto"/>
                <w:kern w:val="2"/>
                <w:sz w:val="21"/>
                <w:szCs w:val="21"/>
                <w:lang w:val="en-US" w:bidi="ar-SA"/>
              </w:rPr>
              <m:t>∝</m:t>
            </m:r>
          </w:ins>
          <w:ins w:id="8345" w:author="Administrator" w:date="2023-01-15T11:02:22Z">
            <m:r>
              <m:rPr/>
              <w:rPr>
                <w:rFonts w:hint="default" w:ascii="Cambria Math" w:hAnsi="Cambria Math" w:cs="Times New Roman"/>
                <w:color w:val="auto"/>
                <w:kern w:val="2"/>
                <w:sz w:val="21"/>
                <w:szCs w:val="21"/>
                <w:lang w:val="en-US" w:eastAsia="zh-CN" w:bidi="ar-SA"/>
              </w:rPr>
              <m:t>P</m:t>
            </m:r>
          </w:ins>
          <w:ins w:id="8346" w:author="Administrator" w:date="2023-01-15T11:02:24Z">
            <m:r>
              <m:rPr/>
              <w:rPr>
                <w:rFonts w:hint="default" w:ascii="Cambria Math" w:hAnsi="Cambria Math" w:cs="Times New Roman"/>
                <w:color w:val="auto"/>
                <w:kern w:val="2"/>
                <w:sz w:val="21"/>
                <w:szCs w:val="21"/>
                <w:lang w:val="en-US" w:eastAsia="zh-CN" w:bidi="ar-SA"/>
              </w:rPr>
              <m:t>(</m:t>
            </m:r>
          </w:ins>
          <m:sSub>
            <m:sSubPr>
              <m:ctrlPr>
                <w:ins w:id="8347" w:author="Administrator" w:date="2023-01-15T11:02:31Z">
                  <w:rPr>
                    <w:rFonts w:ascii="Cambria Math" w:hAnsi="Cambria Math" w:cs="Times New Roman"/>
                    <w:i/>
                    <w:color w:val="auto"/>
                    <w:kern w:val="2"/>
                    <w:sz w:val="21"/>
                    <w:szCs w:val="21"/>
                    <w:lang w:val="en-US"/>
                  </w:rPr>
                </w:ins>
              </m:ctrlPr>
            </m:sSubPr>
            <m:e>
              <w:ins w:id="8348" w:author="Administrator" w:date="2023-01-15T11:02:31Z">
                <m:r>
                  <m:rPr/>
                  <w:rPr>
                    <w:rFonts w:ascii="Cambria Math" w:hAnsi="Cambria Math" w:cs="Times New Roman"/>
                    <w:color w:val="auto"/>
                    <w:kern w:val="2"/>
                    <w:sz w:val="21"/>
                    <w:szCs w:val="21"/>
                    <w:lang w:val="en-US"/>
                  </w:rPr>
                  <m:t>τ</m:t>
                </m:r>
              </w:ins>
              <m:ctrlPr>
                <w:ins w:id="8349" w:author="Administrator" w:date="2023-01-15T11:02:31Z">
                  <w:rPr>
                    <w:rFonts w:ascii="Cambria Math" w:hAnsi="Cambria Math" w:cs="Times New Roman"/>
                    <w:i/>
                    <w:color w:val="auto"/>
                    <w:kern w:val="2"/>
                    <w:sz w:val="21"/>
                    <w:szCs w:val="21"/>
                    <w:lang w:val="en-US"/>
                  </w:rPr>
                </w:ins>
              </m:ctrlPr>
            </m:e>
            <m:sub>
              <w:ins w:id="8350" w:author="Administrator" w:date="2023-01-15T11:02:31Z">
                <m:r>
                  <m:rPr/>
                  <w:rPr>
                    <w:rFonts w:hint="default" w:ascii="Cambria Math" w:hAnsi="Cambria Math" w:cs="Times New Roman"/>
                    <w:color w:val="auto"/>
                    <w:kern w:val="2"/>
                    <w:sz w:val="21"/>
                    <w:szCs w:val="21"/>
                    <w:lang w:val="en-US" w:eastAsia="zh-CN"/>
                  </w:rPr>
                  <m:t>v</m:t>
                </m:r>
              </w:ins>
              <m:ctrlPr>
                <w:ins w:id="8351" w:author="Administrator" w:date="2023-01-15T11:02:31Z">
                  <w:rPr>
                    <w:rFonts w:ascii="Cambria Math" w:hAnsi="Cambria Math" w:cs="Times New Roman"/>
                    <w:i/>
                    <w:color w:val="auto"/>
                    <w:kern w:val="2"/>
                    <w:sz w:val="21"/>
                    <w:szCs w:val="21"/>
                    <w:lang w:val="en-US"/>
                  </w:rPr>
                </w:ins>
              </m:ctrlPr>
            </m:sub>
          </m:sSub>
          <w:ins w:id="8352" w:author="Administrator" w:date="2023-01-15T11:02:35Z">
            <m:r>
              <m:rPr/>
              <w:rPr>
                <w:rFonts w:hint="default" w:ascii="Cambria Math" w:hAnsi="Cambria Math" w:cs="Times New Roman"/>
                <w:color w:val="auto"/>
                <w:kern w:val="2"/>
                <w:sz w:val="21"/>
                <w:szCs w:val="21"/>
                <w:lang w:val="en-US" w:eastAsia="zh-CN"/>
              </w:rPr>
              <m:t>|</m:t>
            </m:r>
          </w:ins>
          <m:sSub>
            <m:sSubPr>
              <m:ctrlPr>
                <w:ins w:id="8353" w:author="Administrator" w:date="2023-01-15T11:02:53Z">
                  <w:rPr>
                    <w:rFonts w:ascii="Cambria Math" w:hAnsi="Cambria Math" w:cs="Times New Roman"/>
                    <w:i/>
                    <w:color w:val="auto"/>
                    <w:kern w:val="2"/>
                    <w:sz w:val="21"/>
                    <w:szCs w:val="21"/>
                    <w:lang w:val="en-US"/>
                  </w:rPr>
                </w:ins>
              </m:ctrlPr>
            </m:sSubPr>
            <m:e>
              <w:ins w:id="8354" w:author="Administrator" w:date="2023-01-15T11:02:53Z">
                <m:r>
                  <m:rPr/>
                  <w:rPr>
                    <w:rFonts w:hint="default" w:ascii="Cambria Math" w:hAnsi="Cambria Math" w:cs="Times New Roman"/>
                    <w:color w:val="auto"/>
                    <w:kern w:val="2"/>
                    <w:sz w:val="21"/>
                    <w:szCs w:val="21"/>
                    <w:lang w:val="en-US" w:eastAsia="zh-CN"/>
                  </w:rPr>
                  <m:t>r</m:t>
                </m:r>
              </w:ins>
              <m:ctrlPr>
                <w:ins w:id="8355" w:author="Administrator" w:date="2023-01-15T11:02:53Z">
                  <w:rPr>
                    <w:rFonts w:ascii="Cambria Math" w:hAnsi="Cambria Math" w:cs="Times New Roman"/>
                    <w:i/>
                    <w:color w:val="auto"/>
                    <w:kern w:val="2"/>
                    <w:sz w:val="21"/>
                    <w:szCs w:val="21"/>
                    <w:lang w:val="en-US"/>
                  </w:rPr>
                </w:ins>
              </m:ctrlPr>
            </m:e>
            <m:sub>
              <w:ins w:id="8356" w:author="Administrator" w:date="2023-01-15T11:02:53Z">
                <m:r>
                  <m:rPr/>
                  <w:rPr>
                    <w:rFonts w:hint="default" w:ascii="Cambria Math" w:hAnsi="Cambria Math" w:cs="Times New Roman"/>
                    <w:color w:val="auto"/>
                    <w:kern w:val="2"/>
                    <w:sz w:val="21"/>
                    <w:szCs w:val="21"/>
                    <w:lang w:val="en-US" w:eastAsia="zh-CN"/>
                  </w:rPr>
                  <m:t>v</m:t>
                </m:r>
              </w:ins>
              <m:ctrlPr>
                <w:ins w:id="8357" w:author="Administrator" w:date="2023-01-15T11:02:53Z">
                  <w:rPr>
                    <w:rFonts w:ascii="Cambria Math" w:hAnsi="Cambria Math" w:cs="Times New Roman"/>
                    <w:i/>
                    <w:color w:val="auto"/>
                    <w:kern w:val="2"/>
                    <w:sz w:val="21"/>
                    <w:szCs w:val="21"/>
                    <w:lang w:val="en-US"/>
                  </w:rPr>
                </w:ins>
              </m:ctrlPr>
            </m:sub>
          </m:sSub>
          <w:ins w:id="8358" w:author="Administrator" w:date="2023-01-15T11:02:53Z">
            <m:r>
              <m:rPr/>
              <w:rPr>
                <w:rFonts w:hint="default" w:ascii="Cambria Math" w:hAnsi="Cambria Math" w:cs="Times New Roman"/>
                <w:color w:val="auto"/>
                <w:kern w:val="2"/>
                <w:sz w:val="21"/>
                <w:szCs w:val="21"/>
                <w:lang w:val="en-US" w:eastAsia="zh-CN"/>
              </w:rPr>
              <m:t>,</m:t>
            </m:r>
          </w:ins>
          <w:ins w:id="8359" w:author="Administrator" w:date="2023-01-15T11:02:53Z">
            <m:r>
              <m:rPr/>
              <w:rPr>
                <w:rFonts w:ascii="Cambria Math" w:hAnsi="Cambria Math" w:cs="Times New Roman"/>
                <w:color w:val="auto"/>
                <w:kern w:val="2"/>
                <w:sz w:val="21"/>
                <w:szCs w:val="21"/>
                <w:lang w:val="en-US"/>
              </w:rPr>
              <m:t>β</m:t>
            </m:r>
          </w:ins>
          <w:ins w:id="8360" w:author="Administrator" w:date="2023-01-15T11:02:25Z">
            <m:r>
              <m:rPr/>
              <w:rPr>
                <w:rFonts w:hint="default" w:ascii="Cambria Math" w:hAnsi="Cambria Math" w:cs="Times New Roman"/>
                <w:color w:val="auto"/>
                <w:kern w:val="2"/>
                <w:sz w:val="21"/>
                <w:szCs w:val="21"/>
                <w:lang w:val="en-US" w:eastAsia="zh-CN" w:bidi="ar-SA"/>
              </w:rPr>
              <m:t>)</m:t>
            </m:r>
          </w:ins>
          <m:nary>
            <m:naryPr>
              <m:chr m:val="∏"/>
              <m:limLoc m:val="undOvr"/>
              <m:supHide m:val="1"/>
              <m:ctrlPr>
                <w:ins w:id="8361" w:author="Administrator" w:date="2023-01-15T11:03:08Z">
                  <w:rPr>
                    <w:rFonts w:hint="default" w:ascii="Cambria Math" w:hAnsi="Cambria Math" w:cs="Times New Roman"/>
                    <w:i/>
                    <w:color w:val="auto"/>
                    <w:kern w:val="2"/>
                    <w:sz w:val="21"/>
                    <w:szCs w:val="21"/>
                    <w:lang w:val="en-US" w:eastAsia="zh-CN" w:bidi="ar-SA"/>
                  </w:rPr>
                </w:ins>
              </m:ctrlPr>
            </m:naryPr>
            <m:sub>
              <w:ins w:id="8362" w:author="Administrator" w:date="2023-01-15T11:03:08Z">
                <m:r>
                  <m:rPr/>
                  <w:rPr>
                    <w:rFonts w:hint="default" w:ascii="Cambria Math" w:hAnsi="Cambria Math" w:cs="Times New Roman"/>
                    <w:color w:val="auto"/>
                    <w:kern w:val="2"/>
                    <w:sz w:val="21"/>
                    <w:szCs w:val="21"/>
                    <w:lang w:val="en-US" w:eastAsia="zh-CN"/>
                  </w:rPr>
                  <m:t>i</m:t>
                </m:r>
              </w:ins>
              <w:ins w:id="8363" w:author="Administrator" w:date="2023-01-15T11:03:08Z">
                <m:r>
                  <m:rPr/>
                  <w:rPr>
                    <w:rFonts w:ascii="Cambria Math" w:hAnsi="Cambria Math" w:cs="Times New Roman"/>
                    <w:color w:val="auto"/>
                    <w:kern w:val="2"/>
                    <w:sz w:val="21"/>
                    <w:szCs w:val="21"/>
                    <w:lang w:val="en-US"/>
                  </w:rPr>
                  <m:t>∈</m:t>
                </m:r>
              </w:ins>
              <m:sSub>
                <m:sSubPr>
                  <m:ctrlPr>
                    <w:ins w:id="8364" w:author="Administrator" w:date="2023-01-15T11:03:08Z">
                      <w:rPr>
                        <w:rFonts w:ascii="Cambria Math" w:hAnsi="Cambria Math" w:cs="Times New Roman"/>
                        <w:i/>
                        <w:color w:val="auto"/>
                        <w:kern w:val="2"/>
                        <w:sz w:val="21"/>
                        <w:szCs w:val="21"/>
                        <w:lang w:val="en-US"/>
                      </w:rPr>
                    </w:ins>
                  </m:ctrlPr>
                </m:sSubPr>
                <m:e>
                  <w:ins w:id="8365" w:author="Administrator" w:date="2023-01-15T11:03:08Z">
                    <m:r>
                      <m:rPr/>
                      <w:rPr>
                        <w:rFonts w:hint="default" w:ascii="Cambria Math" w:hAnsi="Cambria Math" w:cs="Times New Roman"/>
                        <w:color w:val="auto"/>
                        <w:kern w:val="2"/>
                        <w:sz w:val="21"/>
                        <w:szCs w:val="21"/>
                        <w:lang w:val="en-US" w:eastAsia="zh-CN"/>
                      </w:rPr>
                      <m:t>H</m:t>
                    </m:r>
                  </w:ins>
                  <m:ctrlPr>
                    <w:ins w:id="8366" w:author="Administrator" w:date="2023-01-15T11:03:08Z">
                      <w:rPr>
                        <w:rFonts w:ascii="Cambria Math" w:hAnsi="Cambria Math" w:cs="Times New Roman"/>
                        <w:i/>
                        <w:color w:val="auto"/>
                        <w:kern w:val="2"/>
                        <w:sz w:val="21"/>
                        <w:szCs w:val="21"/>
                        <w:lang w:val="en-US"/>
                      </w:rPr>
                    </w:ins>
                  </m:ctrlPr>
                </m:e>
                <m:sub>
                  <w:ins w:id="8367" w:author="Administrator" w:date="2023-01-15T11:03:08Z">
                    <m:r>
                      <m:rPr/>
                      <w:rPr>
                        <w:rFonts w:hint="default" w:ascii="Cambria Math" w:hAnsi="Cambria Math" w:cs="Times New Roman"/>
                        <w:color w:val="auto"/>
                        <w:kern w:val="2"/>
                        <w:sz w:val="21"/>
                        <w:szCs w:val="21"/>
                        <w:lang w:val="en-US" w:eastAsia="zh-CN"/>
                      </w:rPr>
                      <m:t>v</m:t>
                    </m:r>
                  </w:ins>
                  <m:ctrlPr>
                    <w:ins w:id="8368" w:author="Administrator" w:date="2023-01-15T11:03:08Z">
                      <w:rPr>
                        <w:rFonts w:ascii="Cambria Math" w:hAnsi="Cambria Math" w:cs="Times New Roman"/>
                        <w:i/>
                        <w:color w:val="auto"/>
                        <w:kern w:val="2"/>
                        <w:sz w:val="21"/>
                        <w:szCs w:val="21"/>
                        <w:lang w:val="en-US"/>
                      </w:rPr>
                    </w:ins>
                  </m:ctrlPr>
                </m:sub>
              </m:sSub>
              <m:ctrlPr>
                <w:ins w:id="8369" w:author="Administrator" w:date="2023-01-15T11:03:08Z">
                  <w:rPr>
                    <w:rFonts w:hint="default" w:ascii="Cambria Math" w:hAnsi="Cambria Math" w:cs="Times New Roman"/>
                    <w:i/>
                    <w:color w:val="auto"/>
                    <w:kern w:val="2"/>
                    <w:sz w:val="21"/>
                    <w:szCs w:val="21"/>
                    <w:lang w:val="en-US" w:eastAsia="zh-CN" w:bidi="ar-SA"/>
                  </w:rPr>
                </w:ins>
              </m:ctrlPr>
            </m:sub>
            <m:sup>
              <m:ctrlPr>
                <w:ins w:id="8370" w:author="Administrator" w:date="2023-01-15T11:03:08Z">
                  <w:rPr>
                    <w:rFonts w:hint="default" w:ascii="Cambria Math" w:hAnsi="Cambria Math" w:cs="Times New Roman"/>
                    <w:i/>
                    <w:color w:val="auto"/>
                    <w:kern w:val="2"/>
                    <w:sz w:val="21"/>
                    <w:szCs w:val="21"/>
                    <w:lang w:val="en-US" w:eastAsia="zh-CN" w:bidi="ar-SA"/>
                  </w:rPr>
                </w:ins>
              </m:ctrlPr>
            </m:sup>
            <m:e>
              <w:ins w:id="8371" w:author="Administrator" w:date="2023-01-15T11:03:08Z">
                <m:r>
                  <m:rPr/>
                  <w:rPr>
                    <w:rFonts w:hint="default" w:ascii="Cambria Math" w:hAnsi="Cambria Math" w:cs="Times New Roman"/>
                    <w:color w:val="auto"/>
                    <w:kern w:val="2"/>
                    <w:sz w:val="21"/>
                    <w:szCs w:val="21"/>
                    <w:lang w:val="en-US" w:eastAsia="zh-CN" w:bidi="ar-SA"/>
                  </w:rPr>
                  <m:t>P(</m:t>
                </m:r>
              </w:ins>
              <m:sSubSup>
                <m:sSubSupPr>
                  <m:ctrlPr>
                    <w:ins w:id="8372" w:author="Administrator" w:date="2023-01-15T11:03:08Z">
                      <w:rPr>
                        <w:rFonts w:hint="default" w:ascii="Cambria Math" w:hAnsi="Cambria Math" w:cs="Times New Roman"/>
                        <w:i/>
                        <w:color w:val="auto"/>
                        <w:kern w:val="2"/>
                        <w:sz w:val="21"/>
                        <w:szCs w:val="21"/>
                        <w:lang w:val="en-US" w:eastAsia="zh-CN"/>
                      </w:rPr>
                    </w:ins>
                  </m:ctrlPr>
                </m:sSubSupPr>
                <m:e>
                  <w:ins w:id="8373" w:author="Administrator" w:date="2023-01-15T11:03:08Z">
                    <m:r>
                      <m:rPr/>
                      <w:rPr>
                        <w:rFonts w:hint="default" w:ascii="Cambria Math" w:hAnsi="Cambria Math" w:cs="Times New Roman"/>
                        <w:color w:val="auto"/>
                        <w:kern w:val="2"/>
                        <w:sz w:val="21"/>
                        <w:szCs w:val="21"/>
                        <w:lang w:val="en-US" w:eastAsia="zh-CN"/>
                      </w:rPr>
                      <m:t>z</m:t>
                    </m:r>
                  </w:ins>
                  <m:ctrlPr>
                    <w:ins w:id="8374" w:author="Administrator" w:date="2023-01-15T11:03:08Z">
                      <w:rPr>
                        <w:rFonts w:hint="default" w:ascii="Cambria Math" w:hAnsi="Cambria Math" w:cs="Times New Roman"/>
                        <w:i/>
                        <w:color w:val="auto"/>
                        <w:kern w:val="2"/>
                        <w:sz w:val="21"/>
                        <w:szCs w:val="21"/>
                        <w:lang w:val="en-US" w:eastAsia="zh-CN"/>
                      </w:rPr>
                    </w:ins>
                  </m:ctrlPr>
                </m:e>
                <m:sub>
                  <w:ins w:id="8375" w:author="Administrator" w:date="2023-01-15T11:03:08Z">
                    <m:r>
                      <m:rPr/>
                      <w:rPr>
                        <w:rFonts w:hint="default" w:ascii="Cambria Math" w:hAnsi="Cambria Math" w:cs="Times New Roman"/>
                        <w:color w:val="auto"/>
                        <w:kern w:val="2"/>
                        <w:sz w:val="21"/>
                        <w:szCs w:val="21"/>
                        <w:lang w:val="en-US" w:eastAsia="zh-CN"/>
                      </w:rPr>
                      <m:t>i</m:t>
                    </m:r>
                  </w:ins>
                  <m:ctrlPr>
                    <w:ins w:id="8376" w:author="Administrator" w:date="2023-01-15T11:03:08Z">
                      <w:rPr>
                        <w:rFonts w:hint="default" w:ascii="Cambria Math" w:hAnsi="Cambria Math" w:cs="Times New Roman"/>
                        <w:i/>
                        <w:color w:val="auto"/>
                        <w:kern w:val="2"/>
                        <w:sz w:val="21"/>
                        <w:szCs w:val="21"/>
                        <w:lang w:val="en-US" w:eastAsia="zh-CN"/>
                      </w:rPr>
                    </w:ins>
                  </m:ctrlPr>
                </m:sub>
                <m:sup>
                  <w:ins w:id="8377" w:author="Administrator" w:date="2023-01-15T11:03:08Z">
                    <m:r>
                      <m:rPr/>
                      <w:rPr>
                        <w:rFonts w:hint="default" w:ascii="Cambria Math" w:hAnsi="Cambria Math" w:cs="Times New Roman"/>
                        <w:color w:val="auto"/>
                        <w:kern w:val="2"/>
                        <w:sz w:val="21"/>
                        <w:szCs w:val="21"/>
                        <w:lang w:val="en-US" w:eastAsia="zh-CN"/>
                      </w:rPr>
                      <m:t>v</m:t>
                    </m:r>
                  </w:ins>
                  <m:ctrlPr>
                    <w:ins w:id="8378" w:author="Administrator" w:date="2023-01-15T11:03:08Z">
                      <w:rPr>
                        <w:rFonts w:hint="default" w:ascii="Cambria Math" w:hAnsi="Cambria Math" w:cs="Times New Roman"/>
                        <w:i/>
                        <w:color w:val="auto"/>
                        <w:kern w:val="2"/>
                        <w:sz w:val="21"/>
                        <w:szCs w:val="21"/>
                        <w:lang w:val="en-US" w:eastAsia="zh-CN"/>
                      </w:rPr>
                    </w:ins>
                  </m:ctrlPr>
                </m:sup>
              </m:sSubSup>
              <w:ins w:id="8379" w:author="Administrator" w:date="2023-01-15T11:03:08Z">
                <m:r>
                  <m:rPr/>
                  <w:rPr>
                    <w:rFonts w:hint="default" w:ascii="Cambria Math" w:hAnsi="Cambria Math" w:cs="Times New Roman"/>
                    <w:color w:val="auto"/>
                    <w:kern w:val="2"/>
                    <w:sz w:val="21"/>
                    <w:szCs w:val="21"/>
                    <w:lang w:val="en-US" w:eastAsia="zh-CN"/>
                  </w:rPr>
                  <m:t>|</m:t>
                </m:r>
              </w:ins>
              <m:sSub>
                <m:sSubPr>
                  <m:ctrlPr>
                    <w:ins w:id="8380" w:author="Administrator" w:date="2023-01-15T11:03:08Z">
                      <w:rPr>
                        <w:rFonts w:ascii="Cambria Math" w:hAnsi="Cambria Math" w:cs="Times New Roman"/>
                        <w:i/>
                        <w:color w:val="auto"/>
                        <w:kern w:val="2"/>
                        <w:sz w:val="21"/>
                        <w:szCs w:val="21"/>
                        <w:lang w:val="en-US"/>
                      </w:rPr>
                    </w:ins>
                  </m:ctrlPr>
                </m:sSubPr>
                <m:e>
                  <w:ins w:id="8381" w:author="Administrator" w:date="2023-01-15T11:03:08Z">
                    <m:r>
                      <m:rPr/>
                      <w:rPr>
                        <w:rFonts w:hint="default" w:ascii="Cambria Math" w:hAnsi="Cambria Math" w:cs="Times New Roman"/>
                        <w:color w:val="auto"/>
                        <w:kern w:val="2"/>
                        <w:sz w:val="21"/>
                        <w:szCs w:val="21"/>
                        <w:lang w:val="en-US" w:eastAsia="zh-CN"/>
                      </w:rPr>
                      <m:t>s</m:t>
                    </m:r>
                  </w:ins>
                  <m:ctrlPr>
                    <w:ins w:id="8382" w:author="Administrator" w:date="2023-01-15T11:03:08Z">
                      <w:rPr>
                        <w:rFonts w:ascii="Cambria Math" w:hAnsi="Cambria Math" w:cs="Times New Roman"/>
                        <w:i/>
                        <w:color w:val="auto"/>
                        <w:kern w:val="2"/>
                        <w:sz w:val="21"/>
                        <w:szCs w:val="21"/>
                        <w:lang w:val="en-US"/>
                      </w:rPr>
                    </w:ins>
                  </m:ctrlPr>
                </m:e>
                <m:sub>
                  <w:ins w:id="8383" w:author="Administrator" w:date="2023-01-15T11:03:08Z">
                    <m:r>
                      <m:rPr/>
                      <w:rPr>
                        <w:rFonts w:hint="default" w:ascii="Cambria Math" w:hAnsi="Cambria Math" w:cs="Times New Roman"/>
                        <w:color w:val="auto"/>
                        <w:kern w:val="2"/>
                        <w:sz w:val="21"/>
                        <w:szCs w:val="21"/>
                        <w:lang w:val="en-US" w:eastAsia="zh-CN"/>
                      </w:rPr>
                      <m:t>i</m:t>
                    </m:r>
                  </w:ins>
                  <m:ctrlPr>
                    <w:ins w:id="8384" w:author="Administrator" w:date="2023-01-15T11:03:08Z">
                      <w:rPr>
                        <w:rFonts w:ascii="Cambria Math" w:hAnsi="Cambria Math" w:cs="Times New Roman"/>
                        <w:i/>
                        <w:color w:val="auto"/>
                        <w:kern w:val="2"/>
                        <w:sz w:val="21"/>
                        <w:szCs w:val="21"/>
                        <w:lang w:val="en-US"/>
                      </w:rPr>
                    </w:ins>
                  </m:ctrlPr>
                </m:sub>
              </m:sSub>
              <w:ins w:id="8385" w:author="Administrator" w:date="2023-01-15T11:03:08Z">
                <m:r>
                  <m:rPr/>
                  <w:rPr>
                    <w:rFonts w:hint="default" w:ascii="Cambria Math" w:hAnsi="Cambria Math" w:cs="Times New Roman"/>
                    <w:color w:val="auto"/>
                    <w:kern w:val="2"/>
                    <w:sz w:val="21"/>
                    <w:szCs w:val="21"/>
                    <w:lang w:val="en-US" w:eastAsia="zh-CN"/>
                  </w:rPr>
                  <m:t>,</m:t>
                </m:r>
              </w:ins>
              <m:sSub>
                <m:sSubPr>
                  <m:ctrlPr>
                    <w:ins w:id="8386" w:author="Administrator" w:date="2023-01-15T11:03:08Z">
                      <w:rPr>
                        <w:rFonts w:ascii="Cambria Math" w:hAnsi="Cambria Math" w:cs="Times New Roman"/>
                        <w:i/>
                        <w:color w:val="auto"/>
                        <w:kern w:val="2"/>
                        <w:sz w:val="21"/>
                        <w:szCs w:val="21"/>
                        <w:lang w:val="en-US"/>
                      </w:rPr>
                    </w:ins>
                  </m:ctrlPr>
                </m:sSubPr>
                <m:e>
                  <w:ins w:id="8387" w:author="Administrator" w:date="2023-01-15T11:03:08Z">
                    <m:r>
                      <m:rPr/>
                      <w:rPr>
                        <w:rFonts w:hint="default" w:ascii="Cambria Math" w:hAnsi="Cambria Math" w:cs="Times New Roman"/>
                        <w:color w:val="auto"/>
                        <w:kern w:val="2"/>
                        <w:sz w:val="21"/>
                        <w:szCs w:val="21"/>
                        <w:lang w:val="en-US" w:eastAsia="zh-CN"/>
                      </w:rPr>
                      <m:t>b</m:t>
                    </m:r>
                  </w:ins>
                  <m:ctrlPr>
                    <w:ins w:id="8388" w:author="Administrator" w:date="2023-01-15T11:03:08Z">
                      <w:rPr>
                        <w:rFonts w:ascii="Cambria Math" w:hAnsi="Cambria Math" w:cs="Times New Roman"/>
                        <w:i/>
                        <w:color w:val="auto"/>
                        <w:kern w:val="2"/>
                        <w:sz w:val="21"/>
                        <w:szCs w:val="21"/>
                        <w:lang w:val="en-US"/>
                      </w:rPr>
                    </w:ins>
                  </m:ctrlPr>
                </m:e>
                <m:sub>
                  <w:ins w:id="8389" w:author="Administrator" w:date="2023-01-15T11:03:08Z">
                    <m:r>
                      <m:rPr/>
                      <w:rPr>
                        <w:rFonts w:hint="default" w:ascii="Cambria Math" w:hAnsi="Cambria Math" w:cs="Times New Roman"/>
                        <w:color w:val="auto"/>
                        <w:kern w:val="2"/>
                        <w:sz w:val="21"/>
                        <w:szCs w:val="21"/>
                        <w:lang w:val="en-US" w:eastAsia="zh-CN"/>
                      </w:rPr>
                      <m:t>v</m:t>
                    </m:r>
                  </w:ins>
                  <m:ctrlPr>
                    <w:ins w:id="8390" w:author="Administrator" w:date="2023-01-15T11:03:08Z">
                      <w:rPr>
                        <w:rFonts w:ascii="Cambria Math" w:hAnsi="Cambria Math" w:cs="Times New Roman"/>
                        <w:i/>
                        <w:color w:val="auto"/>
                        <w:kern w:val="2"/>
                        <w:sz w:val="21"/>
                        <w:szCs w:val="21"/>
                        <w:lang w:val="en-US"/>
                      </w:rPr>
                    </w:ins>
                  </m:ctrlPr>
                </m:sub>
              </m:sSub>
              <w:ins w:id="8391" w:author="Administrator" w:date="2023-01-15T11:03:08Z">
                <m:r>
                  <m:rPr/>
                  <w:rPr>
                    <w:rFonts w:hint="default" w:ascii="Cambria Math" w:hAnsi="Cambria Math" w:cs="Times New Roman"/>
                    <w:color w:val="auto"/>
                    <w:kern w:val="2"/>
                    <w:sz w:val="21"/>
                    <w:szCs w:val="21"/>
                    <w:lang w:val="en-US" w:eastAsia="zh-CN"/>
                  </w:rPr>
                  <m:t>,</m:t>
                </m:r>
              </w:ins>
              <m:sSub>
                <m:sSubPr>
                  <m:ctrlPr>
                    <w:ins w:id="8392" w:author="Administrator" w:date="2023-01-15T11:03:08Z">
                      <w:rPr>
                        <w:rFonts w:ascii="Cambria Math" w:hAnsi="Cambria Math" w:cs="Times New Roman"/>
                        <w:i/>
                        <w:color w:val="auto"/>
                        <w:kern w:val="2"/>
                        <w:sz w:val="21"/>
                        <w:szCs w:val="21"/>
                        <w:lang w:val="en-US"/>
                      </w:rPr>
                    </w:ins>
                  </m:ctrlPr>
                </m:sSubPr>
                <m:e>
                  <w:ins w:id="8393" w:author="Administrator" w:date="2023-01-15T11:03:08Z">
                    <m:r>
                      <m:rPr/>
                      <w:rPr>
                        <w:rFonts w:ascii="Cambria Math" w:hAnsi="Cambria Math" w:cs="Times New Roman"/>
                        <w:color w:val="auto"/>
                        <w:kern w:val="2"/>
                        <w:sz w:val="21"/>
                        <w:szCs w:val="21"/>
                        <w:lang w:val="en-US"/>
                      </w:rPr>
                      <m:t>τ</m:t>
                    </m:r>
                  </w:ins>
                  <m:ctrlPr>
                    <w:ins w:id="8394" w:author="Administrator" w:date="2023-01-15T11:03:08Z">
                      <w:rPr>
                        <w:rFonts w:ascii="Cambria Math" w:hAnsi="Cambria Math" w:cs="Times New Roman"/>
                        <w:i/>
                        <w:color w:val="auto"/>
                        <w:kern w:val="2"/>
                        <w:sz w:val="21"/>
                        <w:szCs w:val="21"/>
                        <w:lang w:val="en-US"/>
                      </w:rPr>
                    </w:ins>
                  </m:ctrlPr>
                </m:e>
                <m:sub>
                  <w:ins w:id="8395" w:author="Administrator" w:date="2023-01-15T11:03:08Z">
                    <m:r>
                      <m:rPr/>
                      <w:rPr>
                        <w:rFonts w:hint="default" w:ascii="Cambria Math" w:hAnsi="Cambria Math" w:cs="Times New Roman"/>
                        <w:color w:val="auto"/>
                        <w:kern w:val="2"/>
                        <w:sz w:val="21"/>
                        <w:szCs w:val="21"/>
                        <w:lang w:val="en-US" w:eastAsia="zh-CN"/>
                      </w:rPr>
                      <m:t>v</m:t>
                    </m:r>
                  </w:ins>
                  <m:ctrlPr>
                    <w:ins w:id="8396" w:author="Administrator" w:date="2023-01-15T11:03:08Z">
                      <w:rPr>
                        <w:rFonts w:ascii="Cambria Math" w:hAnsi="Cambria Math" w:cs="Times New Roman"/>
                        <w:i/>
                        <w:color w:val="auto"/>
                        <w:kern w:val="2"/>
                        <w:sz w:val="21"/>
                        <w:szCs w:val="21"/>
                        <w:lang w:val="en-US"/>
                      </w:rPr>
                    </w:ins>
                  </m:ctrlPr>
                </m:sub>
              </m:sSub>
              <w:ins w:id="8397" w:author="Administrator" w:date="2023-01-15T11:03:08Z">
                <m:r>
                  <m:rPr/>
                  <w:rPr>
                    <w:rFonts w:hint="default" w:ascii="Cambria Math" w:hAnsi="Cambria Math" w:cs="Times New Roman"/>
                    <w:color w:val="auto"/>
                    <w:kern w:val="2"/>
                    <w:sz w:val="21"/>
                    <w:szCs w:val="21"/>
                    <w:lang w:val="en-US" w:eastAsia="zh-CN" w:bidi="ar-SA"/>
                  </w:rPr>
                  <m:t>)</m:t>
                </m:r>
              </w:ins>
              <m:ctrlPr>
                <w:ins w:id="8398" w:author="Administrator" w:date="2023-01-15T11:03:08Z">
                  <w:rPr>
                    <w:rFonts w:hint="default" w:ascii="Cambria Math" w:hAnsi="Cambria Math" w:cs="Times New Roman"/>
                    <w:i/>
                    <w:color w:val="auto"/>
                    <w:kern w:val="2"/>
                    <w:sz w:val="21"/>
                    <w:szCs w:val="21"/>
                    <w:lang w:val="en-US" w:eastAsia="zh-CN" w:bidi="ar-SA"/>
                  </w:rPr>
                </w:ins>
              </m:ctrlPr>
            </m:e>
          </m:nary>
          <m:nary>
            <m:naryPr>
              <m:chr m:val="∏"/>
              <m:limLoc m:val="undOvr"/>
              <m:supHide m:val="1"/>
              <m:ctrlPr>
                <w:ins w:id="8399" w:author="Administrator" w:date="2023-01-15T11:03:08Z">
                  <w:rPr>
                    <w:rFonts w:hint="default" w:ascii="Cambria Math" w:hAnsi="Cambria Math" w:cs="Times New Roman"/>
                    <w:i/>
                    <w:color w:val="auto"/>
                    <w:kern w:val="2"/>
                    <w:sz w:val="21"/>
                    <w:szCs w:val="21"/>
                    <w:lang w:val="en-US" w:eastAsia="zh-CN" w:bidi="ar-SA"/>
                  </w:rPr>
                </w:ins>
              </m:ctrlPr>
            </m:naryPr>
            <m:sub>
              <w:ins w:id="8400" w:author="Administrator" w:date="2023-01-15T11:03:08Z">
                <m:r>
                  <m:rPr/>
                  <w:rPr>
                    <w:rFonts w:hint="default" w:ascii="Cambria Math" w:hAnsi="Cambria Math" w:cs="Times New Roman"/>
                    <w:color w:val="auto"/>
                    <w:kern w:val="2"/>
                    <w:sz w:val="21"/>
                    <w:szCs w:val="21"/>
                    <w:lang w:val="en-US" w:eastAsia="zh-CN"/>
                  </w:rPr>
                  <m:t>i,j</m:t>
                </m:r>
              </w:ins>
              <w:ins w:id="8401" w:author="Administrator" w:date="2023-01-15T11:03:08Z">
                <m:r>
                  <m:rPr/>
                  <w:rPr>
                    <w:rFonts w:ascii="Cambria Math" w:hAnsi="Cambria Math" w:cs="Times New Roman"/>
                    <w:color w:val="auto"/>
                    <w:kern w:val="2"/>
                    <w:sz w:val="21"/>
                    <w:szCs w:val="21"/>
                    <w:lang w:val="en-US"/>
                  </w:rPr>
                  <m:t>∈</m:t>
                </m:r>
              </w:ins>
              <m:sSub>
                <m:sSubPr>
                  <m:ctrlPr>
                    <w:ins w:id="8402" w:author="Administrator" w:date="2023-01-15T11:03:08Z">
                      <w:rPr>
                        <w:rFonts w:ascii="Cambria Math" w:hAnsi="Cambria Math" w:cs="Times New Roman"/>
                        <w:i/>
                        <w:color w:val="auto"/>
                        <w:kern w:val="2"/>
                        <w:sz w:val="21"/>
                        <w:szCs w:val="21"/>
                        <w:lang w:val="en-US"/>
                      </w:rPr>
                    </w:ins>
                  </m:ctrlPr>
                </m:sSubPr>
                <m:e>
                  <w:ins w:id="8403" w:author="Administrator" w:date="2023-01-15T11:03:08Z">
                    <m:r>
                      <m:rPr/>
                      <w:rPr>
                        <w:rFonts w:hint="default" w:ascii="Cambria Math" w:hAnsi="Cambria Math" w:cs="Times New Roman"/>
                        <w:color w:val="auto"/>
                        <w:kern w:val="2"/>
                        <w:sz w:val="21"/>
                        <w:szCs w:val="21"/>
                        <w:lang w:val="en-US" w:eastAsia="zh-CN"/>
                      </w:rPr>
                      <m:t>H</m:t>
                    </m:r>
                  </w:ins>
                  <m:ctrlPr>
                    <w:ins w:id="8404" w:author="Administrator" w:date="2023-01-15T11:03:08Z">
                      <w:rPr>
                        <w:rFonts w:ascii="Cambria Math" w:hAnsi="Cambria Math" w:cs="Times New Roman"/>
                        <w:i/>
                        <w:color w:val="auto"/>
                        <w:kern w:val="2"/>
                        <w:sz w:val="21"/>
                        <w:szCs w:val="21"/>
                        <w:lang w:val="en-US"/>
                      </w:rPr>
                    </w:ins>
                  </m:ctrlPr>
                </m:e>
                <m:sub>
                  <w:ins w:id="8405" w:author="Administrator" w:date="2023-01-15T11:03:08Z">
                    <m:r>
                      <m:rPr/>
                      <w:rPr>
                        <w:rFonts w:hint="default" w:ascii="Cambria Math" w:hAnsi="Cambria Math" w:cs="Times New Roman"/>
                        <w:color w:val="auto"/>
                        <w:kern w:val="2"/>
                        <w:sz w:val="21"/>
                        <w:szCs w:val="21"/>
                        <w:lang w:val="en-US" w:eastAsia="zh-CN"/>
                      </w:rPr>
                      <m:t>v</m:t>
                    </m:r>
                  </w:ins>
                  <m:ctrlPr>
                    <w:ins w:id="8406" w:author="Administrator" w:date="2023-01-15T11:03:08Z">
                      <w:rPr>
                        <w:rFonts w:ascii="Cambria Math" w:hAnsi="Cambria Math" w:cs="Times New Roman"/>
                        <w:i/>
                        <w:color w:val="auto"/>
                        <w:kern w:val="2"/>
                        <w:sz w:val="21"/>
                        <w:szCs w:val="21"/>
                        <w:lang w:val="en-US"/>
                      </w:rPr>
                    </w:ins>
                  </m:ctrlPr>
                </m:sub>
              </m:sSub>
              <m:ctrlPr>
                <w:ins w:id="8407" w:author="Administrator" w:date="2023-01-15T11:03:08Z">
                  <w:rPr>
                    <w:rFonts w:hint="default" w:ascii="Cambria Math" w:hAnsi="Cambria Math" w:cs="Times New Roman"/>
                    <w:i/>
                    <w:color w:val="auto"/>
                    <w:kern w:val="2"/>
                    <w:sz w:val="21"/>
                    <w:szCs w:val="21"/>
                    <w:lang w:val="en-US" w:eastAsia="zh-CN" w:bidi="ar-SA"/>
                  </w:rPr>
                </w:ins>
              </m:ctrlPr>
            </m:sub>
            <m:sup>
              <m:ctrlPr>
                <w:ins w:id="8408" w:author="Administrator" w:date="2023-01-15T11:03:08Z">
                  <w:rPr>
                    <w:rFonts w:hint="default" w:ascii="Cambria Math" w:hAnsi="Cambria Math" w:cs="Times New Roman"/>
                    <w:i/>
                    <w:color w:val="auto"/>
                    <w:kern w:val="2"/>
                    <w:sz w:val="21"/>
                    <w:szCs w:val="21"/>
                    <w:lang w:val="en-US" w:eastAsia="zh-CN" w:bidi="ar-SA"/>
                  </w:rPr>
                </w:ins>
              </m:ctrlPr>
            </m:sup>
            <m:e>
              <w:ins w:id="8409" w:author="Administrator" w:date="2023-01-15T11:03:08Z">
                <m:r>
                  <m:rPr/>
                  <w:rPr>
                    <w:rFonts w:hint="default" w:ascii="Cambria Math" w:hAnsi="Cambria Math" w:cs="Times New Roman"/>
                    <w:color w:val="auto"/>
                    <w:kern w:val="2"/>
                    <w:sz w:val="21"/>
                    <w:szCs w:val="21"/>
                    <w:lang w:val="en-US" w:eastAsia="zh-CN" w:bidi="ar-SA"/>
                  </w:rPr>
                  <m:t>P(</m:t>
                </m:r>
              </w:ins>
              <m:sSubSup>
                <m:sSubSupPr>
                  <m:ctrlPr>
                    <w:ins w:id="8410" w:author="Administrator" w:date="2023-01-15T11:03:08Z">
                      <w:rPr>
                        <w:rFonts w:hint="default" w:ascii="Cambria Math" w:hAnsi="Cambria Math" w:cs="Times New Roman"/>
                        <w:i/>
                        <w:color w:val="auto"/>
                        <w:kern w:val="2"/>
                        <w:sz w:val="21"/>
                        <w:szCs w:val="21"/>
                        <w:lang w:val="en-US" w:eastAsia="zh-CN"/>
                      </w:rPr>
                    </w:ins>
                  </m:ctrlPr>
                </m:sSubSupPr>
                <m:e>
                  <w:ins w:id="8411" w:author="Administrator" w:date="2023-01-15T11:03:08Z">
                    <m:r>
                      <m:rPr/>
                      <w:rPr>
                        <w:rFonts w:hint="default" w:ascii="Cambria Math" w:hAnsi="Cambria Math" w:cs="Times New Roman"/>
                        <w:color w:val="auto"/>
                        <w:kern w:val="2"/>
                        <w:sz w:val="21"/>
                        <w:szCs w:val="21"/>
                        <w:lang w:val="en-US" w:eastAsia="zh-CN"/>
                      </w:rPr>
                      <m:t>d</m:t>
                    </m:r>
                  </w:ins>
                  <m:ctrlPr>
                    <w:ins w:id="8412" w:author="Administrator" w:date="2023-01-15T11:03:08Z">
                      <w:rPr>
                        <w:rFonts w:hint="default" w:ascii="Cambria Math" w:hAnsi="Cambria Math" w:cs="Times New Roman"/>
                        <w:i/>
                        <w:color w:val="auto"/>
                        <w:kern w:val="2"/>
                        <w:sz w:val="21"/>
                        <w:szCs w:val="21"/>
                        <w:lang w:val="en-US" w:eastAsia="zh-CN"/>
                      </w:rPr>
                    </w:ins>
                  </m:ctrlPr>
                </m:e>
                <m:sub>
                  <w:ins w:id="8413" w:author="Administrator" w:date="2023-01-15T11:03:08Z">
                    <m:r>
                      <m:rPr/>
                      <w:rPr>
                        <w:rFonts w:hint="default" w:ascii="Cambria Math" w:hAnsi="Cambria Math" w:cs="Times New Roman"/>
                        <w:color w:val="auto"/>
                        <w:kern w:val="2"/>
                        <w:sz w:val="21"/>
                        <w:szCs w:val="21"/>
                        <w:lang w:val="en-US" w:eastAsia="zh-CN"/>
                      </w:rPr>
                      <m:t>ij</m:t>
                    </m:r>
                  </w:ins>
                  <m:ctrlPr>
                    <w:ins w:id="8414" w:author="Administrator" w:date="2023-01-15T11:03:08Z">
                      <w:rPr>
                        <w:rFonts w:hint="default" w:ascii="Cambria Math" w:hAnsi="Cambria Math" w:cs="Times New Roman"/>
                        <w:i/>
                        <w:color w:val="auto"/>
                        <w:kern w:val="2"/>
                        <w:sz w:val="21"/>
                        <w:szCs w:val="21"/>
                        <w:lang w:val="en-US" w:eastAsia="zh-CN"/>
                      </w:rPr>
                    </w:ins>
                  </m:ctrlPr>
                </m:sub>
                <m:sup>
                  <w:ins w:id="8415" w:author="Administrator" w:date="2023-01-15T11:03:08Z">
                    <m:r>
                      <m:rPr/>
                      <w:rPr>
                        <w:rFonts w:hint="default" w:ascii="Cambria Math" w:hAnsi="Cambria Math" w:cs="Times New Roman"/>
                        <w:color w:val="auto"/>
                        <w:kern w:val="2"/>
                        <w:sz w:val="21"/>
                        <w:szCs w:val="21"/>
                        <w:lang w:val="en-US" w:eastAsia="zh-CN"/>
                      </w:rPr>
                      <m:t>v</m:t>
                    </m:r>
                  </w:ins>
                  <m:ctrlPr>
                    <w:ins w:id="8416" w:author="Administrator" w:date="2023-01-15T11:03:08Z">
                      <w:rPr>
                        <w:rFonts w:hint="default" w:ascii="Cambria Math" w:hAnsi="Cambria Math" w:cs="Times New Roman"/>
                        <w:i/>
                        <w:color w:val="auto"/>
                        <w:kern w:val="2"/>
                        <w:sz w:val="21"/>
                        <w:szCs w:val="21"/>
                        <w:lang w:val="en-US" w:eastAsia="zh-CN"/>
                      </w:rPr>
                    </w:ins>
                  </m:ctrlPr>
                </m:sup>
              </m:sSubSup>
              <w:ins w:id="8417" w:author="Administrator" w:date="2023-01-15T11:03:08Z">
                <m:r>
                  <m:rPr/>
                  <w:rPr>
                    <w:rFonts w:hint="default" w:ascii="Cambria Math" w:hAnsi="Cambria Math" w:cs="Times New Roman"/>
                    <w:color w:val="auto"/>
                    <w:kern w:val="2"/>
                    <w:sz w:val="21"/>
                    <w:szCs w:val="21"/>
                    <w:lang w:val="en-US" w:eastAsia="zh-CN"/>
                  </w:rPr>
                  <m:t>|</m:t>
                </m:r>
              </w:ins>
              <m:sSub>
                <m:sSubPr>
                  <m:ctrlPr>
                    <w:ins w:id="8418" w:author="Administrator" w:date="2023-01-15T11:03:08Z">
                      <w:rPr>
                        <w:rFonts w:ascii="Cambria Math" w:hAnsi="Cambria Math" w:cs="Times New Roman"/>
                        <w:i/>
                        <w:color w:val="auto"/>
                        <w:kern w:val="2"/>
                        <w:sz w:val="21"/>
                        <w:szCs w:val="21"/>
                        <w:lang w:val="en-US"/>
                      </w:rPr>
                    </w:ins>
                  </m:ctrlPr>
                </m:sSubPr>
                <m:e>
                  <w:ins w:id="8419" w:author="Administrator" w:date="2023-01-15T11:03:08Z">
                    <m:r>
                      <m:rPr/>
                      <w:rPr>
                        <w:rFonts w:hint="default" w:ascii="Cambria Math" w:hAnsi="Cambria Math" w:cs="Times New Roman"/>
                        <w:color w:val="auto"/>
                        <w:kern w:val="2"/>
                        <w:sz w:val="21"/>
                        <w:szCs w:val="21"/>
                        <w:lang w:val="en-US" w:eastAsia="zh-CN"/>
                      </w:rPr>
                      <m:t>s</m:t>
                    </m:r>
                  </w:ins>
                  <m:ctrlPr>
                    <w:ins w:id="8420" w:author="Administrator" w:date="2023-01-15T11:03:08Z">
                      <w:rPr>
                        <w:rFonts w:ascii="Cambria Math" w:hAnsi="Cambria Math" w:cs="Times New Roman"/>
                        <w:i/>
                        <w:color w:val="auto"/>
                        <w:kern w:val="2"/>
                        <w:sz w:val="21"/>
                        <w:szCs w:val="21"/>
                        <w:lang w:val="en-US"/>
                      </w:rPr>
                    </w:ins>
                  </m:ctrlPr>
                </m:e>
                <m:sub>
                  <w:ins w:id="8421" w:author="Administrator" w:date="2023-01-15T11:03:08Z">
                    <m:r>
                      <m:rPr/>
                      <w:rPr>
                        <w:rFonts w:hint="default" w:ascii="Cambria Math" w:hAnsi="Cambria Math" w:cs="Times New Roman"/>
                        <w:color w:val="auto"/>
                        <w:kern w:val="2"/>
                        <w:sz w:val="21"/>
                        <w:szCs w:val="21"/>
                        <w:lang w:val="en-US" w:eastAsia="zh-CN"/>
                      </w:rPr>
                      <m:t>i</m:t>
                    </m:r>
                  </w:ins>
                  <m:ctrlPr>
                    <w:ins w:id="8422" w:author="Administrator" w:date="2023-01-15T11:03:08Z">
                      <w:rPr>
                        <w:rFonts w:ascii="Cambria Math" w:hAnsi="Cambria Math" w:cs="Times New Roman"/>
                        <w:i/>
                        <w:color w:val="auto"/>
                        <w:kern w:val="2"/>
                        <w:sz w:val="21"/>
                        <w:szCs w:val="21"/>
                        <w:lang w:val="en-US"/>
                      </w:rPr>
                    </w:ins>
                  </m:ctrlPr>
                </m:sub>
              </m:sSub>
              <w:ins w:id="8423" w:author="Administrator" w:date="2023-01-15T11:03:08Z">
                <m:r>
                  <m:rPr/>
                  <w:rPr>
                    <w:rFonts w:hint="default" w:ascii="Cambria Math" w:hAnsi="Cambria Math" w:cs="Times New Roman"/>
                    <w:color w:val="auto"/>
                    <w:kern w:val="2"/>
                    <w:sz w:val="21"/>
                    <w:szCs w:val="21"/>
                    <w:lang w:val="en-US" w:eastAsia="zh-CN"/>
                  </w:rPr>
                  <m:t>,</m:t>
                </m:r>
              </w:ins>
              <m:sSub>
                <m:sSubPr>
                  <m:ctrlPr>
                    <w:ins w:id="8424" w:author="Administrator" w:date="2023-01-15T11:03:08Z">
                      <w:rPr>
                        <w:rFonts w:ascii="Cambria Math" w:hAnsi="Cambria Math" w:cs="Times New Roman"/>
                        <w:i/>
                        <w:color w:val="auto"/>
                        <w:kern w:val="2"/>
                        <w:sz w:val="21"/>
                        <w:szCs w:val="21"/>
                        <w:lang w:val="en-US"/>
                      </w:rPr>
                    </w:ins>
                  </m:ctrlPr>
                </m:sSubPr>
                <m:e>
                  <w:ins w:id="8425" w:author="Administrator" w:date="2023-01-15T11:03:08Z">
                    <m:r>
                      <m:rPr/>
                      <w:rPr>
                        <w:rFonts w:hint="default" w:ascii="Cambria Math" w:hAnsi="Cambria Math" w:cs="Times New Roman"/>
                        <w:color w:val="auto"/>
                        <w:kern w:val="2"/>
                        <w:sz w:val="21"/>
                        <w:szCs w:val="21"/>
                        <w:lang w:val="en-US" w:eastAsia="zh-CN"/>
                      </w:rPr>
                      <m:t>b</m:t>
                    </m:r>
                  </w:ins>
                  <m:ctrlPr>
                    <w:ins w:id="8426" w:author="Administrator" w:date="2023-01-15T11:03:08Z">
                      <w:rPr>
                        <w:rFonts w:ascii="Cambria Math" w:hAnsi="Cambria Math" w:cs="Times New Roman"/>
                        <w:i/>
                        <w:color w:val="auto"/>
                        <w:kern w:val="2"/>
                        <w:sz w:val="21"/>
                        <w:szCs w:val="21"/>
                        <w:lang w:val="en-US"/>
                      </w:rPr>
                    </w:ins>
                  </m:ctrlPr>
                </m:e>
                <m:sub>
                  <w:ins w:id="8427" w:author="Administrator" w:date="2023-01-15T11:03:08Z">
                    <m:r>
                      <m:rPr/>
                      <w:rPr>
                        <w:rFonts w:hint="default" w:ascii="Cambria Math" w:hAnsi="Cambria Math" w:cs="Times New Roman"/>
                        <w:color w:val="auto"/>
                        <w:kern w:val="2"/>
                        <w:sz w:val="21"/>
                        <w:szCs w:val="21"/>
                        <w:lang w:val="en-US" w:eastAsia="zh-CN"/>
                      </w:rPr>
                      <m:t>v</m:t>
                    </m:r>
                  </w:ins>
                  <m:ctrlPr>
                    <w:ins w:id="8428" w:author="Administrator" w:date="2023-01-15T11:03:08Z">
                      <w:rPr>
                        <w:rFonts w:ascii="Cambria Math" w:hAnsi="Cambria Math" w:cs="Times New Roman"/>
                        <w:i/>
                        <w:color w:val="auto"/>
                        <w:kern w:val="2"/>
                        <w:sz w:val="21"/>
                        <w:szCs w:val="21"/>
                        <w:lang w:val="en-US"/>
                      </w:rPr>
                    </w:ins>
                  </m:ctrlPr>
                </m:sub>
              </m:sSub>
              <w:ins w:id="8429" w:author="Administrator" w:date="2023-01-15T11:03:08Z">
                <m:r>
                  <m:rPr/>
                  <w:rPr>
                    <w:rFonts w:hint="default" w:ascii="Cambria Math" w:hAnsi="Cambria Math" w:cs="Times New Roman"/>
                    <w:color w:val="auto"/>
                    <w:kern w:val="2"/>
                    <w:sz w:val="21"/>
                    <w:szCs w:val="21"/>
                    <w:lang w:val="en-US" w:eastAsia="zh-CN"/>
                  </w:rPr>
                  <m:t>,</m:t>
                </m:r>
              </w:ins>
              <m:sSub>
                <m:sSubPr>
                  <m:ctrlPr>
                    <w:ins w:id="8430" w:author="Administrator" w:date="2023-01-15T11:03:08Z">
                      <w:rPr>
                        <w:rFonts w:ascii="Cambria Math" w:hAnsi="Cambria Math" w:cs="Times New Roman"/>
                        <w:i/>
                        <w:color w:val="auto"/>
                        <w:kern w:val="2"/>
                        <w:sz w:val="21"/>
                        <w:szCs w:val="21"/>
                        <w:lang w:val="en-US"/>
                      </w:rPr>
                    </w:ins>
                  </m:ctrlPr>
                </m:sSubPr>
                <m:e>
                  <w:ins w:id="8431" w:author="Administrator" w:date="2023-01-15T11:03:08Z">
                    <m:r>
                      <m:rPr/>
                      <w:rPr>
                        <w:rFonts w:ascii="Cambria Math" w:hAnsi="Cambria Math" w:cs="Times New Roman"/>
                        <w:color w:val="auto"/>
                        <w:kern w:val="2"/>
                        <w:sz w:val="21"/>
                        <w:szCs w:val="21"/>
                        <w:lang w:val="en-US"/>
                      </w:rPr>
                      <m:t>τ</m:t>
                    </m:r>
                  </w:ins>
                  <m:ctrlPr>
                    <w:ins w:id="8432" w:author="Administrator" w:date="2023-01-15T11:03:08Z">
                      <w:rPr>
                        <w:rFonts w:ascii="Cambria Math" w:hAnsi="Cambria Math" w:cs="Times New Roman"/>
                        <w:i/>
                        <w:color w:val="auto"/>
                        <w:kern w:val="2"/>
                        <w:sz w:val="21"/>
                        <w:szCs w:val="21"/>
                        <w:lang w:val="en-US"/>
                      </w:rPr>
                    </w:ins>
                  </m:ctrlPr>
                </m:e>
                <m:sub>
                  <w:ins w:id="8433" w:author="Administrator" w:date="2023-01-15T11:03:08Z">
                    <m:r>
                      <m:rPr/>
                      <w:rPr>
                        <w:rFonts w:hint="default" w:ascii="Cambria Math" w:hAnsi="Cambria Math" w:cs="Times New Roman"/>
                        <w:color w:val="auto"/>
                        <w:kern w:val="2"/>
                        <w:sz w:val="21"/>
                        <w:szCs w:val="21"/>
                        <w:lang w:val="en-US" w:eastAsia="zh-CN"/>
                      </w:rPr>
                      <m:t>v</m:t>
                    </m:r>
                  </w:ins>
                  <m:ctrlPr>
                    <w:ins w:id="8434" w:author="Administrator" w:date="2023-01-15T11:03:08Z">
                      <w:rPr>
                        <w:rFonts w:ascii="Cambria Math" w:hAnsi="Cambria Math" w:cs="Times New Roman"/>
                        <w:i/>
                        <w:color w:val="auto"/>
                        <w:kern w:val="2"/>
                        <w:sz w:val="21"/>
                        <w:szCs w:val="21"/>
                        <w:lang w:val="en-US"/>
                      </w:rPr>
                    </w:ins>
                  </m:ctrlPr>
                </m:sub>
              </m:sSub>
              <w:ins w:id="8435" w:author="Administrator" w:date="2023-01-15T11:03:08Z">
                <m:r>
                  <m:rPr/>
                  <w:rPr>
                    <w:rFonts w:hint="default" w:ascii="Cambria Math" w:hAnsi="Cambria Math" w:cs="Times New Roman"/>
                    <w:color w:val="auto"/>
                    <w:kern w:val="2"/>
                    <w:sz w:val="21"/>
                    <w:szCs w:val="21"/>
                    <w:lang w:val="en-US" w:eastAsia="zh-CN" w:bidi="ar-SA"/>
                  </w:rPr>
                  <m:t>)</m:t>
                </m:r>
              </w:ins>
              <m:ctrlPr>
                <w:ins w:id="8436" w:author="Administrator" w:date="2023-01-15T11:03:08Z">
                  <w:rPr>
                    <w:rFonts w:hint="default" w:ascii="Cambria Math" w:hAnsi="Cambria Math" w:cs="Times New Roman"/>
                    <w:i/>
                    <w:color w:val="auto"/>
                    <w:kern w:val="2"/>
                    <w:sz w:val="21"/>
                    <w:szCs w:val="21"/>
                    <w:lang w:val="en-US" w:eastAsia="zh-CN" w:bidi="ar-SA"/>
                  </w:rPr>
                </w:ins>
              </m:ctrlPr>
            </m:e>
          </m:nary>
        </m:oMath>
      </m:oMathPara>
    </w:p>
    <w:p>
      <w:pPr>
        <w:widowControl/>
        <w:ind w:firstLine="0" w:firstLineChars="0"/>
        <w:jc w:val="left"/>
        <m:rPr/>
        <w:rPr>
          <w:ins w:id="8438" w:author="Administrator" w:date="2023-01-15T11:08:51Z"/>
          <w:rFonts w:hint="default" w:hAnsi="Cambria Math" w:cs="Times New Roman"/>
          <w:i/>
          <w:color w:val="auto"/>
          <w:kern w:val="2"/>
          <w:sz w:val="21"/>
          <w:szCs w:val="21"/>
          <w:lang w:val="en-US" w:eastAsia="zh-CN" w:bidi="ar-SA"/>
        </w:rPr>
        <w:pPrChange w:id="8437" w:author="Administrator" w:date="2023-01-15T00:06:04Z">
          <w:pPr>
            <w:ind w:firstLine="420" w:firstLineChars="200"/>
          </w:pPr>
        </w:pPrChange>
      </w:pPr>
      <m:oMathPara>
        <m:oMath>
          <w:ins w:id="8439" w:author="Administrator" w:date="2023-01-15T11:04:07Z">
            <m:r>
              <m:rPr/>
              <w:rPr>
                <w:rFonts w:ascii="Cambria Math" w:hAnsi="Cambria Math" w:cs="Times New Roman"/>
                <w:color w:val="auto"/>
                <w:kern w:val="2"/>
                <w:sz w:val="21"/>
                <w:szCs w:val="21"/>
                <w:lang w:val="en-US"/>
              </w:rPr>
              <m:t>τ</m:t>
            </m:r>
          </w:ins>
          <w:ins w:id="8440" w:author="Administrator" w:date="2023-01-15T11:04:07Z">
            <m:r>
              <m:rPr/>
              <w:rPr>
                <w:rFonts w:ascii="Cambria Math" w:hAnsi="Cambria Math" w:cs="Times New Roman"/>
                <w:color w:val="auto"/>
                <w:kern w:val="2"/>
                <w:sz w:val="21"/>
                <w:szCs w:val="21"/>
                <w:lang w:val="en-US" w:bidi="ar-SA"/>
              </w:rPr>
              <m:t>∝</m:t>
            </m:r>
          </w:ins>
          <w:ins w:id="8441" w:author="Administrator" w:date="2023-01-15T11:04:19Z">
            <m:r>
              <m:rPr/>
              <w:rPr>
                <w:rFonts w:hint="default" w:ascii="Cambria Math" w:hAnsi="Cambria Math" w:cs="Times New Roman"/>
                <w:color w:val="auto"/>
                <w:kern w:val="2"/>
                <w:sz w:val="21"/>
                <w:szCs w:val="21"/>
                <w:lang w:val="en-US" w:eastAsia="zh-CN" w:bidi="ar-SA"/>
              </w:rPr>
              <m:t>ex</m:t>
            </m:r>
          </w:ins>
          <w:ins w:id="8442" w:author="Administrator" w:date="2023-01-15T11:04:20Z">
            <m:r>
              <m:rPr/>
              <w:rPr>
                <w:rFonts w:hint="default" w:ascii="Cambria Math" w:hAnsi="Cambria Math" w:cs="Times New Roman"/>
                <w:color w:val="auto"/>
                <w:kern w:val="2"/>
                <w:sz w:val="21"/>
                <w:szCs w:val="21"/>
                <w:lang w:val="en-US" w:eastAsia="zh-CN" w:bidi="ar-SA"/>
              </w:rPr>
              <m:t>p</m:t>
            </m:r>
          </w:ins>
          <w:ins w:id="8443" w:author="Administrator" w:date="2023-01-15T11:04:21Z">
            <m:r>
              <m:rPr/>
              <w:rPr>
                <w:rFonts w:hint="default" w:ascii="Cambria Math" w:hAnsi="Cambria Math" w:cs="Times New Roman"/>
                <w:color w:val="auto"/>
                <w:kern w:val="2"/>
                <w:sz w:val="21"/>
                <w:szCs w:val="21"/>
                <w:lang w:val="en-US" w:eastAsia="zh-CN" w:bidi="ar-SA"/>
              </w:rPr>
              <m:t>(</m:t>
            </m:r>
          </w:ins>
          <w:ins w:id="8444" w:author="Administrator" w:date="2023-01-15T11:04:23Z">
            <m:r>
              <m:rPr/>
              <w:rPr>
                <w:rFonts w:hint="default" w:ascii="Cambria Math" w:hAnsi="Cambria Math" w:cs="Times New Roman"/>
                <w:color w:val="auto"/>
                <w:kern w:val="2"/>
                <w:sz w:val="21"/>
                <w:szCs w:val="21"/>
                <w:lang w:val="en-US" w:eastAsia="zh-CN" w:bidi="ar-SA"/>
              </w:rPr>
              <m:t>−</m:t>
            </m:r>
          </w:ins>
          <m:f>
            <m:fPr>
              <m:ctrlPr>
                <w:ins w:id="8445" w:author="Administrator" w:date="2023-01-15T11:04:27Z">
                  <m:rPr/>
                  <w:rPr>
                    <w:rFonts w:hint="default" w:ascii="Cambria Math" w:hAnsi="Cambria Math" w:cs="Times New Roman"/>
                    <w:i/>
                    <w:color w:val="auto"/>
                    <w:kern w:val="2"/>
                    <w:sz w:val="21"/>
                    <w:szCs w:val="21"/>
                    <w:lang w:val="en-US" w:eastAsia="zh-CN" w:bidi="ar-SA"/>
                  </w:rPr>
                </w:ins>
              </m:ctrlPr>
            </m:fPr>
            <m:num>
              <m:sSup>
                <m:sSupPr>
                  <m:ctrlPr>
                    <w:ins w:id="8446" w:author="Administrator" w:date="2023-01-15T11:04:59Z">
                      <m:rPr/>
                      <w:rPr>
                        <w:rFonts w:hint="default" w:ascii="Cambria Math" w:hAnsi="Cambria Math" w:cs="Times New Roman"/>
                        <w:i/>
                        <w:color w:val="auto"/>
                        <w:kern w:val="2"/>
                        <w:sz w:val="21"/>
                        <w:szCs w:val="21"/>
                        <w:lang w:val="en-US" w:eastAsia="zh-CN" w:bidi="ar-SA"/>
                      </w:rPr>
                    </w:ins>
                  </m:ctrlPr>
                </m:sSupPr>
                <m:e>
                  <w:ins w:id="8447" w:author="Administrator" w:date="2023-01-15T11:05:15Z">
                    <m:r>
                      <m:rPr/>
                      <w:rPr>
                        <w:rFonts w:hint="default" w:ascii="Cambria Math" w:hAnsi="Cambria Math" w:cs="Times New Roman"/>
                        <w:color w:val="auto"/>
                        <w:kern w:val="2"/>
                        <w:sz w:val="21"/>
                        <w:szCs w:val="21"/>
                        <w:lang w:val="en-US" w:eastAsia="zh-CN" w:bidi="ar-SA"/>
                      </w:rPr>
                      <m:t>(</m:t>
                    </m:r>
                  </w:ins>
                  <m:sSub>
                    <m:sSubPr>
                      <m:ctrlPr>
                        <w:ins w:id="8448" w:author="Administrator" w:date="2023-01-15T11:05:15Z">
                          <w:rPr>
                            <w:rFonts w:ascii="Cambria Math" w:hAnsi="Cambria Math" w:cs="Times New Roman"/>
                            <w:i/>
                            <w:color w:val="auto"/>
                            <w:kern w:val="2"/>
                            <w:sz w:val="21"/>
                            <w:szCs w:val="21"/>
                            <w:lang w:val="en-US"/>
                          </w:rPr>
                        </w:ins>
                      </m:ctrlPr>
                    </m:sSubPr>
                    <m:e>
                      <w:ins w:id="8449" w:author="Administrator" w:date="2023-01-15T11:05:15Z">
                        <m:r>
                          <m:rPr/>
                          <w:rPr>
                            <w:rFonts w:ascii="Cambria Math" w:hAnsi="Cambria Math" w:cs="Times New Roman"/>
                            <w:color w:val="auto"/>
                            <w:kern w:val="2"/>
                            <w:sz w:val="21"/>
                            <w:szCs w:val="21"/>
                            <w:lang w:val="en-US"/>
                          </w:rPr>
                          <m:t>τ</m:t>
                        </m:r>
                      </w:ins>
                      <m:ctrlPr>
                        <w:ins w:id="8450" w:author="Administrator" w:date="2023-01-15T11:05:15Z">
                          <w:rPr>
                            <w:rFonts w:ascii="Cambria Math" w:hAnsi="Cambria Math" w:cs="Times New Roman"/>
                            <w:i/>
                            <w:color w:val="auto"/>
                            <w:kern w:val="2"/>
                            <w:sz w:val="21"/>
                            <w:szCs w:val="21"/>
                            <w:lang w:val="en-US"/>
                          </w:rPr>
                        </w:ins>
                      </m:ctrlPr>
                    </m:e>
                    <m:sub>
                      <w:ins w:id="8451" w:author="Administrator" w:date="2023-01-15T11:05:15Z">
                        <m:r>
                          <m:rPr/>
                          <w:rPr>
                            <w:rFonts w:hint="default" w:ascii="Cambria Math" w:hAnsi="Cambria Math" w:cs="Times New Roman"/>
                            <w:color w:val="auto"/>
                            <w:kern w:val="2"/>
                            <w:sz w:val="21"/>
                            <w:szCs w:val="21"/>
                            <w:lang w:val="en-US" w:eastAsia="zh-CN"/>
                          </w:rPr>
                          <m:t>v</m:t>
                        </m:r>
                      </w:ins>
                      <m:ctrlPr>
                        <w:ins w:id="8452" w:author="Administrator" w:date="2023-01-15T11:05:15Z">
                          <w:rPr>
                            <w:rFonts w:ascii="Cambria Math" w:hAnsi="Cambria Math" w:cs="Times New Roman"/>
                            <w:i/>
                            <w:color w:val="auto"/>
                            <w:kern w:val="2"/>
                            <w:sz w:val="21"/>
                            <w:szCs w:val="21"/>
                            <w:lang w:val="en-US"/>
                          </w:rPr>
                        </w:ins>
                      </m:ctrlPr>
                    </m:sub>
                  </m:sSub>
                  <w:ins w:id="8453" w:author="Administrator" w:date="2023-01-15T11:05:15Z">
                    <m:r>
                      <m:rPr/>
                      <w:rPr>
                        <w:rFonts w:hint="default" w:ascii="Cambria Math" w:hAnsi="Cambria Math" w:cs="Times New Roman"/>
                        <w:color w:val="auto"/>
                        <w:kern w:val="2"/>
                        <w:sz w:val="21"/>
                        <w:szCs w:val="21"/>
                        <w:lang w:val="en-US" w:eastAsia="zh-CN"/>
                      </w:rPr>
                      <m:t>−</m:t>
                    </m:r>
                  </w:ins>
                  <m:sSub>
                    <m:sSubPr>
                      <m:ctrlPr>
                        <w:ins w:id="8454" w:author="Administrator" w:date="2023-01-15T11:05:15Z">
                          <w:rPr>
                            <w:rFonts w:ascii="Cambria Math" w:hAnsi="Cambria Math" w:cs="Times New Roman"/>
                            <w:i/>
                            <w:color w:val="auto"/>
                            <w:kern w:val="2"/>
                            <w:sz w:val="21"/>
                            <w:szCs w:val="21"/>
                            <w:lang w:val="en-US"/>
                          </w:rPr>
                        </w:ins>
                      </m:ctrlPr>
                    </m:sSubPr>
                    <m:e>
                      <w:ins w:id="8455" w:author="Administrator" w:date="2023-01-15T11:05:15Z">
                        <m:r>
                          <m:rPr/>
                          <w:rPr>
                            <w:rFonts w:hint="default" w:ascii="Cambria Math" w:hAnsi="Cambria Math" w:cs="Times New Roman"/>
                            <w:color w:val="auto"/>
                            <w:kern w:val="2"/>
                            <w:sz w:val="21"/>
                            <w:szCs w:val="21"/>
                            <w:lang w:val="en-US" w:eastAsia="zh-CN"/>
                          </w:rPr>
                          <m:t>r</m:t>
                        </m:r>
                      </w:ins>
                      <m:ctrlPr>
                        <w:ins w:id="8456" w:author="Administrator" w:date="2023-01-15T11:05:15Z">
                          <w:rPr>
                            <w:rFonts w:ascii="Cambria Math" w:hAnsi="Cambria Math" w:cs="Times New Roman"/>
                            <w:i/>
                            <w:color w:val="auto"/>
                            <w:kern w:val="2"/>
                            <w:sz w:val="21"/>
                            <w:szCs w:val="21"/>
                            <w:lang w:val="en-US"/>
                          </w:rPr>
                        </w:ins>
                      </m:ctrlPr>
                    </m:e>
                    <m:sub>
                      <w:ins w:id="8457" w:author="Administrator" w:date="2023-01-15T11:05:15Z">
                        <m:r>
                          <m:rPr/>
                          <w:rPr>
                            <w:rFonts w:hint="default" w:ascii="Cambria Math" w:hAnsi="Cambria Math" w:cs="Times New Roman"/>
                            <w:color w:val="auto"/>
                            <w:kern w:val="2"/>
                            <w:sz w:val="21"/>
                            <w:szCs w:val="21"/>
                            <w:lang w:val="en-US" w:eastAsia="zh-CN"/>
                          </w:rPr>
                          <m:t>v</m:t>
                        </m:r>
                      </w:ins>
                      <m:ctrlPr>
                        <w:ins w:id="8458" w:author="Administrator" w:date="2023-01-15T11:05:15Z">
                          <w:rPr>
                            <w:rFonts w:ascii="Cambria Math" w:hAnsi="Cambria Math" w:cs="Times New Roman"/>
                            <w:i/>
                            <w:color w:val="auto"/>
                            <w:kern w:val="2"/>
                            <w:sz w:val="21"/>
                            <w:szCs w:val="21"/>
                            <w:lang w:val="en-US"/>
                          </w:rPr>
                        </w:ins>
                      </m:ctrlPr>
                    </m:sub>
                  </m:sSub>
                  <w:ins w:id="8459" w:author="Administrator" w:date="2023-01-15T11:05:15Z">
                    <m:r>
                      <m:rPr/>
                      <w:rPr>
                        <w:rFonts w:hint="default" w:ascii="Cambria Math" w:hAnsi="Cambria Math" w:cs="Times New Roman"/>
                        <w:color w:val="auto"/>
                        <w:kern w:val="2"/>
                        <w:sz w:val="21"/>
                        <w:szCs w:val="21"/>
                        <w:lang w:val="en-US" w:eastAsia="zh-CN" w:bidi="ar-SA"/>
                      </w:rPr>
                      <m:t>)</m:t>
                    </m:r>
                  </w:ins>
                  <m:ctrlPr>
                    <w:ins w:id="8460" w:author="Administrator" w:date="2023-01-15T11:04:59Z">
                      <m:rPr/>
                      <w:rPr>
                        <w:rFonts w:hint="default" w:ascii="Cambria Math" w:hAnsi="Cambria Math" w:cs="Times New Roman"/>
                        <w:i/>
                        <w:color w:val="auto"/>
                        <w:kern w:val="2"/>
                        <w:sz w:val="21"/>
                        <w:szCs w:val="21"/>
                        <w:lang w:val="en-US" w:eastAsia="zh-CN" w:bidi="ar-SA"/>
                      </w:rPr>
                    </w:ins>
                  </m:ctrlPr>
                </m:e>
                <m:sup>
                  <w:ins w:id="8461" w:author="Administrator" w:date="2023-01-15T11:05:16Z">
                    <m:r>
                      <m:rPr/>
                      <w:rPr>
                        <w:rFonts w:hint="default" w:ascii="Cambria Math" w:hAnsi="Cambria Math" w:cs="Times New Roman"/>
                        <w:color w:val="auto"/>
                        <w:kern w:val="2"/>
                        <w:sz w:val="21"/>
                        <w:szCs w:val="21"/>
                        <w:lang w:val="en-US" w:eastAsia="zh-CN" w:bidi="ar-SA"/>
                      </w:rPr>
                      <m:t>2</m:t>
                    </m:r>
                  </w:ins>
                  <m:ctrlPr>
                    <w:ins w:id="8462" w:author="Administrator" w:date="2023-01-15T11:04:59Z">
                      <m:rPr/>
                      <w:rPr>
                        <w:rFonts w:hint="default" w:ascii="Cambria Math" w:hAnsi="Cambria Math" w:cs="Times New Roman"/>
                        <w:i/>
                        <w:color w:val="auto"/>
                        <w:kern w:val="2"/>
                        <w:sz w:val="21"/>
                        <w:szCs w:val="21"/>
                        <w:lang w:val="en-US" w:eastAsia="zh-CN" w:bidi="ar-SA"/>
                      </w:rPr>
                    </w:ins>
                  </m:ctrlPr>
                </m:sup>
              </m:sSup>
              <w:ins w:id="8463" w:author="Administrator" w:date="2023-01-15T11:05:22Z">
                <m:r>
                  <m:rPr/>
                  <w:rPr>
                    <w:rFonts w:ascii="Cambria Math" w:hAnsi="Cambria Math" w:cs="Times New Roman"/>
                    <w:color w:val="auto"/>
                    <w:kern w:val="2"/>
                    <w:sz w:val="21"/>
                    <w:szCs w:val="21"/>
                    <w:lang w:val="en-US" w:bidi="ar-SA"/>
                  </w:rPr>
                  <m:t>β</m:t>
                </m:r>
              </w:ins>
              <m:ctrlPr>
                <w:ins w:id="8464" w:author="Administrator" w:date="2023-01-15T11:04:27Z">
                  <m:rPr/>
                  <w:rPr>
                    <w:rFonts w:hint="default" w:ascii="Cambria Math" w:hAnsi="Cambria Math" w:cs="Times New Roman"/>
                    <w:i/>
                    <w:color w:val="auto"/>
                    <w:kern w:val="2"/>
                    <w:sz w:val="21"/>
                    <w:szCs w:val="21"/>
                    <w:lang w:val="en-US" w:eastAsia="zh-CN" w:bidi="ar-SA"/>
                  </w:rPr>
                </w:ins>
              </m:ctrlPr>
            </m:num>
            <m:den>
              <w:ins w:id="8465" w:author="Administrator" w:date="2023-01-15T11:04:31Z">
                <m:r>
                  <m:rPr/>
                  <w:rPr>
                    <w:rFonts w:hint="default" w:ascii="Cambria Math" w:hAnsi="Cambria Math" w:cs="Times New Roman"/>
                    <w:color w:val="auto"/>
                    <w:kern w:val="2"/>
                    <w:sz w:val="21"/>
                    <w:szCs w:val="21"/>
                    <w:lang w:val="en-US" w:eastAsia="zh-CN" w:bidi="ar-SA"/>
                  </w:rPr>
                  <m:t>2</m:t>
                </m:r>
              </w:ins>
              <m:ctrlPr>
                <w:ins w:id="8466" w:author="Administrator" w:date="2023-01-15T11:04:27Z">
                  <m:rPr/>
                  <w:rPr>
                    <w:rFonts w:hint="default" w:ascii="Cambria Math" w:hAnsi="Cambria Math" w:cs="Times New Roman"/>
                    <w:i/>
                    <w:color w:val="auto"/>
                    <w:kern w:val="2"/>
                    <w:sz w:val="21"/>
                    <w:szCs w:val="21"/>
                    <w:lang w:val="en-US" w:eastAsia="zh-CN" w:bidi="ar-SA"/>
                  </w:rPr>
                </w:ins>
              </m:ctrlPr>
            </m:den>
          </m:f>
          <w:ins w:id="8467" w:author="Administrator" w:date="2023-01-15T11:05:33Z">
            <m:r>
              <m:rPr/>
              <w:rPr>
                <w:rFonts w:hint="default" w:ascii="Cambria Math" w:hAnsi="Cambria Math" w:cs="Times New Roman"/>
                <w:color w:val="auto"/>
                <w:kern w:val="2"/>
                <w:sz w:val="21"/>
                <w:szCs w:val="21"/>
                <w:lang w:val="en-US" w:eastAsia="zh-CN" w:bidi="ar-SA"/>
              </w:rPr>
              <m:t>)</m:t>
            </m:r>
          </w:ins>
          <w:ins w:id="8468" w:author="Administrator" w:date="2023-01-15T11:05:45Z">
            <m:r>
              <m:rPr/>
              <w:rPr>
                <w:rFonts w:hint="default" w:ascii="Cambria Math" w:hAnsi="Cambria Math" w:cs="Times New Roman"/>
                <w:color w:val="auto"/>
                <w:kern w:val="2"/>
                <w:sz w:val="21"/>
                <w:szCs w:val="21"/>
                <w:lang w:val="en-US" w:eastAsia="zh-CN" w:bidi="ar-SA"/>
              </w:rPr>
              <m:t>exp</m:t>
            </m:r>
          </w:ins>
          <w:ins w:id="8469" w:author="Administrator" w:date="2023-01-15T11:05:51Z">
            <m:r>
              <m:rPr/>
              <w:rPr>
                <w:rFonts w:hint="default" w:ascii="Cambria Math" w:hAnsi="Cambria Math" w:cs="Times New Roman"/>
                <w:color w:val="auto"/>
                <w:kern w:val="2"/>
                <w:sz w:val="21"/>
                <w:szCs w:val="21"/>
                <w:lang w:val="en-US" w:eastAsia="zh-CN" w:bidi="ar-SA"/>
              </w:rPr>
              <m:t>(</m:t>
            </m:r>
          </w:ins>
          <w:ins w:id="8470" w:author="Administrator" w:date="2023-01-15T11:05:53Z">
            <m:r>
              <m:rPr/>
              <w:rPr>
                <w:rFonts w:hint="default" w:ascii="Cambria Math" w:hAnsi="Cambria Math" w:cs="Times New Roman"/>
                <w:color w:val="auto"/>
                <w:kern w:val="2"/>
                <w:sz w:val="21"/>
                <w:szCs w:val="21"/>
                <w:lang w:val="en-US" w:eastAsia="zh-CN" w:bidi="ar-SA"/>
              </w:rPr>
              <m:t>−</m:t>
            </m:r>
          </w:ins>
          <m:f>
            <m:fPr>
              <m:ctrlPr>
                <w:ins w:id="8471" w:author="Administrator" w:date="2023-01-15T11:05:55Z">
                  <m:rPr/>
                  <w:rPr>
                    <w:rFonts w:hint="default" w:ascii="Cambria Math" w:hAnsi="Cambria Math" w:cs="Times New Roman"/>
                    <w:i/>
                    <w:color w:val="auto"/>
                    <w:kern w:val="2"/>
                    <w:sz w:val="21"/>
                    <w:szCs w:val="21"/>
                    <w:lang w:val="en-US" w:eastAsia="zh-CN" w:bidi="ar-SA"/>
                  </w:rPr>
                </w:ins>
              </m:ctrlPr>
            </m:fPr>
            <m:num>
              <w:ins w:id="8472" w:author="Administrator" w:date="2023-01-15T11:05:57Z">
                <m:r>
                  <m:rPr/>
                  <w:rPr>
                    <w:rFonts w:hint="default" w:ascii="Cambria Math" w:hAnsi="Cambria Math" w:cs="Times New Roman"/>
                    <w:color w:val="auto"/>
                    <w:kern w:val="2"/>
                    <w:sz w:val="21"/>
                    <w:szCs w:val="21"/>
                    <w:lang w:val="en-US" w:eastAsia="zh-CN" w:bidi="ar-SA"/>
                  </w:rPr>
                  <m:t>1</m:t>
                </m:r>
              </w:ins>
              <m:ctrlPr>
                <w:ins w:id="8473" w:author="Administrator" w:date="2023-01-15T11:05:55Z">
                  <m:rPr/>
                  <w:rPr>
                    <w:rFonts w:hint="default" w:ascii="Cambria Math" w:hAnsi="Cambria Math" w:cs="Times New Roman"/>
                    <w:i/>
                    <w:color w:val="auto"/>
                    <w:kern w:val="2"/>
                    <w:sz w:val="21"/>
                    <w:szCs w:val="21"/>
                    <w:lang w:val="en-US" w:eastAsia="zh-CN" w:bidi="ar-SA"/>
                  </w:rPr>
                </w:ins>
              </m:ctrlPr>
            </m:num>
            <m:den>
              <w:ins w:id="8474" w:author="Administrator" w:date="2023-01-15T11:05:58Z">
                <m:r>
                  <m:rPr/>
                  <w:rPr>
                    <w:rFonts w:hint="default" w:ascii="Cambria Math" w:hAnsi="Cambria Math" w:cs="Times New Roman"/>
                    <w:color w:val="auto"/>
                    <w:kern w:val="2"/>
                    <w:sz w:val="21"/>
                    <w:szCs w:val="21"/>
                    <w:lang w:val="en-US" w:eastAsia="zh-CN" w:bidi="ar-SA"/>
                  </w:rPr>
                  <m:t>2</m:t>
                </m:r>
              </w:ins>
              <m:ctrlPr>
                <w:ins w:id="8475" w:author="Administrator" w:date="2023-01-15T11:05:55Z">
                  <m:rPr/>
                  <w:rPr>
                    <w:rFonts w:hint="default" w:ascii="Cambria Math" w:hAnsi="Cambria Math" w:cs="Times New Roman"/>
                    <w:i/>
                    <w:color w:val="auto"/>
                    <w:kern w:val="2"/>
                    <w:sz w:val="21"/>
                    <w:szCs w:val="21"/>
                    <w:lang w:val="en-US" w:eastAsia="zh-CN" w:bidi="ar-SA"/>
                  </w:rPr>
                </w:ins>
              </m:ctrlPr>
            </m:den>
          </m:f>
          <m:nary>
            <m:naryPr>
              <m:chr m:val="∑"/>
              <m:limLoc m:val="subSup"/>
              <m:supHide m:val="1"/>
              <m:ctrlPr>
                <w:ins w:id="8476" w:author="Administrator" w:date="2023-01-15T11:06:05Z">
                  <m:rPr/>
                  <w:rPr>
                    <w:rFonts w:hint="default" w:ascii="Cambria Math" w:hAnsi="Cambria Math" w:cs="Times New Roman"/>
                    <w:i/>
                    <w:color w:val="auto"/>
                    <w:kern w:val="2"/>
                    <w:sz w:val="21"/>
                    <w:szCs w:val="21"/>
                    <w:lang w:val="en-US" w:eastAsia="zh-CN" w:bidi="ar-SA"/>
                  </w:rPr>
                </w:ins>
              </m:ctrlPr>
            </m:naryPr>
            <m:sub>
              <w:ins w:id="8477" w:author="Administrator" w:date="2023-01-15T11:06:08Z">
                <m:r>
                  <m:rPr/>
                  <w:rPr>
                    <w:rFonts w:hint="default" w:ascii="Cambria Math" w:hAnsi="Cambria Math" w:cs="Times New Roman"/>
                    <w:color w:val="auto"/>
                    <w:kern w:val="2"/>
                    <w:sz w:val="21"/>
                    <w:szCs w:val="21"/>
                    <w:lang w:val="en-US" w:eastAsia="zh-CN" w:bidi="ar-SA"/>
                  </w:rPr>
                  <m:t>i</m:t>
                </m:r>
              </w:ins>
              <w:ins w:id="8478" w:author="Administrator" w:date="2023-01-15T11:06:26Z">
                <m:r>
                  <m:rPr/>
                  <w:rPr>
                    <w:rFonts w:ascii="Cambria Math" w:hAnsi="Cambria Math" w:cs="Times New Roman"/>
                    <w:color w:val="auto"/>
                    <w:kern w:val="2"/>
                    <w:sz w:val="21"/>
                    <w:szCs w:val="21"/>
                    <w:lang w:val="en-US" w:bidi="ar-SA"/>
                  </w:rPr>
                  <m:t>∈</m:t>
                </m:r>
              </w:ins>
              <m:sSub>
                <m:sSubPr>
                  <m:ctrlPr>
                    <w:ins w:id="8479" w:author="Administrator" w:date="2023-01-15T11:06:28Z">
                      <w:rPr>
                        <w:rFonts w:ascii="Cambria Math" w:hAnsi="Cambria Math" w:cs="Times New Roman"/>
                        <w:i/>
                        <w:color w:val="auto"/>
                        <w:kern w:val="2"/>
                        <w:sz w:val="21"/>
                        <w:szCs w:val="21"/>
                        <w:lang w:val="en-US"/>
                      </w:rPr>
                    </w:ins>
                  </m:ctrlPr>
                </m:sSubPr>
                <m:e>
                  <w:ins w:id="8480" w:author="Administrator" w:date="2023-01-15T11:06:28Z">
                    <m:r>
                      <m:rPr/>
                      <w:rPr>
                        <w:rFonts w:hint="default" w:ascii="Cambria Math" w:hAnsi="Cambria Math" w:cs="Times New Roman"/>
                        <w:color w:val="auto"/>
                        <w:kern w:val="2"/>
                        <w:sz w:val="21"/>
                        <w:szCs w:val="21"/>
                        <w:lang w:val="en-US" w:eastAsia="zh-CN"/>
                      </w:rPr>
                      <m:t>H</m:t>
                    </m:r>
                  </w:ins>
                  <m:ctrlPr>
                    <w:ins w:id="8481" w:author="Administrator" w:date="2023-01-15T11:06:28Z">
                      <w:rPr>
                        <w:rFonts w:ascii="Cambria Math" w:hAnsi="Cambria Math" w:cs="Times New Roman"/>
                        <w:i/>
                        <w:color w:val="auto"/>
                        <w:kern w:val="2"/>
                        <w:sz w:val="21"/>
                        <w:szCs w:val="21"/>
                        <w:lang w:val="en-US"/>
                      </w:rPr>
                    </w:ins>
                  </m:ctrlPr>
                </m:e>
                <m:sub>
                  <w:ins w:id="8482" w:author="Administrator" w:date="2023-01-15T11:06:28Z">
                    <m:r>
                      <m:rPr/>
                      <w:rPr>
                        <w:rFonts w:hint="default" w:ascii="Cambria Math" w:hAnsi="Cambria Math" w:cs="Times New Roman"/>
                        <w:color w:val="auto"/>
                        <w:kern w:val="2"/>
                        <w:sz w:val="21"/>
                        <w:szCs w:val="21"/>
                        <w:lang w:val="en-US" w:eastAsia="zh-CN"/>
                      </w:rPr>
                      <m:t>v</m:t>
                    </m:r>
                  </w:ins>
                  <m:ctrlPr>
                    <w:ins w:id="8483" w:author="Administrator" w:date="2023-01-15T11:06:28Z">
                      <w:rPr>
                        <w:rFonts w:ascii="Cambria Math" w:hAnsi="Cambria Math" w:cs="Times New Roman"/>
                        <w:i/>
                        <w:color w:val="auto"/>
                        <w:kern w:val="2"/>
                        <w:sz w:val="21"/>
                        <w:szCs w:val="21"/>
                        <w:lang w:val="en-US"/>
                      </w:rPr>
                    </w:ins>
                  </m:ctrlPr>
                </m:sub>
              </m:sSub>
              <m:ctrlPr>
                <w:ins w:id="8484" w:author="Administrator" w:date="2023-01-15T11:06:05Z">
                  <m:rPr/>
                  <w:rPr>
                    <w:rFonts w:hint="default" w:ascii="Cambria Math" w:hAnsi="Cambria Math" w:cs="Times New Roman"/>
                    <w:i/>
                    <w:color w:val="auto"/>
                    <w:kern w:val="2"/>
                    <w:sz w:val="21"/>
                    <w:szCs w:val="21"/>
                    <w:lang w:val="en-US" w:eastAsia="zh-CN" w:bidi="ar-SA"/>
                  </w:rPr>
                </w:ins>
              </m:ctrlPr>
            </m:sub>
            <m:sup>
              <m:ctrlPr>
                <w:ins w:id="8485" w:author="Administrator" w:date="2023-01-15T11:06:05Z">
                  <m:rPr/>
                  <w:rPr>
                    <w:rFonts w:hint="default" w:ascii="Cambria Math" w:hAnsi="Cambria Math" w:cs="Times New Roman"/>
                    <w:i/>
                    <w:color w:val="auto"/>
                    <w:kern w:val="2"/>
                    <w:sz w:val="21"/>
                    <w:szCs w:val="21"/>
                    <w:lang w:val="en-US" w:eastAsia="zh-CN" w:bidi="ar-SA"/>
                  </w:rPr>
                </w:ins>
              </m:ctrlPr>
            </m:sup>
            <m:e>
              <m:rad>
                <m:radPr>
                  <m:degHide m:val="1"/>
                  <m:ctrlPr>
                    <w:ins w:id="8486" w:author="Administrator" w:date="2023-01-15T11:06:45Z">
                      <m:rPr/>
                      <w:rPr>
                        <w:rFonts w:hint="default" w:ascii="Cambria Math" w:hAnsi="Cambria Math" w:cs="Times New Roman"/>
                        <w:i/>
                        <w:color w:val="auto"/>
                        <w:kern w:val="2"/>
                        <w:sz w:val="21"/>
                        <w:szCs w:val="21"/>
                        <w:lang w:val="en-US" w:eastAsia="zh-CN" w:bidi="ar-SA"/>
                      </w:rPr>
                    </w:ins>
                  </m:ctrlPr>
                </m:radPr>
                <m:deg>
                  <m:ctrlPr>
                    <w:ins w:id="8487" w:author="Administrator" w:date="2023-01-15T11:06:45Z">
                      <m:rPr/>
                      <w:rPr>
                        <w:rFonts w:hint="default" w:ascii="Cambria Math" w:hAnsi="Cambria Math" w:cs="Times New Roman"/>
                        <w:i/>
                        <w:color w:val="auto"/>
                        <w:kern w:val="2"/>
                        <w:sz w:val="21"/>
                        <w:szCs w:val="21"/>
                        <w:lang w:val="en-US" w:eastAsia="zh-CN" w:bidi="ar-SA"/>
                      </w:rPr>
                    </w:ins>
                  </m:ctrlPr>
                </m:deg>
                <m:e>
                  <m:f>
                    <m:fPr>
                      <m:ctrlPr>
                        <w:ins w:id="8488" w:author="Administrator" w:date="2023-01-15T11:06:50Z">
                          <m:rPr/>
                          <w:rPr>
                            <w:rFonts w:hint="default" w:ascii="Cambria Math" w:hAnsi="Cambria Math" w:cs="Times New Roman"/>
                            <w:i/>
                            <w:color w:val="auto"/>
                            <w:kern w:val="2"/>
                            <w:sz w:val="21"/>
                            <w:szCs w:val="21"/>
                            <w:lang w:val="en-US" w:eastAsia="zh-CN" w:bidi="ar-SA"/>
                          </w:rPr>
                        </w:ins>
                      </m:ctrlPr>
                    </m:fPr>
                    <m:num>
                      <m:sSub>
                        <m:sSubPr>
                          <m:ctrlPr>
                            <w:ins w:id="8489" w:author="Administrator" w:date="2023-01-15T11:06:57Z">
                              <w:rPr>
                                <w:rFonts w:ascii="Cambria Math" w:hAnsi="Cambria Math" w:cs="Times New Roman"/>
                                <w:i/>
                                <w:color w:val="auto"/>
                                <w:kern w:val="2"/>
                                <w:sz w:val="21"/>
                                <w:szCs w:val="21"/>
                                <w:lang w:val="en-US"/>
                              </w:rPr>
                            </w:ins>
                          </m:ctrlPr>
                        </m:sSubPr>
                        <m:e>
                          <w:ins w:id="8490" w:author="Administrator" w:date="2023-01-15T11:06:57Z">
                            <m:r>
                              <m:rPr/>
                              <w:rPr>
                                <w:rFonts w:ascii="Cambria Math" w:hAnsi="Cambria Math" w:cs="Times New Roman"/>
                                <w:color w:val="auto"/>
                                <w:kern w:val="2"/>
                                <w:sz w:val="21"/>
                                <w:szCs w:val="21"/>
                                <w:lang w:val="en-US"/>
                              </w:rPr>
                              <m:t>τ</m:t>
                            </m:r>
                          </w:ins>
                          <m:ctrlPr>
                            <w:ins w:id="8491" w:author="Administrator" w:date="2023-01-15T11:06:57Z">
                              <w:rPr>
                                <w:rFonts w:ascii="Cambria Math" w:hAnsi="Cambria Math" w:cs="Times New Roman"/>
                                <w:i/>
                                <w:color w:val="auto"/>
                                <w:kern w:val="2"/>
                                <w:sz w:val="21"/>
                                <w:szCs w:val="21"/>
                                <w:lang w:val="en-US"/>
                              </w:rPr>
                            </w:ins>
                          </m:ctrlPr>
                        </m:e>
                        <m:sub>
                          <w:ins w:id="8492" w:author="Administrator" w:date="2023-01-15T11:06:57Z">
                            <m:r>
                              <m:rPr/>
                              <w:rPr>
                                <w:rFonts w:hint="default" w:ascii="Cambria Math" w:hAnsi="Cambria Math" w:cs="Times New Roman"/>
                                <w:color w:val="auto"/>
                                <w:kern w:val="2"/>
                                <w:sz w:val="21"/>
                                <w:szCs w:val="21"/>
                                <w:lang w:val="en-US" w:eastAsia="zh-CN"/>
                              </w:rPr>
                              <m:t>v</m:t>
                            </m:r>
                          </w:ins>
                          <m:ctrlPr>
                            <w:ins w:id="8493" w:author="Administrator" w:date="2023-01-15T11:06:57Z">
                              <w:rPr>
                                <w:rFonts w:ascii="Cambria Math" w:hAnsi="Cambria Math" w:cs="Times New Roman"/>
                                <w:i/>
                                <w:color w:val="auto"/>
                                <w:kern w:val="2"/>
                                <w:sz w:val="21"/>
                                <w:szCs w:val="21"/>
                                <w:lang w:val="en-US"/>
                              </w:rPr>
                            </w:ins>
                          </m:ctrlPr>
                        </m:sub>
                      </m:sSub>
                      <m:ctrlPr>
                        <w:ins w:id="8494" w:author="Administrator" w:date="2023-01-15T11:06:50Z">
                          <m:rPr/>
                          <w:rPr>
                            <w:rFonts w:hint="default" w:ascii="Cambria Math" w:hAnsi="Cambria Math" w:cs="Times New Roman"/>
                            <w:i/>
                            <w:color w:val="auto"/>
                            <w:kern w:val="2"/>
                            <w:sz w:val="21"/>
                            <w:szCs w:val="21"/>
                            <w:lang w:val="en-US" w:eastAsia="zh-CN" w:bidi="ar-SA"/>
                          </w:rPr>
                        </w:ins>
                      </m:ctrlPr>
                    </m:num>
                    <m:den>
                      <w:ins w:id="8495" w:author="Administrator" w:date="2023-01-15T11:07:08Z">
                        <m:r>
                          <m:rPr/>
                          <w:rPr>
                            <w:rFonts w:hint="default" w:ascii="Cambria Math" w:hAnsi="Cambria Math" w:cs="Times New Roman"/>
                            <w:color w:val="auto"/>
                            <w:kern w:val="2"/>
                            <w:sz w:val="21"/>
                            <w:szCs w:val="21"/>
                            <w:lang w:val="en-US" w:eastAsia="zh-CN" w:bidi="ar-SA"/>
                          </w:rPr>
                          <m:t>2</m:t>
                        </m:r>
                      </w:ins>
                      <w:ins w:id="8496" w:author="Administrator" w:date="2023-01-15T11:07:10Z">
                        <m:r>
                          <m:rPr/>
                          <w:rPr>
                            <w:rFonts w:ascii="Cambria Math" w:hAnsi="Cambria Math" w:cs="Times New Roman"/>
                            <w:color w:val="auto"/>
                            <w:kern w:val="2"/>
                            <w:sz w:val="21"/>
                            <w:szCs w:val="21"/>
                            <w:lang w:val="en-US" w:bidi="ar-SA"/>
                          </w:rPr>
                          <m:t>π</m:t>
                        </m:r>
                      </w:ins>
                      <m:ctrlPr>
                        <w:ins w:id="8497" w:author="Administrator" w:date="2023-01-15T11:06:50Z">
                          <m:rPr/>
                          <w:rPr>
                            <w:rFonts w:hint="default" w:ascii="Cambria Math" w:hAnsi="Cambria Math" w:cs="Times New Roman"/>
                            <w:i/>
                            <w:color w:val="auto"/>
                            <w:kern w:val="2"/>
                            <w:sz w:val="21"/>
                            <w:szCs w:val="21"/>
                            <w:lang w:val="en-US" w:eastAsia="zh-CN" w:bidi="ar-SA"/>
                          </w:rPr>
                        </w:ins>
                      </m:ctrlPr>
                    </m:den>
                  </m:f>
                  <m:ctrlPr>
                    <w:ins w:id="8498" w:author="Administrator" w:date="2023-01-15T11:06:45Z">
                      <m:rPr/>
                      <w:rPr>
                        <w:rFonts w:hint="default" w:ascii="Cambria Math" w:hAnsi="Cambria Math" w:cs="Times New Roman"/>
                        <w:i/>
                        <w:color w:val="auto"/>
                        <w:kern w:val="2"/>
                        <w:sz w:val="21"/>
                        <w:szCs w:val="21"/>
                        <w:lang w:val="en-US" w:eastAsia="zh-CN" w:bidi="ar-SA"/>
                      </w:rPr>
                    </w:ins>
                  </m:ctrlPr>
                </m:e>
              </m:rad>
              <m:ctrlPr>
                <w:ins w:id="8499" w:author="Administrator" w:date="2023-01-15T11:06:05Z">
                  <m:rPr/>
                  <w:rPr>
                    <w:rFonts w:hint="default" w:ascii="Cambria Math" w:hAnsi="Cambria Math" w:cs="Times New Roman"/>
                    <w:i/>
                    <w:color w:val="auto"/>
                    <w:kern w:val="2"/>
                    <w:sz w:val="21"/>
                    <w:szCs w:val="21"/>
                    <w:lang w:val="en-US" w:eastAsia="zh-CN" w:bidi="ar-SA"/>
                  </w:rPr>
                </w:ins>
              </m:ctrlPr>
            </m:e>
          </m:nary>
          <m:sSup>
            <m:sSupPr>
              <m:ctrlPr>
                <w:ins w:id="8500" w:author="Administrator" w:date="2023-01-15T11:07:31Z">
                  <w:rPr>
                    <w:rFonts w:hint="default" w:ascii="Cambria Math" w:hAnsi="Cambria Math" w:cs="Times New Roman"/>
                    <w:i/>
                    <w:color w:val="auto"/>
                    <w:kern w:val="2"/>
                    <w:sz w:val="21"/>
                    <w:szCs w:val="21"/>
                    <w:lang w:val="en-US" w:eastAsia="zh-CN" w:bidi="ar-SA"/>
                  </w:rPr>
                </w:ins>
              </m:ctrlPr>
            </m:sSupPr>
            <m:e>
              <w:ins w:id="8501" w:author="Administrator" w:date="2023-01-15T11:07:31Z">
                <m:r>
                  <m:rPr/>
                  <w:rPr>
                    <w:rFonts w:hint="default" w:ascii="Cambria Math" w:hAnsi="Cambria Math" w:cs="Times New Roman"/>
                    <w:color w:val="auto"/>
                    <w:kern w:val="2"/>
                    <w:sz w:val="21"/>
                    <w:szCs w:val="21"/>
                    <w:lang w:val="en-US" w:eastAsia="zh-CN" w:bidi="ar-SA"/>
                  </w:rPr>
                  <m:t>(</m:t>
                </m:r>
              </w:ins>
              <m:sSubSup>
                <m:sSubSupPr>
                  <m:ctrlPr>
                    <w:ins w:id="8502" w:author="Administrator" w:date="2023-01-15T11:07:31Z">
                      <w:rPr>
                        <w:rFonts w:hint="default" w:ascii="Cambria Math" w:hAnsi="Cambria Math" w:cs="Times New Roman"/>
                        <w:i/>
                        <w:color w:val="auto"/>
                        <w:kern w:val="2"/>
                        <w:sz w:val="21"/>
                        <w:szCs w:val="21"/>
                        <w:lang w:val="en-US" w:eastAsia="zh-CN"/>
                      </w:rPr>
                    </w:ins>
                  </m:ctrlPr>
                </m:sSubSupPr>
                <m:e>
                  <w:ins w:id="8503" w:author="Administrator" w:date="2023-01-15T11:07:31Z">
                    <m:r>
                      <m:rPr/>
                      <w:rPr>
                        <w:rFonts w:hint="default" w:ascii="Cambria Math" w:hAnsi="Cambria Math" w:cs="Times New Roman"/>
                        <w:color w:val="auto"/>
                        <w:kern w:val="2"/>
                        <w:sz w:val="21"/>
                        <w:szCs w:val="21"/>
                        <w:lang w:val="en-US" w:eastAsia="zh-CN"/>
                      </w:rPr>
                      <m:t>z</m:t>
                    </m:r>
                  </w:ins>
                  <m:ctrlPr>
                    <w:ins w:id="8504" w:author="Administrator" w:date="2023-01-15T11:07:31Z">
                      <w:rPr>
                        <w:rFonts w:hint="default" w:ascii="Cambria Math" w:hAnsi="Cambria Math" w:cs="Times New Roman"/>
                        <w:i/>
                        <w:color w:val="auto"/>
                        <w:kern w:val="2"/>
                        <w:sz w:val="21"/>
                        <w:szCs w:val="21"/>
                        <w:lang w:val="en-US" w:eastAsia="zh-CN"/>
                      </w:rPr>
                    </w:ins>
                  </m:ctrlPr>
                </m:e>
                <m:sub>
                  <w:ins w:id="8505" w:author="Administrator" w:date="2023-01-15T11:07:31Z">
                    <m:r>
                      <m:rPr/>
                      <w:rPr>
                        <w:rFonts w:hint="default" w:ascii="Cambria Math" w:hAnsi="Cambria Math" w:cs="Times New Roman"/>
                        <w:color w:val="auto"/>
                        <w:kern w:val="2"/>
                        <w:sz w:val="21"/>
                        <w:szCs w:val="21"/>
                        <w:lang w:val="en-US" w:eastAsia="zh-CN"/>
                      </w:rPr>
                      <m:t>i</m:t>
                    </m:r>
                  </w:ins>
                  <m:ctrlPr>
                    <w:ins w:id="8506" w:author="Administrator" w:date="2023-01-15T11:07:31Z">
                      <w:rPr>
                        <w:rFonts w:hint="default" w:ascii="Cambria Math" w:hAnsi="Cambria Math" w:cs="Times New Roman"/>
                        <w:i/>
                        <w:color w:val="auto"/>
                        <w:kern w:val="2"/>
                        <w:sz w:val="21"/>
                        <w:szCs w:val="21"/>
                        <w:lang w:val="en-US" w:eastAsia="zh-CN"/>
                      </w:rPr>
                    </w:ins>
                  </m:ctrlPr>
                </m:sub>
                <m:sup>
                  <w:ins w:id="8507" w:author="Administrator" w:date="2023-01-15T11:07:31Z">
                    <m:r>
                      <m:rPr/>
                      <w:rPr>
                        <w:rFonts w:hint="default" w:ascii="Cambria Math" w:hAnsi="Cambria Math" w:cs="Times New Roman"/>
                        <w:color w:val="auto"/>
                        <w:kern w:val="2"/>
                        <w:sz w:val="21"/>
                        <w:szCs w:val="21"/>
                        <w:lang w:val="en-US" w:eastAsia="zh-CN"/>
                      </w:rPr>
                      <m:t>v</m:t>
                    </m:r>
                  </w:ins>
                  <m:ctrlPr>
                    <w:ins w:id="8508" w:author="Administrator" w:date="2023-01-15T11:07:31Z">
                      <w:rPr>
                        <w:rFonts w:hint="default" w:ascii="Cambria Math" w:hAnsi="Cambria Math" w:cs="Times New Roman"/>
                        <w:i/>
                        <w:color w:val="auto"/>
                        <w:kern w:val="2"/>
                        <w:sz w:val="21"/>
                        <w:szCs w:val="21"/>
                        <w:lang w:val="en-US" w:eastAsia="zh-CN"/>
                      </w:rPr>
                    </w:ins>
                  </m:ctrlPr>
                </m:sup>
              </m:sSubSup>
              <w:ins w:id="8509" w:author="Administrator" w:date="2023-01-15T11:07:31Z">
                <m:r>
                  <m:rPr/>
                  <w:rPr>
                    <w:rFonts w:hint="default" w:ascii="Cambria Math" w:hAnsi="Cambria Math" w:cs="Times New Roman"/>
                    <w:color w:val="auto"/>
                    <w:kern w:val="2"/>
                    <w:sz w:val="21"/>
                    <w:szCs w:val="21"/>
                    <w:lang w:val="en-US" w:eastAsia="zh-CN"/>
                  </w:rPr>
                  <m:t>−</m:t>
                </m:r>
              </w:ins>
              <m:sSub>
                <m:sSubPr>
                  <m:ctrlPr>
                    <w:ins w:id="8510" w:author="Administrator" w:date="2023-01-15T11:07:31Z">
                      <w:rPr>
                        <w:rFonts w:ascii="Cambria Math" w:hAnsi="Cambria Math" w:cs="Times New Roman"/>
                        <w:i/>
                        <w:color w:val="auto"/>
                        <w:kern w:val="2"/>
                        <w:sz w:val="21"/>
                        <w:szCs w:val="21"/>
                        <w:lang w:val="en-US"/>
                      </w:rPr>
                    </w:ins>
                  </m:ctrlPr>
                </m:sSubPr>
                <m:e>
                  <w:ins w:id="8511" w:author="Administrator" w:date="2023-01-15T11:07:31Z">
                    <m:r>
                      <m:rPr/>
                      <w:rPr>
                        <w:rFonts w:hint="default" w:ascii="Cambria Math" w:hAnsi="Cambria Math" w:cs="Times New Roman"/>
                        <w:color w:val="auto"/>
                        <w:kern w:val="2"/>
                        <w:sz w:val="21"/>
                        <w:szCs w:val="21"/>
                        <w:lang w:val="en-US" w:eastAsia="zh-CN"/>
                      </w:rPr>
                      <m:t>s</m:t>
                    </m:r>
                  </w:ins>
                  <m:ctrlPr>
                    <w:ins w:id="8512" w:author="Administrator" w:date="2023-01-15T11:07:31Z">
                      <w:rPr>
                        <w:rFonts w:ascii="Cambria Math" w:hAnsi="Cambria Math" w:cs="Times New Roman"/>
                        <w:i/>
                        <w:color w:val="auto"/>
                        <w:kern w:val="2"/>
                        <w:sz w:val="21"/>
                        <w:szCs w:val="21"/>
                        <w:lang w:val="en-US"/>
                      </w:rPr>
                    </w:ins>
                  </m:ctrlPr>
                </m:e>
                <m:sub>
                  <w:ins w:id="8513" w:author="Administrator" w:date="2023-01-15T11:07:31Z">
                    <m:r>
                      <m:rPr/>
                      <w:rPr>
                        <w:rFonts w:hint="default" w:ascii="Cambria Math" w:hAnsi="Cambria Math" w:cs="Times New Roman"/>
                        <w:color w:val="auto"/>
                        <w:kern w:val="2"/>
                        <w:sz w:val="21"/>
                        <w:szCs w:val="21"/>
                        <w:lang w:val="en-US" w:eastAsia="zh-CN"/>
                      </w:rPr>
                      <m:t>i</m:t>
                    </m:r>
                  </w:ins>
                  <m:ctrlPr>
                    <w:ins w:id="8514" w:author="Administrator" w:date="2023-01-15T11:07:31Z">
                      <w:rPr>
                        <w:rFonts w:ascii="Cambria Math" w:hAnsi="Cambria Math" w:cs="Times New Roman"/>
                        <w:i/>
                        <w:color w:val="auto"/>
                        <w:kern w:val="2"/>
                        <w:sz w:val="21"/>
                        <w:szCs w:val="21"/>
                        <w:lang w:val="en-US"/>
                      </w:rPr>
                    </w:ins>
                  </m:ctrlPr>
                </m:sub>
              </m:sSub>
              <w:ins w:id="8515" w:author="Administrator" w:date="2023-01-15T11:07:31Z">
                <m:r>
                  <m:rPr/>
                  <w:rPr>
                    <w:rFonts w:hint="default" w:ascii="Cambria Math" w:hAnsi="Cambria Math" w:cs="Times New Roman"/>
                    <w:color w:val="auto"/>
                    <w:kern w:val="2"/>
                    <w:sz w:val="21"/>
                    <w:szCs w:val="21"/>
                    <w:lang w:val="en-US" w:eastAsia="zh-CN"/>
                  </w:rPr>
                  <m:t>−</m:t>
                </m:r>
              </w:ins>
              <m:sSub>
                <m:sSubPr>
                  <m:ctrlPr>
                    <w:ins w:id="8516" w:author="Administrator" w:date="2023-01-15T11:07:31Z">
                      <w:rPr>
                        <w:rFonts w:ascii="Cambria Math" w:hAnsi="Cambria Math" w:cs="Times New Roman"/>
                        <w:i/>
                        <w:color w:val="auto"/>
                        <w:kern w:val="2"/>
                        <w:sz w:val="21"/>
                        <w:szCs w:val="21"/>
                        <w:lang w:val="en-US"/>
                      </w:rPr>
                    </w:ins>
                  </m:ctrlPr>
                </m:sSubPr>
                <m:e>
                  <w:ins w:id="8517" w:author="Administrator" w:date="2023-01-15T11:07:31Z">
                    <m:r>
                      <m:rPr/>
                      <w:rPr>
                        <w:rFonts w:hint="default" w:ascii="Cambria Math" w:hAnsi="Cambria Math" w:cs="Times New Roman"/>
                        <w:color w:val="auto"/>
                        <w:kern w:val="2"/>
                        <w:sz w:val="21"/>
                        <w:szCs w:val="21"/>
                        <w:lang w:val="en-US" w:eastAsia="zh-CN"/>
                      </w:rPr>
                      <m:t>b</m:t>
                    </m:r>
                  </w:ins>
                  <m:ctrlPr>
                    <w:ins w:id="8518" w:author="Administrator" w:date="2023-01-15T11:07:31Z">
                      <w:rPr>
                        <w:rFonts w:ascii="Cambria Math" w:hAnsi="Cambria Math" w:cs="Times New Roman"/>
                        <w:i/>
                        <w:color w:val="auto"/>
                        <w:kern w:val="2"/>
                        <w:sz w:val="21"/>
                        <w:szCs w:val="21"/>
                        <w:lang w:val="en-US"/>
                      </w:rPr>
                    </w:ins>
                  </m:ctrlPr>
                </m:e>
                <m:sub>
                  <w:ins w:id="8519" w:author="Administrator" w:date="2023-01-15T11:07:31Z">
                    <m:r>
                      <m:rPr/>
                      <w:rPr>
                        <w:rFonts w:hint="default" w:ascii="Cambria Math" w:hAnsi="Cambria Math" w:cs="Times New Roman"/>
                        <w:color w:val="auto"/>
                        <w:kern w:val="2"/>
                        <w:sz w:val="21"/>
                        <w:szCs w:val="21"/>
                        <w:lang w:val="en-US" w:eastAsia="zh-CN"/>
                      </w:rPr>
                      <m:t>v</m:t>
                    </m:r>
                  </w:ins>
                  <m:ctrlPr>
                    <w:ins w:id="8520" w:author="Administrator" w:date="2023-01-15T11:07:31Z">
                      <w:rPr>
                        <w:rFonts w:ascii="Cambria Math" w:hAnsi="Cambria Math" w:cs="Times New Roman"/>
                        <w:i/>
                        <w:color w:val="auto"/>
                        <w:kern w:val="2"/>
                        <w:sz w:val="21"/>
                        <w:szCs w:val="21"/>
                        <w:lang w:val="en-US"/>
                      </w:rPr>
                    </w:ins>
                  </m:ctrlPr>
                </m:sub>
              </m:sSub>
              <w:ins w:id="8521" w:author="Administrator" w:date="2023-01-15T11:07:31Z">
                <m:r>
                  <m:rPr/>
                  <w:rPr>
                    <w:rFonts w:hint="default" w:ascii="Cambria Math" w:hAnsi="Cambria Math" w:cs="Times New Roman"/>
                    <w:color w:val="auto"/>
                    <w:kern w:val="2"/>
                    <w:sz w:val="21"/>
                    <w:szCs w:val="21"/>
                    <w:lang w:val="en-US" w:eastAsia="zh-CN" w:bidi="ar-SA"/>
                  </w:rPr>
                  <m:t>)</m:t>
                </m:r>
              </w:ins>
              <m:ctrlPr>
                <w:ins w:id="8522" w:author="Administrator" w:date="2023-01-15T11:07:31Z">
                  <w:rPr>
                    <w:rFonts w:hint="default" w:ascii="Cambria Math" w:hAnsi="Cambria Math" w:cs="Times New Roman"/>
                    <w:i/>
                    <w:color w:val="auto"/>
                    <w:kern w:val="2"/>
                    <w:sz w:val="21"/>
                    <w:szCs w:val="21"/>
                    <w:lang w:val="en-US" w:eastAsia="zh-CN" w:bidi="ar-SA"/>
                  </w:rPr>
                </w:ins>
              </m:ctrlPr>
            </m:e>
            <m:sup>
              <w:ins w:id="8523" w:author="Administrator" w:date="2023-01-15T11:07:31Z">
                <m:r>
                  <m:rPr/>
                  <w:rPr>
                    <w:rFonts w:hint="default" w:ascii="Cambria Math" w:hAnsi="Cambria Math" w:cs="Times New Roman"/>
                    <w:color w:val="auto"/>
                    <w:kern w:val="2"/>
                    <w:sz w:val="21"/>
                    <w:szCs w:val="21"/>
                    <w:lang w:val="en-US" w:eastAsia="zh-CN" w:bidi="ar-SA"/>
                  </w:rPr>
                  <m:t>2</m:t>
                </m:r>
              </w:ins>
              <m:ctrlPr>
                <w:ins w:id="8524" w:author="Administrator" w:date="2023-01-15T11:07:31Z">
                  <w:rPr>
                    <w:rFonts w:hint="default" w:ascii="Cambria Math" w:hAnsi="Cambria Math" w:cs="Times New Roman"/>
                    <w:i/>
                    <w:color w:val="auto"/>
                    <w:kern w:val="2"/>
                    <w:sz w:val="21"/>
                    <w:szCs w:val="21"/>
                    <w:lang w:val="en-US" w:eastAsia="zh-CN" w:bidi="ar-SA"/>
                  </w:rPr>
                </w:ins>
              </m:ctrlPr>
            </m:sup>
          </m:sSup>
          <m:sSub>
            <m:sSubPr>
              <m:ctrlPr>
                <w:ins w:id="8525" w:author="Administrator" w:date="2023-01-15T11:07:36Z">
                  <w:rPr>
                    <w:rFonts w:ascii="Cambria Math" w:hAnsi="Cambria Math" w:cs="Times New Roman"/>
                    <w:i/>
                    <w:color w:val="auto"/>
                    <w:kern w:val="2"/>
                    <w:sz w:val="21"/>
                    <w:szCs w:val="21"/>
                    <w:lang w:val="en-US"/>
                  </w:rPr>
                </w:ins>
              </m:ctrlPr>
            </m:sSubPr>
            <m:e>
              <w:ins w:id="8526" w:author="Administrator" w:date="2023-01-15T11:07:36Z">
                <m:r>
                  <m:rPr/>
                  <w:rPr>
                    <w:rFonts w:ascii="Cambria Math" w:hAnsi="Cambria Math" w:cs="Times New Roman"/>
                    <w:color w:val="auto"/>
                    <w:kern w:val="2"/>
                    <w:sz w:val="21"/>
                    <w:szCs w:val="21"/>
                    <w:lang w:val="en-US"/>
                  </w:rPr>
                  <m:t>τ</m:t>
                </m:r>
              </w:ins>
              <m:ctrlPr>
                <w:ins w:id="8527" w:author="Administrator" w:date="2023-01-15T11:07:36Z">
                  <w:rPr>
                    <w:rFonts w:ascii="Cambria Math" w:hAnsi="Cambria Math" w:cs="Times New Roman"/>
                    <w:i/>
                    <w:color w:val="auto"/>
                    <w:kern w:val="2"/>
                    <w:sz w:val="21"/>
                    <w:szCs w:val="21"/>
                    <w:lang w:val="en-US"/>
                  </w:rPr>
                </w:ins>
              </m:ctrlPr>
            </m:e>
            <m:sub>
              <w:ins w:id="8528" w:author="Administrator" w:date="2023-01-15T11:07:36Z">
                <m:r>
                  <m:rPr/>
                  <w:rPr>
                    <w:rFonts w:hint="default" w:ascii="Cambria Math" w:hAnsi="Cambria Math" w:cs="Times New Roman"/>
                    <w:color w:val="auto"/>
                    <w:kern w:val="2"/>
                    <w:sz w:val="21"/>
                    <w:szCs w:val="21"/>
                    <w:lang w:val="en-US" w:eastAsia="zh-CN"/>
                  </w:rPr>
                  <m:t>v</m:t>
                </m:r>
              </w:ins>
              <m:ctrlPr>
                <w:ins w:id="8529" w:author="Administrator" w:date="2023-01-15T11:07:36Z">
                  <w:rPr>
                    <w:rFonts w:ascii="Cambria Math" w:hAnsi="Cambria Math" w:cs="Times New Roman"/>
                    <w:i/>
                    <w:color w:val="auto"/>
                    <w:kern w:val="2"/>
                    <w:sz w:val="21"/>
                    <w:szCs w:val="21"/>
                    <w:lang w:val="en-US"/>
                  </w:rPr>
                </w:ins>
              </m:ctrlPr>
            </m:sub>
          </m:sSub>
          <w:ins w:id="8530" w:author="Administrator" w:date="2023-01-15T11:05:51Z">
            <m:r>
              <m:rPr/>
              <w:rPr>
                <w:rFonts w:hint="default" w:ascii="Cambria Math" w:hAnsi="Cambria Math" w:cs="Times New Roman"/>
                <w:color w:val="auto"/>
                <w:kern w:val="2"/>
                <w:sz w:val="21"/>
                <w:szCs w:val="21"/>
                <w:lang w:val="en-US" w:eastAsia="zh-CN" w:bidi="ar-SA"/>
              </w:rPr>
              <m:t>)</m:t>
            </m:r>
          </w:ins>
        </m:oMath>
      </m:oMathPara>
    </w:p>
    <w:p>
      <w:pPr>
        <w:widowControl/>
        <w:ind w:firstLine="0" w:firstLineChars="0"/>
        <w:jc w:val="left"/>
        <m:rPr/>
        <w:rPr>
          <w:ins w:id="8532" w:author="Administrator" w:date="2023-01-15T11:09:13Z"/>
          <w:rFonts w:hint="default" w:hAnsi="Cambria Math" w:cs="Times New Roman"/>
          <w:i w:val="0"/>
          <w:color w:val="auto"/>
          <w:kern w:val="2"/>
          <w:sz w:val="21"/>
          <w:szCs w:val="21"/>
          <w:lang w:val="en-US" w:eastAsia="zh-CN" w:bidi="ar-SA"/>
        </w:rPr>
        <w:pPrChange w:id="8531" w:author="Administrator" w:date="2023-01-15T00:06:04Z">
          <w:pPr>
            <w:ind w:firstLine="420" w:firstLineChars="200"/>
          </w:pPr>
        </w:pPrChange>
      </w:pPr>
      <m:oMathPara>
        <m:oMath>
          <w:ins w:id="8533" w:author="Administrator" w:date="2023-01-15T11:07:44Z">
            <m:r>
              <m:rPr/>
              <w:rPr>
                <w:rFonts w:hint="default" w:ascii="Cambria Math" w:hAnsi="Cambria Math" w:cs="Times New Roman"/>
                <w:color w:val="auto"/>
                <w:kern w:val="2"/>
                <w:sz w:val="21"/>
                <w:szCs w:val="21"/>
                <w:lang w:val="en-US" w:eastAsia="zh-CN" w:bidi="ar-SA"/>
              </w:rPr>
              <m:t>ex</m:t>
            </m:r>
          </w:ins>
          <w:ins w:id="8534" w:author="Administrator" w:date="2023-01-15T11:07:48Z">
            <m:r>
              <m:rPr/>
              <w:rPr>
                <w:rFonts w:hint="default" w:ascii="Cambria Math" w:hAnsi="Cambria Math" w:cs="Times New Roman"/>
                <w:color w:val="auto"/>
                <w:kern w:val="2"/>
                <w:sz w:val="21"/>
                <w:szCs w:val="21"/>
                <w:lang w:val="en-US" w:eastAsia="zh-CN" w:bidi="ar-SA"/>
              </w:rPr>
              <m:t>p</m:t>
            </m:r>
          </w:ins>
          <w:ins w:id="8535" w:author="Administrator" w:date="2023-01-15T11:07:49Z">
            <m:r>
              <m:rPr/>
              <w:rPr>
                <w:rFonts w:hint="default" w:ascii="Cambria Math" w:hAnsi="Cambria Math" w:cs="Times New Roman"/>
                <w:color w:val="auto"/>
                <w:kern w:val="2"/>
                <w:sz w:val="21"/>
                <w:szCs w:val="21"/>
                <w:lang w:val="en-US" w:eastAsia="zh-CN" w:bidi="ar-SA"/>
              </w:rPr>
              <m:t>(</m:t>
            </m:r>
          </w:ins>
          <w:ins w:id="8536" w:author="Administrator" w:date="2023-01-15T11:07:54Z">
            <m:r>
              <m:rPr/>
              <w:rPr>
                <w:rFonts w:hint="default" w:ascii="Cambria Math" w:hAnsi="Cambria Math" w:cs="Times New Roman"/>
                <w:color w:val="auto"/>
                <w:kern w:val="2"/>
                <w:sz w:val="21"/>
                <w:szCs w:val="21"/>
                <w:lang w:val="en-US" w:eastAsia="zh-CN" w:bidi="ar-SA"/>
              </w:rPr>
              <m:t>−</m:t>
            </m:r>
          </w:ins>
          <m:f>
            <m:fPr>
              <m:ctrlPr>
                <w:ins w:id="8537" w:author="Administrator" w:date="2023-01-15T11:07:57Z">
                  <m:rPr/>
                  <w:rPr>
                    <w:rFonts w:hint="default" w:ascii="Cambria Math" w:hAnsi="Cambria Math" w:cs="Times New Roman"/>
                    <w:i/>
                    <w:color w:val="auto"/>
                    <w:kern w:val="2"/>
                    <w:sz w:val="21"/>
                    <w:szCs w:val="21"/>
                    <w:lang w:val="en-US" w:eastAsia="zh-CN" w:bidi="ar-SA"/>
                  </w:rPr>
                </w:ins>
              </m:ctrlPr>
            </m:fPr>
            <m:num>
              <w:ins w:id="8538" w:author="Administrator" w:date="2023-01-15T11:07:59Z">
                <m:r>
                  <m:rPr/>
                  <w:rPr>
                    <w:rFonts w:hint="default" w:ascii="Cambria Math" w:hAnsi="Cambria Math" w:cs="Times New Roman"/>
                    <w:color w:val="auto"/>
                    <w:kern w:val="2"/>
                    <w:sz w:val="21"/>
                    <w:szCs w:val="21"/>
                    <w:lang w:val="en-US" w:eastAsia="zh-CN" w:bidi="ar-SA"/>
                  </w:rPr>
                  <m:t>1</m:t>
                </m:r>
              </w:ins>
              <m:ctrlPr>
                <w:ins w:id="8539" w:author="Administrator" w:date="2023-01-15T11:07:57Z">
                  <m:rPr/>
                  <w:rPr>
                    <w:rFonts w:hint="default" w:ascii="Cambria Math" w:hAnsi="Cambria Math" w:cs="Times New Roman"/>
                    <w:i/>
                    <w:color w:val="auto"/>
                    <w:kern w:val="2"/>
                    <w:sz w:val="21"/>
                    <w:szCs w:val="21"/>
                    <w:lang w:val="en-US" w:eastAsia="zh-CN" w:bidi="ar-SA"/>
                  </w:rPr>
                </w:ins>
              </m:ctrlPr>
            </m:num>
            <m:den>
              <w:ins w:id="8540" w:author="Administrator" w:date="2023-01-15T11:08:00Z">
                <m:r>
                  <m:rPr/>
                  <w:rPr>
                    <w:rFonts w:hint="default" w:ascii="Cambria Math" w:hAnsi="Cambria Math" w:cs="Times New Roman"/>
                    <w:color w:val="auto"/>
                    <w:kern w:val="2"/>
                    <w:sz w:val="21"/>
                    <w:szCs w:val="21"/>
                    <w:lang w:val="en-US" w:eastAsia="zh-CN" w:bidi="ar-SA"/>
                  </w:rPr>
                  <m:t>4</m:t>
                </m:r>
              </w:ins>
              <m:ctrlPr>
                <w:ins w:id="8541" w:author="Administrator" w:date="2023-01-15T11:07:57Z">
                  <m:rPr/>
                  <w:rPr>
                    <w:rFonts w:hint="default" w:ascii="Cambria Math" w:hAnsi="Cambria Math" w:cs="Times New Roman"/>
                    <w:i/>
                    <w:color w:val="auto"/>
                    <w:kern w:val="2"/>
                    <w:sz w:val="21"/>
                    <w:szCs w:val="21"/>
                    <w:lang w:val="en-US" w:eastAsia="zh-CN" w:bidi="ar-SA"/>
                  </w:rPr>
                </w:ins>
              </m:ctrlPr>
            </m:den>
          </m:f>
          <m:nary>
            <m:naryPr>
              <m:chr m:val="∑"/>
              <m:limLoc m:val="subSup"/>
              <m:supHide m:val="1"/>
              <m:ctrlPr>
                <w:ins w:id="8542" w:author="Administrator" w:date="2023-01-15T11:08:10Z">
                  <w:rPr>
                    <w:rFonts w:hint="default" w:ascii="Cambria Math" w:hAnsi="Cambria Math" w:cs="Times New Roman"/>
                    <w:i/>
                    <w:color w:val="auto"/>
                    <w:kern w:val="2"/>
                    <w:sz w:val="21"/>
                    <w:szCs w:val="21"/>
                    <w:lang w:val="en-US" w:eastAsia="zh-CN" w:bidi="ar-SA"/>
                  </w:rPr>
                </w:ins>
              </m:ctrlPr>
            </m:naryPr>
            <m:sub>
              <w:ins w:id="8543" w:author="Administrator" w:date="2023-01-15T11:08:10Z">
                <m:r>
                  <m:rPr/>
                  <w:rPr>
                    <w:rFonts w:hint="default" w:ascii="Cambria Math" w:hAnsi="Cambria Math" w:cs="Times New Roman"/>
                    <w:color w:val="auto"/>
                    <w:kern w:val="2"/>
                    <w:sz w:val="21"/>
                    <w:szCs w:val="21"/>
                    <w:lang w:val="en-US" w:eastAsia="zh-CN" w:bidi="ar-SA"/>
                  </w:rPr>
                  <m:t>i,j</m:t>
                </m:r>
              </w:ins>
              <w:ins w:id="8544" w:author="Administrator" w:date="2023-01-15T11:08:10Z">
                <m:r>
                  <m:rPr/>
                  <w:rPr>
                    <w:rFonts w:ascii="Cambria Math" w:hAnsi="Cambria Math" w:cs="Times New Roman"/>
                    <w:color w:val="auto"/>
                    <w:kern w:val="2"/>
                    <w:sz w:val="21"/>
                    <w:szCs w:val="21"/>
                    <w:lang w:val="en-US" w:bidi="ar-SA"/>
                  </w:rPr>
                  <m:t>∈</m:t>
                </m:r>
              </w:ins>
              <m:sSub>
                <m:sSubPr>
                  <m:ctrlPr>
                    <w:ins w:id="8545" w:author="Administrator" w:date="2023-01-15T11:08:10Z">
                      <w:rPr>
                        <w:rFonts w:ascii="Cambria Math" w:hAnsi="Cambria Math" w:cs="Times New Roman"/>
                        <w:i/>
                        <w:color w:val="auto"/>
                        <w:kern w:val="2"/>
                        <w:sz w:val="21"/>
                        <w:szCs w:val="21"/>
                        <w:lang w:val="en-US" w:bidi="ar-SA"/>
                      </w:rPr>
                    </w:ins>
                  </m:ctrlPr>
                </m:sSubPr>
                <m:e>
                  <w:ins w:id="8546" w:author="Administrator" w:date="2023-01-15T11:08:10Z">
                    <m:r>
                      <m:rPr/>
                      <w:rPr>
                        <w:rFonts w:hint="default" w:ascii="Cambria Math" w:hAnsi="Cambria Math" w:cs="Times New Roman"/>
                        <w:color w:val="auto"/>
                        <w:kern w:val="2"/>
                        <w:sz w:val="21"/>
                        <w:szCs w:val="21"/>
                        <w:lang w:val="en-US" w:eastAsia="zh-CN" w:bidi="ar-SA"/>
                      </w:rPr>
                      <m:t>H</m:t>
                    </m:r>
                  </w:ins>
                  <m:ctrlPr>
                    <w:ins w:id="8547" w:author="Administrator" w:date="2023-01-15T11:08:10Z">
                      <w:rPr>
                        <w:rFonts w:ascii="Cambria Math" w:hAnsi="Cambria Math" w:cs="Times New Roman"/>
                        <w:i/>
                        <w:color w:val="auto"/>
                        <w:kern w:val="2"/>
                        <w:sz w:val="21"/>
                        <w:szCs w:val="21"/>
                        <w:lang w:val="en-US" w:bidi="ar-SA"/>
                      </w:rPr>
                    </w:ins>
                  </m:ctrlPr>
                </m:e>
                <m:sub>
                  <w:ins w:id="8548" w:author="Administrator" w:date="2023-01-15T11:08:10Z">
                    <m:r>
                      <m:rPr/>
                      <w:rPr>
                        <w:rFonts w:hint="default" w:ascii="Cambria Math" w:hAnsi="Cambria Math" w:cs="Times New Roman"/>
                        <w:color w:val="auto"/>
                        <w:kern w:val="2"/>
                        <w:sz w:val="21"/>
                        <w:szCs w:val="21"/>
                        <w:lang w:val="en-US" w:eastAsia="zh-CN" w:bidi="ar-SA"/>
                      </w:rPr>
                      <m:t>v</m:t>
                    </m:r>
                  </w:ins>
                  <m:ctrlPr>
                    <w:ins w:id="8549" w:author="Administrator" w:date="2023-01-15T11:08:10Z">
                      <w:rPr>
                        <w:rFonts w:ascii="Cambria Math" w:hAnsi="Cambria Math" w:cs="Times New Roman"/>
                        <w:i/>
                        <w:color w:val="auto"/>
                        <w:kern w:val="2"/>
                        <w:sz w:val="21"/>
                        <w:szCs w:val="21"/>
                        <w:lang w:val="en-US" w:bidi="ar-SA"/>
                      </w:rPr>
                    </w:ins>
                  </m:ctrlPr>
                </m:sub>
              </m:sSub>
              <m:ctrlPr>
                <w:ins w:id="8550" w:author="Administrator" w:date="2023-01-15T11:08:10Z">
                  <w:rPr>
                    <w:rFonts w:hint="default" w:ascii="Cambria Math" w:hAnsi="Cambria Math" w:cs="Times New Roman"/>
                    <w:i/>
                    <w:color w:val="auto"/>
                    <w:kern w:val="2"/>
                    <w:sz w:val="21"/>
                    <w:szCs w:val="21"/>
                    <w:lang w:val="en-US" w:eastAsia="zh-CN" w:bidi="ar-SA"/>
                  </w:rPr>
                </w:ins>
              </m:ctrlPr>
            </m:sub>
            <m:sup>
              <m:ctrlPr>
                <w:ins w:id="8551" w:author="Administrator" w:date="2023-01-15T11:08:10Z">
                  <w:rPr>
                    <w:rFonts w:hint="default" w:ascii="Cambria Math" w:hAnsi="Cambria Math" w:cs="Times New Roman"/>
                    <w:i/>
                    <w:color w:val="auto"/>
                    <w:kern w:val="2"/>
                    <w:sz w:val="21"/>
                    <w:szCs w:val="21"/>
                    <w:lang w:val="en-US" w:eastAsia="zh-CN" w:bidi="ar-SA"/>
                  </w:rPr>
                </w:ins>
              </m:ctrlPr>
            </m:sup>
            <m:e>
              <m:sSup>
                <m:sSupPr>
                  <m:ctrlPr>
                    <w:ins w:id="8552" w:author="Administrator" w:date="2023-01-15T11:08:10Z">
                      <w:rPr>
                        <w:rFonts w:hint="default" w:ascii="Cambria Math" w:hAnsi="Cambria Math" w:cs="Times New Roman"/>
                        <w:i/>
                        <w:color w:val="auto"/>
                        <w:kern w:val="2"/>
                        <w:sz w:val="21"/>
                        <w:szCs w:val="21"/>
                        <w:lang w:val="en-US" w:eastAsia="zh-CN" w:bidi="ar-SA"/>
                      </w:rPr>
                    </w:ins>
                  </m:ctrlPr>
                </m:sSupPr>
                <m:e>
                  <m:rad>
                    <m:radPr>
                      <m:degHide m:val="1"/>
                      <m:ctrlPr>
                        <w:ins w:id="8553" w:author="Administrator" w:date="2023-01-15T11:08:47Z">
                          <w:rPr>
                            <w:rFonts w:hint="default" w:ascii="Cambria Math" w:hAnsi="Cambria Math" w:cs="Times New Roman"/>
                            <w:i/>
                            <w:color w:val="auto"/>
                            <w:kern w:val="2"/>
                            <w:sz w:val="21"/>
                            <w:szCs w:val="21"/>
                            <w:lang w:val="en-US" w:eastAsia="zh-CN" w:bidi="ar-SA"/>
                          </w:rPr>
                        </w:ins>
                      </m:ctrlPr>
                    </m:radPr>
                    <m:deg>
                      <m:ctrlPr>
                        <w:ins w:id="8554" w:author="Administrator" w:date="2023-01-15T11:08:47Z">
                          <w:rPr>
                            <w:rFonts w:hint="default" w:ascii="Cambria Math" w:hAnsi="Cambria Math" w:cs="Times New Roman"/>
                            <w:i/>
                            <w:color w:val="auto"/>
                            <w:kern w:val="2"/>
                            <w:sz w:val="21"/>
                            <w:szCs w:val="21"/>
                            <w:lang w:val="en-US" w:eastAsia="zh-CN" w:bidi="ar-SA"/>
                          </w:rPr>
                        </w:ins>
                      </m:ctrlPr>
                    </m:deg>
                    <m:e>
                      <m:f>
                        <m:fPr>
                          <m:ctrlPr>
                            <w:ins w:id="8555" w:author="Administrator" w:date="2023-01-15T11:08:47Z">
                              <w:rPr>
                                <w:rFonts w:hint="default" w:ascii="Cambria Math" w:hAnsi="Cambria Math" w:cs="Times New Roman"/>
                                <w:i/>
                                <w:color w:val="auto"/>
                                <w:kern w:val="2"/>
                                <w:sz w:val="21"/>
                                <w:szCs w:val="21"/>
                                <w:lang w:val="en-US" w:eastAsia="zh-CN" w:bidi="ar-SA"/>
                              </w:rPr>
                            </w:ins>
                          </m:ctrlPr>
                        </m:fPr>
                        <m:num>
                          <m:sSub>
                            <m:sSubPr>
                              <m:ctrlPr>
                                <w:ins w:id="8556" w:author="Administrator" w:date="2023-01-15T11:08:47Z">
                                  <w:rPr>
                                    <w:rFonts w:ascii="Cambria Math" w:hAnsi="Cambria Math" w:cs="Times New Roman"/>
                                    <w:i/>
                                    <w:color w:val="auto"/>
                                    <w:kern w:val="2"/>
                                    <w:sz w:val="21"/>
                                    <w:szCs w:val="21"/>
                                    <w:lang w:val="en-US"/>
                                  </w:rPr>
                                </w:ins>
                              </m:ctrlPr>
                            </m:sSubPr>
                            <m:e>
                              <w:ins w:id="8557" w:author="Administrator" w:date="2023-01-15T11:08:47Z">
                                <m:r>
                                  <m:rPr/>
                                  <w:rPr>
                                    <w:rFonts w:ascii="Cambria Math" w:hAnsi="Cambria Math" w:cs="Times New Roman"/>
                                    <w:color w:val="auto"/>
                                    <w:kern w:val="2"/>
                                    <w:sz w:val="21"/>
                                    <w:szCs w:val="21"/>
                                    <w:lang w:val="en-US"/>
                                  </w:rPr>
                                  <m:t>τ</m:t>
                                </m:r>
                              </w:ins>
                              <m:ctrlPr>
                                <w:ins w:id="8558" w:author="Administrator" w:date="2023-01-15T11:08:47Z">
                                  <w:rPr>
                                    <w:rFonts w:ascii="Cambria Math" w:hAnsi="Cambria Math" w:cs="Times New Roman"/>
                                    <w:i/>
                                    <w:color w:val="auto"/>
                                    <w:kern w:val="2"/>
                                    <w:sz w:val="21"/>
                                    <w:szCs w:val="21"/>
                                    <w:lang w:val="en-US"/>
                                  </w:rPr>
                                </w:ins>
                              </m:ctrlPr>
                            </m:e>
                            <m:sub>
                              <w:ins w:id="8559" w:author="Administrator" w:date="2023-01-15T11:08:47Z">
                                <m:r>
                                  <m:rPr/>
                                  <w:rPr>
                                    <w:rFonts w:hint="default" w:ascii="Cambria Math" w:hAnsi="Cambria Math" w:cs="Times New Roman"/>
                                    <w:color w:val="auto"/>
                                    <w:kern w:val="2"/>
                                    <w:sz w:val="21"/>
                                    <w:szCs w:val="21"/>
                                    <w:lang w:val="en-US" w:eastAsia="zh-CN"/>
                                  </w:rPr>
                                  <m:t>v</m:t>
                                </m:r>
                              </w:ins>
                              <m:ctrlPr>
                                <w:ins w:id="8560" w:author="Administrator" w:date="2023-01-15T11:08:47Z">
                                  <w:rPr>
                                    <w:rFonts w:ascii="Cambria Math" w:hAnsi="Cambria Math" w:cs="Times New Roman"/>
                                    <w:i/>
                                    <w:color w:val="auto"/>
                                    <w:kern w:val="2"/>
                                    <w:sz w:val="21"/>
                                    <w:szCs w:val="21"/>
                                    <w:lang w:val="en-US"/>
                                  </w:rPr>
                                </w:ins>
                              </m:ctrlPr>
                            </m:sub>
                          </m:sSub>
                          <m:ctrlPr>
                            <w:ins w:id="8561" w:author="Administrator" w:date="2023-01-15T11:08:47Z">
                              <w:rPr>
                                <w:rFonts w:hint="default" w:ascii="Cambria Math" w:hAnsi="Cambria Math" w:cs="Times New Roman"/>
                                <w:i/>
                                <w:color w:val="auto"/>
                                <w:kern w:val="2"/>
                                <w:sz w:val="21"/>
                                <w:szCs w:val="21"/>
                                <w:lang w:val="en-US" w:eastAsia="zh-CN" w:bidi="ar-SA"/>
                              </w:rPr>
                            </w:ins>
                          </m:ctrlPr>
                        </m:num>
                        <m:den>
                          <w:ins w:id="8562" w:author="Administrator" w:date="2023-01-15T11:08:54Z">
                            <m:r>
                              <m:rPr/>
                              <w:rPr>
                                <w:rFonts w:hint="default" w:ascii="Cambria Math" w:hAnsi="Cambria Math" w:cs="Times New Roman"/>
                                <w:color w:val="auto"/>
                                <w:kern w:val="2"/>
                                <w:sz w:val="21"/>
                                <w:szCs w:val="21"/>
                                <w:lang w:val="en-US" w:eastAsia="zh-CN" w:bidi="ar-SA"/>
                              </w:rPr>
                              <m:t>4</m:t>
                            </m:r>
                          </w:ins>
                          <w:ins w:id="8563" w:author="Administrator" w:date="2023-01-15T11:08:47Z">
                            <m:r>
                              <m:rPr/>
                              <w:rPr>
                                <w:rFonts w:ascii="Cambria Math" w:hAnsi="Cambria Math" w:cs="Times New Roman"/>
                                <w:color w:val="auto"/>
                                <w:kern w:val="2"/>
                                <w:sz w:val="21"/>
                                <w:szCs w:val="21"/>
                                <w:lang w:val="en-US" w:bidi="ar-SA"/>
                              </w:rPr>
                              <m:t>π</m:t>
                            </m:r>
                          </w:ins>
                          <m:ctrlPr>
                            <w:ins w:id="8564" w:author="Administrator" w:date="2023-01-15T11:08:47Z">
                              <w:rPr>
                                <w:rFonts w:hint="default" w:ascii="Cambria Math" w:hAnsi="Cambria Math" w:cs="Times New Roman"/>
                                <w:i/>
                                <w:color w:val="auto"/>
                                <w:kern w:val="2"/>
                                <w:sz w:val="21"/>
                                <w:szCs w:val="21"/>
                                <w:lang w:val="en-US" w:eastAsia="zh-CN" w:bidi="ar-SA"/>
                              </w:rPr>
                            </w:ins>
                          </m:ctrlPr>
                        </m:den>
                      </m:f>
                      <m:ctrlPr>
                        <w:ins w:id="8565" w:author="Administrator" w:date="2023-01-15T11:08:47Z">
                          <w:rPr>
                            <w:rFonts w:hint="default" w:ascii="Cambria Math" w:hAnsi="Cambria Math" w:cs="Times New Roman"/>
                            <w:i/>
                            <w:color w:val="auto"/>
                            <w:kern w:val="2"/>
                            <w:sz w:val="21"/>
                            <w:szCs w:val="21"/>
                            <w:lang w:val="en-US" w:eastAsia="zh-CN" w:bidi="ar-SA"/>
                          </w:rPr>
                        </w:ins>
                      </m:ctrlPr>
                    </m:e>
                  </m:rad>
                  <w:ins w:id="8566" w:author="Administrator" w:date="2023-01-15T11:08:10Z">
                    <m:r>
                      <m:rPr/>
                      <w:rPr>
                        <w:rFonts w:hint="default" w:ascii="Cambria Math" w:hAnsi="Cambria Math" w:cs="Times New Roman"/>
                        <w:color w:val="auto"/>
                        <w:kern w:val="2"/>
                        <w:sz w:val="21"/>
                        <w:szCs w:val="21"/>
                        <w:lang w:val="en-US" w:eastAsia="zh-CN" w:bidi="ar-SA"/>
                      </w:rPr>
                      <m:t>(</m:t>
                    </m:r>
                  </w:ins>
                  <m:sSubSup>
                    <m:sSubSupPr>
                      <m:ctrlPr>
                        <w:ins w:id="8567" w:author="Administrator" w:date="2023-01-15T11:08:10Z">
                          <w:rPr>
                            <w:rFonts w:hint="default" w:ascii="Cambria Math" w:hAnsi="Cambria Math" w:cs="Times New Roman"/>
                            <w:i/>
                            <w:color w:val="auto"/>
                            <w:kern w:val="2"/>
                            <w:sz w:val="21"/>
                            <w:szCs w:val="21"/>
                            <w:lang w:val="en-US" w:eastAsia="zh-CN"/>
                          </w:rPr>
                        </w:ins>
                      </m:ctrlPr>
                    </m:sSubSupPr>
                    <m:e>
                      <w:ins w:id="8568" w:author="Administrator" w:date="2023-01-15T11:08:10Z">
                        <m:r>
                          <m:rPr/>
                          <w:rPr>
                            <w:rFonts w:hint="default" w:ascii="Cambria Math" w:hAnsi="Cambria Math" w:cs="Times New Roman"/>
                            <w:color w:val="auto"/>
                            <w:kern w:val="2"/>
                            <w:sz w:val="21"/>
                            <w:szCs w:val="21"/>
                            <w:lang w:val="en-US" w:eastAsia="zh-CN"/>
                          </w:rPr>
                          <m:t>d</m:t>
                        </m:r>
                      </w:ins>
                      <m:ctrlPr>
                        <w:ins w:id="8569" w:author="Administrator" w:date="2023-01-15T11:08:10Z">
                          <w:rPr>
                            <w:rFonts w:hint="default" w:ascii="Cambria Math" w:hAnsi="Cambria Math" w:cs="Times New Roman"/>
                            <w:i/>
                            <w:color w:val="auto"/>
                            <w:kern w:val="2"/>
                            <w:sz w:val="21"/>
                            <w:szCs w:val="21"/>
                            <w:lang w:val="en-US" w:eastAsia="zh-CN"/>
                          </w:rPr>
                        </w:ins>
                      </m:ctrlPr>
                    </m:e>
                    <m:sub>
                      <w:ins w:id="8570" w:author="Administrator" w:date="2023-01-15T11:08:10Z">
                        <m:r>
                          <m:rPr/>
                          <w:rPr>
                            <w:rFonts w:hint="default" w:ascii="Cambria Math" w:hAnsi="Cambria Math" w:cs="Times New Roman"/>
                            <w:color w:val="auto"/>
                            <w:kern w:val="2"/>
                            <w:sz w:val="21"/>
                            <w:szCs w:val="21"/>
                            <w:lang w:val="en-US" w:eastAsia="zh-CN"/>
                          </w:rPr>
                          <m:t>ij</m:t>
                        </m:r>
                      </w:ins>
                      <m:ctrlPr>
                        <w:ins w:id="8571" w:author="Administrator" w:date="2023-01-15T11:08:10Z">
                          <w:rPr>
                            <w:rFonts w:hint="default" w:ascii="Cambria Math" w:hAnsi="Cambria Math" w:cs="Times New Roman"/>
                            <w:i/>
                            <w:color w:val="auto"/>
                            <w:kern w:val="2"/>
                            <w:sz w:val="21"/>
                            <w:szCs w:val="21"/>
                            <w:lang w:val="en-US" w:eastAsia="zh-CN"/>
                          </w:rPr>
                        </w:ins>
                      </m:ctrlPr>
                    </m:sub>
                    <m:sup>
                      <w:ins w:id="8572" w:author="Administrator" w:date="2023-01-15T11:08:10Z">
                        <m:r>
                          <m:rPr/>
                          <w:rPr>
                            <w:rFonts w:hint="default" w:ascii="Cambria Math" w:hAnsi="Cambria Math" w:cs="Times New Roman"/>
                            <w:color w:val="auto"/>
                            <w:kern w:val="2"/>
                            <w:sz w:val="21"/>
                            <w:szCs w:val="21"/>
                            <w:lang w:val="en-US" w:eastAsia="zh-CN"/>
                          </w:rPr>
                          <m:t>v</m:t>
                        </m:r>
                      </w:ins>
                      <m:ctrlPr>
                        <w:ins w:id="8573" w:author="Administrator" w:date="2023-01-15T11:08:10Z">
                          <w:rPr>
                            <w:rFonts w:hint="default" w:ascii="Cambria Math" w:hAnsi="Cambria Math" w:cs="Times New Roman"/>
                            <w:i/>
                            <w:color w:val="auto"/>
                            <w:kern w:val="2"/>
                            <w:sz w:val="21"/>
                            <w:szCs w:val="21"/>
                            <w:lang w:val="en-US" w:eastAsia="zh-CN"/>
                          </w:rPr>
                        </w:ins>
                      </m:ctrlPr>
                    </m:sup>
                  </m:sSubSup>
                  <w:ins w:id="8574" w:author="Administrator" w:date="2023-01-15T11:08:10Z">
                    <m:r>
                      <m:rPr/>
                      <w:rPr>
                        <w:rFonts w:hint="default" w:ascii="Cambria Math" w:hAnsi="Cambria Math" w:cs="Times New Roman"/>
                        <w:color w:val="auto"/>
                        <w:kern w:val="2"/>
                        <w:sz w:val="21"/>
                        <w:szCs w:val="21"/>
                        <w:lang w:val="en-US" w:eastAsia="zh-CN"/>
                      </w:rPr>
                      <m:t>−</m:t>
                    </m:r>
                  </w:ins>
                  <m:sSub>
                    <m:sSubPr>
                      <m:ctrlPr>
                        <w:ins w:id="8575" w:author="Administrator" w:date="2023-01-15T11:08:10Z">
                          <w:rPr>
                            <w:rFonts w:ascii="Cambria Math" w:hAnsi="Cambria Math" w:cs="Times New Roman"/>
                            <w:i/>
                            <w:color w:val="auto"/>
                            <w:kern w:val="2"/>
                            <w:sz w:val="21"/>
                            <w:szCs w:val="21"/>
                            <w:lang w:val="en-US"/>
                          </w:rPr>
                        </w:ins>
                      </m:ctrlPr>
                    </m:sSubPr>
                    <m:e>
                      <w:ins w:id="8576" w:author="Administrator" w:date="2023-01-15T11:08:10Z">
                        <m:r>
                          <m:rPr/>
                          <w:rPr>
                            <w:rFonts w:hint="default" w:ascii="Cambria Math" w:hAnsi="Cambria Math" w:cs="Times New Roman"/>
                            <w:color w:val="auto"/>
                            <w:kern w:val="2"/>
                            <w:sz w:val="21"/>
                            <w:szCs w:val="21"/>
                            <w:lang w:val="en-US" w:eastAsia="zh-CN"/>
                          </w:rPr>
                          <m:t>s</m:t>
                        </m:r>
                      </w:ins>
                      <m:ctrlPr>
                        <w:ins w:id="8577" w:author="Administrator" w:date="2023-01-15T11:08:10Z">
                          <w:rPr>
                            <w:rFonts w:ascii="Cambria Math" w:hAnsi="Cambria Math" w:cs="Times New Roman"/>
                            <w:i/>
                            <w:color w:val="auto"/>
                            <w:kern w:val="2"/>
                            <w:sz w:val="21"/>
                            <w:szCs w:val="21"/>
                            <w:lang w:val="en-US"/>
                          </w:rPr>
                        </w:ins>
                      </m:ctrlPr>
                    </m:e>
                    <m:sub>
                      <w:ins w:id="8578" w:author="Administrator" w:date="2023-01-15T11:08:10Z">
                        <m:r>
                          <m:rPr/>
                          <w:rPr>
                            <w:rFonts w:hint="default" w:ascii="Cambria Math" w:hAnsi="Cambria Math" w:cs="Times New Roman"/>
                            <w:color w:val="auto"/>
                            <w:kern w:val="2"/>
                            <w:sz w:val="21"/>
                            <w:szCs w:val="21"/>
                            <w:lang w:val="en-US" w:eastAsia="zh-CN"/>
                          </w:rPr>
                          <m:t>i</m:t>
                        </m:r>
                      </w:ins>
                      <m:ctrlPr>
                        <w:ins w:id="8579" w:author="Administrator" w:date="2023-01-15T11:08:10Z">
                          <w:rPr>
                            <w:rFonts w:ascii="Cambria Math" w:hAnsi="Cambria Math" w:cs="Times New Roman"/>
                            <w:i/>
                            <w:color w:val="auto"/>
                            <w:kern w:val="2"/>
                            <w:sz w:val="21"/>
                            <w:szCs w:val="21"/>
                            <w:lang w:val="en-US"/>
                          </w:rPr>
                        </w:ins>
                      </m:ctrlPr>
                    </m:sub>
                  </m:sSub>
                  <w:ins w:id="8580" w:author="Administrator" w:date="2023-01-15T11:08:10Z">
                    <m:r>
                      <m:rPr/>
                      <w:rPr>
                        <w:rFonts w:hint="default" w:ascii="Cambria Math" w:hAnsi="Cambria Math" w:cs="Times New Roman"/>
                        <w:color w:val="auto"/>
                        <w:kern w:val="2"/>
                        <w:sz w:val="21"/>
                        <w:szCs w:val="21"/>
                        <w:lang w:val="en-US" w:eastAsia="zh-CN"/>
                      </w:rPr>
                      <m:t>+</m:t>
                    </m:r>
                  </w:ins>
                  <m:sSub>
                    <m:sSubPr>
                      <m:ctrlPr>
                        <w:ins w:id="8581" w:author="Administrator" w:date="2023-01-15T11:08:10Z">
                          <w:rPr>
                            <w:rFonts w:ascii="Cambria Math" w:hAnsi="Cambria Math" w:cs="Times New Roman"/>
                            <w:i/>
                            <w:color w:val="auto"/>
                            <w:kern w:val="2"/>
                            <w:sz w:val="21"/>
                            <w:szCs w:val="21"/>
                            <w:lang w:val="en-US"/>
                          </w:rPr>
                        </w:ins>
                      </m:ctrlPr>
                    </m:sSubPr>
                    <m:e>
                      <w:ins w:id="8582" w:author="Administrator" w:date="2023-01-15T11:08:10Z">
                        <m:r>
                          <m:rPr/>
                          <w:rPr>
                            <w:rFonts w:hint="default" w:ascii="Cambria Math" w:hAnsi="Cambria Math" w:cs="Times New Roman"/>
                            <w:color w:val="auto"/>
                            <w:kern w:val="2"/>
                            <w:sz w:val="21"/>
                            <w:szCs w:val="21"/>
                            <w:lang w:val="en-US" w:eastAsia="zh-CN"/>
                          </w:rPr>
                          <m:t>s</m:t>
                        </m:r>
                      </w:ins>
                      <m:ctrlPr>
                        <w:ins w:id="8583" w:author="Administrator" w:date="2023-01-15T11:08:10Z">
                          <w:rPr>
                            <w:rFonts w:ascii="Cambria Math" w:hAnsi="Cambria Math" w:cs="Times New Roman"/>
                            <w:i/>
                            <w:color w:val="auto"/>
                            <w:kern w:val="2"/>
                            <w:sz w:val="21"/>
                            <w:szCs w:val="21"/>
                            <w:lang w:val="en-US"/>
                          </w:rPr>
                        </w:ins>
                      </m:ctrlPr>
                    </m:e>
                    <m:sub>
                      <w:ins w:id="8584" w:author="Administrator" w:date="2023-01-15T11:08:10Z">
                        <m:r>
                          <m:rPr/>
                          <w:rPr>
                            <w:rFonts w:hint="default" w:ascii="Cambria Math" w:hAnsi="Cambria Math" w:cs="Times New Roman"/>
                            <w:color w:val="auto"/>
                            <w:kern w:val="2"/>
                            <w:sz w:val="21"/>
                            <w:szCs w:val="21"/>
                            <w:lang w:val="en-US" w:eastAsia="zh-CN"/>
                          </w:rPr>
                          <m:t>j</m:t>
                        </m:r>
                      </w:ins>
                      <m:ctrlPr>
                        <w:ins w:id="8585" w:author="Administrator" w:date="2023-01-15T11:08:10Z">
                          <w:rPr>
                            <w:rFonts w:ascii="Cambria Math" w:hAnsi="Cambria Math" w:cs="Times New Roman"/>
                            <w:i/>
                            <w:color w:val="auto"/>
                            <w:kern w:val="2"/>
                            <w:sz w:val="21"/>
                            <w:szCs w:val="21"/>
                            <w:lang w:val="en-US"/>
                          </w:rPr>
                        </w:ins>
                      </m:ctrlPr>
                    </m:sub>
                  </m:sSub>
                  <w:ins w:id="8586" w:author="Administrator" w:date="2023-01-15T11:08:10Z">
                    <m:r>
                      <m:rPr/>
                      <w:rPr>
                        <w:rFonts w:hint="default" w:ascii="Cambria Math" w:hAnsi="Cambria Math" w:cs="Times New Roman"/>
                        <w:color w:val="auto"/>
                        <w:kern w:val="2"/>
                        <w:sz w:val="21"/>
                        <w:szCs w:val="21"/>
                        <w:lang w:val="en-US" w:eastAsia="zh-CN" w:bidi="ar-SA"/>
                      </w:rPr>
                      <m:t>)</m:t>
                    </m:r>
                  </w:ins>
                  <m:ctrlPr>
                    <w:ins w:id="8587" w:author="Administrator" w:date="2023-01-15T11:08:10Z">
                      <w:rPr>
                        <w:rFonts w:hint="default" w:ascii="Cambria Math" w:hAnsi="Cambria Math" w:cs="Times New Roman"/>
                        <w:i/>
                        <w:color w:val="auto"/>
                        <w:kern w:val="2"/>
                        <w:sz w:val="21"/>
                        <w:szCs w:val="21"/>
                        <w:lang w:val="en-US" w:eastAsia="zh-CN" w:bidi="ar-SA"/>
                      </w:rPr>
                    </w:ins>
                  </m:ctrlPr>
                </m:e>
                <m:sup>
                  <w:ins w:id="8588" w:author="Administrator" w:date="2023-01-15T11:08:10Z">
                    <m:r>
                      <m:rPr/>
                      <w:rPr>
                        <w:rFonts w:hint="default" w:ascii="Cambria Math" w:hAnsi="Cambria Math" w:cs="Times New Roman"/>
                        <w:color w:val="auto"/>
                        <w:kern w:val="2"/>
                        <w:sz w:val="21"/>
                        <w:szCs w:val="21"/>
                        <w:lang w:val="en-US" w:eastAsia="zh-CN" w:bidi="ar-SA"/>
                      </w:rPr>
                      <m:t>2</m:t>
                    </m:r>
                  </w:ins>
                  <m:ctrlPr>
                    <w:ins w:id="8589" w:author="Administrator" w:date="2023-01-15T11:08:10Z">
                      <w:rPr>
                        <w:rFonts w:hint="default" w:ascii="Cambria Math" w:hAnsi="Cambria Math" w:cs="Times New Roman"/>
                        <w:i/>
                        <w:color w:val="auto"/>
                        <w:kern w:val="2"/>
                        <w:sz w:val="21"/>
                        <w:szCs w:val="21"/>
                        <w:lang w:val="en-US" w:eastAsia="zh-CN" w:bidi="ar-SA"/>
                      </w:rPr>
                    </w:ins>
                  </m:ctrlPr>
                </m:sup>
              </m:sSup>
              <m:ctrlPr>
                <w:ins w:id="8590" w:author="Administrator" w:date="2023-01-15T11:08:10Z">
                  <w:rPr>
                    <w:rFonts w:hint="default" w:ascii="Cambria Math" w:hAnsi="Cambria Math" w:cs="Times New Roman"/>
                    <w:i/>
                    <w:color w:val="auto"/>
                    <w:kern w:val="2"/>
                    <w:sz w:val="21"/>
                    <w:szCs w:val="21"/>
                    <w:lang w:val="en-US" w:eastAsia="zh-CN" w:bidi="ar-SA"/>
                  </w:rPr>
                </w:ins>
              </m:ctrlPr>
            </m:e>
          </m:nary>
          <m:sSub>
            <m:sSubPr>
              <m:ctrlPr>
                <w:ins w:id="8591" w:author="Administrator" w:date="2023-01-15T11:09:12Z">
                  <w:rPr>
                    <w:rFonts w:ascii="Cambria Math" w:hAnsi="Cambria Math" w:cs="Times New Roman"/>
                    <w:i/>
                    <w:color w:val="auto"/>
                    <w:kern w:val="2"/>
                    <w:sz w:val="21"/>
                    <w:szCs w:val="21"/>
                    <w:lang w:val="en-US"/>
                  </w:rPr>
                </w:ins>
              </m:ctrlPr>
            </m:sSubPr>
            <m:e>
              <w:ins w:id="8592" w:author="Administrator" w:date="2023-01-15T11:09:12Z">
                <m:r>
                  <m:rPr/>
                  <w:rPr>
                    <w:rFonts w:ascii="Cambria Math" w:hAnsi="Cambria Math" w:cs="Times New Roman"/>
                    <w:color w:val="auto"/>
                    <w:kern w:val="2"/>
                    <w:sz w:val="21"/>
                    <w:szCs w:val="21"/>
                    <w:lang w:val="en-US"/>
                  </w:rPr>
                  <m:t>τ</m:t>
                </m:r>
              </w:ins>
              <m:ctrlPr>
                <w:ins w:id="8593" w:author="Administrator" w:date="2023-01-15T11:09:12Z">
                  <w:rPr>
                    <w:rFonts w:ascii="Cambria Math" w:hAnsi="Cambria Math" w:cs="Times New Roman"/>
                    <w:i/>
                    <w:color w:val="auto"/>
                    <w:kern w:val="2"/>
                    <w:sz w:val="21"/>
                    <w:szCs w:val="21"/>
                    <w:lang w:val="en-US"/>
                  </w:rPr>
                </w:ins>
              </m:ctrlPr>
            </m:e>
            <m:sub>
              <w:ins w:id="8594" w:author="Administrator" w:date="2023-01-15T11:09:12Z">
                <m:r>
                  <m:rPr/>
                  <w:rPr>
                    <w:rFonts w:hint="default" w:ascii="Cambria Math" w:hAnsi="Cambria Math" w:cs="Times New Roman"/>
                    <w:color w:val="auto"/>
                    <w:kern w:val="2"/>
                    <w:sz w:val="21"/>
                    <w:szCs w:val="21"/>
                    <w:lang w:val="en-US" w:eastAsia="zh-CN"/>
                  </w:rPr>
                  <m:t>v</m:t>
                </m:r>
              </w:ins>
              <m:ctrlPr>
                <w:ins w:id="8595" w:author="Administrator" w:date="2023-01-15T11:09:12Z">
                  <w:rPr>
                    <w:rFonts w:ascii="Cambria Math" w:hAnsi="Cambria Math" w:cs="Times New Roman"/>
                    <w:i/>
                    <w:color w:val="auto"/>
                    <w:kern w:val="2"/>
                    <w:sz w:val="21"/>
                    <w:szCs w:val="21"/>
                    <w:lang w:val="en-US"/>
                  </w:rPr>
                </w:ins>
              </m:ctrlPr>
            </m:sub>
          </m:sSub>
          <w:ins w:id="8596" w:author="Administrator" w:date="2023-01-15T11:07:49Z">
            <m:r>
              <m:rPr/>
              <w:rPr>
                <w:rFonts w:hint="default" w:ascii="Cambria Math" w:hAnsi="Cambria Math" w:cs="Times New Roman"/>
                <w:color w:val="auto"/>
                <w:kern w:val="2"/>
                <w:sz w:val="21"/>
                <w:szCs w:val="21"/>
                <w:lang w:val="en-US" w:eastAsia="zh-CN" w:bidi="ar-SA"/>
              </w:rPr>
              <m:t>)</m:t>
            </m:r>
          </w:ins>
        </m:oMath>
      </m:oMathPara>
    </w:p>
    <w:p>
      <w:pPr>
        <w:widowControl/>
        <w:ind w:firstLine="0" w:firstLineChars="0"/>
        <w:jc w:val="left"/>
        <m:rPr/>
        <w:rPr>
          <w:ins w:id="8598" w:author="Administrator" w:date="2023-01-15T11:15:27Z"/>
          <w:rFonts w:hint="default" w:hAnsi="Cambria Math" w:cs="Times New Roman"/>
          <w:i w:val="0"/>
          <w:color w:val="auto"/>
          <w:kern w:val="2"/>
          <w:sz w:val="21"/>
          <w:szCs w:val="21"/>
          <w:lang w:val="en-US" w:eastAsia="zh-CN"/>
        </w:rPr>
        <w:pPrChange w:id="8597" w:author="Administrator" w:date="2023-01-15T00:06:04Z">
          <w:pPr>
            <w:ind w:firstLine="420" w:firstLineChars="200"/>
          </w:pPr>
        </w:pPrChange>
      </w:pPr>
      <m:oMathPara>
        <m:oMath>
          <w:ins w:id="8599" w:author="Administrator" w:date="2023-01-15T11:09:26Z">
            <m:r>
              <m:rPr/>
              <w:rPr>
                <w:rFonts w:ascii="Cambria Math" w:hAnsi="Cambria Math" w:cs="Times New Roman"/>
                <w:color w:val="auto"/>
                <w:kern w:val="2"/>
                <w:sz w:val="21"/>
                <w:szCs w:val="21"/>
                <w:lang w:val="en-US"/>
              </w:rPr>
              <m:t>τ</m:t>
            </m:r>
          </w:ins>
          <w:ins w:id="8600" w:author="Administrator" w:date="2023-01-15T11:09:26Z">
            <m:r>
              <m:rPr/>
              <w:rPr>
                <w:rFonts w:ascii="Cambria Math" w:hAnsi="Cambria Math" w:cs="Times New Roman"/>
                <w:color w:val="auto"/>
                <w:kern w:val="2"/>
                <w:sz w:val="21"/>
                <w:szCs w:val="21"/>
                <w:lang w:val="en-US" w:bidi="ar-SA"/>
              </w:rPr>
              <m:t>∝</m:t>
            </m:r>
          </w:ins>
          <m:sSup>
            <m:sSupPr>
              <m:ctrlPr>
                <w:ins w:id="8601" w:author="Administrator" w:date="2023-01-15T11:09:51Z">
                  <w:rPr>
                    <w:rFonts w:ascii="Cambria Math" w:hAnsi="Cambria Math" w:cs="Times New Roman"/>
                    <w:i/>
                    <w:color w:val="auto"/>
                    <w:kern w:val="2"/>
                    <w:sz w:val="21"/>
                    <w:szCs w:val="21"/>
                    <w:lang w:val="en-US"/>
                  </w:rPr>
                </w:ins>
              </m:ctrlPr>
            </m:sSupPr>
            <m:e>
              <m:sSub>
                <m:sSubPr>
                  <m:ctrlPr>
                    <w:ins w:id="8602" w:author="Administrator" w:date="2023-01-15T11:09:55Z">
                      <w:rPr>
                        <w:rFonts w:ascii="Cambria Math" w:hAnsi="Cambria Math" w:cs="Times New Roman"/>
                        <w:i/>
                        <w:color w:val="auto"/>
                        <w:kern w:val="2"/>
                        <w:sz w:val="21"/>
                        <w:szCs w:val="21"/>
                        <w:lang w:val="en-US"/>
                      </w:rPr>
                    </w:ins>
                  </m:ctrlPr>
                </m:sSubPr>
                <m:e>
                  <w:ins w:id="8603" w:author="Administrator" w:date="2023-01-15T11:09:55Z">
                    <m:r>
                      <m:rPr/>
                      <w:rPr>
                        <w:rFonts w:ascii="Cambria Math" w:hAnsi="Cambria Math" w:cs="Times New Roman"/>
                        <w:color w:val="auto"/>
                        <w:kern w:val="2"/>
                        <w:sz w:val="21"/>
                        <w:szCs w:val="21"/>
                        <w:lang w:val="en-US"/>
                      </w:rPr>
                      <m:t>τ</m:t>
                    </m:r>
                  </w:ins>
                  <m:ctrlPr>
                    <w:ins w:id="8604" w:author="Administrator" w:date="2023-01-15T11:09:55Z">
                      <w:rPr>
                        <w:rFonts w:ascii="Cambria Math" w:hAnsi="Cambria Math" w:cs="Times New Roman"/>
                        <w:i/>
                        <w:color w:val="auto"/>
                        <w:kern w:val="2"/>
                        <w:sz w:val="21"/>
                        <w:szCs w:val="21"/>
                        <w:lang w:val="en-US"/>
                      </w:rPr>
                    </w:ins>
                  </m:ctrlPr>
                </m:e>
                <m:sub>
                  <w:ins w:id="8605" w:author="Administrator" w:date="2023-01-15T11:09:55Z">
                    <m:r>
                      <m:rPr/>
                      <w:rPr>
                        <w:rFonts w:hint="default" w:ascii="Cambria Math" w:hAnsi="Cambria Math" w:cs="Times New Roman"/>
                        <w:color w:val="auto"/>
                        <w:kern w:val="2"/>
                        <w:sz w:val="21"/>
                        <w:szCs w:val="21"/>
                        <w:lang w:val="en-US" w:eastAsia="zh-CN"/>
                      </w:rPr>
                      <m:t>v</m:t>
                    </m:r>
                  </w:ins>
                  <m:ctrlPr>
                    <w:ins w:id="8606" w:author="Administrator" w:date="2023-01-15T11:09:55Z">
                      <w:rPr>
                        <w:rFonts w:ascii="Cambria Math" w:hAnsi="Cambria Math" w:cs="Times New Roman"/>
                        <w:i/>
                        <w:color w:val="auto"/>
                        <w:kern w:val="2"/>
                        <w:sz w:val="21"/>
                        <w:szCs w:val="21"/>
                        <w:lang w:val="en-US"/>
                      </w:rPr>
                    </w:ins>
                  </m:ctrlPr>
                </m:sub>
              </m:sSub>
              <m:ctrlPr>
                <w:ins w:id="8607" w:author="Administrator" w:date="2023-01-15T11:09:51Z">
                  <w:rPr>
                    <w:rFonts w:ascii="Cambria Math" w:hAnsi="Cambria Math" w:cs="Times New Roman"/>
                    <w:i/>
                    <w:color w:val="auto"/>
                    <w:kern w:val="2"/>
                    <w:sz w:val="21"/>
                    <w:szCs w:val="21"/>
                    <w:lang w:val="en-US"/>
                  </w:rPr>
                </w:ins>
              </m:ctrlPr>
            </m:e>
            <m:sup>
              <m:f>
                <m:fPr>
                  <m:ctrlPr>
                    <w:ins w:id="8608" w:author="Administrator" w:date="2023-01-15T11:10:05Z">
                      <w:rPr>
                        <w:rFonts w:ascii="Cambria Math" w:hAnsi="Cambria Math" w:cs="Times New Roman"/>
                        <w:i/>
                        <w:color w:val="auto"/>
                        <w:kern w:val="2"/>
                        <w:sz w:val="21"/>
                        <w:szCs w:val="21"/>
                        <w:lang w:val="en-US"/>
                      </w:rPr>
                    </w:ins>
                  </m:ctrlPr>
                </m:fPr>
                <m:num>
                  <m:sSup>
                    <m:sSupPr>
                      <m:ctrlPr>
                        <w:ins w:id="8609" w:author="Administrator" w:date="2023-01-15T11:10:11Z">
                          <w:rPr>
                            <w:rFonts w:ascii="Cambria Math" w:hAnsi="Cambria Math" w:cs="Times New Roman"/>
                            <w:i/>
                            <w:color w:val="auto"/>
                            <w:kern w:val="2"/>
                            <w:sz w:val="21"/>
                            <w:szCs w:val="21"/>
                            <w:lang w:val="en-US"/>
                          </w:rPr>
                        </w:ins>
                      </m:ctrlPr>
                    </m:sSupPr>
                    <m:e>
                      <m:d>
                        <m:dPr>
                          <m:begChr m:val="|"/>
                          <m:endChr m:val="|"/>
                          <m:ctrlPr>
                            <w:ins w:id="8610" w:author="Administrator" w:date="2023-01-15T11:10:16Z">
                              <w:rPr>
                                <w:rFonts w:ascii="Cambria Math" w:hAnsi="Cambria Math" w:cs="Times New Roman"/>
                                <w:i/>
                                <w:color w:val="auto"/>
                                <w:kern w:val="2"/>
                                <w:sz w:val="21"/>
                                <w:szCs w:val="21"/>
                                <w:lang w:val="en-US"/>
                              </w:rPr>
                            </w:ins>
                          </m:ctrlPr>
                        </m:dPr>
                        <m:e>
                          <m:sSub>
                            <m:sSubPr>
                              <m:ctrlPr>
                                <w:ins w:id="8611" w:author="Administrator" w:date="2023-01-15T11:10:22Z">
                                  <w:rPr>
                                    <w:rFonts w:ascii="Cambria Math" w:hAnsi="Cambria Math" w:cs="Times New Roman"/>
                                    <w:i/>
                                    <w:color w:val="auto"/>
                                    <w:kern w:val="2"/>
                                    <w:sz w:val="21"/>
                                    <w:szCs w:val="21"/>
                                    <w:lang w:val="en-US"/>
                                  </w:rPr>
                                </w:ins>
                              </m:ctrlPr>
                            </m:sSubPr>
                            <m:e>
                              <w:ins w:id="8612" w:author="Administrator" w:date="2023-01-15T11:10:23Z">
                                <m:r>
                                  <m:rPr/>
                                  <w:rPr>
                                    <w:rFonts w:hint="default" w:ascii="Cambria Math" w:hAnsi="Cambria Math" w:cs="Times New Roman"/>
                                    <w:color w:val="auto"/>
                                    <w:kern w:val="2"/>
                                    <w:sz w:val="21"/>
                                    <w:szCs w:val="21"/>
                                    <w:lang w:val="en-US" w:eastAsia="zh-CN"/>
                                  </w:rPr>
                                  <m:t>V</m:t>
                                </m:r>
                              </w:ins>
                              <m:ctrlPr>
                                <w:ins w:id="8613" w:author="Administrator" w:date="2023-01-15T11:10:22Z">
                                  <w:rPr>
                                    <w:rFonts w:ascii="Cambria Math" w:hAnsi="Cambria Math" w:cs="Times New Roman"/>
                                    <w:i/>
                                    <w:color w:val="auto"/>
                                    <w:kern w:val="2"/>
                                    <w:sz w:val="21"/>
                                    <w:szCs w:val="21"/>
                                    <w:lang w:val="en-US"/>
                                  </w:rPr>
                                </w:ins>
                              </m:ctrlPr>
                            </m:e>
                            <m:sub>
                              <w:ins w:id="8614" w:author="Administrator" w:date="2023-01-15T11:10:26Z">
                                <m:r>
                                  <m:rPr/>
                                  <w:rPr>
                                    <w:rFonts w:hint="default" w:ascii="Cambria Math" w:hAnsi="Cambria Math" w:cs="Times New Roman"/>
                                    <w:color w:val="auto"/>
                                    <w:kern w:val="2"/>
                                    <w:sz w:val="21"/>
                                    <w:szCs w:val="21"/>
                                    <w:lang w:val="en-US" w:eastAsia="zh-CN"/>
                                  </w:rPr>
                                  <m:t>i</m:t>
                                </m:r>
                              </w:ins>
                              <m:ctrlPr>
                                <w:ins w:id="8615" w:author="Administrator" w:date="2023-01-15T11:10:22Z">
                                  <w:rPr>
                                    <w:rFonts w:ascii="Cambria Math" w:hAnsi="Cambria Math" w:cs="Times New Roman"/>
                                    <w:i/>
                                    <w:color w:val="auto"/>
                                    <w:kern w:val="2"/>
                                    <w:sz w:val="21"/>
                                    <w:szCs w:val="21"/>
                                    <w:lang w:val="en-US"/>
                                  </w:rPr>
                                </w:ins>
                              </m:ctrlPr>
                            </m:sub>
                          </m:sSub>
                          <m:ctrlPr>
                            <w:ins w:id="8616" w:author="Administrator" w:date="2023-01-15T11:10:16Z">
                              <w:rPr>
                                <w:rFonts w:ascii="Cambria Math" w:hAnsi="Cambria Math" w:cs="Times New Roman"/>
                                <w:i/>
                                <w:color w:val="auto"/>
                                <w:kern w:val="2"/>
                                <w:sz w:val="21"/>
                                <w:szCs w:val="21"/>
                                <w:lang w:val="en-US"/>
                              </w:rPr>
                            </w:ins>
                          </m:ctrlPr>
                        </m:e>
                      </m:d>
                      <m:ctrlPr>
                        <w:ins w:id="8617" w:author="Administrator" w:date="2023-01-15T11:10:11Z">
                          <w:rPr>
                            <w:rFonts w:ascii="Cambria Math" w:hAnsi="Cambria Math" w:cs="Times New Roman"/>
                            <w:i/>
                            <w:color w:val="auto"/>
                            <w:kern w:val="2"/>
                            <w:sz w:val="21"/>
                            <w:szCs w:val="21"/>
                            <w:lang w:val="en-US"/>
                          </w:rPr>
                        </w:ins>
                      </m:ctrlPr>
                    </m:e>
                    <m:sup>
                      <w:ins w:id="8618" w:author="Administrator" w:date="2023-01-15T11:10:12Z">
                        <m:r>
                          <m:rPr/>
                          <w:rPr>
                            <w:rFonts w:hint="default" w:ascii="Cambria Math" w:hAnsi="Cambria Math" w:cs="Times New Roman"/>
                            <w:color w:val="auto"/>
                            <w:kern w:val="2"/>
                            <w:sz w:val="21"/>
                            <w:szCs w:val="21"/>
                            <w:lang w:val="en-US" w:eastAsia="zh-CN"/>
                          </w:rPr>
                          <m:t>2</m:t>
                        </m:r>
                      </w:ins>
                      <m:ctrlPr>
                        <w:ins w:id="8619" w:author="Administrator" w:date="2023-01-15T11:10:11Z">
                          <w:rPr>
                            <w:rFonts w:ascii="Cambria Math" w:hAnsi="Cambria Math" w:cs="Times New Roman"/>
                            <w:i/>
                            <w:color w:val="auto"/>
                            <w:kern w:val="2"/>
                            <w:sz w:val="21"/>
                            <w:szCs w:val="21"/>
                            <w:lang w:val="en-US"/>
                          </w:rPr>
                        </w:ins>
                      </m:ctrlPr>
                    </m:sup>
                  </m:sSup>
                  <m:ctrlPr>
                    <w:ins w:id="8620" w:author="Administrator" w:date="2023-01-15T11:10:05Z">
                      <w:rPr>
                        <w:rFonts w:ascii="Cambria Math" w:hAnsi="Cambria Math" w:cs="Times New Roman"/>
                        <w:i/>
                        <w:color w:val="auto"/>
                        <w:kern w:val="2"/>
                        <w:sz w:val="21"/>
                        <w:szCs w:val="21"/>
                        <w:lang w:val="en-US"/>
                      </w:rPr>
                    </w:ins>
                  </m:ctrlPr>
                </m:num>
                <m:den>
                  <w:ins w:id="8621" w:author="Administrator" w:date="2023-01-15T11:10:07Z">
                    <m:r>
                      <m:rPr/>
                      <w:rPr>
                        <w:rFonts w:hint="default" w:ascii="Cambria Math" w:hAnsi="Cambria Math" w:cs="Times New Roman"/>
                        <w:color w:val="auto"/>
                        <w:kern w:val="2"/>
                        <w:sz w:val="21"/>
                        <w:szCs w:val="21"/>
                        <w:lang w:val="en-US" w:eastAsia="zh-CN"/>
                      </w:rPr>
                      <m:t>2</m:t>
                    </m:r>
                  </w:ins>
                  <m:ctrlPr>
                    <w:ins w:id="8622" w:author="Administrator" w:date="2023-01-15T11:10:05Z">
                      <w:rPr>
                        <w:rFonts w:ascii="Cambria Math" w:hAnsi="Cambria Math" w:cs="Times New Roman"/>
                        <w:i/>
                        <w:color w:val="auto"/>
                        <w:kern w:val="2"/>
                        <w:sz w:val="21"/>
                        <w:szCs w:val="21"/>
                        <w:lang w:val="en-US"/>
                      </w:rPr>
                    </w:ins>
                  </m:ctrlPr>
                </m:den>
              </m:f>
              <m:ctrlPr>
                <w:ins w:id="8623" w:author="Administrator" w:date="2023-01-15T11:09:51Z">
                  <w:rPr>
                    <w:rFonts w:ascii="Cambria Math" w:hAnsi="Cambria Math" w:cs="Times New Roman"/>
                    <w:i/>
                    <w:color w:val="auto"/>
                    <w:kern w:val="2"/>
                    <w:sz w:val="21"/>
                    <w:szCs w:val="21"/>
                    <w:lang w:val="en-US"/>
                  </w:rPr>
                </w:ins>
              </m:ctrlPr>
            </m:sup>
          </m:sSup>
          <w:ins w:id="8624" w:author="Administrator" w:date="2023-01-15T11:10:35Z">
            <m:r>
              <m:rPr/>
              <w:rPr>
                <w:rFonts w:hint="default" w:ascii="Cambria Math" w:hAnsi="Cambria Math" w:cs="Times New Roman"/>
                <w:color w:val="auto"/>
                <w:kern w:val="2"/>
                <w:sz w:val="21"/>
                <w:szCs w:val="21"/>
                <w:lang w:val="en-US" w:eastAsia="zh-CN"/>
              </w:rPr>
              <m:t>e</m:t>
            </m:r>
          </w:ins>
          <w:ins w:id="8625" w:author="Administrator" w:date="2023-01-15T11:10:36Z">
            <m:r>
              <m:rPr/>
              <w:rPr>
                <w:rFonts w:hint="default" w:ascii="Cambria Math" w:hAnsi="Cambria Math" w:cs="Times New Roman"/>
                <w:color w:val="auto"/>
                <w:kern w:val="2"/>
                <w:sz w:val="21"/>
                <w:szCs w:val="21"/>
                <w:lang w:val="en-US" w:eastAsia="zh-CN"/>
              </w:rPr>
              <m:t>xp</m:t>
            </m:r>
          </w:ins>
          <w:ins w:id="8626" w:author="Administrator" w:date="2023-01-15T11:10:38Z">
            <m:r>
              <m:rPr/>
              <w:rPr>
                <w:rFonts w:hint="default" w:ascii="Cambria Math" w:hAnsi="Cambria Math" w:cs="Times New Roman"/>
                <w:color w:val="auto"/>
                <w:kern w:val="2"/>
                <w:sz w:val="21"/>
                <w:szCs w:val="21"/>
                <w:lang w:val="en-US" w:eastAsia="zh-CN"/>
              </w:rPr>
              <m:t>(</m:t>
            </m:r>
          </w:ins>
          <w:ins w:id="8627" w:author="Administrator" w:date="2023-01-15T11:10:40Z">
            <m:r>
              <m:rPr/>
              <w:rPr>
                <w:rFonts w:hint="default" w:ascii="Cambria Math" w:hAnsi="Cambria Math" w:cs="Times New Roman"/>
                <w:color w:val="auto"/>
                <w:kern w:val="2"/>
                <w:sz w:val="21"/>
                <w:szCs w:val="21"/>
                <w:lang w:val="en-US" w:eastAsia="zh-CN"/>
              </w:rPr>
              <m:t>−</m:t>
            </m:r>
          </w:ins>
          <m:f>
            <m:fPr>
              <m:ctrlPr>
                <w:ins w:id="8628" w:author="Administrator" w:date="2023-01-15T11:10:42Z">
                  <m:rPr/>
                  <w:rPr>
                    <w:rFonts w:hint="default" w:ascii="Cambria Math" w:hAnsi="Cambria Math" w:cs="Times New Roman"/>
                    <w:i/>
                    <w:color w:val="auto"/>
                    <w:kern w:val="2"/>
                    <w:sz w:val="21"/>
                    <w:szCs w:val="21"/>
                    <w:lang w:val="en-US" w:eastAsia="zh-CN"/>
                  </w:rPr>
                </w:ins>
              </m:ctrlPr>
            </m:fPr>
            <m:num>
              <w:ins w:id="8629" w:author="Administrator" w:date="2023-01-15T11:10:52Z">
                <m:r>
                  <m:rPr/>
                  <w:rPr>
                    <w:rFonts w:ascii="Cambria Math" w:hAnsi="Cambria Math" w:cs="Times New Roman"/>
                    <w:color w:val="auto"/>
                    <w:kern w:val="2"/>
                    <w:sz w:val="21"/>
                    <w:szCs w:val="21"/>
                    <w:lang w:val="en-US"/>
                  </w:rPr>
                  <m:t>β</m:t>
                </m:r>
              </w:ins>
              <m:ctrlPr>
                <w:ins w:id="8630" w:author="Administrator" w:date="2023-01-15T11:10:42Z">
                  <m:rPr/>
                  <w:rPr>
                    <w:rFonts w:hint="default" w:ascii="Cambria Math" w:hAnsi="Cambria Math" w:cs="Times New Roman"/>
                    <w:i/>
                    <w:color w:val="auto"/>
                    <w:kern w:val="2"/>
                    <w:sz w:val="21"/>
                    <w:szCs w:val="21"/>
                    <w:lang w:val="en-US" w:eastAsia="zh-CN"/>
                  </w:rPr>
                </w:ins>
              </m:ctrlPr>
            </m:num>
            <m:den>
              <w:ins w:id="8631" w:author="Administrator" w:date="2023-01-15T11:10:47Z">
                <m:r>
                  <m:rPr/>
                  <w:rPr>
                    <w:rFonts w:hint="default" w:ascii="Cambria Math" w:hAnsi="Cambria Math" w:cs="Times New Roman"/>
                    <w:color w:val="auto"/>
                    <w:kern w:val="2"/>
                    <w:sz w:val="21"/>
                    <w:szCs w:val="21"/>
                    <w:lang w:val="en-US" w:eastAsia="zh-CN"/>
                  </w:rPr>
                  <m:t>2</m:t>
                </m:r>
              </w:ins>
              <m:ctrlPr>
                <w:ins w:id="8632" w:author="Administrator" w:date="2023-01-15T11:10:42Z">
                  <m:rPr/>
                  <w:rPr>
                    <w:rFonts w:hint="default" w:ascii="Cambria Math" w:hAnsi="Cambria Math" w:cs="Times New Roman"/>
                    <w:i/>
                    <w:color w:val="auto"/>
                    <w:kern w:val="2"/>
                    <w:sz w:val="21"/>
                    <w:szCs w:val="21"/>
                    <w:lang w:val="en-US" w:eastAsia="zh-CN"/>
                  </w:rPr>
                </w:ins>
              </m:ctrlPr>
            </m:den>
          </m:f>
          <w:ins w:id="8633" w:author="Administrator" w:date="2023-01-15T11:11:01Z">
            <m:r>
              <m:rPr/>
              <w:rPr>
                <w:rFonts w:hint="default" w:ascii="Cambria Math" w:hAnsi="Cambria Math" w:cs="Times New Roman"/>
                <w:color w:val="auto"/>
                <w:kern w:val="2"/>
                <w:sz w:val="21"/>
                <w:szCs w:val="21"/>
                <w:lang w:val="en-US" w:eastAsia="zh-CN"/>
              </w:rPr>
              <m:t>(</m:t>
            </m:r>
          </w:ins>
          <m:sSup>
            <m:sSupPr>
              <m:ctrlPr>
                <w:ins w:id="8634" w:author="Administrator" w:date="2023-01-15T11:11:27Z">
                  <m:rPr/>
                  <w:rPr>
                    <w:rFonts w:hint="default" w:ascii="Cambria Math" w:hAnsi="Cambria Math" w:cs="Times New Roman"/>
                    <w:i/>
                    <w:color w:val="auto"/>
                    <w:kern w:val="2"/>
                    <w:sz w:val="21"/>
                    <w:szCs w:val="21"/>
                    <w:lang w:val="en-US" w:eastAsia="zh-CN"/>
                  </w:rPr>
                </w:ins>
              </m:ctrlPr>
            </m:sSupPr>
            <m:e>
              <m:sSub>
                <m:sSubPr>
                  <m:ctrlPr>
                    <w:ins w:id="8635" w:author="Administrator" w:date="2023-01-15T11:11:29Z">
                      <w:rPr>
                        <w:rFonts w:ascii="Cambria Math" w:hAnsi="Cambria Math" w:cs="Times New Roman"/>
                        <w:i/>
                        <w:color w:val="auto"/>
                        <w:kern w:val="2"/>
                        <w:sz w:val="21"/>
                        <w:szCs w:val="21"/>
                        <w:lang w:val="en-US"/>
                      </w:rPr>
                    </w:ins>
                  </m:ctrlPr>
                </m:sSubPr>
                <m:e>
                  <w:ins w:id="8636" w:author="Administrator" w:date="2023-01-15T11:11:29Z">
                    <m:r>
                      <m:rPr/>
                      <w:rPr>
                        <w:rFonts w:ascii="Cambria Math" w:hAnsi="Cambria Math" w:cs="Times New Roman"/>
                        <w:color w:val="auto"/>
                        <w:kern w:val="2"/>
                        <w:sz w:val="21"/>
                        <w:szCs w:val="21"/>
                        <w:lang w:val="en-US"/>
                      </w:rPr>
                      <m:t>τ</m:t>
                    </m:r>
                  </w:ins>
                  <m:ctrlPr>
                    <w:ins w:id="8637" w:author="Administrator" w:date="2023-01-15T11:11:29Z">
                      <w:rPr>
                        <w:rFonts w:ascii="Cambria Math" w:hAnsi="Cambria Math" w:cs="Times New Roman"/>
                        <w:i/>
                        <w:color w:val="auto"/>
                        <w:kern w:val="2"/>
                        <w:sz w:val="21"/>
                        <w:szCs w:val="21"/>
                        <w:lang w:val="en-US"/>
                      </w:rPr>
                    </w:ins>
                  </m:ctrlPr>
                </m:e>
                <m:sub>
                  <w:ins w:id="8638" w:author="Administrator" w:date="2023-01-15T11:11:29Z">
                    <m:r>
                      <m:rPr/>
                      <w:rPr>
                        <w:rFonts w:hint="default" w:ascii="Cambria Math" w:hAnsi="Cambria Math" w:cs="Times New Roman"/>
                        <w:color w:val="auto"/>
                        <w:kern w:val="2"/>
                        <w:sz w:val="21"/>
                        <w:szCs w:val="21"/>
                        <w:lang w:val="en-US" w:eastAsia="zh-CN"/>
                      </w:rPr>
                      <m:t>v</m:t>
                    </m:r>
                  </w:ins>
                  <m:ctrlPr>
                    <w:ins w:id="8639" w:author="Administrator" w:date="2023-01-15T11:11:29Z">
                      <w:rPr>
                        <w:rFonts w:ascii="Cambria Math" w:hAnsi="Cambria Math" w:cs="Times New Roman"/>
                        <w:i/>
                        <w:color w:val="auto"/>
                        <w:kern w:val="2"/>
                        <w:sz w:val="21"/>
                        <w:szCs w:val="21"/>
                        <w:lang w:val="en-US"/>
                      </w:rPr>
                    </w:ins>
                  </m:ctrlPr>
                </m:sub>
              </m:sSub>
              <m:ctrlPr>
                <w:ins w:id="8640" w:author="Administrator" w:date="2023-01-15T11:11:27Z">
                  <m:rPr/>
                  <w:rPr>
                    <w:rFonts w:hint="default" w:ascii="Cambria Math" w:hAnsi="Cambria Math" w:cs="Times New Roman"/>
                    <w:i/>
                    <w:color w:val="auto"/>
                    <w:kern w:val="2"/>
                    <w:sz w:val="21"/>
                    <w:szCs w:val="21"/>
                    <w:lang w:val="en-US" w:eastAsia="zh-CN"/>
                  </w:rPr>
                </w:ins>
              </m:ctrlPr>
            </m:e>
            <m:sup>
              <w:ins w:id="8641" w:author="Administrator" w:date="2023-01-15T11:11:30Z">
                <m:r>
                  <m:rPr/>
                  <w:rPr>
                    <w:rFonts w:hint="default" w:ascii="Cambria Math" w:hAnsi="Cambria Math" w:cs="Times New Roman"/>
                    <w:color w:val="auto"/>
                    <w:kern w:val="2"/>
                    <w:sz w:val="21"/>
                    <w:szCs w:val="21"/>
                    <w:lang w:val="en-US" w:eastAsia="zh-CN"/>
                  </w:rPr>
                  <m:t>2</m:t>
                </m:r>
              </w:ins>
              <m:ctrlPr>
                <w:ins w:id="8642" w:author="Administrator" w:date="2023-01-15T11:11:27Z">
                  <m:rPr/>
                  <w:rPr>
                    <w:rFonts w:hint="default" w:ascii="Cambria Math" w:hAnsi="Cambria Math" w:cs="Times New Roman"/>
                    <w:i/>
                    <w:color w:val="auto"/>
                    <w:kern w:val="2"/>
                    <w:sz w:val="21"/>
                    <w:szCs w:val="21"/>
                    <w:lang w:val="en-US" w:eastAsia="zh-CN"/>
                  </w:rPr>
                </w:ins>
              </m:ctrlPr>
            </m:sup>
          </m:sSup>
          <w:ins w:id="8643" w:author="Administrator" w:date="2023-01-15T11:11:33Z">
            <m:r>
              <m:rPr/>
              <w:rPr>
                <w:rFonts w:hint="default" w:ascii="Cambria Math" w:hAnsi="Cambria Math" w:cs="Times New Roman"/>
                <w:color w:val="auto"/>
                <w:kern w:val="2"/>
                <w:sz w:val="21"/>
                <w:szCs w:val="21"/>
                <w:lang w:val="en-US" w:eastAsia="zh-CN"/>
              </w:rPr>
              <m:t>−</m:t>
            </m:r>
          </w:ins>
          <m:sSup>
            <m:sSupPr>
              <m:ctrlPr>
                <w:ins w:id="8644" w:author="Administrator" w:date="2023-01-15T11:11:50Z">
                  <m:rPr/>
                  <w:rPr>
                    <w:rFonts w:hint="default" w:ascii="Cambria Math" w:hAnsi="Cambria Math" w:cs="Times New Roman"/>
                    <w:i/>
                    <w:color w:val="auto"/>
                    <w:kern w:val="2"/>
                    <w:sz w:val="21"/>
                    <w:szCs w:val="21"/>
                    <w:lang w:val="en-US" w:eastAsia="zh-CN"/>
                  </w:rPr>
                </w:ins>
              </m:ctrlPr>
            </m:sSupPr>
            <m:e>
              <m:sSub>
                <m:sSubPr>
                  <m:ctrlPr>
                    <w:ins w:id="8645" w:author="Administrator" w:date="2023-01-15T11:11:51Z">
                      <w:rPr>
                        <w:rFonts w:hint="default" w:ascii="Cambria Math" w:hAnsi="Cambria Math" w:cs="Times New Roman"/>
                        <w:i/>
                        <w:color w:val="auto"/>
                        <w:kern w:val="2"/>
                        <w:sz w:val="21"/>
                        <w:szCs w:val="21"/>
                        <w:lang w:val="en-US" w:eastAsia="zh-CN"/>
                      </w:rPr>
                    </w:ins>
                  </m:ctrlPr>
                </m:sSubPr>
                <m:e>
                  <w:ins w:id="8646" w:author="Administrator" w:date="2023-01-15T11:11:51Z">
                    <m:r>
                      <m:rPr/>
                      <w:rPr>
                        <w:rFonts w:hint="default" w:ascii="Cambria Math" w:hAnsi="Cambria Math" w:cs="Times New Roman"/>
                        <w:color w:val="auto"/>
                        <w:kern w:val="2"/>
                        <w:sz w:val="21"/>
                        <w:szCs w:val="21"/>
                        <w:lang w:val="en-US" w:eastAsia="zh-CN"/>
                      </w:rPr>
                      <m:t>r</m:t>
                    </m:r>
                  </w:ins>
                  <m:ctrlPr>
                    <w:ins w:id="8647" w:author="Administrator" w:date="2023-01-15T11:11:51Z">
                      <w:rPr>
                        <w:rFonts w:hint="default" w:ascii="Cambria Math" w:hAnsi="Cambria Math" w:cs="Times New Roman"/>
                        <w:i/>
                        <w:color w:val="auto"/>
                        <w:kern w:val="2"/>
                        <w:sz w:val="21"/>
                        <w:szCs w:val="21"/>
                        <w:lang w:val="en-US" w:eastAsia="zh-CN"/>
                      </w:rPr>
                    </w:ins>
                  </m:ctrlPr>
                </m:e>
                <m:sub>
                  <w:ins w:id="8648" w:author="Administrator" w:date="2023-01-15T11:11:51Z">
                    <m:r>
                      <m:rPr/>
                      <w:rPr>
                        <w:rFonts w:hint="default" w:ascii="Cambria Math" w:hAnsi="Cambria Math" w:cs="Times New Roman"/>
                        <w:color w:val="auto"/>
                        <w:kern w:val="2"/>
                        <w:sz w:val="21"/>
                        <w:szCs w:val="21"/>
                        <w:lang w:val="en-US" w:eastAsia="zh-CN"/>
                      </w:rPr>
                      <m:t>v</m:t>
                    </m:r>
                  </w:ins>
                  <m:ctrlPr>
                    <w:ins w:id="8649" w:author="Administrator" w:date="2023-01-15T11:11:51Z">
                      <w:rPr>
                        <w:rFonts w:hint="default" w:ascii="Cambria Math" w:hAnsi="Cambria Math" w:cs="Times New Roman"/>
                        <w:i/>
                        <w:color w:val="auto"/>
                        <w:kern w:val="2"/>
                        <w:sz w:val="21"/>
                        <w:szCs w:val="21"/>
                        <w:lang w:val="en-US" w:eastAsia="zh-CN"/>
                      </w:rPr>
                    </w:ins>
                  </m:ctrlPr>
                </m:sub>
              </m:sSub>
              <m:ctrlPr>
                <w:ins w:id="8650" w:author="Administrator" w:date="2023-01-15T11:11:50Z">
                  <m:rPr/>
                  <w:rPr>
                    <w:rFonts w:hint="default" w:ascii="Cambria Math" w:hAnsi="Cambria Math" w:cs="Times New Roman"/>
                    <w:i/>
                    <w:color w:val="auto"/>
                    <w:kern w:val="2"/>
                    <w:sz w:val="21"/>
                    <w:szCs w:val="21"/>
                    <w:lang w:val="en-US" w:eastAsia="zh-CN"/>
                  </w:rPr>
                </w:ins>
              </m:ctrlPr>
            </m:e>
            <m:sup>
              <w:ins w:id="8651" w:author="Administrator" w:date="2023-01-15T11:11:53Z">
                <m:r>
                  <m:rPr/>
                  <w:rPr>
                    <w:rFonts w:hint="default" w:ascii="Cambria Math" w:hAnsi="Cambria Math" w:cs="Times New Roman"/>
                    <w:color w:val="auto"/>
                    <w:kern w:val="2"/>
                    <w:sz w:val="21"/>
                    <w:szCs w:val="21"/>
                    <w:lang w:val="en-US" w:eastAsia="zh-CN"/>
                  </w:rPr>
                  <m:t>2</m:t>
                </m:r>
              </w:ins>
              <m:ctrlPr>
                <w:ins w:id="8652" w:author="Administrator" w:date="2023-01-15T11:11:50Z">
                  <m:rPr/>
                  <w:rPr>
                    <w:rFonts w:hint="default" w:ascii="Cambria Math" w:hAnsi="Cambria Math" w:cs="Times New Roman"/>
                    <w:i/>
                    <w:color w:val="auto"/>
                    <w:kern w:val="2"/>
                    <w:sz w:val="21"/>
                    <w:szCs w:val="21"/>
                    <w:lang w:val="en-US" w:eastAsia="zh-CN"/>
                  </w:rPr>
                </w:ins>
              </m:ctrlPr>
            </m:sup>
          </m:sSup>
          <w:ins w:id="8653" w:author="Administrator" w:date="2023-01-15T11:12:16Z">
            <m:r>
              <m:rPr/>
              <w:rPr>
                <w:rFonts w:hint="default" w:ascii="Cambria Math" w:hAnsi="Cambria Math" w:cs="Times New Roman"/>
                <w:color w:val="auto"/>
                <w:kern w:val="2"/>
                <w:sz w:val="21"/>
                <w:szCs w:val="21"/>
                <w:lang w:val="en-US" w:eastAsia="zh-CN"/>
              </w:rPr>
              <m:t>−</m:t>
            </m:r>
          </w:ins>
          <w:ins w:id="8654" w:author="Administrator" w:date="2023-01-15T11:12:18Z">
            <m:r>
              <m:rPr/>
              <w:rPr>
                <w:rFonts w:hint="default" w:ascii="Cambria Math" w:hAnsi="Cambria Math" w:cs="Times New Roman"/>
                <w:color w:val="auto"/>
                <w:kern w:val="2"/>
                <w:sz w:val="21"/>
                <w:szCs w:val="21"/>
                <w:lang w:val="en-US" w:eastAsia="zh-CN"/>
              </w:rPr>
              <m:t>2</m:t>
            </m:r>
          </w:ins>
          <m:sSub>
            <m:sSubPr>
              <m:ctrlPr>
                <w:ins w:id="8655" w:author="Administrator" w:date="2023-01-15T11:12:26Z">
                  <w:rPr>
                    <w:rFonts w:hint="default" w:ascii="Cambria Math" w:hAnsi="Cambria Math" w:cs="Times New Roman"/>
                    <w:i/>
                    <w:color w:val="auto"/>
                    <w:kern w:val="2"/>
                    <w:sz w:val="21"/>
                    <w:szCs w:val="21"/>
                    <w:lang w:val="en-US" w:eastAsia="zh-CN"/>
                  </w:rPr>
                </w:ins>
              </m:ctrlPr>
            </m:sSubPr>
            <m:e>
              <w:ins w:id="8656" w:author="Administrator" w:date="2023-01-15T11:12:26Z">
                <m:r>
                  <m:rPr/>
                  <w:rPr>
                    <w:rFonts w:hint="default" w:ascii="Cambria Math" w:hAnsi="Cambria Math" w:cs="Times New Roman"/>
                    <w:color w:val="auto"/>
                    <w:kern w:val="2"/>
                    <w:sz w:val="21"/>
                    <w:szCs w:val="21"/>
                    <w:lang w:val="en-US" w:eastAsia="zh-CN"/>
                  </w:rPr>
                  <m:t>r</m:t>
                </m:r>
              </w:ins>
              <m:ctrlPr>
                <w:ins w:id="8657" w:author="Administrator" w:date="2023-01-15T11:12:26Z">
                  <w:rPr>
                    <w:rFonts w:hint="default" w:ascii="Cambria Math" w:hAnsi="Cambria Math" w:cs="Times New Roman"/>
                    <w:i/>
                    <w:color w:val="auto"/>
                    <w:kern w:val="2"/>
                    <w:sz w:val="21"/>
                    <w:szCs w:val="21"/>
                    <w:lang w:val="en-US" w:eastAsia="zh-CN"/>
                  </w:rPr>
                </w:ins>
              </m:ctrlPr>
            </m:e>
            <m:sub>
              <w:ins w:id="8658" w:author="Administrator" w:date="2023-01-15T11:12:26Z">
                <m:r>
                  <m:rPr/>
                  <w:rPr>
                    <w:rFonts w:hint="default" w:ascii="Cambria Math" w:hAnsi="Cambria Math" w:cs="Times New Roman"/>
                    <w:color w:val="auto"/>
                    <w:kern w:val="2"/>
                    <w:sz w:val="21"/>
                    <w:szCs w:val="21"/>
                    <w:lang w:val="en-US" w:eastAsia="zh-CN"/>
                  </w:rPr>
                  <m:t>v</m:t>
                </m:r>
              </w:ins>
              <m:ctrlPr>
                <w:ins w:id="8659" w:author="Administrator" w:date="2023-01-15T11:12:26Z">
                  <w:rPr>
                    <w:rFonts w:hint="default" w:ascii="Cambria Math" w:hAnsi="Cambria Math" w:cs="Times New Roman"/>
                    <w:i/>
                    <w:color w:val="auto"/>
                    <w:kern w:val="2"/>
                    <w:sz w:val="21"/>
                    <w:szCs w:val="21"/>
                    <w:lang w:val="en-US" w:eastAsia="zh-CN"/>
                  </w:rPr>
                </w:ins>
              </m:ctrlPr>
            </m:sub>
          </m:sSub>
          <m:sSub>
            <m:sSubPr>
              <m:ctrlPr>
                <w:ins w:id="8660" w:author="Administrator" w:date="2023-01-15T11:12:35Z">
                  <w:rPr>
                    <w:rFonts w:ascii="Cambria Math" w:hAnsi="Cambria Math" w:cs="Times New Roman"/>
                    <w:i/>
                    <w:color w:val="auto"/>
                    <w:kern w:val="2"/>
                    <w:sz w:val="21"/>
                    <w:szCs w:val="21"/>
                    <w:lang w:val="en-US"/>
                  </w:rPr>
                </w:ins>
              </m:ctrlPr>
            </m:sSubPr>
            <m:e>
              <w:ins w:id="8661" w:author="Administrator" w:date="2023-01-15T11:12:35Z">
                <m:r>
                  <m:rPr/>
                  <w:rPr>
                    <w:rFonts w:ascii="Cambria Math" w:hAnsi="Cambria Math" w:cs="Times New Roman"/>
                    <w:color w:val="auto"/>
                    <w:kern w:val="2"/>
                    <w:sz w:val="21"/>
                    <w:szCs w:val="21"/>
                    <w:lang w:val="en-US"/>
                  </w:rPr>
                  <m:t>τ</m:t>
                </m:r>
              </w:ins>
              <m:ctrlPr>
                <w:ins w:id="8662" w:author="Administrator" w:date="2023-01-15T11:12:35Z">
                  <w:rPr>
                    <w:rFonts w:ascii="Cambria Math" w:hAnsi="Cambria Math" w:cs="Times New Roman"/>
                    <w:i/>
                    <w:color w:val="auto"/>
                    <w:kern w:val="2"/>
                    <w:sz w:val="21"/>
                    <w:szCs w:val="21"/>
                    <w:lang w:val="en-US"/>
                  </w:rPr>
                </w:ins>
              </m:ctrlPr>
            </m:e>
            <m:sub>
              <w:ins w:id="8663" w:author="Administrator" w:date="2023-01-15T11:12:35Z">
                <m:r>
                  <m:rPr/>
                  <w:rPr>
                    <w:rFonts w:hint="default" w:ascii="Cambria Math" w:hAnsi="Cambria Math" w:cs="Times New Roman"/>
                    <w:color w:val="auto"/>
                    <w:kern w:val="2"/>
                    <w:sz w:val="21"/>
                    <w:szCs w:val="21"/>
                    <w:lang w:val="en-US" w:eastAsia="zh-CN"/>
                  </w:rPr>
                  <m:t>v</m:t>
                </m:r>
              </w:ins>
              <m:ctrlPr>
                <w:ins w:id="8664" w:author="Administrator" w:date="2023-01-15T11:12:35Z">
                  <w:rPr>
                    <w:rFonts w:ascii="Cambria Math" w:hAnsi="Cambria Math" w:cs="Times New Roman"/>
                    <w:i/>
                    <w:color w:val="auto"/>
                    <w:kern w:val="2"/>
                    <w:sz w:val="21"/>
                    <w:szCs w:val="21"/>
                    <w:lang w:val="en-US"/>
                  </w:rPr>
                </w:ins>
              </m:ctrlPr>
            </m:sub>
          </m:sSub>
          <w:ins w:id="8665" w:author="Administrator" w:date="2023-01-15T11:11:02Z">
            <m:r>
              <m:rPr/>
              <w:rPr>
                <w:rFonts w:hint="default" w:ascii="Cambria Math" w:hAnsi="Cambria Math" w:cs="Times New Roman"/>
                <w:color w:val="auto"/>
                <w:kern w:val="2"/>
                <w:sz w:val="21"/>
                <w:szCs w:val="21"/>
                <w:lang w:val="en-US" w:eastAsia="zh-CN"/>
              </w:rPr>
              <m:t>)</m:t>
            </m:r>
          </w:ins>
          <w:ins w:id="8666" w:author="Administrator" w:date="2023-01-15T11:11:03Z">
            <m:r>
              <m:rPr/>
              <w:rPr>
                <w:rFonts w:hint="default" w:ascii="Cambria Math" w:hAnsi="Cambria Math" w:cs="Times New Roman"/>
                <w:color w:val="auto"/>
                <w:kern w:val="2"/>
                <w:sz w:val="21"/>
                <w:szCs w:val="21"/>
                <w:lang w:val="en-US" w:eastAsia="zh-CN"/>
              </w:rPr>
              <m:t>)</m:t>
            </m:r>
          </w:ins>
          <w:ins w:id="8667" w:author="Administrator" w:date="2023-01-15T11:12:48Z">
            <m:r>
              <m:rPr/>
              <w:rPr>
                <w:rFonts w:hint="default" w:ascii="Cambria Math" w:hAnsi="Cambria Math" w:cs="Times New Roman"/>
                <w:color w:val="auto"/>
                <w:kern w:val="2"/>
                <w:sz w:val="21"/>
                <w:szCs w:val="21"/>
                <w:lang w:val="en-US" w:eastAsia="zh-CN"/>
              </w:rPr>
              <m:t>exp</m:t>
            </m:r>
          </w:ins>
          <w:ins w:id="8668" w:author="Administrator" w:date="2023-01-15T11:12:50Z">
            <m:r>
              <m:rPr/>
              <w:rPr>
                <w:rFonts w:hint="default" w:ascii="Cambria Math" w:hAnsi="Cambria Math" w:cs="Times New Roman"/>
                <w:color w:val="auto"/>
                <w:kern w:val="2"/>
                <w:sz w:val="21"/>
                <w:szCs w:val="21"/>
                <w:lang w:val="en-US" w:eastAsia="zh-CN"/>
              </w:rPr>
              <m:t>(</m:t>
            </m:r>
          </w:ins>
          <w:ins w:id="8669" w:author="Administrator" w:date="2023-01-15T11:13:00Z">
            <m:r>
              <m:rPr/>
              <w:rPr>
                <w:rFonts w:hint="default" w:ascii="Cambria Math" w:hAnsi="Cambria Math" w:cs="Times New Roman"/>
                <w:color w:val="auto"/>
                <w:kern w:val="2"/>
                <w:sz w:val="21"/>
                <w:szCs w:val="21"/>
                <w:lang w:val="en-US" w:eastAsia="zh-CN"/>
              </w:rPr>
              <m:t>−</m:t>
            </m:r>
          </w:ins>
          <m:nary>
            <m:naryPr>
              <m:chr m:val="∑"/>
              <m:limLoc m:val="subSup"/>
              <m:supHide m:val="1"/>
              <m:ctrlPr>
                <w:ins w:id="8670" w:author="Administrator" w:date="2023-01-15T11:12:57Z">
                  <m:rPr/>
                  <w:rPr>
                    <w:rFonts w:hint="default" w:ascii="Cambria Math" w:hAnsi="Cambria Math" w:cs="Times New Roman"/>
                    <w:i/>
                    <w:color w:val="auto"/>
                    <w:kern w:val="2"/>
                    <w:sz w:val="21"/>
                    <w:szCs w:val="21"/>
                    <w:lang w:val="en-US" w:eastAsia="zh-CN"/>
                  </w:rPr>
                </w:ins>
              </m:ctrlPr>
            </m:naryPr>
            <m:sub>
              <w:ins w:id="8671" w:author="Administrator" w:date="2023-01-15T11:13:14Z">
                <m:r>
                  <m:rPr/>
                  <w:rPr>
                    <w:rFonts w:hint="default" w:ascii="Cambria Math" w:hAnsi="Cambria Math" w:cs="Times New Roman"/>
                    <w:color w:val="auto"/>
                    <w:kern w:val="2"/>
                    <w:sz w:val="21"/>
                    <w:szCs w:val="21"/>
                    <w:lang w:val="en-US" w:eastAsia="zh-CN"/>
                  </w:rPr>
                  <m:t>i</m:t>
                </m:r>
              </w:ins>
              <w:ins w:id="8672" w:author="Administrator" w:date="2023-01-15T11:13:14Z">
                <m:r>
                  <m:rPr/>
                  <w:rPr>
                    <w:rFonts w:ascii="Cambria Math" w:hAnsi="Cambria Math" w:cs="Times New Roman"/>
                    <w:color w:val="auto"/>
                    <w:kern w:val="2"/>
                    <w:sz w:val="21"/>
                    <w:szCs w:val="21"/>
                    <w:lang w:val="en-US"/>
                  </w:rPr>
                  <m:t>∈</m:t>
                </m:r>
              </w:ins>
              <m:sSub>
                <m:sSubPr>
                  <m:ctrlPr>
                    <w:ins w:id="8673" w:author="Administrator" w:date="2023-01-15T11:13:14Z">
                      <w:rPr>
                        <w:rFonts w:ascii="Cambria Math" w:hAnsi="Cambria Math" w:cs="Times New Roman"/>
                        <w:i/>
                        <w:color w:val="auto"/>
                        <w:kern w:val="2"/>
                        <w:sz w:val="21"/>
                        <w:szCs w:val="21"/>
                        <w:lang w:val="en-US"/>
                      </w:rPr>
                    </w:ins>
                  </m:ctrlPr>
                </m:sSubPr>
                <m:e>
                  <w:ins w:id="8674" w:author="Administrator" w:date="2023-01-15T11:13:14Z">
                    <m:r>
                      <m:rPr/>
                      <w:rPr>
                        <w:rFonts w:hint="default" w:ascii="Cambria Math" w:hAnsi="Cambria Math" w:cs="Times New Roman"/>
                        <w:color w:val="auto"/>
                        <w:kern w:val="2"/>
                        <w:sz w:val="21"/>
                        <w:szCs w:val="21"/>
                        <w:lang w:val="en-US" w:eastAsia="zh-CN"/>
                      </w:rPr>
                      <m:t>H</m:t>
                    </m:r>
                  </w:ins>
                  <m:ctrlPr>
                    <w:ins w:id="8675" w:author="Administrator" w:date="2023-01-15T11:13:14Z">
                      <w:rPr>
                        <w:rFonts w:ascii="Cambria Math" w:hAnsi="Cambria Math" w:cs="Times New Roman"/>
                        <w:i/>
                        <w:color w:val="auto"/>
                        <w:kern w:val="2"/>
                        <w:sz w:val="21"/>
                        <w:szCs w:val="21"/>
                        <w:lang w:val="en-US"/>
                      </w:rPr>
                    </w:ins>
                  </m:ctrlPr>
                </m:e>
                <m:sub>
                  <w:ins w:id="8676" w:author="Administrator" w:date="2023-01-15T11:13:14Z">
                    <m:r>
                      <m:rPr/>
                      <w:rPr>
                        <w:rFonts w:hint="default" w:ascii="Cambria Math" w:hAnsi="Cambria Math" w:cs="Times New Roman"/>
                        <w:color w:val="auto"/>
                        <w:kern w:val="2"/>
                        <w:sz w:val="21"/>
                        <w:szCs w:val="21"/>
                        <w:lang w:val="en-US" w:eastAsia="zh-CN"/>
                      </w:rPr>
                      <m:t>v</m:t>
                    </m:r>
                  </w:ins>
                  <m:ctrlPr>
                    <w:ins w:id="8677" w:author="Administrator" w:date="2023-01-15T11:13:14Z">
                      <w:rPr>
                        <w:rFonts w:ascii="Cambria Math" w:hAnsi="Cambria Math" w:cs="Times New Roman"/>
                        <w:i/>
                        <w:color w:val="auto"/>
                        <w:kern w:val="2"/>
                        <w:sz w:val="21"/>
                        <w:szCs w:val="21"/>
                        <w:lang w:val="en-US"/>
                      </w:rPr>
                    </w:ins>
                  </m:ctrlPr>
                </m:sub>
              </m:sSub>
              <m:ctrlPr>
                <w:ins w:id="8678" w:author="Administrator" w:date="2023-01-15T11:12:57Z">
                  <m:rPr/>
                  <w:rPr>
                    <w:rFonts w:hint="default" w:ascii="Cambria Math" w:hAnsi="Cambria Math" w:cs="Times New Roman"/>
                    <w:i/>
                    <w:color w:val="auto"/>
                    <w:kern w:val="2"/>
                    <w:sz w:val="21"/>
                    <w:szCs w:val="21"/>
                    <w:lang w:val="en-US" w:eastAsia="zh-CN"/>
                  </w:rPr>
                </w:ins>
              </m:ctrlPr>
            </m:sub>
            <m:sup>
              <m:ctrlPr>
                <w:ins w:id="8679" w:author="Administrator" w:date="2023-01-15T11:12:57Z">
                  <m:rPr/>
                  <w:rPr>
                    <w:rFonts w:hint="default" w:ascii="Cambria Math" w:hAnsi="Cambria Math" w:cs="Times New Roman"/>
                    <w:i/>
                    <w:color w:val="auto"/>
                    <w:kern w:val="2"/>
                    <w:sz w:val="21"/>
                    <w:szCs w:val="21"/>
                    <w:lang w:val="en-US" w:eastAsia="zh-CN"/>
                  </w:rPr>
                </w:ins>
              </m:ctrlPr>
            </m:sup>
            <m:e>
              <m:f>
                <m:fPr>
                  <m:ctrlPr>
                    <w:ins w:id="8680" w:author="Administrator" w:date="2023-01-15T11:13:28Z">
                      <m:rPr/>
                      <w:rPr>
                        <w:rFonts w:hint="default" w:ascii="Cambria Math" w:hAnsi="Cambria Math" w:cs="Times New Roman"/>
                        <w:i/>
                        <w:color w:val="auto"/>
                        <w:kern w:val="2"/>
                        <w:sz w:val="21"/>
                        <w:szCs w:val="21"/>
                        <w:lang w:val="en-US" w:eastAsia="zh-CN"/>
                      </w:rPr>
                    </w:ins>
                  </m:ctrlPr>
                </m:fPr>
                <m:num>
                  <m:sSub>
                    <m:sSubPr>
                      <m:ctrlPr>
                        <w:ins w:id="8681" w:author="Administrator" w:date="2023-01-15T11:13:35Z">
                          <w:rPr>
                            <w:rFonts w:ascii="Cambria Math" w:hAnsi="Cambria Math" w:cs="Times New Roman"/>
                            <w:i/>
                            <w:color w:val="auto"/>
                            <w:kern w:val="2"/>
                            <w:sz w:val="21"/>
                            <w:szCs w:val="21"/>
                            <w:lang w:val="en-US"/>
                          </w:rPr>
                        </w:ins>
                      </m:ctrlPr>
                    </m:sSubPr>
                    <m:e>
                      <w:ins w:id="8682" w:author="Administrator" w:date="2023-01-15T11:13:35Z">
                        <m:r>
                          <m:rPr/>
                          <w:rPr>
                            <w:rFonts w:ascii="Cambria Math" w:hAnsi="Cambria Math" w:cs="Times New Roman"/>
                            <w:color w:val="auto"/>
                            <w:kern w:val="2"/>
                            <w:sz w:val="21"/>
                            <w:szCs w:val="21"/>
                            <w:lang w:val="en-US"/>
                          </w:rPr>
                          <m:t>τ</m:t>
                        </m:r>
                      </w:ins>
                      <m:ctrlPr>
                        <w:ins w:id="8683" w:author="Administrator" w:date="2023-01-15T11:13:35Z">
                          <w:rPr>
                            <w:rFonts w:ascii="Cambria Math" w:hAnsi="Cambria Math" w:cs="Times New Roman"/>
                            <w:i/>
                            <w:color w:val="auto"/>
                            <w:kern w:val="2"/>
                            <w:sz w:val="21"/>
                            <w:szCs w:val="21"/>
                            <w:lang w:val="en-US"/>
                          </w:rPr>
                        </w:ins>
                      </m:ctrlPr>
                    </m:e>
                    <m:sub>
                      <w:ins w:id="8684" w:author="Administrator" w:date="2023-01-15T11:13:35Z">
                        <m:r>
                          <m:rPr/>
                          <w:rPr>
                            <w:rFonts w:hint="default" w:ascii="Cambria Math" w:hAnsi="Cambria Math" w:cs="Times New Roman"/>
                            <w:color w:val="auto"/>
                            <w:kern w:val="2"/>
                            <w:sz w:val="21"/>
                            <w:szCs w:val="21"/>
                            <w:lang w:val="en-US" w:eastAsia="zh-CN"/>
                          </w:rPr>
                          <m:t>v</m:t>
                        </m:r>
                      </w:ins>
                      <m:ctrlPr>
                        <w:ins w:id="8685" w:author="Administrator" w:date="2023-01-15T11:13:35Z">
                          <w:rPr>
                            <w:rFonts w:ascii="Cambria Math" w:hAnsi="Cambria Math" w:cs="Times New Roman"/>
                            <w:i/>
                            <w:color w:val="auto"/>
                            <w:kern w:val="2"/>
                            <w:sz w:val="21"/>
                            <w:szCs w:val="21"/>
                            <w:lang w:val="en-US"/>
                          </w:rPr>
                        </w:ins>
                      </m:ctrlPr>
                    </m:sub>
                  </m:sSub>
                  <m:ctrlPr>
                    <w:ins w:id="8686" w:author="Administrator" w:date="2023-01-15T11:13:28Z">
                      <m:rPr/>
                      <w:rPr>
                        <w:rFonts w:hint="default" w:ascii="Cambria Math" w:hAnsi="Cambria Math" w:cs="Times New Roman"/>
                        <w:i/>
                        <w:color w:val="auto"/>
                        <w:kern w:val="2"/>
                        <w:sz w:val="21"/>
                        <w:szCs w:val="21"/>
                        <w:lang w:val="en-US" w:eastAsia="zh-CN"/>
                      </w:rPr>
                    </w:ins>
                  </m:ctrlPr>
                </m:num>
                <m:den>
                  <w:ins w:id="8687" w:author="Administrator" w:date="2023-01-15T11:13:31Z">
                    <m:r>
                      <m:rPr/>
                      <w:rPr>
                        <w:rFonts w:hint="default" w:ascii="Cambria Math" w:hAnsi="Cambria Math" w:cs="Times New Roman"/>
                        <w:color w:val="auto"/>
                        <w:kern w:val="2"/>
                        <w:sz w:val="21"/>
                        <w:szCs w:val="21"/>
                        <w:lang w:val="en-US" w:eastAsia="zh-CN"/>
                      </w:rPr>
                      <m:t>2</m:t>
                    </m:r>
                  </w:ins>
                  <m:ctrlPr>
                    <w:ins w:id="8688" w:author="Administrator" w:date="2023-01-15T11:13:28Z">
                      <m:rPr/>
                      <w:rPr>
                        <w:rFonts w:hint="default" w:ascii="Cambria Math" w:hAnsi="Cambria Math" w:cs="Times New Roman"/>
                        <w:i/>
                        <w:color w:val="auto"/>
                        <w:kern w:val="2"/>
                        <w:sz w:val="21"/>
                        <w:szCs w:val="21"/>
                        <w:lang w:val="en-US" w:eastAsia="zh-CN"/>
                      </w:rPr>
                    </w:ins>
                  </m:ctrlPr>
                </m:den>
              </m:f>
              <w:ins w:id="8689" w:author="Administrator" w:date="2023-01-15T11:13:42Z">
                <m:r>
                  <m:rPr/>
                  <w:rPr>
                    <w:rFonts w:hint="default" w:ascii="Cambria Math" w:hAnsi="Cambria Math" w:cs="Times New Roman"/>
                    <w:color w:val="auto"/>
                    <w:kern w:val="2"/>
                    <w:sz w:val="21"/>
                    <w:szCs w:val="21"/>
                    <w:lang w:val="en-US" w:eastAsia="zh-CN"/>
                  </w:rPr>
                  <m:t>(</m:t>
                </m:r>
              </w:ins>
              <m:sSubSup>
                <m:sSubSupPr>
                  <m:ctrlPr>
                    <w:ins w:id="8690" w:author="Administrator" w:date="2023-01-15T11:13:51Z">
                      <w:rPr>
                        <w:rFonts w:hint="default" w:ascii="Cambria Math" w:hAnsi="Cambria Math" w:cs="Times New Roman"/>
                        <w:i/>
                        <w:color w:val="auto"/>
                        <w:kern w:val="2"/>
                        <w:sz w:val="21"/>
                        <w:szCs w:val="21"/>
                        <w:lang w:val="en-US" w:eastAsia="zh-CN"/>
                      </w:rPr>
                    </w:ins>
                  </m:ctrlPr>
                </m:sSubSupPr>
                <m:e>
                  <w:ins w:id="8691" w:author="Administrator" w:date="2023-01-15T11:13:51Z">
                    <m:r>
                      <m:rPr/>
                      <w:rPr>
                        <w:rFonts w:hint="default" w:ascii="Cambria Math" w:hAnsi="Cambria Math" w:cs="Times New Roman"/>
                        <w:color w:val="auto"/>
                        <w:kern w:val="2"/>
                        <w:sz w:val="21"/>
                        <w:szCs w:val="21"/>
                        <w:lang w:val="en-US" w:eastAsia="zh-CN"/>
                      </w:rPr>
                      <m:t>z</m:t>
                    </m:r>
                  </w:ins>
                  <m:ctrlPr>
                    <w:ins w:id="8692" w:author="Administrator" w:date="2023-01-15T11:13:51Z">
                      <w:rPr>
                        <w:rFonts w:hint="default" w:ascii="Cambria Math" w:hAnsi="Cambria Math" w:cs="Times New Roman"/>
                        <w:i/>
                        <w:color w:val="auto"/>
                        <w:kern w:val="2"/>
                        <w:sz w:val="21"/>
                        <w:szCs w:val="21"/>
                        <w:lang w:val="en-US" w:eastAsia="zh-CN"/>
                      </w:rPr>
                    </w:ins>
                  </m:ctrlPr>
                </m:e>
                <m:sub>
                  <w:ins w:id="8693" w:author="Administrator" w:date="2023-01-15T11:13:51Z">
                    <m:r>
                      <m:rPr/>
                      <w:rPr>
                        <w:rFonts w:hint="default" w:ascii="Cambria Math" w:hAnsi="Cambria Math" w:cs="Times New Roman"/>
                        <w:color w:val="auto"/>
                        <w:kern w:val="2"/>
                        <w:sz w:val="21"/>
                        <w:szCs w:val="21"/>
                        <w:lang w:val="en-US" w:eastAsia="zh-CN"/>
                      </w:rPr>
                      <m:t>i</m:t>
                    </m:r>
                  </w:ins>
                  <m:ctrlPr>
                    <w:ins w:id="8694" w:author="Administrator" w:date="2023-01-15T11:13:51Z">
                      <w:rPr>
                        <w:rFonts w:hint="default" w:ascii="Cambria Math" w:hAnsi="Cambria Math" w:cs="Times New Roman"/>
                        <w:i/>
                        <w:color w:val="auto"/>
                        <w:kern w:val="2"/>
                        <w:sz w:val="21"/>
                        <w:szCs w:val="21"/>
                        <w:lang w:val="en-US" w:eastAsia="zh-CN"/>
                      </w:rPr>
                    </w:ins>
                  </m:ctrlPr>
                </m:sub>
                <m:sup>
                  <w:ins w:id="8695" w:author="Administrator" w:date="2023-01-15T11:13:51Z">
                    <m:r>
                      <m:rPr/>
                      <w:rPr>
                        <w:rFonts w:hint="default" w:ascii="Cambria Math" w:hAnsi="Cambria Math" w:cs="Times New Roman"/>
                        <w:color w:val="auto"/>
                        <w:kern w:val="2"/>
                        <w:sz w:val="21"/>
                        <w:szCs w:val="21"/>
                        <w:lang w:val="en-US" w:eastAsia="zh-CN"/>
                      </w:rPr>
                      <m:t>v</m:t>
                    </m:r>
                  </w:ins>
                  <m:ctrlPr>
                    <w:ins w:id="8696" w:author="Administrator" w:date="2023-01-15T11:13:51Z">
                      <w:rPr>
                        <w:rFonts w:hint="default" w:ascii="Cambria Math" w:hAnsi="Cambria Math" w:cs="Times New Roman"/>
                        <w:i/>
                        <w:color w:val="auto"/>
                        <w:kern w:val="2"/>
                        <w:sz w:val="21"/>
                        <w:szCs w:val="21"/>
                        <w:lang w:val="en-US" w:eastAsia="zh-CN"/>
                      </w:rPr>
                    </w:ins>
                  </m:ctrlPr>
                </m:sup>
              </m:sSubSup>
              <w:ins w:id="8697" w:author="Administrator" w:date="2023-01-15T11:13:51Z">
                <m:r>
                  <m:rPr/>
                  <w:rPr>
                    <w:rFonts w:hint="default" w:ascii="Cambria Math" w:hAnsi="Cambria Math" w:cs="Times New Roman"/>
                    <w:color w:val="auto"/>
                    <w:kern w:val="2"/>
                    <w:sz w:val="21"/>
                    <w:szCs w:val="21"/>
                    <w:lang w:val="en-US" w:eastAsia="zh-CN"/>
                  </w:rPr>
                  <m:t>−</m:t>
                </m:r>
              </w:ins>
              <m:sSup>
                <m:sSupPr>
                  <m:ctrlPr>
                    <w:ins w:id="8698" w:author="Administrator" w:date="2023-01-15T11:14:02Z">
                      <m:rPr/>
                      <w:rPr>
                        <w:rFonts w:hint="default" w:ascii="Cambria Math" w:hAnsi="Cambria Math" w:cs="Times New Roman"/>
                        <w:i/>
                        <w:color w:val="auto"/>
                        <w:kern w:val="2"/>
                        <w:sz w:val="21"/>
                        <w:szCs w:val="21"/>
                        <w:lang w:val="en-US" w:eastAsia="zh-CN"/>
                      </w:rPr>
                    </w:ins>
                  </m:ctrlPr>
                </m:sSupPr>
                <m:e>
                  <w:ins w:id="8699" w:author="Administrator" w:date="2023-01-15T11:14:05Z">
                    <m:r>
                      <m:rPr/>
                      <w:rPr>
                        <w:rFonts w:hint="default" w:ascii="Cambria Math" w:hAnsi="Cambria Math" w:cs="Times New Roman"/>
                        <w:color w:val="auto"/>
                        <w:kern w:val="2"/>
                        <w:sz w:val="21"/>
                        <w:szCs w:val="21"/>
                        <w:lang w:val="en-US" w:eastAsia="zh-CN"/>
                      </w:rPr>
                      <m:t>(</m:t>
                    </m:r>
                  </w:ins>
                  <m:sSub>
                    <m:sSubPr>
                      <m:ctrlPr>
                        <w:ins w:id="8700" w:author="Administrator" w:date="2023-01-15T11:14:06Z">
                          <w:rPr>
                            <w:rFonts w:ascii="Cambria Math" w:hAnsi="Cambria Math" w:cs="Times New Roman"/>
                            <w:i/>
                            <w:color w:val="auto"/>
                            <w:kern w:val="2"/>
                            <w:sz w:val="21"/>
                            <w:szCs w:val="21"/>
                            <w:lang w:val="en-US"/>
                          </w:rPr>
                        </w:ins>
                      </m:ctrlPr>
                    </m:sSubPr>
                    <m:e>
                      <w:ins w:id="8701" w:author="Administrator" w:date="2023-01-15T11:14:06Z">
                        <m:r>
                          <m:rPr/>
                          <w:rPr>
                            <w:rFonts w:hint="default" w:ascii="Cambria Math" w:hAnsi="Cambria Math" w:cs="Times New Roman"/>
                            <w:color w:val="auto"/>
                            <w:kern w:val="2"/>
                            <w:sz w:val="21"/>
                            <w:szCs w:val="21"/>
                            <w:lang w:val="en-US" w:eastAsia="zh-CN"/>
                          </w:rPr>
                          <m:t>s</m:t>
                        </m:r>
                      </w:ins>
                      <m:ctrlPr>
                        <w:ins w:id="8702" w:author="Administrator" w:date="2023-01-15T11:14:06Z">
                          <w:rPr>
                            <w:rFonts w:ascii="Cambria Math" w:hAnsi="Cambria Math" w:cs="Times New Roman"/>
                            <w:i/>
                            <w:color w:val="auto"/>
                            <w:kern w:val="2"/>
                            <w:sz w:val="21"/>
                            <w:szCs w:val="21"/>
                            <w:lang w:val="en-US"/>
                          </w:rPr>
                        </w:ins>
                      </m:ctrlPr>
                    </m:e>
                    <m:sub>
                      <w:ins w:id="8703" w:author="Administrator" w:date="2023-01-15T11:14:06Z">
                        <m:r>
                          <m:rPr/>
                          <w:rPr>
                            <w:rFonts w:hint="default" w:ascii="Cambria Math" w:hAnsi="Cambria Math" w:cs="Times New Roman"/>
                            <w:color w:val="auto"/>
                            <w:kern w:val="2"/>
                            <w:sz w:val="21"/>
                            <w:szCs w:val="21"/>
                            <w:lang w:val="en-US" w:eastAsia="zh-CN"/>
                          </w:rPr>
                          <m:t>i</m:t>
                        </m:r>
                      </w:ins>
                      <m:ctrlPr>
                        <w:ins w:id="8704" w:author="Administrator" w:date="2023-01-15T11:14:06Z">
                          <w:rPr>
                            <w:rFonts w:ascii="Cambria Math" w:hAnsi="Cambria Math" w:cs="Times New Roman"/>
                            <w:i/>
                            <w:color w:val="auto"/>
                            <w:kern w:val="2"/>
                            <w:sz w:val="21"/>
                            <w:szCs w:val="21"/>
                            <w:lang w:val="en-US"/>
                          </w:rPr>
                        </w:ins>
                      </m:ctrlPr>
                    </m:sub>
                  </m:sSub>
                  <w:ins w:id="8705" w:author="Administrator" w:date="2023-01-15T11:14:09Z">
                    <m:r>
                      <m:rPr/>
                      <w:rPr>
                        <w:rFonts w:hint="default" w:ascii="Cambria Math" w:hAnsi="Cambria Math" w:cs="Times New Roman"/>
                        <w:color w:val="auto"/>
                        <w:kern w:val="2"/>
                        <w:sz w:val="21"/>
                        <w:szCs w:val="21"/>
                        <w:lang w:val="en-US" w:eastAsia="zh-CN"/>
                      </w:rPr>
                      <m:t>+</m:t>
                    </m:r>
                  </w:ins>
                  <m:sSub>
                    <m:sSubPr>
                      <m:ctrlPr>
                        <w:ins w:id="8706" w:author="Administrator" w:date="2023-01-15T11:14:06Z">
                          <w:rPr>
                            <w:rFonts w:ascii="Cambria Math" w:hAnsi="Cambria Math" w:cs="Times New Roman"/>
                            <w:i/>
                            <w:color w:val="auto"/>
                            <w:kern w:val="2"/>
                            <w:sz w:val="21"/>
                            <w:szCs w:val="21"/>
                            <w:lang w:val="en-US"/>
                          </w:rPr>
                        </w:ins>
                      </m:ctrlPr>
                    </m:sSubPr>
                    <m:e>
                      <w:ins w:id="8707" w:author="Administrator" w:date="2023-01-15T11:14:06Z">
                        <m:r>
                          <m:rPr/>
                          <w:rPr>
                            <w:rFonts w:hint="default" w:ascii="Cambria Math" w:hAnsi="Cambria Math" w:cs="Times New Roman"/>
                            <w:color w:val="auto"/>
                            <w:kern w:val="2"/>
                            <w:sz w:val="21"/>
                            <w:szCs w:val="21"/>
                            <w:lang w:val="en-US" w:eastAsia="zh-CN"/>
                          </w:rPr>
                          <m:t>b</m:t>
                        </m:r>
                      </w:ins>
                      <m:ctrlPr>
                        <w:ins w:id="8708" w:author="Administrator" w:date="2023-01-15T11:14:06Z">
                          <w:rPr>
                            <w:rFonts w:ascii="Cambria Math" w:hAnsi="Cambria Math" w:cs="Times New Roman"/>
                            <w:i/>
                            <w:color w:val="auto"/>
                            <w:kern w:val="2"/>
                            <w:sz w:val="21"/>
                            <w:szCs w:val="21"/>
                            <w:lang w:val="en-US"/>
                          </w:rPr>
                        </w:ins>
                      </m:ctrlPr>
                    </m:e>
                    <m:sub>
                      <w:ins w:id="8709" w:author="Administrator" w:date="2023-01-15T11:14:06Z">
                        <m:r>
                          <m:rPr/>
                          <w:rPr>
                            <w:rFonts w:hint="default" w:ascii="Cambria Math" w:hAnsi="Cambria Math" w:cs="Times New Roman"/>
                            <w:color w:val="auto"/>
                            <w:kern w:val="2"/>
                            <w:sz w:val="21"/>
                            <w:szCs w:val="21"/>
                            <w:lang w:val="en-US" w:eastAsia="zh-CN"/>
                          </w:rPr>
                          <m:t>v</m:t>
                        </m:r>
                      </w:ins>
                      <m:ctrlPr>
                        <w:ins w:id="8710" w:author="Administrator" w:date="2023-01-15T11:14:06Z">
                          <w:rPr>
                            <w:rFonts w:ascii="Cambria Math" w:hAnsi="Cambria Math" w:cs="Times New Roman"/>
                            <w:i/>
                            <w:color w:val="auto"/>
                            <w:kern w:val="2"/>
                            <w:sz w:val="21"/>
                            <w:szCs w:val="21"/>
                            <w:lang w:val="en-US"/>
                          </w:rPr>
                        </w:ins>
                      </m:ctrlPr>
                    </m:sub>
                  </m:sSub>
                  <w:ins w:id="8711" w:author="Administrator" w:date="2023-01-15T11:14:05Z">
                    <m:r>
                      <m:rPr/>
                      <w:rPr>
                        <w:rFonts w:hint="default" w:ascii="Cambria Math" w:hAnsi="Cambria Math" w:cs="Times New Roman"/>
                        <w:color w:val="auto"/>
                        <w:kern w:val="2"/>
                        <w:sz w:val="21"/>
                        <w:szCs w:val="21"/>
                        <w:lang w:val="en-US" w:eastAsia="zh-CN"/>
                      </w:rPr>
                      <m:t>)</m:t>
                    </m:r>
                  </w:ins>
                  <m:ctrlPr>
                    <w:ins w:id="8712" w:author="Administrator" w:date="2023-01-15T11:14:02Z">
                      <m:rPr/>
                      <w:rPr>
                        <w:rFonts w:hint="default" w:ascii="Cambria Math" w:hAnsi="Cambria Math" w:cs="Times New Roman"/>
                        <w:i/>
                        <w:color w:val="auto"/>
                        <w:kern w:val="2"/>
                        <w:sz w:val="21"/>
                        <w:szCs w:val="21"/>
                        <w:lang w:val="en-US" w:eastAsia="zh-CN"/>
                      </w:rPr>
                    </w:ins>
                  </m:ctrlPr>
                </m:e>
                <m:sup>
                  <w:ins w:id="8713" w:author="Administrator" w:date="2023-01-15T11:14:03Z">
                    <m:r>
                      <m:rPr/>
                      <w:rPr>
                        <w:rFonts w:hint="default" w:ascii="Cambria Math" w:hAnsi="Cambria Math" w:cs="Times New Roman"/>
                        <w:color w:val="auto"/>
                        <w:kern w:val="2"/>
                        <w:sz w:val="21"/>
                        <w:szCs w:val="21"/>
                        <w:lang w:val="en-US" w:eastAsia="zh-CN"/>
                      </w:rPr>
                      <m:t>2</m:t>
                    </m:r>
                  </w:ins>
                  <m:ctrlPr>
                    <w:ins w:id="8714" w:author="Administrator" w:date="2023-01-15T11:14:02Z">
                      <m:rPr/>
                      <w:rPr>
                        <w:rFonts w:hint="default" w:ascii="Cambria Math" w:hAnsi="Cambria Math" w:cs="Times New Roman"/>
                        <w:i/>
                        <w:color w:val="auto"/>
                        <w:kern w:val="2"/>
                        <w:sz w:val="21"/>
                        <w:szCs w:val="21"/>
                        <w:lang w:val="en-US" w:eastAsia="zh-CN"/>
                      </w:rPr>
                    </w:ins>
                  </m:ctrlPr>
                </m:sup>
              </m:sSup>
              <w:ins w:id="8715" w:author="Administrator" w:date="2023-01-15T11:13:42Z">
                <m:r>
                  <m:rPr/>
                  <w:rPr>
                    <w:rFonts w:hint="default" w:ascii="Cambria Math" w:hAnsi="Cambria Math" w:cs="Times New Roman"/>
                    <w:color w:val="auto"/>
                    <w:kern w:val="2"/>
                    <w:sz w:val="21"/>
                    <w:szCs w:val="21"/>
                    <w:lang w:val="en-US" w:eastAsia="zh-CN"/>
                  </w:rPr>
                  <m:t>)</m:t>
                </m:r>
              </w:ins>
              <m:ctrlPr>
                <w:ins w:id="8716" w:author="Administrator" w:date="2023-01-15T11:12:57Z">
                  <m:rPr/>
                  <w:rPr>
                    <w:rFonts w:hint="default" w:ascii="Cambria Math" w:hAnsi="Cambria Math" w:cs="Times New Roman"/>
                    <w:i/>
                    <w:color w:val="auto"/>
                    <w:kern w:val="2"/>
                    <w:sz w:val="21"/>
                    <w:szCs w:val="21"/>
                    <w:lang w:val="en-US" w:eastAsia="zh-CN"/>
                  </w:rPr>
                </w:ins>
              </m:ctrlPr>
            </m:e>
          </m:nary>
          <w:ins w:id="8717" w:author="Administrator" w:date="2023-01-15T11:14:16Z">
            <m:r>
              <m:rPr/>
              <w:rPr>
                <w:rFonts w:hint="default" w:ascii="Cambria Math" w:hAnsi="Cambria Math" w:cs="Times New Roman"/>
                <w:color w:val="auto"/>
                <w:kern w:val="2"/>
                <w:sz w:val="21"/>
                <w:szCs w:val="21"/>
                <w:lang w:val="en-US" w:eastAsia="zh-CN"/>
              </w:rPr>
              <m:t>−</m:t>
            </m:r>
          </w:ins>
          <m:nary>
            <m:naryPr>
              <m:chr m:val="∑"/>
              <m:limLoc m:val="subSup"/>
              <m:supHide m:val="1"/>
              <m:ctrlPr>
                <w:ins w:id="8718" w:author="Administrator" w:date="2023-01-15T11:14:27Z">
                  <w:rPr>
                    <w:rFonts w:hint="default" w:ascii="Cambria Math" w:hAnsi="Cambria Math" w:cs="Times New Roman"/>
                    <w:i/>
                    <w:color w:val="auto"/>
                    <w:kern w:val="2"/>
                    <w:sz w:val="21"/>
                    <w:szCs w:val="21"/>
                    <w:lang w:val="en-US" w:eastAsia="zh-CN" w:bidi="ar-SA"/>
                  </w:rPr>
                </w:ins>
              </m:ctrlPr>
            </m:naryPr>
            <m:sub>
              <w:ins w:id="8719" w:author="Administrator" w:date="2023-01-15T11:14:27Z">
                <m:r>
                  <m:rPr/>
                  <w:rPr>
                    <w:rFonts w:hint="default" w:ascii="Cambria Math" w:hAnsi="Cambria Math" w:cs="Times New Roman"/>
                    <w:color w:val="auto"/>
                    <w:kern w:val="2"/>
                    <w:sz w:val="21"/>
                    <w:szCs w:val="21"/>
                    <w:lang w:val="en-US" w:eastAsia="zh-CN" w:bidi="ar-SA"/>
                  </w:rPr>
                  <m:t>i,j</m:t>
                </m:r>
              </w:ins>
              <w:ins w:id="8720" w:author="Administrator" w:date="2023-01-15T11:14:27Z">
                <m:r>
                  <m:rPr/>
                  <w:rPr>
                    <w:rFonts w:ascii="Cambria Math" w:hAnsi="Cambria Math" w:cs="Times New Roman"/>
                    <w:color w:val="auto"/>
                    <w:kern w:val="2"/>
                    <w:sz w:val="21"/>
                    <w:szCs w:val="21"/>
                    <w:lang w:val="en-US" w:bidi="ar-SA"/>
                  </w:rPr>
                  <m:t>∈</m:t>
                </m:r>
              </w:ins>
              <m:sSub>
                <m:sSubPr>
                  <m:ctrlPr>
                    <w:ins w:id="8721" w:author="Administrator" w:date="2023-01-15T11:14:27Z">
                      <w:rPr>
                        <w:rFonts w:ascii="Cambria Math" w:hAnsi="Cambria Math" w:cs="Times New Roman"/>
                        <w:i/>
                        <w:color w:val="auto"/>
                        <w:kern w:val="2"/>
                        <w:sz w:val="21"/>
                        <w:szCs w:val="21"/>
                        <w:lang w:val="en-US" w:bidi="ar-SA"/>
                      </w:rPr>
                    </w:ins>
                  </m:ctrlPr>
                </m:sSubPr>
                <m:e>
                  <w:ins w:id="8722" w:author="Administrator" w:date="2023-01-15T11:14:27Z">
                    <m:r>
                      <m:rPr/>
                      <w:rPr>
                        <w:rFonts w:hint="default" w:ascii="Cambria Math" w:hAnsi="Cambria Math" w:cs="Times New Roman"/>
                        <w:color w:val="auto"/>
                        <w:kern w:val="2"/>
                        <w:sz w:val="21"/>
                        <w:szCs w:val="21"/>
                        <w:lang w:val="en-US" w:eastAsia="zh-CN" w:bidi="ar-SA"/>
                      </w:rPr>
                      <m:t>H</m:t>
                    </m:r>
                  </w:ins>
                  <m:ctrlPr>
                    <w:ins w:id="8723" w:author="Administrator" w:date="2023-01-15T11:14:27Z">
                      <w:rPr>
                        <w:rFonts w:ascii="Cambria Math" w:hAnsi="Cambria Math" w:cs="Times New Roman"/>
                        <w:i/>
                        <w:color w:val="auto"/>
                        <w:kern w:val="2"/>
                        <w:sz w:val="21"/>
                        <w:szCs w:val="21"/>
                        <w:lang w:val="en-US" w:bidi="ar-SA"/>
                      </w:rPr>
                    </w:ins>
                  </m:ctrlPr>
                </m:e>
                <m:sub>
                  <w:ins w:id="8724" w:author="Administrator" w:date="2023-01-15T11:14:27Z">
                    <m:r>
                      <m:rPr/>
                      <w:rPr>
                        <w:rFonts w:hint="default" w:ascii="Cambria Math" w:hAnsi="Cambria Math" w:cs="Times New Roman"/>
                        <w:color w:val="auto"/>
                        <w:kern w:val="2"/>
                        <w:sz w:val="21"/>
                        <w:szCs w:val="21"/>
                        <w:lang w:val="en-US" w:eastAsia="zh-CN" w:bidi="ar-SA"/>
                      </w:rPr>
                      <m:t>v</m:t>
                    </m:r>
                  </w:ins>
                  <m:ctrlPr>
                    <w:ins w:id="8725" w:author="Administrator" w:date="2023-01-15T11:14:27Z">
                      <w:rPr>
                        <w:rFonts w:ascii="Cambria Math" w:hAnsi="Cambria Math" w:cs="Times New Roman"/>
                        <w:i/>
                        <w:color w:val="auto"/>
                        <w:kern w:val="2"/>
                        <w:sz w:val="21"/>
                        <w:szCs w:val="21"/>
                        <w:lang w:val="en-US" w:bidi="ar-SA"/>
                      </w:rPr>
                    </w:ins>
                  </m:ctrlPr>
                </m:sub>
              </m:sSub>
              <m:ctrlPr>
                <w:ins w:id="8726" w:author="Administrator" w:date="2023-01-15T11:14:27Z">
                  <w:rPr>
                    <w:rFonts w:hint="default" w:ascii="Cambria Math" w:hAnsi="Cambria Math" w:cs="Times New Roman"/>
                    <w:i/>
                    <w:color w:val="auto"/>
                    <w:kern w:val="2"/>
                    <w:sz w:val="21"/>
                    <w:szCs w:val="21"/>
                    <w:lang w:val="en-US" w:eastAsia="zh-CN" w:bidi="ar-SA"/>
                  </w:rPr>
                </w:ins>
              </m:ctrlPr>
            </m:sub>
            <m:sup>
              <m:ctrlPr>
                <w:ins w:id="8727" w:author="Administrator" w:date="2023-01-15T11:14:27Z">
                  <w:rPr>
                    <w:rFonts w:hint="default" w:ascii="Cambria Math" w:hAnsi="Cambria Math" w:cs="Times New Roman"/>
                    <w:i/>
                    <w:color w:val="auto"/>
                    <w:kern w:val="2"/>
                    <w:sz w:val="21"/>
                    <w:szCs w:val="21"/>
                    <w:lang w:val="en-US" w:eastAsia="zh-CN" w:bidi="ar-SA"/>
                  </w:rPr>
                </w:ins>
              </m:ctrlPr>
            </m:sup>
            <m:e>
              <m:sSup>
                <m:sSupPr>
                  <m:ctrlPr>
                    <w:ins w:id="8728" w:author="Administrator" w:date="2023-01-15T11:14:27Z">
                      <w:rPr>
                        <w:rFonts w:hint="default" w:ascii="Cambria Math" w:hAnsi="Cambria Math" w:cs="Times New Roman"/>
                        <w:i/>
                        <w:color w:val="auto"/>
                        <w:kern w:val="2"/>
                        <w:sz w:val="21"/>
                        <w:szCs w:val="21"/>
                        <w:lang w:val="en-US" w:eastAsia="zh-CN" w:bidi="ar-SA"/>
                      </w:rPr>
                    </w:ins>
                  </m:ctrlPr>
                </m:sSupPr>
                <m:e>
                  <m:f>
                    <m:fPr>
                      <m:ctrlPr>
                        <w:ins w:id="8729" w:author="Administrator" w:date="2023-01-15T11:14:43Z">
                          <w:rPr>
                            <w:rFonts w:hint="default" w:ascii="Cambria Math" w:hAnsi="Cambria Math" w:cs="Times New Roman"/>
                            <w:i/>
                            <w:color w:val="auto"/>
                            <w:kern w:val="2"/>
                            <w:sz w:val="21"/>
                            <w:szCs w:val="21"/>
                            <w:lang w:val="en-US" w:eastAsia="zh-CN" w:bidi="ar-SA"/>
                          </w:rPr>
                        </w:ins>
                      </m:ctrlPr>
                    </m:fPr>
                    <m:num>
                      <m:sSub>
                        <m:sSubPr>
                          <m:ctrlPr>
                            <w:ins w:id="8730" w:author="Administrator" w:date="2023-01-15T11:14:43Z">
                              <w:rPr>
                                <w:rFonts w:ascii="Cambria Math" w:hAnsi="Cambria Math" w:cs="Times New Roman"/>
                                <w:i/>
                                <w:color w:val="auto"/>
                                <w:kern w:val="2"/>
                                <w:sz w:val="21"/>
                                <w:szCs w:val="21"/>
                                <w:lang w:val="en-US"/>
                              </w:rPr>
                            </w:ins>
                          </m:ctrlPr>
                        </m:sSubPr>
                        <m:e>
                          <w:ins w:id="8731" w:author="Administrator" w:date="2023-01-15T11:14:43Z">
                            <m:r>
                              <m:rPr/>
                              <w:rPr>
                                <w:rFonts w:ascii="Cambria Math" w:hAnsi="Cambria Math" w:cs="Times New Roman"/>
                                <w:color w:val="auto"/>
                                <w:kern w:val="2"/>
                                <w:sz w:val="21"/>
                                <w:szCs w:val="21"/>
                                <w:lang w:val="en-US"/>
                              </w:rPr>
                              <m:t>τ</m:t>
                            </m:r>
                          </w:ins>
                          <m:ctrlPr>
                            <w:ins w:id="8732" w:author="Administrator" w:date="2023-01-15T11:14:43Z">
                              <w:rPr>
                                <w:rFonts w:ascii="Cambria Math" w:hAnsi="Cambria Math" w:cs="Times New Roman"/>
                                <w:i/>
                                <w:color w:val="auto"/>
                                <w:kern w:val="2"/>
                                <w:sz w:val="21"/>
                                <w:szCs w:val="21"/>
                                <w:lang w:val="en-US"/>
                              </w:rPr>
                            </w:ins>
                          </m:ctrlPr>
                        </m:e>
                        <m:sub>
                          <w:ins w:id="8733" w:author="Administrator" w:date="2023-01-15T11:14:43Z">
                            <m:r>
                              <m:rPr/>
                              <w:rPr>
                                <w:rFonts w:hint="default" w:ascii="Cambria Math" w:hAnsi="Cambria Math" w:cs="Times New Roman"/>
                                <w:color w:val="auto"/>
                                <w:kern w:val="2"/>
                                <w:sz w:val="21"/>
                                <w:szCs w:val="21"/>
                                <w:lang w:val="en-US" w:eastAsia="zh-CN"/>
                              </w:rPr>
                              <m:t>v</m:t>
                            </m:r>
                          </w:ins>
                          <m:ctrlPr>
                            <w:ins w:id="8734" w:author="Administrator" w:date="2023-01-15T11:14:43Z">
                              <w:rPr>
                                <w:rFonts w:ascii="Cambria Math" w:hAnsi="Cambria Math" w:cs="Times New Roman"/>
                                <w:i/>
                                <w:color w:val="auto"/>
                                <w:kern w:val="2"/>
                                <w:sz w:val="21"/>
                                <w:szCs w:val="21"/>
                                <w:lang w:val="en-US"/>
                              </w:rPr>
                            </w:ins>
                          </m:ctrlPr>
                        </m:sub>
                      </m:sSub>
                      <m:ctrlPr>
                        <w:ins w:id="8735" w:author="Administrator" w:date="2023-01-15T11:14:43Z">
                          <w:rPr>
                            <w:rFonts w:hint="default" w:ascii="Cambria Math" w:hAnsi="Cambria Math" w:cs="Times New Roman"/>
                            <w:i/>
                            <w:color w:val="auto"/>
                            <w:kern w:val="2"/>
                            <w:sz w:val="21"/>
                            <w:szCs w:val="21"/>
                            <w:lang w:val="en-US" w:eastAsia="zh-CN" w:bidi="ar-SA"/>
                          </w:rPr>
                        </w:ins>
                      </m:ctrlPr>
                    </m:num>
                    <m:den>
                      <w:ins w:id="8736" w:author="Administrator" w:date="2023-01-15T11:14:43Z">
                        <m:r>
                          <m:rPr/>
                          <w:rPr>
                            <w:rFonts w:hint="default" w:ascii="Cambria Math" w:hAnsi="Cambria Math" w:cs="Times New Roman"/>
                            <w:color w:val="auto"/>
                            <w:kern w:val="2"/>
                            <w:sz w:val="21"/>
                            <w:szCs w:val="21"/>
                            <w:lang w:val="en-US" w:eastAsia="zh-CN" w:bidi="ar-SA"/>
                          </w:rPr>
                          <m:t>4</m:t>
                        </m:r>
                      </w:ins>
                      <m:ctrlPr>
                        <w:ins w:id="8737" w:author="Administrator" w:date="2023-01-15T11:14:43Z">
                          <w:rPr>
                            <w:rFonts w:hint="default" w:ascii="Cambria Math" w:hAnsi="Cambria Math" w:cs="Times New Roman"/>
                            <w:i/>
                            <w:color w:val="auto"/>
                            <w:kern w:val="2"/>
                            <w:sz w:val="21"/>
                            <w:szCs w:val="21"/>
                            <w:lang w:val="en-US" w:eastAsia="zh-CN" w:bidi="ar-SA"/>
                          </w:rPr>
                        </w:ins>
                      </m:ctrlPr>
                    </m:den>
                  </m:f>
                  <w:ins w:id="8738" w:author="Administrator" w:date="2023-01-15T11:14:27Z">
                    <m:r>
                      <m:rPr/>
                      <w:rPr>
                        <w:rFonts w:hint="default" w:ascii="Cambria Math" w:hAnsi="Cambria Math" w:cs="Times New Roman"/>
                        <w:color w:val="auto"/>
                        <w:kern w:val="2"/>
                        <w:sz w:val="21"/>
                        <w:szCs w:val="21"/>
                        <w:lang w:val="en-US" w:eastAsia="zh-CN" w:bidi="ar-SA"/>
                      </w:rPr>
                      <m:t>(</m:t>
                    </m:r>
                  </w:ins>
                  <m:sSubSup>
                    <m:sSubSupPr>
                      <m:ctrlPr>
                        <w:ins w:id="8739" w:author="Administrator" w:date="2023-01-15T11:14:27Z">
                          <w:rPr>
                            <w:rFonts w:hint="default" w:ascii="Cambria Math" w:hAnsi="Cambria Math" w:cs="Times New Roman"/>
                            <w:i/>
                            <w:color w:val="auto"/>
                            <w:kern w:val="2"/>
                            <w:sz w:val="21"/>
                            <w:szCs w:val="21"/>
                            <w:lang w:val="en-US" w:eastAsia="zh-CN"/>
                          </w:rPr>
                        </w:ins>
                      </m:ctrlPr>
                    </m:sSubSupPr>
                    <m:e>
                      <w:ins w:id="8740" w:author="Administrator" w:date="2023-01-15T11:14:27Z">
                        <m:r>
                          <m:rPr/>
                          <w:rPr>
                            <w:rFonts w:hint="default" w:ascii="Cambria Math" w:hAnsi="Cambria Math" w:cs="Times New Roman"/>
                            <w:color w:val="auto"/>
                            <w:kern w:val="2"/>
                            <w:sz w:val="21"/>
                            <w:szCs w:val="21"/>
                            <w:lang w:val="en-US" w:eastAsia="zh-CN"/>
                          </w:rPr>
                          <m:t>d</m:t>
                        </m:r>
                      </w:ins>
                      <m:ctrlPr>
                        <w:ins w:id="8741" w:author="Administrator" w:date="2023-01-15T11:14:27Z">
                          <w:rPr>
                            <w:rFonts w:hint="default" w:ascii="Cambria Math" w:hAnsi="Cambria Math" w:cs="Times New Roman"/>
                            <w:i/>
                            <w:color w:val="auto"/>
                            <w:kern w:val="2"/>
                            <w:sz w:val="21"/>
                            <w:szCs w:val="21"/>
                            <w:lang w:val="en-US" w:eastAsia="zh-CN"/>
                          </w:rPr>
                        </w:ins>
                      </m:ctrlPr>
                    </m:e>
                    <m:sub>
                      <w:ins w:id="8742" w:author="Administrator" w:date="2023-01-15T11:14:27Z">
                        <m:r>
                          <m:rPr/>
                          <w:rPr>
                            <w:rFonts w:hint="default" w:ascii="Cambria Math" w:hAnsi="Cambria Math" w:cs="Times New Roman"/>
                            <w:color w:val="auto"/>
                            <w:kern w:val="2"/>
                            <w:sz w:val="21"/>
                            <w:szCs w:val="21"/>
                            <w:lang w:val="en-US" w:eastAsia="zh-CN"/>
                          </w:rPr>
                          <m:t>ij</m:t>
                        </m:r>
                      </w:ins>
                      <m:ctrlPr>
                        <w:ins w:id="8743" w:author="Administrator" w:date="2023-01-15T11:14:27Z">
                          <w:rPr>
                            <w:rFonts w:hint="default" w:ascii="Cambria Math" w:hAnsi="Cambria Math" w:cs="Times New Roman"/>
                            <w:i/>
                            <w:color w:val="auto"/>
                            <w:kern w:val="2"/>
                            <w:sz w:val="21"/>
                            <w:szCs w:val="21"/>
                            <w:lang w:val="en-US" w:eastAsia="zh-CN"/>
                          </w:rPr>
                        </w:ins>
                      </m:ctrlPr>
                    </m:sub>
                    <m:sup>
                      <w:ins w:id="8744" w:author="Administrator" w:date="2023-01-15T11:14:27Z">
                        <m:r>
                          <m:rPr/>
                          <w:rPr>
                            <w:rFonts w:hint="default" w:ascii="Cambria Math" w:hAnsi="Cambria Math" w:cs="Times New Roman"/>
                            <w:color w:val="auto"/>
                            <w:kern w:val="2"/>
                            <w:sz w:val="21"/>
                            <w:szCs w:val="21"/>
                            <w:lang w:val="en-US" w:eastAsia="zh-CN"/>
                          </w:rPr>
                          <m:t>v</m:t>
                        </m:r>
                      </w:ins>
                      <m:ctrlPr>
                        <w:ins w:id="8745" w:author="Administrator" w:date="2023-01-15T11:14:27Z">
                          <w:rPr>
                            <w:rFonts w:hint="default" w:ascii="Cambria Math" w:hAnsi="Cambria Math" w:cs="Times New Roman"/>
                            <w:i/>
                            <w:color w:val="auto"/>
                            <w:kern w:val="2"/>
                            <w:sz w:val="21"/>
                            <w:szCs w:val="21"/>
                            <w:lang w:val="en-US" w:eastAsia="zh-CN"/>
                          </w:rPr>
                        </w:ins>
                      </m:ctrlPr>
                    </m:sup>
                  </m:sSubSup>
                  <w:ins w:id="8746" w:author="Administrator" w:date="2023-01-15T11:14:27Z">
                    <m:r>
                      <m:rPr/>
                      <w:rPr>
                        <w:rFonts w:hint="default" w:ascii="Cambria Math" w:hAnsi="Cambria Math" w:cs="Times New Roman"/>
                        <w:color w:val="auto"/>
                        <w:kern w:val="2"/>
                        <w:sz w:val="21"/>
                        <w:szCs w:val="21"/>
                        <w:lang w:val="en-US" w:eastAsia="zh-CN"/>
                      </w:rPr>
                      <m:t>−</m:t>
                    </m:r>
                  </w:ins>
                  <m:sSub>
                    <m:sSubPr>
                      <m:ctrlPr>
                        <w:ins w:id="8747" w:author="Administrator" w:date="2023-01-15T11:14:27Z">
                          <w:rPr>
                            <w:rFonts w:ascii="Cambria Math" w:hAnsi="Cambria Math" w:cs="Times New Roman"/>
                            <w:i/>
                            <w:color w:val="auto"/>
                            <w:kern w:val="2"/>
                            <w:sz w:val="21"/>
                            <w:szCs w:val="21"/>
                            <w:lang w:val="en-US"/>
                          </w:rPr>
                        </w:ins>
                      </m:ctrlPr>
                    </m:sSubPr>
                    <m:e>
                      <w:ins w:id="8748" w:author="Administrator" w:date="2023-01-15T11:14:27Z">
                        <m:r>
                          <m:rPr/>
                          <w:rPr>
                            <w:rFonts w:hint="default" w:ascii="Cambria Math" w:hAnsi="Cambria Math" w:cs="Times New Roman"/>
                            <w:color w:val="auto"/>
                            <w:kern w:val="2"/>
                            <w:sz w:val="21"/>
                            <w:szCs w:val="21"/>
                            <w:lang w:val="en-US" w:eastAsia="zh-CN"/>
                          </w:rPr>
                          <m:t>s</m:t>
                        </m:r>
                      </w:ins>
                      <m:ctrlPr>
                        <w:ins w:id="8749" w:author="Administrator" w:date="2023-01-15T11:14:27Z">
                          <w:rPr>
                            <w:rFonts w:ascii="Cambria Math" w:hAnsi="Cambria Math" w:cs="Times New Roman"/>
                            <w:i/>
                            <w:color w:val="auto"/>
                            <w:kern w:val="2"/>
                            <w:sz w:val="21"/>
                            <w:szCs w:val="21"/>
                            <w:lang w:val="en-US"/>
                          </w:rPr>
                        </w:ins>
                      </m:ctrlPr>
                    </m:e>
                    <m:sub>
                      <w:ins w:id="8750" w:author="Administrator" w:date="2023-01-15T11:14:27Z">
                        <m:r>
                          <m:rPr/>
                          <w:rPr>
                            <w:rFonts w:hint="default" w:ascii="Cambria Math" w:hAnsi="Cambria Math" w:cs="Times New Roman"/>
                            <w:color w:val="auto"/>
                            <w:kern w:val="2"/>
                            <w:sz w:val="21"/>
                            <w:szCs w:val="21"/>
                            <w:lang w:val="en-US" w:eastAsia="zh-CN"/>
                          </w:rPr>
                          <m:t>i</m:t>
                        </m:r>
                      </w:ins>
                      <m:ctrlPr>
                        <w:ins w:id="8751" w:author="Administrator" w:date="2023-01-15T11:14:27Z">
                          <w:rPr>
                            <w:rFonts w:ascii="Cambria Math" w:hAnsi="Cambria Math" w:cs="Times New Roman"/>
                            <w:i/>
                            <w:color w:val="auto"/>
                            <w:kern w:val="2"/>
                            <w:sz w:val="21"/>
                            <w:szCs w:val="21"/>
                            <w:lang w:val="en-US"/>
                          </w:rPr>
                        </w:ins>
                      </m:ctrlPr>
                    </m:sub>
                  </m:sSub>
                  <w:ins w:id="8752" w:author="Administrator" w:date="2023-01-15T11:14:27Z">
                    <m:r>
                      <m:rPr/>
                      <w:rPr>
                        <w:rFonts w:hint="default" w:ascii="Cambria Math" w:hAnsi="Cambria Math" w:cs="Times New Roman"/>
                        <w:color w:val="auto"/>
                        <w:kern w:val="2"/>
                        <w:sz w:val="21"/>
                        <w:szCs w:val="21"/>
                        <w:lang w:val="en-US" w:eastAsia="zh-CN"/>
                      </w:rPr>
                      <m:t>+</m:t>
                    </m:r>
                  </w:ins>
                  <m:sSub>
                    <m:sSubPr>
                      <m:ctrlPr>
                        <w:ins w:id="8753" w:author="Administrator" w:date="2023-01-15T11:14:27Z">
                          <w:rPr>
                            <w:rFonts w:ascii="Cambria Math" w:hAnsi="Cambria Math" w:cs="Times New Roman"/>
                            <w:i/>
                            <w:color w:val="auto"/>
                            <w:kern w:val="2"/>
                            <w:sz w:val="21"/>
                            <w:szCs w:val="21"/>
                            <w:lang w:val="en-US"/>
                          </w:rPr>
                        </w:ins>
                      </m:ctrlPr>
                    </m:sSubPr>
                    <m:e>
                      <w:ins w:id="8754" w:author="Administrator" w:date="2023-01-15T11:14:27Z">
                        <m:r>
                          <m:rPr/>
                          <w:rPr>
                            <w:rFonts w:hint="default" w:ascii="Cambria Math" w:hAnsi="Cambria Math" w:cs="Times New Roman"/>
                            <w:color w:val="auto"/>
                            <w:kern w:val="2"/>
                            <w:sz w:val="21"/>
                            <w:szCs w:val="21"/>
                            <w:lang w:val="en-US" w:eastAsia="zh-CN"/>
                          </w:rPr>
                          <m:t>s</m:t>
                        </m:r>
                      </w:ins>
                      <m:ctrlPr>
                        <w:ins w:id="8755" w:author="Administrator" w:date="2023-01-15T11:14:27Z">
                          <w:rPr>
                            <w:rFonts w:ascii="Cambria Math" w:hAnsi="Cambria Math" w:cs="Times New Roman"/>
                            <w:i/>
                            <w:color w:val="auto"/>
                            <w:kern w:val="2"/>
                            <w:sz w:val="21"/>
                            <w:szCs w:val="21"/>
                            <w:lang w:val="en-US"/>
                          </w:rPr>
                        </w:ins>
                      </m:ctrlPr>
                    </m:e>
                    <m:sub>
                      <w:ins w:id="8756" w:author="Administrator" w:date="2023-01-15T11:14:27Z">
                        <m:r>
                          <m:rPr/>
                          <w:rPr>
                            <w:rFonts w:hint="default" w:ascii="Cambria Math" w:hAnsi="Cambria Math" w:cs="Times New Roman"/>
                            <w:color w:val="auto"/>
                            <w:kern w:val="2"/>
                            <w:sz w:val="21"/>
                            <w:szCs w:val="21"/>
                            <w:lang w:val="en-US" w:eastAsia="zh-CN"/>
                          </w:rPr>
                          <m:t>j</m:t>
                        </m:r>
                      </w:ins>
                      <m:ctrlPr>
                        <w:ins w:id="8757" w:author="Administrator" w:date="2023-01-15T11:14:27Z">
                          <w:rPr>
                            <w:rFonts w:ascii="Cambria Math" w:hAnsi="Cambria Math" w:cs="Times New Roman"/>
                            <w:i/>
                            <w:color w:val="auto"/>
                            <w:kern w:val="2"/>
                            <w:sz w:val="21"/>
                            <w:szCs w:val="21"/>
                            <w:lang w:val="en-US"/>
                          </w:rPr>
                        </w:ins>
                      </m:ctrlPr>
                    </m:sub>
                  </m:sSub>
                  <w:ins w:id="8758" w:author="Administrator" w:date="2023-01-15T11:14:27Z">
                    <m:r>
                      <m:rPr/>
                      <w:rPr>
                        <w:rFonts w:hint="default" w:ascii="Cambria Math" w:hAnsi="Cambria Math" w:cs="Times New Roman"/>
                        <w:color w:val="auto"/>
                        <w:kern w:val="2"/>
                        <w:sz w:val="21"/>
                        <w:szCs w:val="21"/>
                        <w:lang w:val="en-US" w:eastAsia="zh-CN" w:bidi="ar-SA"/>
                      </w:rPr>
                      <m:t>)</m:t>
                    </m:r>
                  </w:ins>
                  <m:ctrlPr>
                    <w:ins w:id="8759" w:author="Administrator" w:date="2023-01-15T11:14:27Z">
                      <w:rPr>
                        <w:rFonts w:hint="default" w:ascii="Cambria Math" w:hAnsi="Cambria Math" w:cs="Times New Roman"/>
                        <w:i/>
                        <w:color w:val="auto"/>
                        <w:kern w:val="2"/>
                        <w:sz w:val="21"/>
                        <w:szCs w:val="21"/>
                        <w:lang w:val="en-US" w:eastAsia="zh-CN" w:bidi="ar-SA"/>
                      </w:rPr>
                    </w:ins>
                  </m:ctrlPr>
                </m:e>
                <m:sup>
                  <w:ins w:id="8760" w:author="Administrator" w:date="2023-01-15T11:14:27Z">
                    <m:r>
                      <m:rPr/>
                      <w:rPr>
                        <w:rFonts w:hint="default" w:ascii="Cambria Math" w:hAnsi="Cambria Math" w:cs="Times New Roman"/>
                        <w:color w:val="auto"/>
                        <w:kern w:val="2"/>
                        <w:sz w:val="21"/>
                        <w:szCs w:val="21"/>
                        <w:lang w:val="en-US" w:eastAsia="zh-CN" w:bidi="ar-SA"/>
                      </w:rPr>
                      <m:t>2</m:t>
                    </m:r>
                  </w:ins>
                  <m:ctrlPr>
                    <w:ins w:id="8761" w:author="Administrator" w:date="2023-01-15T11:14:27Z">
                      <w:rPr>
                        <w:rFonts w:hint="default" w:ascii="Cambria Math" w:hAnsi="Cambria Math" w:cs="Times New Roman"/>
                        <w:i/>
                        <w:color w:val="auto"/>
                        <w:kern w:val="2"/>
                        <w:sz w:val="21"/>
                        <w:szCs w:val="21"/>
                        <w:lang w:val="en-US" w:eastAsia="zh-CN" w:bidi="ar-SA"/>
                      </w:rPr>
                    </w:ins>
                  </m:ctrlPr>
                </m:sup>
              </m:sSup>
              <m:ctrlPr>
                <w:ins w:id="8762" w:author="Administrator" w:date="2023-01-15T11:14:27Z">
                  <w:rPr>
                    <w:rFonts w:hint="default" w:ascii="Cambria Math" w:hAnsi="Cambria Math" w:cs="Times New Roman"/>
                    <w:i/>
                    <w:color w:val="auto"/>
                    <w:kern w:val="2"/>
                    <w:sz w:val="21"/>
                    <w:szCs w:val="21"/>
                    <w:lang w:val="en-US" w:eastAsia="zh-CN" w:bidi="ar-SA"/>
                  </w:rPr>
                </w:ins>
              </m:ctrlPr>
            </m:e>
          </m:nary>
          <w:ins w:id="8763" w:author="Administrator" w:date="2023-01-15T11:15:16Z">
            <m:r>
              <m:rPr/>
              <w:rPr>
                <w:rFonts w:hint="default" w:ascii="Cambria Math" w:hAnsi="Cambria Math" w:cs="Times New Roman"/>
                <w:color w:val="auto"/>
                <w:kern w:val="2"/>
                <w:sz w:val="21"/>
                <w:szCs w:val="21"/>
                <w:lang w:val="en-US" w:eastAsia="zh-CN"/>
              </w:rPr>
              <m:t>)</m:t>
            </m:r>
          </w:ins>
        </m:oMath>
      </m:oMathPara>
    </w:p>
    <w:p>
      <w:pPr>
        <w:widowControl/>
        <w:ind w:firstLine="0" w:firstLineChars="0"/>
        <w:jc w:val="left"/>
        <m:rPr/>
        <w:rPr>
          <w:ins w:id="8765" w:author="Administrator" w:date="2023-01-14T23:45:01Z"/>
          <w:rFonts w:hint="default" w:hAnsi="Cambria Math" w:eastAsia="宋体" w:cs="Times New Roman"/>
          <w:i w:val="0"/>
          <w:color w:val="auto"/>
          <w:kern w:val="2"/>
          <w:sz w:val="21"/>
          <w:szCs w:val="21"/>
          <w:lang w:val="en-US" w:eastAsia="zh-CN"/>
        </w:rPr>
        <w:pPrChange w:id="8764" w:author="Administrator" w:date="2023-01-15T00:06:04Z">
          <w:pPr>
            <w:ind w:firstLine="420" w:firstLineChars="200"/>
          </w:pPr>
        </w:pPrChange>
      </w:pPr>
      <m:oMathPara>
        <m:oMath>
          <w:ins w:id="8766" w:author="Administrator" w:date="2023-01-15T11:15:39Z">
            <m:r>
              <m:rPr/>
              <w:rPr>
                <w:rFonts w:ascii="Cambria Math" w:hAnsi="Cambria Math" w:cs="Times New Roman"/>
                <w:color w:val="auto"/>
                <w:kern w:val="2"/>
                <w:sz w:val="21"/>
                <w:szCs w:val="21"/>
                <w:lang w:val="en-US"/>
              </w:rPr>
              <m:t>τ</m:t>
            </m:r>
          </w:ins>
          <w:ins w:id="8767" w:author="Administrator" w:date="2023-01-15T11:15:39Z">
            <m:r>
              <m:rPr/>
              <w:rPr>
                <w:rFonts w:ascii="Cambria Math" w:hAnsi="Cambria Math" w:cs="Times New Roman"/>
                <w:color w:val="auto"/>
                <w:kern w:val="2"/>
                <w:sz w:val="21"/>
                <w:szCs w:val="21"/>
                <w:lang w:val="en-US" w:bidi="ar-SA"/>
              </w:rPr>
              <m:t>∝</m:t>
            </m:r>
          </w:ins>
          <m:sSup>
            <m:sSupPr>
              <m:ctrlPr>
                <w:ins w:id="8768" w:author="Administrator" w:date="2023-01-15T11:15:39Z">
                  <w:rPr>
                    <w:rFonts w:ascii="Cambria Math" w:hAnsi="Cambria Math" w:cs="Times New Roman"/>
                    <w:i/>
                    <w:color w:val="auto"/>
                    <w:kern w:val="2"/>
                    <w:sz w:val="21"/>
                    <w:szCs w:val="21"/>
                    <w:lang w:val="en-US"/>
                  </w:rPr>
                </w:ins>
              </m:ctrlPr>
            </m:sSupPr>
            <m:e>
              <m:sSub>
                <m:sSubPr>
                  <m:ctrlPr>
                    <w:ins w:id="8769" w:author="Administrator" w:date="2023-01-15T11:15:39Z">
                      <w:rPr>
                        <w:rFonts w:ascii="Cambria Math" w:hAnsi="Cambria Math" w:cs="Times New Roman"/>
                        <w:i/>
                        <w:color w:val="auto"/>
                        <w:kern w:val="2"/>
                        <w:sz w:val="21"/>
                        <w:szCs w:val="21"/>
                        <w:lang w:val="en-US"/>
                      </w:rPr>
                    </w:ins>
                  </m:ctrlPr>
                </m:sSubPr>
                <m:e>
                  <w:ins w:id="8770" w:author="Administrator" w:date="2023-01-15T11:15:39Z">
                    <m:r>
                      <m:rPr/>
                      <w:rPr>
                        <w:rFonts w:ascii="Cambria Math" w:hAnsi="Cambria Math" w:cs="Times New Roman"/>
                        <w:color w:val="auto"/>
                        <w:kern w:val="2"/>
                        <w:sz w:val="21"/>
                        <w:szCs w:val="21"/>
                        <w:lang w:val="en-US"/>
                      </w:rPr>
                      <m:t>τ</m:t>
                    </m:r>
                  </w:ins>
                  <m:ctrlPr>
                    <w:ins w:id="8771" w:author="Administrator" w:date="2023-01-15T11:15:39Z">
                      <w:rPr>
                        <w:rFonts w:ascii="Cambria Math" w:hAnsi="Cambria Math" w:cs="Times New Roman"/>
                        <w:i/>
                        <w:color w:val="auto"/>
                        <w:kern w:val="2"/>
                        <w:sz w:val="21"/>
                        <w:szCs w:val="21"/>
                        <w:lang w:val="en-US"/>
                      </w:rPr>
                    </w:ins>
                  </m:ctrlPr>
                </m:e>
                <m:sub>
                  <w:ins w:id="8772" w:author="Administrator" w:date="2023-01-15T11:15:39Z">
                    <m:r>
                      <m:rPr/>
                      <w:rPr>
                        <w:rFonts w:hint="default" w:ascii="Cambria Math" w:hAnsi="Cambria Math" w:cs="Times New Roman"/>
                        <w:color w:val="auto"/>
                        <w:kern w:val="2"/>
                        <w:sz w:val="21"/>
                        <w:szCs w:val="21"/>
                        <w:lang w:val="en-US" w:eastAsia="zh-CN"/>
                      </w:rPr>
                      <m:t>v</m:t>
                    </m:r>
                  </w:ins>
                  <m:ctrlPr>
                    <w:ins w:id="8773" w:author="Administrator" w:date="2023-01-15T11:15:39Z">
                      <w:rPr>
                        <w:rFonts w:ascii="Cambria Math" w:hAnsi="Cambria Math" w:cs="Times New Roman"/>
                        <w:i/>
                        <w:color w:val="auto"/>
                        <w:kern w:val="2"/>
                        <w:sz w:val="21"/>
                        <w:szCs w:val="21"/>
                        <w:lang w:val="en-US"/>
                      </w:rPr>
                    </w:ins>
                  </m:ctrlPr>
                </m:sub>
              </m:sSub>
              <m:ctrlPr>
                <w:ins w:id="8774" w:author="Administrator" w:date="2023-01-15T11:15:39Z">
                  <w:rPr>
                    <w:rFonts w:ascii="Cambria Math" w:hAnsi="Cambria Math" w:cs="Times New Roman"/>
                    <w:i/>
                    <w:color w:val="auto"/>
                    <w:kern w:val="2"/>
                    <w:sz w:val="21"/>
                    <w:szCs w:val="21"/>
                    <w:lang w:val="en-US"/>
                  </w:rPr>
                </w:ins>
              </m:ctrlPr>
            </m:e>
            <m:sup>
              <m:f>
                <m:fPr>
                  <m:ctrlPr>
                    <w:ins w:id="8775" w:author="Administrator" w:date="2023-01-15T11:15:39Z">
                      <w:rPr>
                        <w:rFonts w:ascii="Cambria Math" w:hAnsi="Cambria Math" w:cs="Times New Roman"/>
                        <w:i/>
                        <w:color w:val="auto"/>
                        <w:kern w:val="2"/>
                        <w:sz w:val="21"/>
                        <w:szCs w:val="21"/>
                        <w:lang w:val="en-US"/>
                      </w:rPr>
                    </w:ins>
                  </m:ctrlPr>
                </m:fPr>
                <m:num>
                  <m:sSup>
                    <m:sSupPr>
                      <m:ctrlPr>
                        <w:ins w:id="8776" w:author="Administrator" w:date="2023-01-15T11:15:39Z">
                          <w:rPr>
                            <w:rFonts w:ascii="Cambria Math" w:hAnsi="Cambria Math" w:cs="Times New Roman"/>
                            <w:i/>
                            <w:color w:val="auto"/>
                            <w:kern w:val="2"/>
                            <w:sz w:val="21"/>
                            <w:szCs w:val="21"/>
                            <w:lang w:val="en-US"/>
                          </w:rPr>
                        </w:ins>
                      </m:ctrlPr>
                    </m:sSupPr>
                    <m:e>
                      <m:d>
                        <m:dPr>
                          <m:begChr m:val="|"/>
                          <m:endChr m:val="|"/>
                          <m:ctrlPr>
                            <w:ins w:id="8777" w:author="Administrator" w:date="2023-01-15T11:15:39Z">
                              <w:rPr>
                                <w:rFonts w:ascii="Cambria Math" w:hAnsi="Cambria Math" w:cs="Times New Roman"/>
                                <w:i/>
                                <w:color w:val="auto"/>
                                <w:kern w:val="2"/>
                                <w:sz w:val="21"/>
                                <w:szCs w:val="21"/>
                                <w:lang w:val="en-US"/>
                              </w:rPr>
                            </w:ins>
                          </m:ctrlPr>
                        </m:dPr>
                        <m:e>
                          <m:sSub>
                            <m:sSubPr>
                              <m:ctrlPr>
                                <w:ins w:id="8778" w:author="Administrator" w:date="2023-01-15T11:15:39Z">
                                  <w:rPr>
                                    <w:rFonts w:ascii="Cambria Math" w:hAnsi="Cambria Math" w:cs="Times New Roman"/>
                                    <w:i/>
                                    <w:color w:val="auto"/>
                                    <w:kern w:val="2"/>
                                    <w:sz w:val="21"/>
                                    <w:szCs w:val="21"/>
                                    <w:lang w:val="en-US"/>
                                  </w:rPr>
                                </w:ins>
                              </m:ctrlPr>
                            </m:sSubPr>
                            <m:e>
                              <w:ins w:id="8779" w:author="Administrator" w:date="2023-01-15T11:15:39Z">
                                <m:r>
                                  <m:rPr/>
                                  <w:rPr>
                                    <w:rFonts w:hint="default" w:ascii="Cambria Math" w:hAnsi="Cambria Math" w:cs="Times New Roman"/>
                                    <w:color w:val="auto"/>
                                    <w:kern w:val="2"/>
                                    <w:sz w:val="21"/>
                                    <w:szCs w:val="21"/>
                                    <w:lang w:val="en-US" w:eastAsia="zh-CN"/>
                                  </w:rPr>
                                  <m:t>V</m:t>
                                </m:r>
                              </w:ins>
                              <m:ctrlPr>
                                <w:ins w:id="8780" w:author="Administrator" w:date="2023-01-15T11:15:39Z">
                                  <w:rPr>
                                    <w:rFonts w:ascii="Cambria Math" w:hAnsi="Cambria Math" w:cs="Times New Roman"/>
                                    <w:i/>
                                    <w:color w:val="auto"/>
                                    <w:kern w:val="2"/>
                                    <w:sz w:val="21"/>
                                    <w:szCs w:val="21"/>
                                    <w:lang w:val="en-US"/>
                                  </w:rPr>
                                </w:ins>
                              </m:ctrlPr>
                            </m:e>
                            <m:sub>
                              <w:ins w:id="8781" w:author="Administrator" w:date="2023-01-15T11:15:39Z">
                                <m:r>
                                  <m:rPr/>
                                  <w:rPr>
                                    <w:rFonts w:hint="default" w:ascii="Cambria Math" w:hAnsi="Cambria Math" w:cs="Times New Roman"/>
                                    <w:color w:val="auto"/>
                                    <w:kern w:val="2"/>
                                    <w:sz w:val="21"/>
                                    <w:szCs w:val="21"/>
                                    <w:lang w:val="en-US" w:eastAsia="zh-CN"/>
                                  </w:rPr>
                                  <m:t>i</m:t>
                                </m:r>
                              </w:ins>
                              <m:ctrlPr>
                                <w:ins w:id="8782" w:author="Administrator" w:date="2023-01-15T11:15:39Z">
                                  <w:rPr>
                                    <w:rFonts w:ascii="Cambria Math" w:hAnsi="Cambria Math" w:cs="Times New Roman"/>
                                    <w:i/>
                                    <w:color w:val="auto"/>
                                    <w:kern w:val="2"/>
                                    <w:sz w:val="21"/>
                                    <w:szCs w:val="21"/>
                                    <w:lang w:val="en-US"/>
                                  </w:rPr>
                                </w:ins>
                              </m:ctrlPr>
                            </m:sub>
                          </m:sSub>
                          <m:ctrlPr>
                            <w:ins w:id="8783" w:author="Administrator" w:date="2023-01-15T11:15:39Z">
                              <w:rPr>
                                <w:rFonts w:ascii="Cambria Math" w:hAnsi="Cambria Math" w:cs="Times New Roman"/>
                                <w:i/>
                                <w:color w:val="auto"/>
                                <w:kern w:val="2"/>
                                <w:sz w:val="21"/>
                                <w:szCs w:val="21"/>
                                <w:lang w:val="en-US"/>
                              </w:rPr>
                            </w:ins>
                          </m:ctrlPr>
                        </m:e>
                      </m:d>
                      <m:ctrlPr>
                        <w:ins w:id="8784" w:author="Administrator" w:date="2023-01-15T11:15:39Z">
                          <w:rPr>
                            <w:rFonts w:ascii="Cambria Math" w:hAnsi="Cambria Math" w:cs="Times New Roman"/>
                            <w:i/>
                            <w:color w:val="auto"/>
                            <w:kern w:val="2"/>
                            <w:sz w:val="21"/>
                            <w:szCs w:val="21"/>
                            <w:lang w:val="en-US"/>
                          </w:rPr>
                        </w:ins>
                      </m:ctrlPr>
                    </m:e>
                    <m:sup>
                      <w:ins w:id="8785" w:author="Administrator" w:date="2023-01-15T11:15:39Z">
                        <m:r>
                          <m:rPr/>
                          <w:rPr>
                            <w:rFonts w:hint="default" w:ascii="Cambria Math" w:hAnsi="Cambria Math" w:cs="Times New Roman"/>
                            <w:color w:val="auto"/>
                            <w:kern w:val="2"/>
                            <w:sz w:val="21"/>
                            <w:szCs w:val="21"/>
                            <w:lang w:val="en-US" w:eastAsia="zh-CN"/>
                          </w:rPr>
                          <m:t>2</m:t>
                        </m:r>
                      </w:ins>
                      <m:ctrlPr>
                        <w:ins w:id="8786" w:author="Administrator" w:date="2023-01-15T11:15:39Z">
                          <w:rPr>
                            <w:rFonts w:ascii="Cambria Math" w:hAnsi="Cambria Math" w:cs="Times New Roman"/>
                            <w:i/>
                            <w:color w:val="auto"/>
                            <w:kern w:val="2"/>
                            <w:sz w:val="21"/>
                            <w:szCs w:val="21"/>
                            <w:lang w:val="en-US"/>
                          </w:rPr>
                        </w:ins>
                      </m:ctrlPr>
                    </m:sup>
                  </m:sSup>
                  <m:ctrlPr>
                    <w:ins w:id="8787" w:author="Administrator" w:date="2023-01-15T11:15:39Z">
                      <w:rPr>
                        <w:rFonts w:ascii="Cambria Math" w:hAnsi="Cambria Math" w:cs="Times New Roman"/>
                        <w:i/>
                        <w:color w:val="auto"/>
                        <w:kern w:val="2"/>
                        <w:sz w:val="21"/>
                        <w:szCs w:val="21"/>
                        <w:lang w:val="en-US"/>
                      </w:rPr>
                    </w:ins>
                  </m:ctrlPr>
                </m:num>
                <m:den>
                  <w:ins w:id="8788" w:author="Administrator" w:date="2023-01-15T11:15:39Z">
                    <m:r>
                      <m:rPr/>
                      <w:rPr>
                        <w:rFonts w:hint="default" w:ascii="Cambria Math" w:hAnsi="Cambria Math" w:cs="Times New Roman"/>
                        <w:color w:val="auto"/>
                        <w:kern w:val="2"/>
                        <w:sz w:val="21"/>
                        <w:szCs w:val="21"/>
                        <w:lang w:val="en-US" w:eastAsia="zh-CN"/>
                      </w:rPr>
                      <m:t>2</m:t>
                    </m:r>
                  </w:ins>
                  <m:ctrlPr>
                    <w:ins w:id="8789" w:author="Administrator" w:date="2023-01-15T11:15:39Z">
                      <w:rPr>
                        <w:rFonts w:ascii="Cambria Math" w:hAnsi="Cambria Math" w:cs="Times New Roman"/>
                        <w:i/>
                        <w:color w:val="auto"/>
                        <w:kern w:val="2"/>
                        <w:sz w:val="21"/>
                        <w:szCs w:val="21"/>
                        <w:lang w:val="en-US"/>
                      </w:rPr>
                    </w:ins>
                  </m:ctrlPr>
                </m:den>
              </m:f>
              <m:ctrlPr>
                <w:ins w:id="8790" w:author="Administrator" w:date="2023-01-15T11:15:39Z">
                  <w:rPr>
                    <w:rFonts w:ascii="Cambria Math" w:hAnsi="Cambria Math" w:cs="Times New Roman"/>
                    <w:i/>
                    <w:color w:val="auto"/>
                    <w:kern w:val="2"/>
                    <w:sz w:val="21"/>
                    <w:szCs w:val="21"/>
                    <w:lang w:val="en-US"/>
                  </w:rPr>
                </w:ins>
              </m:ctrlPr>
            </m:sup>
          </m:sSup>
          <w:ins w:id="8791" w:author="Administrator" w:date="2023-01-15T11:15:43Z">
            <m:r>
              <m:rPr/>
              <w:rPr>
                <w:rFonts w:hint="default" w:ascii="Cambria Math" w:hAnsi="Cambria Math" w:cs="Times New Roman"/>
                <w:color w:val="auto"/>
                <w:kern w:val="2"/>
                <w:sz w:val="21"/>
                <w:szCs w:val="21"/>
                <w:lang w:val="en-US" w:eastAsia="zh-CN"/>
              </w:rPr>
              <m:t>ex</m:t>
            </m:r>
          </w:ins>
          <w:ins w:id="8792" w:author="Administrator" w:date="2023-01-15T11:15:44Z">
            <m:r>
              <m:rPr/>
              <w:rPr>
                <w:rFonts w:hint="default" w:ascii="Cambria Math" w:hAnsi="Cambria Math" w:cs="Times New Roman"/>
                <w:color w:val="auto"/>
                <w:kern w:val="2"/>
                <w:sz w:val="21"/>
                <w:szCs w:val="21"/>
                <w:lang w:val="en-US" w:eastAsia="zh-CN"/>
              </w:rPr>
              <m:t>p</m:t>
            </m:r>
          </w:ins>
          <w:ins w:id="8793" w:author="Administrator" w:date="2023-01-15T11:15:50Z">
            <m:r>
              <m:rPr/>
              <w:rPr>
                <w:rFonts w:hint="default" w:ascii="Cambria Math" w:hAnsi="Cambria Math" w:cs="Times New Roman"/>
                <w:color w:val="auto"/>
                <w:kern w:val="2"/>
                <w:sz w:val="21"/>
                <w:szCs w:val="21"/>
                <w:lang w:val="en-US" w:eastAsia="zh-CN"/>
              </w:rPr>
              <m:t>(</m:t>
            </m:r>
          </w:ins>
          <w:ins w:id="8794" w:author="Administrator" w:date="2023-01-15T11:15:55Z">
            <m:r>
              <m:rPr/>
              <w:rPr>
                <w:rFonts w:hint="default" w:ascii="Cambria Math" w:hAnsi="Cambria Math" w:cs="Times New Roman"/>
                <w:color w:val="auto"/>
                <w:kern w:val="2"/>
                <w:sz w:val="21"/>
                <w:szCs w:val="21"/>
                <w:lang w:val="en-US" w:eastAsia="zh-CN"/>
              </w:rPr>
              <m:t>−</m:t>
            </m:r>
          </w:ins>
          <m:f>
            <m:fPr>
              <m:ctrlPr>
                <w:ins w:id="8795" w:author="Administrator" w:date="2023-01-15T11:15:55Z">
                  <w:rPr>
                    <w:rFonts w:hint="default" w:ascii="Cambria Math" w:hAnsi="Cambria Math" w:cs="Times New Roman"/>
                    <w:i/>
                    <w:color w:val="auto"/>
                    <w:kern w:val="2"/>
                    <w:sz w:val="21"/>
                    <w:szCs w:val="21"/>
                    <w:lang w:val="en-US" w:eastAsia="zh-CN"/>
                  </w:rPr>
                </w:ins>
              </m:ctrlPr>
            </m:fPr>
            <m:num>
              <w:ins w:id="8796" w:author="Administrator" w:date="2023-01-15T11:15:55Z">
                <m:r>
                  <m:rPr/>
                  <w:rPr>
                    <w:rFonts w:ascii="Cambria Math" w:hAnsi="Cambria Math" w:cs="Times New Roman"/>
                    <w:color w:val="auto"/>
                    <w:kern w:val="2"/>
                    <w:sz w:val="21"/>
                    <w:szCs w:val="21"/>
                    <w:lang w:val="en-US"/>
                  </w:rPr>
                  <m:t>β</m:t>
                </m:r>
              </w:ins>
              <m:ctrlPr>
                <w:ins w:id="8797" w:author="Administrator" w:date="2023-01-15T11:15:55Z">
                  <w:rPr>
                    <w:rFonts w:hint="default" w:ascii="Cambria Math" w:hAnsi="Cambria Math" w:cs="Times New Roman"/>
                    <w:i/>
                    <w:color w:val="auto"/>
                    <w:kern w:val="2"/>
                    <w:sz w:val="21"/>
                    <w:szCs w:val="21"/>
                    <w:lang w:val="en-US" w:eastAsia="zh-CN"/>
                  </w:rPr>
                </w:ins>
              </m:ctrlPr>
            </m:num>
            <m:den>
              <w:ins w:id="8798" w:author="Administrator" w:date="2023-01-15T11:15:55Z">
                <m:r>
                  <m:rPr/>
                  <w:rPr>
                    <w:rFonts w:hint="default" w:ascii="Cambria Math" w:hAnsi="Cambria Math" w:cs="Times New Roman"/>
                    <w:color w:val="auto"/>
                    <w:kern w:val="2"/>
                    <w:sz w:val="21"/>
                    <w:szCs w:val="21"/>
                    <w:lang w:val="en-US" w:eastAsia="zh-CN"/>
                  </w:rPr>
                  <m:t>2</m:t>
                </m:r>
              </w:ins>
              <m:ctrlPr>
                <w:ins w:id="8799" w:author="Administrator" w:date="2023-01-15T11:15:55Z">
                  <w:rPr>
                    <w:rFonts w:hint="default" w:ascii="Cambria Math" w:hAnsi="Cambria Math" w:cs="Times New Roman"/>
                    <w:i/>
                    <w:color w:val="auto"/>
                    <w:kern w:val="2"/>
                    <w:sz w:val="21"/>
                    <w:szCs w:val="21"/>
                    <w:lang w:val="en-US" w:eastAsia="zh-CN"/>
                  </w:rPr>
                </w:ins>
              </m:ctrlPr>
            </m:den>
          </m:f>
          <w:ins w:id="8800" w:author="Administrator" w:date="2023-01-15T11:15:57Z">
            <m:r>
              <m:rPr/>
              <w:rPr>
                <w:rFonts w:hint="default" w:ascii="Cambria Math" w:hAnsi="Cambria Math" w:cs="Times New Roman"/>
                <w:color w:val="auto"/>
                <w:kern w:val="2"/>
                <w:sz w:val="21"/>
                <w:szCs w:val="21"/>
                <w:lang w:val="en-US" w:eastAsia="zh-CN"/>
              </w:rPr>
              <m:t>(</m:t>
            </m:r>
          </w:ins>
          <m:sSub>
            <m:sSubPr>
              <m:ctrlPr>
                <w:ins w:id="8801" w:author="Administrator" w:date="2023-01-15T11:16:05Z">
                  <w:rPr>
                    <w:rFonts w:ascii="Cambria Math" w:hAnsi="Cambria Math" w:cs="Times New Roman"/>
                    <w:i/>
                    <w:color w:val="auto"/>
                    <w:kern w:val="2"/>
                    <w:sz w:val="21"/>
                    <w:szCs w:val="21"/>
                    <w:lang w:val="en-US"/>
                  </w:rPr>
                </w:ins>
              </m:ctrlPr>
            </m:sSubPr>
            <m:e>
              <w:ins w:id="8802" w:author="Administrator" w:date="2023-01-15T11:16:05Z">
                <m:r>
                  <m:rPr/>
                  <w:rPr>
                    <w:rFonts w:ascii="Cambria Math" w:hAnsi="Cambria Math" w:cs="Times New Roman"/>
                    <w:color w:val="auto"/>
                    <w:kern w:val="2"/>
                    <w:sz w:val="21"/>
                    <w:szCs w:val="21"/>
                    <w:lang w:val="en-US"/>
                  </w:rPr>
                  <m:t>τ</m:t>
                </m:r>
              </w:ins>
              <m:ctrlPr>
                <w:ins w:id="8803" w:author="Administrator" w:date="2023-01-15T11:16:05Z">
                  <w:rPr>
                    <w:rFonts w:ascii="Cambria Math" w:hAnsi="Cambria Math" w:cs="Times New Roman"/>
                    <w:i/>
                    <w:color w:val="auto"/>
                    <w:kern w:val="2"/>
                    <w:sz w:val="21"/>
                    <w:szCs w:val="21"/>
                    <w:lang w:val="en-US"/>
                  </w:rPr>
                </w:ins>
              </m:ctrlPr>
            </m:e>
            <m:sub>
              <w:ins w:id="8804" w:author="Administrator" w:date="2023-01-15T11:16:05Z">
                <m:r>
                  <m:rPr/>
                  <w:rPr>
                    <w:rFonts w:hint="default" w:ascii="Cambria Math" w:hAnsi="Cambria Math" w:cs="Times New Roman"/>
                    <w:color w:val="auto"/>
                    <w:kern w:val="2"/>
                    <w:sz w:val="21"/>
                    <w:szCs w:val="21"/>
                    <w:lang w:val="en-US" w:eastAsia="zh-CN"/>
                  </w:rPr>
                  <m:t>v</m:t>
                </m:r>
              </w:ins>
              <m:ctrlPr>
                <w:ins w:id="8805" w:author="Administrator" w:date="2023-01-15T11:16:05Z">
                  <w:rPr>
                    <w:rFonts w:ascii="Cambria Math" w:hAnsi="Cambria Math" w:cs="Times New Roman"/>
                    <w:i/>
                    <w:color w:val="auto"/>
                    <w:kern w:val="2"/>
                    <w:sz w:val="21"/>
                    <w:szCs w:val="21"/>
                    <w:lang w:val="en-US"/>
                  </w:rPr>
                </w:ins>
              </m:ctrlPr>
            </m:sub>
          </m:sSub>
          <w:ins w:id="8806" w:author="Administrator" w:date="2023-01-15T11:16:08Z">
            <m:r>
              <m:rPr/>
              <w:rPr>
                <w:rFonts w:hint="default" w:ascii="Cambria Math" w:hAnsi="Cambria Math" w:cs="Times New Roman"/>
                <w:color w:val="auto"/>
                <w:kern w:val="2"/>
                <w:sz w:val="21"/>
                <w:szCs w:val="21"/>
                <w:lang w:val="en-US" w:eastAsia="zh-CN"/>
              </w:rPr>
              <m:t>−</m:t>
            </m:r>
          </w:ins>
          <w:ins w:id="8807" w:author="Administrator" w:date="2023-01-15T11:16:10Z">
            <m:r>
              <m:rPr/>
              <w:rPr>
                <w:rFonts w:hint="default" w:ascii="Cambria Math" w:hAnsi="Cambria Math" w:cs="Times New Roman"/>
                <w:color w:val="auto"/>
                <w:kern w:val="2"/>
                <w:sz w:val="21"/>
                <w:szCs w:val="21"/>
                <w:lang w:val="en-US" w:eastAsia="zh-CN"/>
              </w:rPr>
              <m:t>(</m:t>
            </m:r>
          </w:ins>
          <m:sSub>
            <m:sSubPr>
              <m:ctrlPr>
                <w:ins w:id="8808" w:author="Administrator" w:date="2023-01-15T11:16:20Z">
                  <w:rPr>
                    <w:rFonts w:hint="default" w:ascii="Cambria Math" w:hAnsi="Cambria Math" w:cs="Times New Roman"/>
                    <w:i/>
                    <w:color w:val="auto"/>
                    <w:kern w:val="2"/>
                    <w:sz w:val="21"/>
                    <w:szCs w:val="21"/>
                    <w:lang w:val="en-US" w:eastAsia="zh-CN"/>
                  </w:rPr>
                </w:ins>
              </m:ctrlPr>
            </m:sSubPr>
            <m:e>
              <w:ins w:id="8809" w:author="Administrator" w:date="2023-01-15T11:16:20Z">
                <m:r>
                  <m:rPr/>
                  <w:rPr>
                    <w:rFonts w:hint="default" w:ascii="Cambria Math" w:hAnsi="Cambria Math" w:cs="Times New Roman"/>
                    <w:color w:val="auto"/>
                    <w:kern w:val="2"/>
                    <w:sz w:val="21"/>
                    <w:szCs w:val="21"/>
                    <w:lang w:val="en-US" w:eastAsia="zh-CN"/>
                  </w:rPr>
                  <m:t>r</m:t>
                </m:r>
              </w:ins>
              <m:ctrlPr>
                <w:ins w:id="8810" w:author="Administrator" w:date="2023-01-15T11:16:20Z">
                  <w:rPr>
                    <w:rFonts w:hint="default" w:ascii="Cambria Math" w:hAnsi="Cambria Math" w:cs="Times New Roman"/>
                    <w:i/>
                    <w:color w:val="auto"/>
                    <w:kern w:val="2"/>
                    <w:sz w:val="21"/>
                    <w:szCs w:val="21"/>
                    <w:lang w:val="en-US" w:eastAsia="zh-CN"/>
                  </w:rPr>
                </w:ins>
              </m:ctrlPr>
            </m:e>
            <m:sub>
              <w:ins w:id="8811" w:author="Administrator" w:date="2023-01-15T11:16:20Z">
                <m:r>
                  <m:rPr/>
                  <w:rPr>
                    <w:rFonts w:hint="default" w:ascii="Cambria Math" w:hAnsi="Cambria Math" w:cs="Times New Roman"/>
                    <w:color w:val="auto"/>
                    <w:kern w:val="2"/>
                    <w:sz w:val="21"/>
                    <w:szCs w:val="21"/>
                    <w:lang w:val="en-US" w:eastAsia="zh-CN"/>
                  </w:rPr>
                  <m:t>v</m:t>
                </m:r>
              </w:ins>
              <m:ctrlPr>
                <w:ins w:id="8812" w:author="Administrator" w:date="2023-01-15T11:16:20Z">
                  <w:rPr>
                    <w:rFonts w:hint="default" w:ascii="Cambria Math" w:hAnsi="Cambria Math" w:cs="Times New Roman"/>
                    <w:i/>
                    <w:color w:val="auto"/>
                    <w:kern w:val="2"/>
                    <w:sz w:val="21"/>
                    <w:szCs w:val="21"/>
                    <w:lang w:val="en-US" w:eastAsia="zh-CN"/>
                  </w:rPr>
                </w:ins>
              </m:ctrlPr>
            </m:sub>
          </m:sSub>
          <w:ins w:id="8813" w:author="Administrator" w:date="2023-01-15T11:16:22Z">
            <m:r>
              <m:rPr/>
              <w:rPr>
                <w:rFonts w:hint="default" w:ascii="Cambria Math" w:hAnsi="Cambria Math" w:cs="Times New Roman"/>
                <w:color w:val="auto"/>
                <w:kern w:val="2"/>
                <w:sz w:val="21"/>
                <w:szCs w:val="21"/>
                <w:lang w:val="en-US" w:eastAsia="zh-CN"/>
              </w:rPr>
              <m:t>+</m:t>
            </m:r>
          </w:ins>
          <m:nary>
            <m:naryPr>
              <m:chr m:val="∑"/>
              <m:limLoc m:val="subSup"/>
              <m:supHide m:val="1"/>
              <m:ctrlPr>
                <w:ins w:id="8814" w:author="Administrator" w:date="2023-01-15T11:16:31Z">
                  <w:rPr>
                    <w:rFonts w:hint="default" w:ascii="Cambria Math" w:hAnsi="Cambria Math" w:cs="Times New Roman"/>
                    <w:i/>
                    <w:color w:val="auto"/>
                    <w:kern w:val="2"/>
                    <w:sz w:val="21"/>
                    <w:szCs w:val="21"/>
                    <w:lang w:val="en-US" w:eastAsia="zh-CN"/>
                  </w:rPr>
                </w:ins>
              </m:ctrlPr>
            </m:naryPr>
            <m:sub>
              <w:ins w:id="8815" w:author="Administrator" w:date="2023-01-15T11:16:31Z">
                <m:r>
                  <m:rPr/>
                  <w:rPr>
                    <w:rFonts w:hint="default" w:ascii="Cambria Math" w:hAnsi="Cambria Math" w:cs="Times New Roman"/>
                    <w:color w:val="auto"/>
                    <w:kern w:val="2"/>
                    <w:sz w:val="21"/>
                    <w:szCs w:val="21"/>
                    <w:lang w:val="en-US" w:eastAsia="zh-CN"/>
                  </w:rPr>
                  <m:t>i</m:t>
                </m:r>
              </w:ins>
              <w:ins w:id="8816" w:author="Administrator" w:date="2023-01-15T11:16:31Z">
                <m:r>
                  <m:rPr/>
                  <w:rPr>
                    <w:rFonts w:ascii="Cambria Math" w:hAnsi="Cambria Math" w:cs="Times New Roman"/>
                    <w:color w:val="auto"/>
                    <w:kern w:val="2"/>
                    <w:sz w:val="21"/>
                    <w:szCs w:val="21"/>
                    <w:lang w:val="en-US"/>
                  </w:rPr>
                  <m:t>∈</m:t>
                </m:r>
              </w:ins>
              <m:sSub>
                <m:sSubPr>
                  <m:ctrlPr>
                    <w:ins w:id="8817" w:author="Administrator" w:date="2023-01-15T11:16:31Z">
                      <w:rPr>
                        <w:rFonts w:ascii="Cambria Math" w:hAnsi="Cambria Math" w:cs="Times New Roman"/>
                        <w:i/>
                        <w:color w:val="auto"/>
                        <w:kern w:val="2"/>
                        <w:sz w:val="21"/>
                        <w:szCs w:val="21"/>
                        <w:lang w:val="en-US"/>
                      </w:rPr>
                    </w:ins>
                  </m:ctrlPr>
                </m:sSubPr>
                <m:e>
                  <w:ins w:id="8818" w:author="Administrator" w:date="2023-01-15T11:16:31Z">
                    <m:r>
                      <m:rPr/>
                      <w:rPr>
                        <w:rFonts w:hint="default" w:ascii="Cambria Math" w:hAnsi="Cambria Math" w:cs="Times New Roman"/>
                        <w:color w:val="auto"/>
                        <w:kern w:val="2"/>
                        <w:sz w:val="21"/>
                        <w:szCs w:val="21"/>
                        <w:lang w:val="en-US" w:eastAsia="zh-CN"/>
                      </w:rPr>
                      <m:t>H</m:t>
                    </m:r>
                  </w:ins>
                  <m:ctrlPr>
                    <w:ins w:id="8819" w:author="Administrator" w:date="2023-01-15T11:16:31Z">
                      <w:rPr>
                        <w:rFonts w:ascii="Cambria Math" w:hAnsi="Cambria Math" w:cs="Times New Roman"/>
                        <w:i/>
                        <w:color w:val="auto"/>
                        <w:kern w:val="2"/>
                        <w:sz w:val="21"/>
                        <w:szCs w:val="21"/>
                        <w:lang w:val="en-US"/>
                      </w:rPr>
                    </w:ins>
                  </m:ctrlPr>
                </m:e>
                <m:sub>
                  <w:ins w:id="8820" w:author="Administrator" w:date="2023-01-15T11:16:31Z">
                    <m:r>
                      <m:rPr/>
                      <w:rPr>
                        <w:rFonts w:hint="default" w:ascii="Cambria Math" w:hAnsi="Cambria Math" w:cs="Times New Roman"/>
                        <w:color w:val="auto"/>
                        <w:kern w:val="2"/>
                        <w:sz w:val="21"/>
                        <w:szCs w:val="21"/>
                        <w:lang w:val="en-US" w:eastAsia="zh-CN"/>
                      </w:rPr>
                      <m:t>v</m:t>
                    </m:r>
                  </w:ins>
                  <m:ctrlPr>
                    <w:ins w:id="8821" w:author="Administrator" w:date="2023-01-15T11:16:31Z">
                      <w:rPr>
                        <w:rFonts w:ascii="Cambria Math" w:hAnsi="Cambria Math" w:cs="Times New Roman"/>
                        <w:i/>
                        <w:color w:val="auto"/>
                        <w:kern w:val="2"/>
                        <w:sz w:val="21"/>
                        <w:szCs w:val="21"/>
                        <w:lang w:val="en-US"/>
                      </w:rPr>
                    </w:ins>
                  </m:ctrlPr>
                </m:sub>
              </m:sSub>
              <m:ctrlPr>
                <w:ins w:id="8822" w:author="Administrator" w:date="2023-01-15T11:16:31Z">
                  <w:rPr>
                    <w:rFonts w:hint="default" w:ascii="Cambria Math" w:hAnsi="Cambria Math" w:cs="Times New Roman"/>
                    <w:i/>
                    <w:color w:val="auto"/>
                    <w:kern w:val="2"/>
                    <w:sz w:val="21"/>
                    <w:szCs w:val="21"/>
                    <w:lang w:val="en-US" w:eastAsia="zh-CN"/>
                  </w:rPr>
                </w:ins>
              </m:ctrlPr>
            </m:sub>
            <m:sup>
              <m:ctrlPr>
                <w:ins w:id="8823" w:author="Administrator" w:date="2023-01-15T11:16:31Z">
                  <w:rPr>
                    <w:rFonts w:hint="default" w:ascii="Cambria Math" w:hAnsi="Cambria Math" w:cs="Times New Roman"/>
                    <w:i/>
                    <w:color w:val="auto"/>
                    <w:kern w:val="2"/>
                    <w:sz w:val="21"/>
                    <w:szCs w:val="21"/>
                    <w:lang w:val="en-US" w:eastAsia="zh-CN"/>
                  </w:rPr>
                </w:ins>
              </m:ctrlPr>
            </m:sup>
            <m:e>
              <m:f>
                <m:fPr>
                  <m:ctrlPr>
                    <w:ins w:id="8824" w:author="Administrator" w:date="2023-01-15T11:16:31Z">
                      <w:rPr>
                        <w:rFonts w:hint="default" w:ascii="Cambria Math" w:hAnsi="Cambria Math" w:cs="Times New Roman"/>
                        <w:i/>
                        <w:color w:val="auto"/>
                        <w:kern w:val="2"/>
                        <w:sz w:val="21"/>
                        <w:szCs w:val="21"/>
                        <w:lang w:val="en-US" w:eastAsia="zh-CN"/>
                      </w:rPr>
                    </w:ins>
                  </m:ctrlPr>
                </m:fPr>
                <m:num>
                  <m:sSup>
                    <m:sSupPr>
                      <m:ctrlPr>
                        <w:ins w:id="8825" w:author="Administrator" w:date="2023-01-15T11:16:58Z">
                          <w:rPr>
                            <w:rFonts w:hint="default" w:ascii="Cambria Math" w:hAnsi="Cambria Math" w:cs="Times New Roman"/>
                            <w:i/>
                            <w:color w:val="auto"/>
                            <w:kern w:val="2"/>
                            <w:sz w:val="21"/>
                            <w:szCs w:val="21"/>
                            <w:lang w:val="en-US" w:eastAsia="zh-CN" w:bidi="ar-SA"/>
                          </w:rPr>
                        </w:ins>
                      </m:ctrlPr>
                    </m:sSupPr>
                    <m:e>
                      <w:ins w:id="8826" w:author="Administrator" w:date="2023-01-15T11:16:58Z">
                        <m:r>
                          <m:rPr/>
                          <w:rPr>
                            <w:rFonts w:hint="default" w:ascii="Cambria Math" w:hAnsi="Cambria Math" w:cs="Times New Roman"/>
                            <w:color w:val="auto"/>
                            <w:kern w:val="2"/>
                            <w:sz w:val="21"/>
                            <w:szCs w:val="21"/>
                            <w:lang w:val="en-US" w:eastAsia="zh-CN" w:bidi="ar-SA"/>
                          </w:rPr>
                          <m:t>(</m:t>
                        </m:r>
                      </w:ins>
                      <m:sSubSup>
                        <m:sSubSupPr>
                          <m:ctrlPr>
                            <w:ins w:id="8827" w:author="Administrator" w:date="2023-01-15T11:16:58Z">
                              <w:rPr>
                                <w:rFonts w:hint="default" w:ascii="Cambria Math" w:hAnsi="Cambria Math" w:cs="Times New Roman"/>
                                <w:i/>
                                <w:color w:val="auto"/>
                                <w:kern w:val="2"/>
                                <w:sz w:val="21"/>
                                <w:szCs w:val="21"/>
                                <w:lang w:val="en-US" w:eastAsia="zh-CN"/>
                              </w:rPr>
                            </w:ins>
                          </m:ctrlPr>
                        </m:sSubSupPr>
                        <m:e>
                          <w:ins w:id="8828" w:author="Administrator" w:date="2023-01-15T11:16:58Z">
                            <m:r>
                              <m:rPr/>
                              <w:rPr>
                                <w:rFonts w:hint="default" w:ascii="Cambria Math" w:hAnsi="Cambria Math" w:cs="Times New Roman"/>
                                <w:color w:val="auto"/>
                                <w:kern w:val="2"/>
                                <w:sz w:val="21"/>
                                <w:szCs w:val="21"/>
                                <w:lang w:val="en-US" w:eastAsia="zh-CN"/>
                              </w:rPr>
                              <m:t>z</m:t>
                            </m:r>
                          </w:ins>
                          <m:ctrlPr>
                            <w:ins w:id="8829" w:author="Administrator" w:date="2023-01-15T11:16:58Z">
                              <w:rPr>
                                <w:rFonts w:hint="default" w:ascii="Cambria Math" w:hAnsi="Cambria Math" w:cs="Times New Roman"/>
                                <w:i/>
                                <w:color w:val="auto"/>
                                <w:kern w:val="2"/>
                                <w:sz w:val="21"/>
                                <w:szCs w:val="21"/>
                                <w:lang w:val="en-US" w:eastAsia="zh-CN"/>
                              </w:rPr>
                            </w:ins>
                          </m:ctrlPr>
                        </m:e>
                        <m:sub>
                          <w:ins w:id="8830" w:author="Administrator" w:date="2023-01-15T11:16:58Z">
                            <m:r>
                              <m:rPr/>
                              <w:rPr>
                                <w:rFonts w:hint="default" w:ascii="Cambria Math" w:hAnsi="Cambria Math" w:cs="Times New Roman"/>
                                <w:color w:val="auto"/>
                                <w:kern w:val="2"/>
                                <w:sz w:val="21"/>
                                <w:szCs w:val="21"/>
                                <w:lang w:val="en-US" w:eastAsia="zh-CN"/>
                              </w:rPr>
                              <m:t>i</m:t>
                            </m:r>
                          </w:ins>
                          <m:ctrlPr>
                            <w:ins w:id="8831" w:author="Administrator" w:date="2023-01-15T11:16:58Z">
                              <w:rPr>
                                <w:rFonts w:hint="default" w:ascii="Cambria Math" w:hAnsi="Cambria Math" w:cs="Times New Roman"/>
                                <w:i/>
                                <w:color w:val="auto"/>
                                <w:kern w:val="2"/>
                                <w:sz w:val="21"/>
                                <w:szCs w:val="21"/>
                                <w:lang w:val="en-US" w:eastAsia="zh-CN"/>
                              </w:rPr>
                            </w:ins>
                          </m:ctrlPr>
                        </m:sub>
                        <m:sup>
                          <w:ins w:id="8832" w:author="Administrator" w:date="2023-01-15T11:16:58Z">
                            <m:r>
                              <m:rPr/>
                              <w:rPr>
                                <w:rFonts w:hint="default" w:ascii="Cambria Math" w:hAnsi="Cambria Math" w:cs="Times New Roman"/>
                                <w:color w:val="auto"/>
                                <w:kern w:val="2"/>
                                <w:sz w:val="21"/>
                                <w:szCs w:val="21"/>
                                <w:lang w:val="en-US" w:eastAsia="zh-CN"/>
                              </w:rPr>
                              <m:t>v</m:t>
                            </m:r>
                          </w:ins>
                          <m:ctrlPr>
                            <w:ins w:id="8833" w:author="Administrator" w:date="2023-01-15T11:16:58Z">
                              <w:rPr>
                                <w:rFonts w:hint="default" w:ascii="Cambria Math" w:hAnsi="Cambria Math" w:cs="Times New Roman"/>
                                <w:i/>
                                <w:color w:val="auto"/>
                                <w:kern w:val="2"/>
                                <w:sz w:val="21"/>
                                <w:szCs w:val="21"/>
                                <w:lang w:val="en-US" w:eastAsia="zh-CN"/>
                              </w:rPr>
                            </w:ins>
                          </m:ctrlPr>
                        </m:sup>
                      </m:sSubSup>
                      <w:ins w:id="8834" w:author="Administrator" w:date="2023-01-15T11:16:58Z">
                        <m:r>
                          <m:rPr/>
                          <w:rPr>
                            <w:rFonts w:hint="default" w:ascii="Cambria Math" w:hAnsi="Cambria Math" w:cs="Times New Roman"/>
                            <w:color w:val="auto"/>
                            <w:kern w:val="2"/>
                            <w:sz w:val="21"/>
                            <w:szCs w:val="21"/>
                            <w:lang w:val="en-US" w:eastAsia="zh-CN"/>
                          </w:rPr>
                          <m:t>−</m:t>
                        </m:r>
                      </w:ins>
                      <m:sSub>
                        <m:sSubPr>
                          <m:ctrlPr>
                            <w:ins w:id="8835" w:author="Administrator" w:date="2023-01-15T11:16:58Z">
                              <w:rPr>
                                <w:rFonts w:ascii="Cambria Math" w:hAnsi="Cambria Math" w:cs="Times New Roman"/>
                                <w:i/>
                                <w:color w:val="auto"/>
                                <w:kern w:val="2"/>
                                <w:sz w:val="21"/>
                                <w:szCs w:val="21"/>
                                <w:lang w:val="en-US"/>
                              </w:rPr>
                            </w:ins>
                          </m:ctrlPr>
                        </m:sSubPr>
                        <m:e>
                          <w:ins w:id="8836" w:author="Administrator" w:date="2023-01-15T11:16:58Z">
                            <m:r>
                              <m:rPr/>
                              <w:rPr>
                                <w:rFonts w:hint="default" w:ascii="Cambria Math" w:hAnsi="Cambria Math" w:cs="Times New Roman"/>
                                <w:color w:val="auto"/>
                                <w:kern w:val="2"/>
                                <w:sz w:val="21"/>
                                <w:szCs w:val="21"/>
                                <w:lang w:val="en-US" w:eastAsia="zh-CN"/>
                              </w:rPr>
                              <m:t>s</m:t>
                            </m:r>
                          </w:ins>
                          <m:ctrlPr>
                            <w:ins w:id="8837" w:author="Administrator" w:date="2023-01-15T11:16:58Z">
                              <w:rPr>
                                <w:rFonts w:ascii="Cambria Math" w:hAnsi="Cambria Math" w:cs="Times New Roman"/>
                                <w:i/>
                                <w:color w:val="auto"/>
                                <w:kern w:val="2"/>
                                <w:sz w:val="21"/>
                                <w:szCs w:val="21"/>
                                <w:lang w:val="en-US"/>
                              </w:rPr>
                            </w:ins>
                          </m:ctrlPr>
                        </m:e>
                        <m:sub>
                          <w:ins w:id="8838" w:author="Administrator" w:date="2023-01-15T11:16:58Z">
                            <m:r>
                              <m:rPr/>
                              <w:rPr>
                                <w:rFonts w:hint="default" w:ascii="Cambria Math" w:hAnsi="Cambria Math" w:cs="Times New Roman"/>
                                <w:color w:val="auto"/>
                                <w:kern w:val="2"/>
                                <w:sz w:val="21"/>
                                <w:szCs w:val="21"/>
                                <w:lang w:val="en-US" w:eastAsia="zh-CN"/>
                              </w:rPr>
                              <m:t>i</m:t>
                            </m:r>
                          </w:ins>
                          <m:ctrlPr>
                            <w:ins w:id="8839" w:author="Administrator" w:date="2023-01-15T11:16:58Z">
                              <w:rPr>
                                <w:rFonts w:ascii="Cambria Math" w:hAnsi="Cambria Math" w:cs="Times New Roman"/>
                                <w:i/>
                                <w:color w:val="auto"/>
                                <w:kern w:val="2"/>
                                <w:sz w:val="21"/>
                                <w:szCs w:val="21"/>
                                <w:lang w:val="en-US"/>
                              </w:rPr>
                            </w:ins>
                          </m:ctrlPr>
                        </m:sub>
                      </m:sSub>
                      <w:ins w:id="8840" w:author="Administrator" w:date="2023-01-15T11:16:58Z">
                        <m:r>
                          <m:rPr/>
                          <w:rPr>
                            <w:rFonts w:hint="default" w:ascii="Cambria Math" w:hAnsi="Cambria Math" w:cs="Times New Roman"/>
                            <w:color w:val="auto"/>
                            <w:kern w:val="2"/>
                            <w:sz w:val="21"/>
                            <w:szCs w:val="21"/>
                            <w:lang w:val="en-US" w:eastAsia="zh-CN"/>
                          </w:rPr>
                          <m:t>−</m:t>
                        </m:r>
                      </w:ins>
                      <m:sSub>
                        <m:sSubPr>
                          <m:ctrlPr>
                            <w:ins w:id="8841" w:author="Administrator" w:date="2023-01-15T11:16:58Z">
                              <w:rPr>
                                <w:rFonts w:ascii="Cambria Math" w:hAnsi="Cambria Math" w:cs="Times New Roman"/>
                                <w:i/>
                                <w:color w:val="auto"/>
                                <w:kern w:val="2"/>
                                <w:sz w:val="21"/>
                                <w:szCs w:val="21"/>
                                <w:lang w:val="en-US"/>
                              </w:rPr>
                            </w:ins>
                          </m:ctrlPr>
                        </m:sSubPr>
                        <m:e>
                          <w:ins w:id="8842" w:author="Administrator" w:date="2023-01-15T11:16:58Z">
                            <m:r>
                              <m:rPr/>
                              <w:rPr>
                                <w:rFonts w:hint="default" w:ascii="Cambria Math" w:hAnsi="Cambria Math" w:cs="Times New Roman"/>
                                <w:color w:val="auto"/>
                                <w:kern w:val="2"/>
                                <w:sz w:val="21"/>
                                <w:szCs w:val="21"/>
                                <w:lang w:val="en-US" w:eastAsia="zh-CN"/>
                              </w:rPr>
                              <m:t>b</m:t>
                            </m:r>
                          </w:ins>
                          <m:ctrlPr>
                            <w:ins w:id="8843" w:author="Administrator" w:date="2023-01-15T11:16:58Z">
                              <w:rPr>
                                <w:rFonts w:ascii="Cambria Math" w:hAnsi="Cambria Math" w:cs="Times New Roman"/>
                                <w:i/>
                                <w:color w:val="auto"/>
                                <w:kern w:val="2"/>
                                <w:sz w:val="21"/>
                                <w:szCs w:val="21"/>
                                <w:lang w:val="en-US"/>
                              </w:rPr>
                            </w:ins>
                          </m:ctrlPr>
                        </m:e>
                        <m:sub>
                          <w:ins w:id="8844" w:author="Administrator" w:date="2023-01-15T11:16:58Z">
                            <m:r>
                              <m:rPr/>
                              <w:rPr>
                                <w:rFonts w:hint="default" w:ascii="Cambria Math" w:hAnsi="Cambria Math" w:cs="Times New Roman"/>
                                <w:color w:val="auto"/>
                                <w:kern w:val="2"/>
                                <w:sz w:val="21"/>
                                <w:szCs w:val="21"/>
                                <w:lang w:val="en-US" w:eastAsia="zh-CN"/>
                              </w:rPr>
                              <m:t>v</m:t>
                            </m:r>
                          </w:ins>
                          <m:ctrlPr>
                            <w:ins w:id="8845" w:author="Administrator" w:date="2023-01-15T11:16:58Z">
                              <w:rPr>
                                <w:rFonts w:ascii="Cambria Math" w:hAnsi="Cambria Math" w:cs="Times New Roman"/>
                                <w:i/>
                                <w:color w:val="auto"/>
                                <w:kern w:val="2"/>
                                <w:sz w:val="21"/>
                                <w:szCs w:val="21"/>
                                <w:lang w:val="en-US"/>
                              </w:rPr>
                            </w:ins>
                          </m:ctrlPr>
                        </m:sub>
                      </m:sSub>
                      <w:ins w:id="8846" w:author="Administrator" w:date="2023-01-15T11:16:58Z">
                        <m:r>
                          <m:rPr/>
                          <w:rPr>
                            <w:rFonts w:hint="default" w:ascii="Cambria Math" w:hAnsi="Cambria Math" w:cs="Times New Roman"/>
                            <w:color w:val="auto"/>
                            <w:kern w:val="2"/>
                            <w:sz w:val="21"/>
                            <w:szCs w:val="21"/>
                            <w:lang w:val="en-US" w:eastAsia="zh-CN" w:bidi="ar-SA"/>
                          </w:rPr>
                          <m:t>)</m:t>
                        </m:r>
                      </w:ins>
                      <m:ctrlPr>
                        <w:ins w:id="8847" w:author="Administrator" w:date="2023-01-15T11:16:58Z">
                          <w:rPr>
                            <w:rFonts w:hint="default" w:ascii="Cambria Math" w:hAnsi="Cambria Math" w:cs="Times New Roman"/>
                            <w:i/>
                            <w:color w:val="auto"/>
                            <w:kern w:val="2"/>
                            <w:sz w:val="21"/>
                            <w:szCs w:val="21"/>
                            <w:lang w:val="en-US" w:eastAsia="zh-CN" w:bidi="ar-SA"/>
                          </w:rPr>
                        </w:ins>
                      </m:ctrlPr>
                    </m:e>
                    <m:sup>
                      <w:ins w:id="8848" w:author="Administrator" w:date="2023-01-15T11:16:58Z">
                        <m:r>
                          <m:rPr/>
                          <w:rPr>
                            <w:rFonts w:hint="default" w:ascii="Cambria Math" w:hAnsi="Cambria Math" w:cs="Times New Roman"/>
                            <w:color w:val="auto"/>
                            <w:kern w:val="2"/>
                            <w:sz w:val="21"/>
                            <w:szCs w:val="21"/>
                            <w:lang w:val="en-US" w:eastAsia="zh-CN" w:bidi="ar-SA"/>
                          </w:rPr>
                          <m:t>2</m:t>
                        </m:r>
                      </w:ins>
                      <m:ctrlPr>
                        <w:ins w:id="8849" w:author="Administrator" w:date="2023-01-15T11:16:58Z">
                          <w:rPr>
                            <w:rFonts w:hint="default" w:ascii="Cambria Math" w:hAnsi="Cambria Math" w:cs="Times New Roman"/>
                            <w:i/>
                            <w:color w:val="auto"/>
                            <w:kern w:val="2"/>
                            <w:sz w:val="21"/>
                            <w:szCs w:val="21"/>
                            <w:lang w:val="en-US" w:eastAsia="zh-CN" w:bidi="ar-SA"/>
                          </w:rPr>
                        </w:ins>
                      </m:ctrlPr>
                    </m:sup>
                  </m:sSup>
                  <m:ctrlPr>
                    <w:ins w:id="8850" w:author="Administrator" w:date="2023-01-15T11:16:31Z">
                      <w:rPr>
                        <w:rFonts w:hint="default" w:ascii="Cambria Math" w:hAnsi="Cambria Math" w:cs="Times New Roman"/>
                        <w:i/>
                        <w:color w:val="auto"/>
                        <w:kern w:val="2"/>
                        <w:sz w:val="21"/>
                        <w:szCs w:val="21"/>
                        <w:lang w:val="en-US" w:eastAsia="zh-CN"/>
                      </w:rPr>
                    </w:ins>
                  </m:ctrlPr>
                </m:num>
                <m:den>
                  <w:ins w:id="8851" w:author="Administrator" w:date="2023-01-15T11:17:07Z">
                    <m:r>
                      <m:rPr/>
                      <w:rPr>
                        <w:rFonts w:ascii="Cambria Math" w:hAnsi="Cambria Math" w:cs="Times New Roman"/>
                        <w:color w:val="auto"/>
                        <w:kern w:val="2"/>
                        <w:sz w:val="21"/>
                        <w:szCs w:val="21"/>
                        <w:lang w:val="en-US"/>
                      </w:rPr>
                      <m:t>β</m:t>
                    </m:r>
                  </w:ins>
                  <m:ctrlPr>
                    <w:ins w:id="8852" w:author="Administrator" w:date="2023-01-15T11:16:31Z">
                      <w:rPr>
                        <w:rFonts w:hint="default" w:ascii="Cambria Math" w:hAnsi="Cambria Math" w:cs="Times New Roman"/>
                        <w:i/>
                        <w:color w:val="auto"/>
                        <w:kern w:val="2"/>
                        <w:sz w:val="21"/>
                        <w:szCs w:val="21"/>
                        <w:lang w:val="en-US" w:eastAsia="zh-CN"/>
                      </w:rPr>
                    </w:ins>
                  </m:ctrlPr>
                </m:den>
              </m:f>
              <m:ctrlPr>
                <w:ins w:id="8853" w:author="Administrator" w:date="2023-01-15T11:16:31Z">
                  <w:rPr>
                    <w:rFonts w:hint="default" w:ascii="Cambria Math" w:hAnsi="Cambria Math" w:cs="Times New Roman"/>
                    <w:i/>
                    <w:color w:val="auto"/>
                    <w:kern w:val="2"/>
                    <w:sz w:val="21"/>
                    <w:szCs w:val="21"/>
                    <w:lang w:val="en-US" w:eastAsia="zh-CN"/>
                  </w:rPr>
                </w:ins>
              </m:ctrlPr>
            </m:e>
          </m:nary>
          <w:ins w:id="8854" w:author="Administrator" w:date="2023-01-15T11:17:23Z">
            <m:r>
              <m:rPr/>
              <w:rPr>
                <w:rFonts w:hint="default" w:ascii="Cambria Math" w:hAnsi="Cambria Math" w:cs="Times New Roman"/>
                <w:color w:val="auto"/>
                <w:kern w:val="2"/>
                <w:sz w:val="21"/>
                <w:szCs w:val="21"/>
                <w:lang w:val="en-US" w:eastAsia="zh-CN"/>
              </w:rPr>
              <m:t>+</m:t>
            </m:r>
          </w:ins>
          <m:nary>
            <m:naryPr>
              <m:chr m:val="∑"/>
              <m:limLoc m:val="subSup"/>
              <m:supHide m:val="1"/>
              <m:ctrlPr>
                <w:ins w:id="8855" w:author="Administrator" w:date="2023-01-15T11:17:27Z">
                  <m:rPr/>
                  <w:rPr>
                    <w:rFonts w:hint="default" w:ascii="Cambria Math" w:hAnsi="Cambria Math" w:cs="Times New Roman"/>
                    <w:i/>
                    <w:color w:val="auto"/>
                    <w:kern w:val="2"/>
                    <w:sz w:val="21"/>
                    <w:szCs w:val="21"/>
                    <w:lang w:val="en-US" w:eastAsia="zh-CN"/>
                  </w:rPr>
                </w:ins>
              </m:ctrlPr>
            </m:naryPr>
            <m:sub>
              <w:ins w:id="8856" w:author="Administrator" w:date="2023-01-15T11:17:38Z">
                <m:r>
                  <m:rPr/>
                  <w:rPr>
                    <w:rFonts w:hint="default" w:ascii="Cambria Math" w:hAnsi="Cambria Math" w:cs="Times New Roman"/>
                    <w:color w:val="auto"/>
                    <w:kern w:val="2"/>
                    <w:sz w:val="21"/>
                    <w:szCs w:val="21"/>
                    <w:lang w:val="en-US" w:eastAsia="zh-CN" w:bidi="ar-SA"/>
                  </w:rPr>
                  <m:t>i,j</m:t>
                </m:r>
              </w:ins>
              <w:ins w:id="8857" w:author="Administrator" w:date="2023-01-15T11:17:38Z">
                <m:r>
                  <m:rPr/>
                  <w:rPr>
                    <w:rFonts w:ascii="Cambria Math" w:hAnsi="Cambria Math" w:cs="Times New Roman"/>
                    <w:color w:val="auto"/>
                    <w:kern w:val="2"/>
                    <w:sz w:val="21"/>
                    <w:szCs w:val="21"/>
                    <w:lang w:val="en-US" w:bidi="ar-SA"/>
                  </w:rPr>
                  <m:t>∈</m:t>
                </m:r>
              </w:ins>
              <m:sSub>
                <m:sSubPr>
                  <m:ctrlPr>
                    <w:ins w:id="8858" w:author="Administrator" w:date="2023-01-15T11:17:38Z">
                      <w:rPr>
                        <w:rFonts w:ascii="Cambria Math" w:hAnsi="Cambria Math" w:cs="Times New Roman"/>
                        <w:i/>
                        <w:color w:val="auto"/>
                        <w:kern w:val="2"/>
                        <w:sz w:val="21"/>
                        <w:szCs w:val="21"/>
                        <w:lang w:val="en-US" w:bidi="ar-SA"/>
                      </w:rPr>
                    </w:ins>
                  </m:ctrlPr>
                </m:sSubPr>
                <m:e>
                  <w:ins w:id="8859" w:author="Administrator" w:date="2023-01-15T11:17:38Z">
                    <m:r>
                      <m:rPr/>
                      <w:rPr>
                        <w:rFonts w:hint="default" w:ascii="Cambria Math" w:hAnsi="Cambria Math" w:cs="Times New Roman"/>
                        <w:color w:val="auto"/>
                        <w:kern w:val="2"/>
                        <w:sz w:val="21"/>
                        <w:szCs w:val="21"/>
                        <w:lang w:val="en-US" w:eastAsia="zh-CN" w:bidi="ar-SA"/>
                      </w:rPr>
                      <m:t>H</m:t>
                    </m:r>
                  </w:ins>
                  <m:ctrlPr>
                    <w:ins w:id="8860" w:author="Administrator" w:date="2023-01-15T11:17:38Z">
                      <w:rPr>
                        <w:rFonts w:ascii="Cambria Math" w:hAnsi="Cambria Math" w:cs="Times New Roman"/>
                        <w:i/>
                        <w:color w:val="auto"/>
                        <w:kern w:val="2"/>
                        <w:sz w:val="21"/>
                        <w:szCs w:val="21"/>
                        <w:lang w:val="en-US" w:bidi="ar-SA"/>
                      </w:rPr>
                    </w:ins>
                  </m:ctrlPr>
                </m:e>
                <m:sub>
                  <w:ins w:id="8861" w:author="Administrator" w:date="2023-01-15T11:17:38Z">
                    <m:r>
                      <m:rPr/>
                      <w:rPr>
                        <w:rFonts w:hint="default" w:ascii="Cambria Math" w:hAnsi="Cambria Math" w:cs="Times New Roman"/>
                        <w:color w:val="auto"/>
                        <w:kern w:val="2"/>
                        <w:sz w:val="21"/>
                        <w:szCs w:val="21"/>
                        <w:lang w:val="en-US" w:eastAsia="zh-CN" w:bidi="ar-SA"/>
                      </w:rPr>
                      <m:t>v</m:t>
                    </m:r>
                  </w:ins>
                  <m:ctrlPr>
                    <w:ins w:id="8862" w:author="Administrator" w:date="2023-01-15T11:17:38Z">
                      <w:rPr>
                        <w:rFonts w:ascii="Cambria Math" w:hAnsi="Cambria Math" w:cs="Times New Roman"/>
                        <w:i/>
                        <w:color w:val="auto"/>
                        <w:kern w:val="2"/>
                        <w:sz w:val="21"/>
                        <w:szCs w:val="21"/>
                        <w:lang w:val="en-US" w:bidi="ar-SA"/>
                      </w:rPr>
                    </w:ins>
                  </m:ctrlPr>
                </m:sub>
              </m:sSub>
              <m:ctrlPr>
                <w:ins w:id="8863" w:author="Administrator" w:date="2023-01-15T11:17:27Z">
                  <m:rPr/>
                  <w:rPr>
                    <w:rFonts w:hint="default" w:ascii="Cambria Math" w:hAnsi="Cambria Math" w:cs="Times New Roman"/>
                    <w:i/>
                    <w:color w:val="auto"/>
                    <w:kern w:val="2"/>
                    <w:sz w:val="21"/>
                    <w:szCs w:val="21"/>
                    <w:lang w:val="en-US" w:eastAsia="zh-CN"/>
                  </w:rPr>
                </w:ins>
              </m:ctrlPr>
            </m:sub>
            <m:sup>
              <m:ctrlPr>
                <w:ins w:id="8864" w:author="Administrator" w:date="2023-01-15T11:17:27Z">
                  <m:rPr/>
                  <w:rPr>
                    <w:rFonts w:hint="default" w:ascii="Cambria Math" w:hAnsi="Cambria Math" w:cs="Times New Roman"/>
                    <w:i/>
                    <w:color w:val="auto"/>
                    <w:kern w:val="2"/>
                    <w:sz w:val="21"/>
                    <w:szCs w:val="21"/>
                    <w:lang w:val="en-US" w:eastAsia="zh-CN"/>
                  </w:rPr>
                </w:ins>
              </m:ctrlPr>
            </m:sup>
            <m:e>
              <m:f>
                <m:fPr>
                  <m:ctrlPr>
                    <w:ins w:id="8865" w:author="Administrator" w:date="2023-01-15T11:17:42Z">
                      <m:rPr/>
                      <w:rPr>
                        <w:rFonts w:hint="default" w:ascii="Cambria Math" w:hAnsi="Cambria Math" w:cs="Times New Roman"/>
                        <w:i/>
                        <w:color w:val="auto"/>
                        <w:kern w:val="2"/>
                        <w:sz w:val="21"/>
                        <w:szCs w:val="21"/>
                        <w:lang w:val="en-US" w:eastAsia="zh-CN"/>
                      </w:rPr>
                    </w:ins>
                  </m:ctrlPr>
                </m:fPr>
                <m:num>
                  <m:sSup>
                    <m:sSupPr>
                      <m:ctrlPr>
                        <w:ins w:id="8866" w:author="Administrator" w:date="2023-01-15T11:18:02Z">
                          <w:rPr>
                            <w:rFonts w:hint="default" w:ascii="Cambria Math" w:hAnsi="Cambria Math" w:cs="Times New Roman"/>
                            <w:i/>
                            <w:color w:val="auto"/>
                            <w:kern w:val="2"/>
                            <w:sz w:val="21"/>
                            <w:szCs w:val="21"/>
                            <w:lang w:val="en-US" w:eastAsia="zh-CN" w:bidi="ar-SA"/>
                          </w:rPr>
                        </w:ins>
                      </m:ctrlPr>
                    </m:sSupPr>
                    <m:e>
                      <w:ins w:id="8867" w:author="Administrator" w:date="2023-01-15T11:18:02Z">
                        <m:r>
                          <m:rPr/>
                          <w:rPr>
                            <w:rFonts w:hint="default" w:ascii="Cambria Math" w:hAnsi="Cambria Math" w:cs="Times New Roman"/>
                            <w:color w:val="auto"/>
                            <w:kern w:val="2"/>
                            <w:sz w:val="21"/>
                            <w:szCs w:val="21"/>
                            <w:lang w:val="en-US" w:eastAsia="zh-CN" w:bidi="ar-SA"/>
                          </w:rPr>
                          <m:t>(</m:t>
                        </m:r>
                      </w:ins>
                      <m:sSubSup>
                        <m:sSubSupPr>
                          <m:ctrlPr>
                            <w:ins w:id="8868" w:author="Administrator" w:date="2023-01-15T11:18:02Z">
                              <w:rPr>
                                <w:rFonts w:hint="default" w:ascii="Cambria Math" w:hAnsi="Cambria Math" w:cs="Times New Roman"/>
                                <w:i/>
                                <w:color w:val="auto"/>
                                <w:kern w:val="2"/>
                                <w:sz w:val="21"/>
                                <w:szCs w:val="21"/>
                                <w:lang w:val="en-US" w:eastAsia="zh-CN"/>
                              </w:rPr>
                            </w:ins>
                          </m:ctrlPr>
                        </m:sSubSupPr>
                        <m:e>
                          <w:ins w:id="8869" w:author="Administrator" w:date="2023-01-15T11:18:02Z">
                            <m:r>
                              <m:rPr/>
                              <w:rPr>
                                <w:rFonts w:hint="default" w:ascii="Cambria Math" w:hAnsi="Cambria Math" w:cs="Times New Roman"/>
                                <w:color w:val="auto"/>
                                <w:kern w:val="2"/>
                                <w:sz w:val="21"/>
                                <w:szCs w:val="21"/>
                                <w:lang w:val="en-US" w:eastAsia="zh-CN"/>
                              </w:rPr>
                              <m:t>d</m:t>
                            </m:r>
                          </w:ins>
                          <m:ctrlPr>
                            <w:ins w:id="8870" w:author="Administrator" w:date="2023-01-15T11:18:02Z">
                              <w:rPr>
                                <w:rFonts w:hint="default" w:ascii="Cambria Math" w:hAnsi="Cambria Math" w:cs="Times New Roman"/>
                                <w:i/>
                                <w:color w:val="auto"/>
                                <w:kern w:val="2"/>
                                <w:sz w:val="21"/>
                                <w:szCs w:val="21"/>
                                <w:lang w:val="en-US" w:eastAsia="zh-CN"/>
                              </w:rPr>
                            </w:ins>
                          </m:ctrlPr>
                        </m:e>
                        <m:sub>
                          <w:ins w:id="8871" w:author="Administrator" w:date="2023-01-15T11:18:02Z">
                            <m:r>
                              <m:rPr/>
                              <w:rPr>
                                <w:rFonts w:hint="default" w:ascii="Cambria Math" w:hAnsi="Cambria Math" w:cs="Times New Roman"/>
                                <w:color w:val="auto"/>
                                <w:kern w:val="2"/>
                                <w:sz w:val="21"/>
                                <w:szCs w:val="21"/>
                                <w:lang w:val="en-US" w:eastAsia="zh-CN"/>
                              </w:rPr>
                              <m:t>ij</m:t>
                            </m:r>
                          </w:ins>
                          <m:ctrlPr>
                            <w:ins w:id="8872" w:author="Administrator" w:date="2023-01-15T11:18:02Z">
                              <w:rPr>
                                <w:rFonts w:hint="default" w:ascii="Cambria Math" w:hAnsi="Cambria Math" w:cs="Times New Roman"/>
                                <w:i/>
                                <w:color w:val="auto"/>
                                <w:kern w:val="2"/>
                                <w:sz w:val="21"/>
                                <w:szCs w:val="21"/>
                                <w:lang w:val="en-US" w:eastAsia="zh-CN"/>
                              </w:rPr>
                            </w:ins>
                          </m:ctrlPr>
                        </m:sub>
                        <m:sup>
                          <w:ins w:id="8873" w:author="Administrator" w:date="2023-01-15T11:18:02Z">
                            <m:r>
                              <m:rPr/>
                              <w:rPr>
                                <w:rFonts w:hint="default" w:ascii="Cambria Math" w:hAnsi="Cambria Math" w:cs="Times New Roman"/>
                                <w:color w:val="auto"/>
                                <w:kern w:val="2"/>
                                <w:sz w:val="21"/>
                                <w:szCs w:val="21"/>
                                <w:lang w:val="en-US" w:eastAsia="zh-CN"/>
                              </w:rPr>
                              <m:t>v</m:t>
                            </m:r>
                          </w:ins>
                          <m:ctrlPr>
                            <w:ins w:id="8874" w:author="Administrator" w:date="2023-01-15T11:18:02Z">
                              <w:rPr>
                                <w:rFonts w:hint="default" w:ascii="Cambria Math" w:hAnsi="Cambria Math" w:cs="Times New Roman"/>
                                <w:i/>
                                <w:color w:val="auto"/>
                                <w:kern w:val="2"/>
                                <w:sz w:val="21"/>
                                <w:szCs w:val="21"/>
                                <w:lang w:val="en-US" w:eastAsia="zh-CN"/>
                              </w:rPr>
                            </w:ins>
                          </m:ctrlPr>
                        </m:sup>
                      </m:sSubSup>
                      <w:ins w:id="8875" w:author="Administrator" w:date="2023-01-15T11:18:02Z">
                        <m:r>
                          <m:rPr/>
                          <w:rPr>
                            <w:rFonts w:hint="default" w:ascii="Cambria Math" w:hAnsi="Cambria Math" w:cs="Times New Roman"/>
                            <w:color w:val="auto"/>
                            <w:kern w:val="2"/>
                            <w:sz w:val="21"/>
                            <w:szCs w:val="21"/>
                            <w:lang w:val="en-US" w:eastAsia="zh-CN"/>
                          </w:rPr>
                          <m:t>−</m:t>
                        </m:r>
                      </w:ins>
                      <m:sSub>
                        <m:sSubPr>
                          <m:ctrlPr>
                            <w:ins w:id="8876" w:author="Administrator" w:date="2023-01-15T11:18:02Z">
                              <w:rPr>
                                <w:rFonts w:ascii="Cambria Math" w:hAnsi="Cambria Math" w:cs="Times New Roman"/>
                                <w:i/>
                                <w:color w:val="auto"/>
                                <w:kern w:val="2"/>
                                <w:sz w:val="21"/>
                                <w:szCs w:val="21"/>
                                <w:lang w:val="en-US"/>
                              </w:rPr>
                            </w:ins>
                          </m:ctrlPr>
                        </m:sSubPr>
                        <m:e>
                          <w:ins w:id="8877" w:author="Administrator" w:date="2023-01-15T11:18:02Z">
                            <m:r>
                              <m:rPr/>
                              <w:rPr>
                                <w:rFonts w:hint="default" w:ascii="Cambria Math" w:hAnsi="Cambria Math" w:cs="Times New Roman"/>
                                <w:color w:val="auto"/>
                                <w:kern w:val="2"/>
                                <w:sz w:val="21"/>
                                <w:szCs w:val="21"/>
                                <w:lang w:val="en-US" w:eastAsia="zh-CN"/>
                              </w:rPr>
                              <m:t>s</m:t>
                            </m:r>
                          </w:ins>
                          <m:ctrlPr>
                            <w:ins w:id="8878" w:author="Administrator" w:date="2023-01-15T11:18:02Z">
                              <w:rPr>
                                <w:rFonts w:ascii="Cambria Math" w:hAnsi="Cambria Math" w:cs="Times New Roman"/>
                                <w:i/>
                                <w:color w:val="auto"/>
                                <w:kern w:val="2"/>
                                <w:sz w:val="21"/>
                                <w:szCs w:val="21"/>
                                <w:lang w:val="en-US"/>
                              </w:rPr>
                            </w:ins>
                          </m:ctrlPr>
                        </m:e>
                        <m:sub>
                          <w:ins w:id="8879" w:author="Administrator" w:date="2023-01-15T11:18:02Z">
                            <m:r>
                              <m:rPr/>
                              <w:rPr>
                                <w:rFonts w:hint="default" w:ascii="Cambria Math" w:hAnsi="Cambria Math" w:cs="Times New Roman"/>
                                <w:color w:val="auto"/>
                                <w:kern w:val="2"/>
                                <w:sz w:val="21"/>
                                <w:szCs w:val="21"/>
                                <w:lang w:val="en-US" w:eastAsia="zh-CN"/>
                              </w:rPr>
                              <m:t>i</m:t>
                            </m:r>
                          </w:ins>
                          <m:ctrlPr>
                            <w:ins w:id="8880" w:author="Administrator" w:date="2023-01-15T11:18:02Z">
                              <w:rPr>
                                <w:rFonts w:ascii="Cambria Math" w:hAnsi="Cambria Math" w:cs="Times New Roman"/>
                                <w:i/>
                                <w:color w:val="auto"/>
                                <w:kern w:val="2"/>
                                <w:sz w:val="21"/>
                                <w:szCs w:val="21"/>
                                <w:lang w:val="en-US"/>
                              </w:rPr>
                            </w:ins>
                          </m:ctrlPr>
                        </m:sub>
                      </m:sSub>
                      <w:ins w:id="8881" w:author="Administrator" w:date="2023-01-15T11:18:02Z">
                        <m:r>
                          <m:rPr/>
                          <w:rPr>
                            <w:rFonts w:hint="default" w:ascii="Cambria Math" w:hAnsi="Cambria Math" w:cs="Times New Roman"/>
                            <w:color w:val="auto"/>
                            <w:kern w:val="2"/>
                            <w:sz w:val="21"/>
                            <w:szCs w:val="21"/>
                            <w:lang w:val="en-US" w:eastAsia="zh-CN"/>
                          </w:rPr>
                          <m:t>+</m:t>
                        </m:r>
                      </w:ins>
                      <m:sSub>
                        <m:sSubPr>
                          <m:ctrlPr>
                            <w:ins w:id="8882" w:author="Administrator" w:date="2023-01-15T11:18:02Z">
                              <w:rPr>
                                <w:rFonts w:ascii="Cambria Math" w:hAnsi="Cambria Math" w:cs="Times New Roman"/>
                                <w:i/>
                                <w:color w:val="auto"/>
                                <w:kern w:val="2"/>
                                <w:sz w:val="21"/>
                                <w:szCs w:val="21"/>
                                <w:lang w:val="en-US"/>
                              </w:rPr>
                            </w:ins>
                          </m:ctrlPr>
                        </m:sSubPr>
                        <m:e>
                          <w:ins w:id="8883" w:author="Administrator" w:date="2023-01-15T11:18:02Z">
                            <m:r>
                              <m:rPr/>
                              <w:rPr>
                                <w:rFonts w:hint="default" w:ascii="Cambria Math" w:hAnsi="Cambria Math" w:cs="Times New Roman"/>
                                <w:color w:val="auto"/>
                                <w:kern w:val="2"/>
                                <w:sz w:val="21"/>
                                <w:szCs w:val="21"/>
                                <w:lang w:val="en-US" w:eastAsia="zh-CN"/>
                              </w:rPr>
                              <m:t>s</m:t>
                            </m:r>
                          </w:ins>
                          <m:ctrlPr>
                            <w:ins w:id="8884" w:author="Administrator" w:date="2023-01-15T11:18:02Z">
                              <w:rPr>
                                <w:rFonts w:ascii="Cambria Math" w:hAnsi="Cambria Math" w:cs="Times New Roman"/>
                                <w:i/>
                                <w:color w:val="auto"/>
                                <w:kern w:val="2"/>
                                <w:sz w:val="21"/>
                                <w:szCs w:val="21"/>
                                <w:lang w:val="en-US"/>
                              </w:rPr>
                            </w:ins>
                          </m:ctrlPr>
                        </m:e>
                        <m:sub>
                          <w:ins w:id="8885" w:author="Administrator" w:date="2023-01-15T11:18:02Z">
                            <m:r>
                              <m:rPr/>
                              <w:rPr>
                                <w:rFonts w:hint="default" w:ascii="Cambria Math" w:hAnsi="Cambria Math" w:cs="Times New Roman"/>
                                <w:color w:val="auto"/>
                                <w:kern w:val="2"/>
                                <w:sz w:val="21"/>
                                <w:szCs w:val="21"/>
                                <w:lang w:val="en-US" w:eastAsia="zh-CN"/>
                              </w:rPr>
                              <m:t>j</m:t>
                            </m:r>
                          </w:ins>
                          <m:ctrlPr>
                            <w:ins w:id="8886" w:author="Administrator" w:date="2023-01-15T11:18:02Z">
                              <w:rPr>
                                <w:rFonts w:ascii="Cambria Math" w:hAnsi="Cambria Math" w:cs="Times New Roman"/>
                                <w:i/>
                                <w:color w:val="auto"/>
                                <w:kern w:val="2"/>
                                <w:sz w:val="21"/>
                                <w:szCs w:val="21"/>
                                <w:lang w:val="en-US"/>
                              </w:rPr>
                            </w:ins>
                          </m:ctrlPr>
                        </m:sub>
                      </m:sSub>
                      <w:ins w:id="8887" w:author="Administrator" w:date="2023-01-15T11:18:02Z">
                        <m:r>
                          <m:rPr/>
                          <w:rPr>
                            <w:rFonts w:hint="default" w:ascii="Cambria Math" w:hAnsi="Cambria Math" w:cs="Times New Roman"/>
                            <w:color w:val="auto"/>
                            <w:kern w:val="2"/>
                            <w:sz w:val="21"/>
                            <w:szCs w:val="21"/>
                            <w:lang w:val="en-US" w:eastAsia="zh-CN" w:bidi="ar-SA"/>
                          </w:rPr>
                          <m:t>)</m:t>
                        </m:r>
                      </w:ins>
                      <m:ctrlPr>
                        <w:ins w:id="8888" w:author="Administrator" w:date="2023-01-15T11:18:02Z">
                          <w:rPr>
                            <w:rFonts w:hint="default" w:ascii="Cambria Math" w:hAnsi="Cambria Math" w:cs="Times New Roman"/>
                            <w:i/>
                            <w:color w:val="auto"/>
                            <w:kern w:val="2"/>
                            <w:sz w:val="21"/>
                            <w:szCs w:val="21"/>
                            <w:lang w:val="en-US" w:eastAsia="zh-CN" w:bidi="ar-SA"/>
                          </w:rPr>
                        </w:ins>
                      </m:ctrlPr>
                    </m:e>
                    <m:sup>
                      <w:ins w:id="8889" w:author="Administrator" w:date="2023-01-15T11:18:02Z">
                        <m:r>
                          <m:rPr/>
                          <w:rPr>
                            <w:rFonts w:hint="default" w:ascii="Cambria Math" w:hAnsi="Cambria Math" w:cs="Times New Roman"/>
                            <w:color w:val="auto"/>
                            <w:kern w:val="2"/>
                            <w:sz w:val="21"/>
                            <w:szCs w:val="21"/>
                            <w:lang w:val="en-US" w:eastAsia="zh-CN" w:bidi="ar-SA"/>
                          </w:rPr>
                          <m:t>2</m:t>
                        </m:r>
                      </w:ins>
                      <m:ctrlPr>
                        <w:ins w:id="8890" w:author="Administrator" w:date="2023-01-15T11:18:02Z">
                          <w:rPr>
                            <w:rFonts w:hint="default" w:ascii="Cambria Math" w:hAnsi="Cambria Math" w:cs="Times New Roman"/>
                            <w:i/>
                            <w:color w:val="auto"/>
                            <w:kern w:val="2"/>
                            <w:sz w:val="21"/>
                            <w:szCs w:val="21"/>
                            <w:lang w:val="en-US" w:eastAsia="zh-CN" w:bidi="ar-SA"/>
                          </w:rPr>
                        </w:ins>
                      </m:ctrlPr>
                    </m:sup>
                  </m:sSup>
                  <m:ctrlPr>
                    <w:ins w:id="8891" w:author="Administrator" w:date="2023-01-15T11:17:42Z">
                      <m:rPr/>
                      <w:rPr>
                        <w:rFonts w:hint="default" w:ascii="Cambria Math" w:hAnsi="Cambria Math" w:cs="Times New Roman"/>
                        <w:i/>
                        <w:color w:val="auto"/>
                        <w:kern w:val="2"/>
                        <w:sz w:val="21"/>
                        <w:szCs w:val="21"/>
                        <w:lang w:val="en-US" w:eastAsia="zh-CN"/>
                      </w:rPr>
                    </w:ins>
                  </m:ctrlPr>
                </m:num>
                <m:den>
                  <w:ins w:id="8892" w:author="Administrator" w:date="2023-01-15T11:17:45Z">
                    <m:r>
                      <m:rPr/>
                      <w:rPr>
                        <w:rFonts w:hint="default" w:ascii="Cambria Math" w:hAnsi="Cambria Math" w:cs="Times New Roman"/>
                        <w:color w:val="auto"/>
                        <w:kern w:val="2"/>
                        <w:sz w:val="21"/>
                        <w:szCs w:val="21"/>
                        <w:lang w:val="en-US" w:eastAsia="zh-CN"/>
                      </w:rPr>
                      <m:t>2</m:t>
                    </m:r>
                  </w:ins>
                  <w:ins w:id="8893" w:author="Administrator" w:date="2023-01-15T11:17:51Z">
                    <m:r>
                      <m:rPr/>
                      <w:rPr>
                        <w:rFonts w:ascii="Cambria Math" w:hAnsi="Cambria Math" w:cs="Times New Roman"/>
                        <w:color w:val="auto"/>
                        <w:kern w:val="2"/>
                        <w:sz w:val="21"/>
                        <w:szCs w:val="21"/>
                        <w:lang w:val="en-US"/>
                      </w:rPr>
                      <m:t>β</m:t>
                    </m:r>
                  </w:ins>
                  <m:ctrlPr>
                    <w:ins w:id="8894" w:author="Administrator" w:date="2023-01-15T11:17:42Z">
                      <m:rPr/>
                      <w:rPr>
                        <w:rFonts w:hint="default" w:ascii="Cambria Math" w:hAnsi="Cambria Math" w:cs="Times New Roman"/>
                        <w:i/>
                        <w:color w:val="auto"/>
                        <w:kern w:val="2"/>
                        <w:sz w:val="21"/>
                        <w:szCs w:val="21"/>
                        <w:lang w:val="en-US" w:eastAsia="zh-CN"/>
                      </w:rPr>
                    </w:ins>
                  </m:ctrlPr>
                </m:den>
              </m:f>
              <m:ctrlPr>
                <w:ins w:id="8895" w:author="Administrator" w:date="2023-01-15T11:17:27Z">
                  <m:rPr/>
                  <w:rPr>
                    <w:rFonts w:hint="default" w:ascii="Cambria Math" w:hAnsi="Cambria Math" w:cs="Times New Roman"/>
                    <w:i/>
                    <w:color w:val="auto"/>
                    <w:kern w:val="2"/>
                    <w:sz w:val="21"/>
                    <w:szCs w:val="21"/>
                    <w:lang w:val="en-US" w:eastAsia="zh-CN"/>
                  </w:rPr>
                </w:ins>
              </m:ctrlPr>
            </m:e>
          </m:nary>
          <w:ins w:id="8896" w:author="Administrator" w:date="2023-01-15T11:16:10Z">
            <m:r>
              <m:rPr/>
              <w:rPr>
                <w:rFonts w:hint="default" w:ascii="Cambria Math" w:hAnsi="Cambria Math" w:cs="Times New Roman"/>
                <w:color w:val="auto"/>
                <w:kern w:val="2"/>
                <w:sz w:val="21"/>
                <w:szCs w:val="21"/>
                <w:lang w:val="en-US" w:eastAsia="zh-CN"/>
              </w:rPr>
              <m:t>)</m:t>
            </m:r>
          </w:ins>
          <w:ins w:id="8897" w:author="Administrator" w:date="2023-01-15T11:15:58Z">
            <m:r>
              <m:rPr/>
              <w:rPr>
                <w:rFonts w:hint="default" w:ascii="Cambria Math" w:hAnsi="Cambria Math" w:cs="Times New Roman"/>
                <w:color w:val="auto"/>
                <w:kern w:val="2"/>
                <w:sz w:val="21"/>
                <w:szCs w:val="21"/>
                <w:lang w:val="en-US" w:eastAsia="zh-CN"/>
              </w:rPr>
              <m:t>)</m:t>
            </m:r>
          </w:ins>
          <w:ins w:id="8898" w:author="Administrator" w:date="2023-01-15T11:15:50Z">
            <m:r>
              <m:rPr/>
              <w:rPr>
                <w:rFonts w:hint="default" w:ascii="Cambria Math" w:hAnsi="Cambria Math" w:cs="Times New Roman"/>
                <w:color w:val="auto"/>
                <w:kern w:val="2"/>
                <w:sz w:val="21"/>
                <w:szCs w:val="21"/>
                <w:lang w:val="en-US" w:eastAsia="zh-CN"/>
              </w:rPr>
              <m:t>)</m:t>
            </m:r>
          </w:ins>
        </m:oMath>
      </m:oMathPara>
    </w:p>
    <w:p>
      <w:pPr>
        <w:ind w:firstLine="420" w:firstLineChars="200"/>
        <w:rPr>
          <w:rFonts w:hint="default" w:hAnsi="Cambria Math" w:eastAsia="宋体"/>
          <w:i/>
          <w:iCs/>
          <w:color w:val="auto"/>
          <w:sz w:val="21"/>
          <w:szCs w:val="21"/>
          <w:lang w:val="en-US" w:eastAsia="zh-CN"/>
          <w:rPrChange w:id="8900" w:author="Administrator" w:date="2023-01-14T23:42:20Z">
            <w:rPr>
              <w:rFonts w:hint="eastAsia" w:eastAsia="宋体"/>
              <w:color w:val="auto"/>
              <w:sz w:val="18"/>
              <w:szCs w:val="18"/>
              <w:lang w:val="en-US" w:eastAsia="zh-CN"/>
            </w:rPr>
          </w:rPrChange>
        </w:rPr>
        <w:pPrChange w:id="8899" w:author="Administrator" w:date="2023-01-14T23:34:45Z">
          <w:pPr/>
        </w:pPrChange>
      </w:pPr>
    </w:p>
    <w:sectPr>
      <w:pgSz w:w="11906" w:h="16838"/>
      <w:pgMar w:top="1440" w:right="1416" w:bottom="1440" w:left="156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CCF" w:date="2023-01-08T16:37:28Z" w:initials="">
    <w:p w14:paraId="29420B96">
      <w:pPr>
        <w:pStyle w:val="2"/>
        <w:rPr>
          <w:rFonts w:hint="default" w:eastAsia="宋体"/>
          <w:highlight w:val="yellow"/>
          <w:lang w:val="en-US" w:eastAsia="zh-CN"/>
        </w:rPr>
      </w:pPr>
      <w:r>
        <w:rPr>
          <w:rFonts w:hint="eastAsia"/>
          <w:highlight w:val="yellow"/>
          <w:lang w:val="en-US" w:eastAsia="zh-CN"/>
        </w:rPr>
        <w:t>这里是需要补脚注吗？</w:t>
      </w:r>
    </w:p>
  </w:comment>
  <w:comment w:id="1" w:author="CCCF" w:date="2023-01-09T21:03:18Z" w:initials="">
    <w:p w14:paraId="4CAA1D34">
      <w:pPr>
        <w:pStyle w:val="2"/>
        <w:rPr>
          <w:rFonts w:hint="default" w:eastAsia="宋体"/>
          <w:highlight w:val="yellow"/>
          <w:lang w:val="en-US" w:eastAsia="zh-CN"/>
        </w:rPr>
      </w:pPr>
      <w:r>
        <w:rPr>
          <w:rFonts w:hint="eastAsia"/>
          <w:highlight w:val="yellow"/>
          <w:lang w:val="en-US" w:eastAsia="zh-CN"/>
        </w:rPr>
        <w:t>这个观点需要加一个参考文献作为支撑</w:t>
      </w:r>
    </w:p>
  </w:comment>
  <w:comment w:id="2" w:author="CCCF" w:date="2023-01-09T22:15:13Z" w:initials="">
    <w:p w14:paraId="075E05D5">
      <w:pPr>
        <w:pStyle w:val="2"/>
        <w:rPr>
          <w:rFonts w:hint="default" w:eastAsia="宋体"/>
          <w:highlight w:val="yellow"/>
          <w:lang w:val="en-US" w:eastAsia="zh-CN"/>
        </w:rPr>
      </w:pPr>
      <w:r>
        <w:rPr>
          <w:rFonts w:hint="eastAsia"/>
          <w:highlight w:val="yellow"/>
          <w:lang w:val="en-US" w:eastAsia="zh-CN"/>
        </w:rPr>
        <w:t>注意：参考文献[20]的引用被我删除了，所以[20]这条也得由你来删除。</w:t>
      </w:r>
    </w:p>
    <w:p w14:paraId="4C973098">
      <w:pPr>
        <w:pStyle w:val="2"/>
      </w:pPr>
    </w:p>
  </w:comment>
  <w:comment w:id="3" w:author="CCCF" w:date="2023-01-10T20:42:02Z" w:initials="">
    <w:p w14:paraId="34280E06">
      <w:pPr>
        <w:pStyle w:val="2"/>
        <w:rPr>
          <w:rFonts w:hint="default" w:eastAsia="宋体"/>
          <w:highlight w:val="yellow"/>
          <w:lang w:val="en-US" w:eastAsia="zh-CN"/>
        </w:rPr>
      </w:pPr>
      <w:r>
        <w:rPr>
          <w:rFonts w:hint="eastAsia"/>
          <w:highlight w:val="yellow"/>
          <w:lang w:val="en-US" w:eastAsia="zh-CN"/>
        </w:rPr>
        <w:t>公式怎么没编号？</w:t>
      </w:r>
    </w:p>
  </w:comment>
  <w:comment w:id="4" w:author="CCCF" w:date="2023-01-10T20:42:02Z" w:initials="">
    <w:p w14:paraId="15FA4263">
      <w:pPr>
        <w:pStyle w:val="2"/>
        <w:rPr>
          <w:rFonts w:hint="default" w:eastAsia="宋体"/>
          <w:highlight w:val="yellow"/>
          <w:lang w:val="en-US" w:eastAsia="zh-CN"/>
        </w:rPr>
      </w:pPr>
      <w:r>
        <w:rPr>
          <w:rFonts w:hint="eastAsia"/>
          <w:highlight w:val="yellow"/>
          <w:lang w:val="en-US" w:eastAsia="zh-CN"/>
        </w:rPr>
        <w:t>公式怎么没编号？</w:t>
      </w:r>
    </w:p>
  </w:comment>
  <w:comment w:id="5" w:author="CCCF" w:date="2023-01-10T20:42:17Z" w:initials="">
    <w:p w14:paraId="364C5FCA">
      <w:pPr>
        <w:pStyle w:val="2"/>
      </w:pPr>
      <w:r>
        <w:rPr>
          <w:rFonts w:hint="eastAsia"/>
          <w:highlight w:val="yellow"/>
          <w:lang w:val="en-US" w:eastAsia="zh-CN"/>
        </w:rPr>
        <w:t>公式怎么没编号？</w:t>
      </w:r>
    </w:p>
  </w:comment>
  <w:comment w:id="6" w:author="CCCF" w:date="2023-01-10T20:42:17Z" w:initials="">
    <w:p w14:paraId="310651E0">
      <w:pPr>
        <w:pStyle w:val="2"/>
      </w:pPr>
      <w:r>
        <w:rPr>
          <w:rFonts w:hint="eastAsia"/>
          <w:highlight w:val="yellow"/>
          <w:lang w:val="en-US" w:eastAsia="zh-CN"/>
        </w:rPr>
        <w:t>公式怎么没编号？</w:t>
      </w:r>
    </w:p>
  </w:comment>
  <w:comment w:id="7" w:author="CCCF" w:date="2023-01-10T20:50:01Z" w:initials="">
    <w:p w14:paraId="04A6105F">
      <w:pPr>
        <w:pStyle w:val="2"/>
        <w:rPr>
          <w:rFonts w:hint="default" w:eastAsia="宋体"/>
          <w:highlight w:val="yellow"/>
          <w:lang w:val="en-US" w:eastAsia="zh-CN"/>
        </w:rPr>
      </w:pPr>
      <w:r>
        <w:rPr>
          <w:rFonts w:hint="eastAsia"/>
          <w:highlight w:val="yellow"/>
          <w:lang w:val="en-US" w:eastAsia="zh-CN"/>
        </w:rPr>
        <w:t>这个说法准确吗？有点怪。近似这两个字存在吗？</w:t>
      </w:r>
    </w:p>
  </w:comment>
  <w:comment w:id="8" w:author="CCCF" w:date="2023-01-10T21:11:35Z" w:initials="">
    <w:p w14:paraId="618C16CE">
      <w:pPr>
        <w:pStyle w:val="2"/>
        <w:rPr>
          <w:rFonts w:hint="default" w:eastAsia="宋体"/>
          <w:highlight w:val="yellow"/>
          <w:lang w:val="en-US" w:eastAsia="zh-CN"/>
        </w:rPr>
      </w:pPr>
      <w:r>
        <w:rPr>
          <w:rFonts w:hint="eastAsia"/>
          <w:highlight w:val="yellow"/>
          <w:lang w:val="en-US" w:eastAsia="zh-CN"/>
        </w:rPr>
        <w:t>计算啥？这句话感觉没写完，请写清楚些。</w:t>
      </w:r>
    </w:p>
  </w:comment>
  <w:comment w:id="9" w:author="CCCF" w:date="2023-01-10T20:55:32Z" w:initials="">
    <w:p w14:paraId="48B2531F">
      <w:pPr>
        <w:pStyle w:val="2"/>
        <w:rPr>
          <w:rFonts w:hint="default" w:eastAsia="宋体"/>
          <w:highlight w:val="yellow"/>
          <w:lang w:val="en-US" w:eastAsia="zh-CN"/>
        </w:rPr>
      </w:pPr>
      <w:r>
        <w:annotationRef/>
      </w:r>
    </w:p>
  </w:comment>
  <w:comment w:id="10" w:author="CCCF" w:date="2023-01-10T21:17:55Z" w:initials="">
    <w:p w14:paraId="1D110A06">
      <w:pPr>
        <w:pStyle w:val="2"/>
        <w:rPr>
          <w:rFonts w:hint="default" w:eastAsia="宋体"/>
          <w:highlight w:val="yellow"/>
          <w:lang w:val="en-US" w:eastAsia="zh-CN"/>
        </w:rPr>
      </w:pPr>
      <w:r>
        <w:rPr>
          <w:rFonts w:hint="eastAsia"/>
          <w:highlight w:val="yellow"/>
          <w:lang w:val="en-US" w:eastAsia="zh-CN"/>
        </w:rPr>
        <w:t>这里是“对于一组隐变量”还是“对于每个隐变量”？</w:t>
      </w:r>
    </w:p>
  </w:comment>
  <w:comment w:id="11" w:author="CCCF" w:date="2023-01-10T21:24:17Z" w:initials="">
    <w:p w14:paraId="25446749">
      <w:pPr>
        <w:pStyle w:val="2"/>
        <w:rPr>
          <w:rFonts w:hint="default" w:eastAsia="宋体"/>
          <w:highlight w:val="yellow"/>
          <w:lang w:val="en-US" w:eastAsia="zh-CN"/>
        </w:rPr>
      </w:pPr>
      <w:r>
        <w:rPr>
          <w:rFonts w:hint="eastAsia"/>
          <w:highlight w:val="yellow"/>
          <w:lang w:val="en-US" w:eastAsia="zh-CN"/>
        </w:rPr>
        <w:t>这几个符号你在前文预备知识部分没有提到哦，请补一下。</w:t>
      </w:r>
    </w:p>
  </w:comment>
  <w:comment w:id="12" w:author="CCCF" w:date="2023-01-10T18:18:42Z" w:initials="">
    <w:p w14:paraId="2724615E">
      <w:pPr>
        <w:pStyle w:val="2"/>
        <w:rPr>
          <w:rFonts w:hint="default" w:eastAsia="宋体"/>
          <w:highlight w:val="yellow"/>
          <w:lang w:val="en-US" w:eastAsia="zh-CN"/>
        </w:rPr>
      </w:pPr>
      <w:r>
        <w:rPr>
          <w:rFonts w:hint="eastAsia"/>
          <w:highlight w:val="yellow"/>
          <w:lang w:val="en-US" w:eastAsia="zh-CN"/>
        </w:rPr>
        <w:t>增加每次互评的平均提交数</w:t>
      </w:r>
    </w:p>
  </w:comment>
  <w:comment w:id="13" w:author="CCCF" w:date="2023-01-10T21:17:55Z" w:initials="">
    <w:p w14:paraId="55791304">
      <w:pPr>
        <w:pStyle w:val="2"/>
        <w:rPr>
          <w:rFonts w:hint="default" w:eastAsia="宋体"/>
          <w:highlight w:val="yellow"/>
          <w:lang w:val="en-US" w:eastAsia="zh-CN"/>
        </w:rPr>
      </w:pPr>
      <w:r>
        <w:rPr>
          <w:rFonts w:hint="eastAsia"/>
          <w:highlight w:val="yellow"/>
          <w:lang w:val="en-US" w:eastAsia="zh-CN"/>
        </w:rPr>
        <w:t>这里是“对于一组隐变量”还是“对于每个隐变量”？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9420B96" w15:done="0"/>
  <w15:commentEx w15:paraId="4CAA1D34" w15:done="0"/>
  <w15:commentEx w15:paraId="4C973098" w15:done="0"/>
  <w15:commentEx w15:paraId="34280E06" w15:done="0"/>
  <w15:commentEx w15:paraId="15FA4263" w15:done="0"/>
  <w15:commentEx w15:paraId="364C5FCA" w15:done="0"/>
  <w15:commentEx w15:paraId="310651E0" w15:done="0"/>
  <w15:commentEx w15:paraId="04A6105F" w15:done="0"/>
  <w15:commentEx w15:paraId="618C16CE" w15:done="0"/>
  <w15:commentEx w15:paraId="48B2531F" w15:done="0"/>
  <w15:commentEx w15:paraId="1D110A06" w15:done="0"/>
  <w15:commentEx w15:paraId="25446749" w15:done="0"/>
  <w15:commentEx w15:paraId="2724615E" w15:done="0"/>
  <w15:commentEx w15:paraId="557913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STIXGeneral-Regular">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imesNewRomanPS-ItalicM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4"/>
      </w:rPr>
    </w:pPr>
    <w:r>
      <w:fldChar w:fldCharType="begin"/>
    </w:r>
    <w:r>
      <w:rPr>
        <w:rStyle w:val="14"/>
      </w:rPr>
      <w:instrText xml:space="preserve">PAGE  </w:instrText>
    </w:r>
    <w:r>
      <w:fldChar w:fldCharType="separate"/>
    </w:r>
    <w:r>
      <w:rPr>
        <w:rStyle w:val="14"/>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4"/>
      </w:rPr>
    </w:pPr>
    <w:r>
      <w:fldChar w:fldCharType="begin"/>
    </w:r>
    <w:r>
      <w:rPr>
        <w:rStyle w:val="14"/>
      </w:rPr>
      <w:instrText xml:space="preserve">PAGE  </w:instrText>
    </w:r>
    <w:r>
      <w:fldChar w:fldCharType="separate"/>
    </w:r>
    <w: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footnote>
  <w:footnote w:id="0">
    <w:p>
      <w:pPr>
        <w:widowControl/>
        <w:snapToGrid w:val="0"/>
        <w:pPrChange w:id="0" w:author="Administrator" w:date="2023-01-12T12:06:06Z">
          <w:pPr>
            <w:pStyle w:val="8"/>
            <w:snapToGrid w:val="0"/>
          </w:pPr>
        </w:pPrChange>
      </w:pPr>
      <w:ins w:id="1" w:author="Administrator" w:date="2023-01-12T12:04:35Z">
        <w:r>
          <w:rPr>
            <w:rStyle w:val="17"/>
          </w:rPr>
          <w:footnoteRef/>
        </w:r>
      </w:ins>
      <w:ins w:id="2" w:author="Administrator" w:date="2023-01-12T12:04:35Z">
        <w:r>
          <w:rPr/>
          <w:t xml:space="preserve"> </w:t>
        </w:r>
      </w:ins>
      <w:ins w:id="3" w:author="Administrator" w:date="2023-01-12T12:06:04Z">
        <w:r>
          <w:rPr>
            <w:rFonts w:ascii="Times New Roman" w:hAnsi="Times New Roman" w:eastAsia="STIXGeneral-Regular" w:cs="Times New Roman"/>
            <w:color w:val="000000"/>
            <w:kern w:val="0"/>
            <w:sz w:val="18"/>
            <w:szCs w:val="18"/>
            <w:lang w:val="en-US" w:eastAsia="zh-CN" w:bidi="ar"/>
            <w:rPrChange w:id="4" w:author="Administrator" w:date="2023-01-12T12:06:24Z">
              <w:rPr>
                <w:rFonts w:ascii="STIXGeneral-Regular" w:hAnsi="STIXGeneral-Regular" w:eastAsia="STIXGeneral-Regular" w:cs="STIXGeneral-Regular"/>
                <w:color w:val="000000"/>
                <w:kern w:val="0"/>
                <w:sz w:val="15"/>
                <w:szCs w:val="15"/>
                <w:lang w:val="en-US" w:eastAsia="zh-CN" w:bidi="ar"/>
              </w:rPr>
            </w:rPrChange>
          </w:rPr>
          <w:t>https://www.coursera.org/</w:t>
        </w:r>
      </w:ins>
      <w:ins w:id="6" w:author="Administrator" w:date="2023-01-12T12:06:04Z">
        <w:r>
          <w:rPr>
            <w:rFonts w:ascii="STIXGeneral-Regular" w:hAnsi="STIXGeneral-Regular" w:eastAsia="STIXGeneral-Regular" w:cs="STIXGeneral-Regular"/>
            <w:color w:val="000000"/>
            <w:kern w:val="0"/>
            <w:sz w:val="18"/>
            <w:szCs w:val="18"/>
            <w:lang w:val="en-US" w:eastAsia="zh-CN" w:bidi="ar"/>
            <w:rPrChange w:id="7" w:author="Administrator" w:date="2023-01-12T12:06:24Z">
              <w:rPr>
                <w:rFonts w:ascii="STIXGeneral-Regular" w:hAnsi="STIXGeneral-Regular" w:eastAsia="STIXGeneral-Regular" w:cs="STIXGeneral-Regular"/>
                <w:color w:val="000000"/>
                <w:kern w:val="0"/>
                <w:sz w:val="15"/>
                <w:szCs w:val="15"/>
                <w:lang w:val="en-US" w:eastAsia="zh-CN" w:bidi="ar"/>
              </w:rPr>
            </w:rPrChange>
          </w:rPr>
          <w:t xml:space="preserve"> </w:t>
        </w:r>
      </w:ins>
    </w:p>
  </w:footnote>
  <w:footnote w:id="1">
    <w:p>
      <w:pPr>
        <w:widowControl/>
        <w:snapToGrid w:val="0"/>
        <w:pPrChange w:id="9" w:author="Administrator" w:date="2023-01-12T12:06:37Z">
          <w:pPr>
            <w:pStyle w:val="8"/>
            <w:snapToGrid w:val="0"/>
          </w:pPr>
        </w:pPrChange>
      </w:pPr>
      <w:ins w:id="10" w:author="Administrator" w:date="2023-01-12T12:05:21Z">
        <w:r>
          <w:rPr>
            <w:rStyle w:val="17"/>
          </w:rPr>
          <w:footnoteRef/>
        </w:r>
      </w:ins>
      <w:ins w:id="11" w:author="Administrator" w:date="2023-01-12T12:05:21Z">
        <w:r>
          <w:rPr/>
          <w:t xml:space="preserve"> </w:t>
        </w:r>
      </w:ins>
      <w:ins w:id="12" w:author="Administrator" w:date="2023-01-12T12:06:33Z">
        <w:r>
          <w:rPr>
            <w:rFonts w:ascii="Times New Roman" w:hAnsi="Times New Roman" w:eastAsia="STIXGeneral-Regular" w:cs="Times New Roman"/>
            <w:color w:val="000000"/>
            <w:kern w:val="0"/>
            <w:sz w:val="18"/>
            <w:szCs w:val="18"/>
            <w:lang w:val="en-US" w:eastAsia="zh-CN" w:bidi="ar"/>
            <w:rPrChange w:id="13" w:author="Administrator" w:date="2023-01-12T12:07:00Z">
              <w:rPr>
                <w:rFonts w:ascii="STIXGeneral-Regular" w:hAnsi="STIXGeneral-Regular" w:eastAsia="STIXGeneral-Regular" w:cs="STIXGeneral-Regular"/>
                <w:color w:val="000000"/>
                <w:kern w:val="0"/>
                <w:sz w:val="15"/>
                <w:szCs w:val="15"/>
                <w:lang w:val="en-US" w:eastAsia="zh-CN" w:bidi="ar"/>
              </w:rPr>
            </w:rPrChange>
          </w:rPr>
          <w:t xml:space="preserve">https://www.edx.org/ </w:t>
        </w:r>
      </w:ins>
    </w:p>
  </w:footnote>
  <w:footnote w:id="2">
    <w:p>
      <w:pPr>
        <w:widowControl/>
        <w:snapToGrid w:val="0"/>
        <w:pPrChange w:id="15" w:author="Administrator" w:date="2023-01-12T12:06:49Z">
          <w:pPr>
            <w:pStyle w:val="8"/>
            <w:snapToGrid w:val="0"/>
          </w:pPr>
        </w:pPrChange>
      </w:pPr>
      <w:ins w:id="16" w:author="Administrator" w:date="2023-01-12T12:05:30Z">
        <w:r>
          <w:rPr>
            <w:rStyle w:val="17"/>
          </w:rPr>
          <w:footnoteRef/>
        </w:r>
      </w:ins>
      <w:ins w:id="17" w:author="Administrator" w:date="2023-01-12T12:05:30Z">
        <w:r>
          <w:rPr/>
          <w:t xml:space="preserve"> </w:t>
        </w:r>
      </w:ins>
      <w:ins w:id="18" w:author="Administrator" w:date="2023-01-12T12:06:47Z">
        <w:r>
          <w:rPr>
            <w:rFonts w:ascii="Times New Roman" w:hAnsi="Times New Roman" w:eastAsia="STIXGeneral-Regular" w:cs="Times New Roman"/>
            <w:color w:val="000000"/>
            <w:kern w:val="0"/>
            <w:sz w:val="18"/>
            <w:szCs w:val="18"/>
            <w:lang w:val="en-US" w:eastAsia="zh-CN" w:bidi="ar"/>
            <w:rPrChange w:id="19" w:author="Administrator" w:date="2023-01-12T12:06:56Z">
              <w:rPr>
                <w:rFonts w:ascii="STIXGeneral-Regular" w:hAnsi="STIXGeneral-Regular" w:eastAsia="STIXGeneral-Regular" w:cs="STIXGeneral-Regular"/>
                <w:color w:val="000000"/>
                <w:kern w:val="0"/>
                <w:sz w:val="15"/>
                <w:szCs w:val="15"/>
                <w:lang w:val="en-US" w:eastAsia="zh-CN" w:bidi="ar"/>
              </w:rPr>
            </w:rPrChange>
          </w:rPr>
          <w:t xml:space="preserve">https://www.icourse163.org/ </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0751F"/>
    <w:multiLevelType w:val="singleLevel"/>
    <w:tmpl w:val="ACF0751F"/>
    <w:lvl w:ilvl="0" w:tentative="0">
      <w:start w:val="1"/>
      <w:numFmt w:val="decimal"/>
      <w:lvlText w:val="[%1]"/>
      <w:lvlJc w:val="left"/>
      <w:pPr>
        <w:tabs>
          <w:tab w:val="left" w:pos="397"/>
        </w:tabs>
        <w:ind w:left="454" w:leftChars="0" w:hanging="454" w:firstLineChars="0"/>
      </w:pPr>
      <w:rPr>
        <w:rFonts w:hint="default"/>
      </w:rPr>
    </w:lvl>
  </w:abstractNum>
  <w:abstractNum w:abstractNumId="1">
    <w:nsid w:val="C65FA629"/>
    <w:multiLevelType w:val="singleLevel"/>
    <w:tmpl w:val="C65FA629"/>
    <w:lvl w:ilvl="0" w:tentative="0">
      <w:start w:val="1"/>
      <w:numFmt w:val="decimal"/>
      <w:suff w:val="space"/>
      <w:lvlText w:val="(%1."/>
      <w:lvlJc w:val="left"/>
    </w:lvl>
  </w:abstractNum>
  <w:abstractNum w:abstractNumId="2">
    <w:nsid w:val="F1B49A3B"/>
    <w:multiLevelType w:val="singleLevel"/>
    <w:tmpl w:val="F1B49A3B"/>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CCF">
    <w15:presenceInfo w15:providerId="None" w15:userId="CCCF"/>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1"/>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footnotePr>
    <w:footnote w:id="6"/>
    <w:footnote w:id="7"/>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FjNzE3ODZmM2M5MTMzMDA2MThlZDUxNzJhZDk5NTg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0914"/>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8F4985"/>
    <w:rsid w:val="00912259"/>
    <w:rsid w:val="0096323E"/>
    <w:rsid w:val="009B0652"/>
    <w:rsid w:val="009D2BC1"/>
    <w:rsid w:val="009E0212"/>
    <w:rsid w:val="009F3DFB"/>
    <w:rsid w:val="00A56DA1"/>
    <w:rsid w:val="00A83D4E"/>
    <w:rsid w:val="00AA3DDF"/>
    <w:rsid w:val="00AB61DD"/>
    <w:rsid w:val="00AC60DC"/>
    <w:rsid w:val="00AE0977"/>
    <w:rsid w:val="00AE50E3"/>
    <w:rsid w:val="00B7747F"/>
    <w:rsid w:val="00B9612E"/>
    <w:rsid w:val="00BF2BE4"/>
    <w:rsid w:val="00C27157"/>
    <w:rsid w:val="00CA0BB5"/>
    <w:rsid w:val="00CA3A38"/>
    <w:rsid w:val="00CC675D"/>
    <w:rsid w:val="00CF09B7"/>
    <w:rsid w:val="00D00085"/>
    <w:rsid w:val="00D35401"/>
    <w:rsid w:val="00D52390"/>
    <w:rsid w:val="00D5628F"/>
    <w:rsid w:val="00D64AE1"/>
    <w:rsid w:val="00D70F73"/>
    <w:rsid w:val="00DA4310"/>
    <w:rsid w:val="00DC1ED9"/>
    <w:rsid w:val="00E60A9C"/>
    <w:rsid w:val="00E73E99"/>
    <w:rsid w:val="00E86464"/>
    <w:rsid w:val="00EE0D72"/>
    <w:rsid w:val="00EE5101"/>
    <w:rsid w:val="00F87BC4"/>
    <w:rsid w:val="00FB2A76"/>
    <w:rsid w:val="00FE4C2D"/>
    <w:rsid w:val="00FE5DE6"/>
    <w:rsid w:val="01011432"/>
    <w:rsid w:val="01097918"/>
    <w:rsid w:val="016F283F"/>
    <w:rsid w:val="018444AD"/>
    <w:rsid w:val="01A90CEE"/>
    <w:rsid w:val="01DC477B"/>
    <w:rsid w:val="02685C0C"/>
    <w:rsid w:val="026E59DD"/>
    <w:rsid w:val="02D92666"/>
    <w:rsid w:val="02E05B8F"/>
    <w:rsid w:val="02EB7596"/>
    <w:rsid w:val="02F03629"/>
    <w:rsid w:val="02F6326D"/>
    <w:rsid w:val="02FF5E45"/>
    <w:rsid w:val="03185F09"/>
    <w:rsid w:val="0340211D"/>
    <w:rsid w:val="034F184D"/>
    <w:rsid w:val="03991DF6"/>
    <w:rsid w:val="040F5655"/>
    <w:rsid w:val="04553F6E"/>
    <w:rsid w:val="052D65D2"/>
    <w:rsid w:val="05387762"/>
    <w:rsid w:val="054E09BE"/>
    <w:rsid w:val="05644C43"/>
    <w:rsid w:val="056703FD"/>
    <w:rsid w:val="05EA06E6"/>
    <w:rsid w:val="05EC0902"/>
    <w:rsid w:val="05ED6429"/>
    <w:rsid w:val="06113EC5"/>
    <w:rsid w:val="061E4834"/>
    <w:rsid w:val="062F6C1F"/>
    <w:rsid w:val="066B1D62"/>
    <w:rsid w:val="068F11DA"/>
    <w:rsid w:val="0696455D"/>
    <w:rsid w:val="06980158"/>
    <w:rsid w:val="06D870D9"/>
    <w:rsid w:val="06FE6B3F"/>
    <w:rsid w:val="071023CF"/>
    <w:rsid w:val="074D717F"/>
    <w:rsid w:val="07612C2A"/>
    <w:rsid w:val="07764EA6"/>
    <w:rsid w:val="078057A6"/>
    <w:rsid w:val="07D65CF0"/>
    <w:rsid w:val="085D629C"/>
    <w:rsid w:val="088272FC"/>
    <w:rsid w:val="08D538D0"/>
    <w:rsid w:val="08FA1588"/>
    <w:rsid w:val="0902043D"/>
    <w:rsid w:val="09094216"/>
    <w:rsid w:val="091361A6"/>
    <w:rsid w:val="09255731"/>
    <w:rsid w:val="093B78E3"/>
    <w:rsid w:val="096A77FA"/>
    <w:rsid w:val="0970184A"/>
    <w:rsid w:val="099F5C8C"/>
    <w:rsid w:val="09AA6B0A"/>
    <w:rsid w:val="09BB0D18"/>
    <w:rsid w:val="0A136630"/>
    <w:rsid w:val="0A3861B8"/>
    <w:rsid w:val="0A4725AB"/>
    <w:rsid w:val="0A51342A"/>
    <w:rsid w:val="0A921BD9"/>
    <w:rsid w:val="0A9A1FDF"/>
    <w:rsid w:val="0AAE262A"/>
    <w:rsid w:val="0AC55BBC"/>
    <w:rsid w:val="0AD716CA"/>
    <w:rsid w:val="0AF50259"/>
    <w:rsid w:val="0B0C7351"/>
    <w:rsid w:val="0B3643CE"/>
    <w:rsid w:val="0BAB4DBC"/>
    <w:rsid w:val="0BBF5E59"/>
    <w:rsid w:val="0BCD4D32"/>
    <w:rsid w:val="0BF73B5D"/>
    <w:rsid w:val="0BFF2A12"/>
    <w:rsid w:val="0C0A1245"/>
    <w:rsid w:val="0C247F7D"/>
    <w:rsid w:val="0C4A75C4"/>
    <w:rsid w:val="0C4D7C21"/>
    <w:rsid w:val="0C5E1E2E"/>
    <w:rsid w:val="0C6F5DE9"/>
    <w:rsid w:val="0C711B61"/>
    <w:rsid w:val="0C945850"/>
    <w:rsid w:val="0CA2345C"/>
    <w:rsid w:val="0CD520F0"/>
    <w:rsid w:val="0CD8203D"/>
    <w:rsid w:val="0D2532A5"/>
    <w:rsid w:val="0D444B80"/>
    <w:rsid w:val="0D4607D5"/>
    <w:rsid w:val="0DBF4B4E"/>
    <w:rsid w:val="0E6B5BED"/>
    <w:rsid w:val="0E855450"/>
    <w:rsid w:val="0E8B557C"/>
    <w:rsid w:val="0E9F52AD"/>
    <w:rsid w:val="0ED65CAC"/>
    <w:rsid w:val="0EDC2A85"/>
    <w:rsid w:val="0F0A59FC"/>
    <w:rsid w:val="0F0F38A7"/>
    <w:rsid w:val="0F0F75EE"/>
    <w:rsid w:val="0F466CD2"/>
    <w:rsid w:val="0F494BFA"/>
    <w:rsid w:val="0F53554E"/>
    <w:rsid w:val="0F615EBD"/>
    <w:rsid w:val="0F813528"/>
    <w:rsid w:val="0F943B03"/>
    <w:rsid w:val="0FB83603"/>
    <w:rsid w:val="0FD85C9C"/>
    <w:rsid w:val="10272B2C"/>
    <w:rsid w:val="10356198"/>
    <w:rsid w:val="103F071D"/>
    <w:rsid w:val="106D2640"/>
    <w:rsid w:val="107428D8"/>
    <w:rsid w:val="10A976AA"/>
    <w:rsid w:val="10F845FF"/>
    <w:rsid w:val="115630D4"/>
    <w:rsid w:val="11625F1D"/>
    <w:rsid w:val="116577BB"/>
    <w:rsid w:val="116C15A2"/>
    <w:rsid w:val="11A81D07"/>
    <w:rsid w:val="11D94A64"/>
    <w:rsid w:val="12411FD6"/>
    <w:rsid w:val="12490E8B"/>
    <w:rsid w:val="12502219"/>
    <w:rsid w:val="12505221"/>
    <w:rsid w:val="125053DB"/>
    <w:rsid w:val="12624579"/>
    <w:rsid w:val="1267694C"/>
    <w:rsid w:val="12F31522"/>
    <w:rsid w:val="12F42BA4"/>
    <w:rsid w:val="131C0EF2"/>
    <w:rsid w:val="135F0966"/>
    <w:rsid w:val="13666BEB"/>
    <w:rsid w:val="13826402"/>
    <w:rsid w:val="13A66416"/>
    <w:rsid w:val="14031E6A"/>
    <w:rsid w:val="149C34F4"/>
    <w:rsid w:val="14A21D72"/>
    <w:rsid w:val="14B22D17"/>
    <w:rsid w:val="14DB6680"/>
    <w:rsid w:val="14E44310"/>
    <w:rsid w:val="14E725C9"/>
    <w:rsid w:val="15001CD4"/>
    <w:rsid w:val="1515731F"/>
    <w:rsid w:val="15173C06"/>
    <w:rsid w:val="1525330E"/>
    <w:rsid w:val="153951E6"/>
    <w:rsid w:val="156C2EC6"/>
    <w:rsid w:val="15806971"/>
    <w:rsid w:val="15943FE5"/>
    <w:rsid w:val="15987AC5"/>
    <w:rsid w:val="15E11B06"/>
    <w:rsid w:val="15F30870"/>
    <w:rsid w:val="15F31839"/>
    <w:rsid w:val="15FD1295"/>
    <w:rsid w:val="15FF19F8"/>
    <w:rsid w:val="16174945"/>
    <w:rsid w:val="161B48EC"/>
    <w:rsid w:val="16297009"/>
    <w:rsid w:val="163C5738"/>
    <w:rsid w:val="164200CB"/>
    <w:rsid w:val="165C118C"/>
    <w:rsid w:val="16635AC1"/>
    <w:rsid w:val="167C538B"/>
    <w:rsid w:val="16C467B9"/>
    <w:rsid w:val="16D660E7"/>
    <w:rsid w:val="16D95B6A"/>
    <w:rsid w:val="16E266C0"/>
    <w:rsid w:val="17011D34"/>
    <w:rsid w:val="172B0ECD"/>
    <w:rsid w:val="17920BDE"/>
    <w:rsid w:val="17A032FB"/>
    <w:rsid w:val="17AD77C6"/>
    <w:rsid w:val="182F58B9"/>
    <w:rsid w:val="18706C6E"/>
    <w:rsid w:val="19151AC7"/>
    <w:rsid w:val="1921046B"/>
    <w:rsid w:val="19563462"/>
    <w:rsid w:val="19644142"/>
    <w:rsid w:val="196F7429"/>
    <w:rsid w:val="198729C4"/>
    <w:rsid w:val="19AF614C"/>
    <w:rsid w:val="19BD6E1B"/>
    <w:rsid w:val="19C4670E"/>
    <w:rsid w:val="19CF7EC7"/>
    <w:rsid w:val="19E25E4D"/>
    <w:rsid w:val="19E44E12"/>
    <w:rsid w:val="19E75211"/>
    <w:rsid w:val="1A7A42D7"/>
    <w:rsid w:val="1AB75D85"/>
    <w:rsid w:val="1B083691"/>
    <w:rsid w:val="1B1F5392"/>
    <w:rsid w:val="1B375D24"/>
    <w:rsid w:val="1B8F5B60"/>
    <w:rsid w:val="1BDC68CC"/>
    <w:rsid w:val="1BEA7699"/>
    <w:rsid w:val="1C2F050D"/>
    <w:rsid w:val="1C456127"/>
    <w:rsid w:val="1C5B3C94"/>
    <w:rsid w:val="1C605908"/>
    <w:rsid w:val="1C6C2CF5"/>
    <w:rsid w:val="1CDF0421"/>
    <w:rsid w:val="1CEB5A11"/>
    <w:rsid w:val="1D352737"/>
    <w:rsid w:val="1D5D57EA"/>
    <w:rsid w:val="1D60595A"/>
    <w:rsid w:val="1D7A7634"/>
    <w:rsid w:val="1DA023FE"/>
    <w:rsid w:val="1DB339E0"/>
    <w:rsid w:val="1DB42507"/>
    <w:rsid w:val="1E104E82"/>
    <w:rsid w:val="1E360515"/>
    <w:rsid w:val="1E4D010E"/>
    <w:rsid w:val="1EC07EEE"/>
    <w:rsid w:val="1F136AA8"/>
    <w:rsid w:val="1F205185"/>
    <w:rsid w:val="1F391CB3"/>
    <w:rsid w:val="1F6E3CDF"/>
    <w:rsid w:val="1F877F90"/>
    <w:rsid w:val="1F90634B"/>
    <w:rsid w:val="1FCF0333"/>
    <w:rsid w:val="200A1C59"/>
    <w:rsid w:val="2037116F"/>
    <w:rsid w:val="207C5907"/>
    <w:rsid w:val="20855784"/>
    <w:rsid w:val="20A55549"/>
    <w:rsid w:val="20A77466"/>
    <w:rsid w:val="20B61DE1"/>
    <w:rsid w:val="20D109C9"/>
    <w:rsid w:val="20E9315F"/>
    <w:rsid w:val="210E153D"/>
    <w:rsid w:val="21380A48"/>
    <w:rsid w:val="215A3157"/>
    <w:rsid w:val="21690C01"/>
    <w:rsid w:val="219739C1"/>
    <w:rsid w:val="21B46707"/>
    <w:rsid w:val="220B3F0F"/>
    <w:rsid w:val="22160D89"/>
    <w:rsid w:val="221B7DC1"/>
    <w:rsid w:val="224D0523"/>
    <w:rsid w:val="227C6712"/>
    <w:rsid w:val="22806203"/>
    <w:rsid w:val="22943A5C"/>
    <w:rsid w:val="22C5455D"/>
    <w:rsid w:val="22C5630B"/>
    <w:rsid w:val="22EC6A43"/>
    <w:rsid w:val="22F4274D"/>
    <w:rsid w:val="23130AEE"/>
    <w:rsid w:val="234436D4"/>
    <w:rsid w:val="234C2589"/>
    <w:rsid w:val="23C12F77"/>
    <w:rsid w:val="24107A5A"/>
    <w:rsid w:val="241B7553"/>
    <w:rsid w:val="241E5CD3"/>
    <w:rsid w:val="24264192"/>
    <w:rsid w:val="245411E8"/>
    <w:rsid w:val="248875F1"/>
    <w:rsid w:val="24A26904"/>
    <w:rsid w:val="24A60B06"/>
    <w:rsid w:val="24A61E00"/>
    <w:rsid w:val="24D26ABE"/>
    <w:rsid w:val="24F904EE"/>
    <w:rsid w:val="25034EC9"/>
    <w:rsid w:val="25257535"/>
    <w:rsid w:val="256B4C73"/>
    <w:rsid w:val="25A32711"/>
    <w:rsid w:val="25B10D75"/>
    <w:rsid w:val="25B20DC9"/>
    <w:rsid w:val="25C805EC"/>
    <w:rsid w:val="25D6438C"/>
    <w:rsid w:val="25F52A64"/>
    <w:rsid w:val="25FC413A"/>
    <w:rsid w:val="26215F4F"/>
    <w:rsid w:val="26664E9A"/>
    <w:rsid w:val="26795443"/>
    <w:rsid w:val="2689617A"/>
    <w:rsid w:val="26B62F9B"/>
    <w:rsid w:val="26F61189"/>
    <w:rsid w:val="26F7280B"/>
    <w:rsid w:val="26FE421A"/>
    <w:rsid w:val="271D4F12"/>
    <w:rsid w:val="271E248E"/>
    <w:rsid w:val="27496612"/>
    <w:rsid w:val="27EF7EAD"/>
    <w:rsid w:val="2840157B"/>
    <w:rsid w:val="286A47A0"/>
    <w:rsid w:val="28754330"/>
    <w:rsid w:val="28CC03F4"/>
    <w:rsid w:val="290A0F1C"/>
    <w:rsid w:val="29254455"/>
    <w:rsid w:val="293957C6"/>
    <w:rsid w:val="2971076E"/>
    <w:rsid w:val="29876ECC"/>
    <w:rsid w:val="29F0780D"/>
    <w:rsid w:val="29F34A82"/>
    <w:rsid w:val="2AAE38A4"/>
    <w:rsid w:val="2B011EAB"/>
    <w:rsid w:val="2B0C0F7B"/>
    <w:rsid w:val="2B34402E"/>
    <w:rsid w:val="2B465B0F"/>
    <w:rsid w:val="2B700489"/>
    <w:rsid w:val="2BB4516F"/>
    <w:rsid w:val="2C2A71DF"/>
    <w:rsid w:val="2C5129BE"/>
    <w:rsid w:val="2C85724B"/>
    <w:rsid w:val="2C931228"/>
    <w:rsid w:val="2CC52C95"/>
    <w:rsid w:val="2D0F4D53"/>
    <w:rsid w:val="2D260712"/>
    <w:rsid w:val="2D2C76B3"/>
    <w:rsid w:val="2D340315"/>
    <w:rsid w:val="2D7B23E8"/>
    <w:rsid w:val="2D9C5EBB"/>
    <w:rsid w:val="2D9D410D"/>
    <w:rsid w:val="2DAA6365"/>
    <w:rsid w:val="2DD9710F"/>
    <w:rsid w:val="2DEC627D"/>
    <w:rsid w:val="2DFA155F"/>
    <w:rsid w:val="2DFB0E33"/>
    <w:rsid w:val="2E140F22"/>
    <w:rsid w:val="2E61338C"/>
    <w:rsid w:val="2E912E13"/>
    <w:rsid w:val="2EA65CFE"/>
    <w:rsid w:val="2EA661F2"/>
    <w:rsid w:val="2EB57234"/>
    <w:rsid w:val="2ECD39AB"/>
    <w:rsid w:val="2EE95130"/>
    <w:rsid w:val="2F087CAC"/>
    <w:rsid w:val="2F3F4659"/>
    <w:rsid w:val="2FA22079"/>
    <w:rsid w:val="2FB120F1"/>
    <w:rsid w:val="300C36FC"/>
    <w:rsid w:val="305D7981"/>
    <w:rsid w:val="307F650E"/>
    <w:rsid w:val="30C145B6"/>
    <w:rsid w:val="30C43855"/>
    <w:rsid w:val="30C66B1D"/>
    <w:rsid w:val="30DC09EE"/>
    <w:rsid w:val="31091BCD"/>
    <w:rsid w:val="310A5BCF"/>
    <w:rsid w:val="315A0567"/>
    <w:rsid w:val="31BB5FF9"/>
    <w:rsid w:val="31CF4AB1"/>
    <w:rsid w:val="31F21CD4"/>
    <w:rsid w:val="321D581C"/>
    <w:rsid w:val="32316B26"/>
    <w:rsid w:val="32424F1A"/>
    <w:rsid w:val="324606E3"/>
    <w:rsid w:val="324E7E72"/>
    <w:rsid w:val="32676A97"/>
    <w:rsid w:val="32693339"/>
    <w:rsid w:val="32A221C5"/>
    <w:rsid w:val="32AE46C6"/>
    <w:rsid w:val="32C979F8"/>
    <w:rsid w:val="32E4458C"/>
    <w:rsid w:val="32EF7683"/>
    <w:rsid w:val="32F3657D"/>
    <w:rsid w:val="32FF3D2C"/>
    <w:rsid w:val="3303762E"/>
    <w:rsid w:val="33056E6D"/>
    <w:rsid w:val="3321758E"/>
    <w:rsid w:val="33260CF8"/>
    <w:rsid w:val="332D5F33"/>
    <w:rsid w:val="33582884"/>
    <w:rsid w:val="338475D4"/>
    <w:rsid w:val="3389628F"/>
    <w:rsid w:val="33B97934"/>
    <w:rsid w:val="33F702EF"/>
    <w:rsid w:val="33FC7E90"/>
    <w:rsid w:val="34121B38"/>
    <w:rsid w:val="342A06C4"/>
    <w:rsid w:val="344863A2"/>
    <w:rsid w:val="344C063B"/>
    <w:rsid w:val="34703CFA"/>
    <w:rsid w:val="34B00BC9"/>
    <w:rsid w:val="34C424E1"/>
    <w:rsid w:val="3520186E"/>
    <w:rsid w:val="352B0250"/>
    <w:rsid w:val="35374E47"/>
    <w:rsid w:val="35433697"/>
    <w:rsid w:val="354B6B44"/>
    <w:rsid w:val="35683252"/>
    <w:rsid w:val="35C91817"/>
    <w:rsid w:val="35EF4E1B"/>
    <w:rsid w:val="35F76384"/>
    <w:rsid w:val="36511F38"/>
    <w:rsid w:val="365D08DD"/>
    <w:rsid w:val="36941E25"/>
    <w:rsid w:val="36B27D0B"/>
    <w:rsid w:val="36D93CDC"/>
    <w:rsid w:val="36F01751"/>
    <w:rsid w:val="371A1291"/>
    <w:rsid w:val="3733163E"/>
    <w:rsid w:val="37537F32"/>
    <w:rsid w:val="3754697A"/>
    <w:rsid w:val="378620B5"/>
    <w:rsid w:val="37893954"/>
    <w:rsid w:val="379C71E3"/>
    <w:rsid w:val="37A442EA"/>
    <w:rsid w:val="37D07BFE"/>
    <w:rsid w:val="37F214F9"/>
    <w:rsid w:val="37F94635"/>
    <w:rsid w:val="37FE7E9E"/>
    <w:rsid w:val="38013BDF"/>
    <w:rsid w:val="383B2EA0"/>
    <w:rsid w:val="384A4E91"/>
    <w:rsid w:val="38693A61"/>
    <w:rsid w:val="38AA6254"/>
    <w:rsid w:val="38AD08E7"/>
    <w:rsid w:val="38D572C4"/>
    <w:rsid w:val="38E44ECB"/>
    <w:rsid w:val="38E52E0C"/>
    <w:rsid w:val="3922196A"/>
    <w:rsid w:val="392E6561"/>
    <w:rsid w:val="39477887"/>
    <w:rsid w:val="397E60B8"/>
    <w:rsid w:val="397F3113"/>
    <w:rsid w:val="398919E9"/>
    <w:rsid w:val="39921F3B"/>
    <w:rsid w:val="3A04337D"/>
    <w:rsid w:val="3A0B2230"/>
    <w:rsid w:val="3A1D1033"/>
    <w:rsid w:val="3A270768"/>
    <w:rsid w:val="3A296D28"/>
    <w:rsid w:val="3A2B2AA0"/>
    <w:rsid w:val="3A553077"/>
    <w:rsid w:val="3A773F37"/>
    <w:rsid w:val="3A7906BF"/>
    <w:rsid w:val="3A811D24"/>
    <w:rsid w:val="3A9C7DB5"/>
    <w:rsid w:val="3AAF1923"/>
    <w:rsid w:val="3AAF722D"/>
    <w:rsid w:val="3ACD6E21"/>
    <w:rsid w:val="3AD13C8D"/>
    <w:rsid w:val="3AE01ADD"/>
    <w:rsid w:val="3AE8273F"/>
    <w:rsid w:val="3B2E1C0F"/>
    <w:rsid w:val="3B8701AA"/>
    <w:rsid w:val="3B984345"/>
    <w:rsid w:val="3BD3519D"/>
    <w:rsid w:val="3C096E11"/>
    <w:rsid w:val="3C0D55FF"/>
    <w:rsid w:val="3C157564"/>
    <w:rsid w:val="3C2105FF"/>
    <w:rsid w:val="3C603480"/>
    <w:rsid w:val="3C74072E"/>
    <w:rsid w:val="3CAA05F4"/>
    <w:rsid w:val="3CDB255C"/>
    <w:rsid w:val="3CFC6B49"/>
    <w:rsid w:val="3D033860"/>
    <w:rsid w:val="3D0A4BEF"/>
    <w:rsid w:val="3D3542AD"/>
    <w:rsid w:val="3D3D12C3"/>
    <w:rsid w:val="3D7529B0"/>
    <w:rsid w:val="3D7D7AB7"/>
    <w:rsid w:val="3D9447CF"/>
    <w:rsid w:val="3E026FF8"/>
    <w:rsid w:val="3E1E1BBD"/>
    <w:rsid w:val="3E5325C6"/>
    <w:rsid w:val="3E945A77"/>
    <w:rsid w:val="3F1C2C4A"/>
    <w:rsid w:val="3F204B9E"/>
    <w:rsid w:val="3F23643C"/>
    <w:rsid w:val="3F2762AC"/>
    <w:rsid w:val="3F4A1C1A"/>
    <w:rsid w:val="3F604F9A"/>
    <w:rsid w:val="3F6E4E57"/>
    <w:rsid w:val="3F8653E8"/>
    <w:rsid w:val="401F500B"/>
    <w:rsid w:val="404B5C4A"/>
    <w:rsid w:val="405426B6"/>
    <w:rsid w:val="40907B01"/>
    <w:rsid w:val="40D479EE"/>
    <w:rsid w:val="41322966"/>
    <w:rsid w:val="41517290"/>
    <w:rsid w:val="41611BD8"/>
    <w:rsid w:val="41BA1803"/>
    <w:rsid w:val="42213106"/>
    <w:rsid w:val="42790E1A"/>
    <w:rsid w:val="42B21FB1"/>
    <w:rsid w:val="42E5185A"/>
    <w:rsid w:val="42FA42A8"/>
    <w:rsid w:val="43317379"/>
    <w:rsid w:val="4368266F"/>
    <w:rsid w:val="437B796F"/>
    <w:rsid w:val="43A0005B"/>
    <w:rsid w:val="43A4391F"/>
    <w:rsid w:val="43AF64F0"/>
    <w:rsid w:val="43BD7ABB"/>
    <w:rsid w:val="44226CC2"/>
    <w:rsid w:val="443C2568"/>
    <w:rsid w:val="44590DD0"/>
    <w:rsid w:val="44757A8F"/>
    <w:rsid w:val="449C6A74"/>
    <w:rsid w:val="449D66C7"/>
    <w:rsid w:val="44A16FDE"/>
    <w:rsid w:val="45124F88"/>
    <w:rsid w:val="453C2005"/>
    <w:rsid w:val="45522B18"/>
    <w:rsid w:val="4554734F"/>
    <w:rsid w:val="45725A27"/>
    <w:rsid w:val="457E261E"/>
    <w:rsid w:val="45807E6F"/>
    <w:rsid w:val="45912351"/>
    <w:rsid w:val="45992FB4"/>
    <w:rsid w:val="45A126A8"/>
    <w:rsid w:val="45B85B30"/>
    <w:rsid w:val="462036D5"/>
    <w:rsid w:val="462332F4"/>
    <w:rsid w:val="462F4289"/>
    <w:rsid w:val="467653FB"/>
    <w:rsid w:val="469961B0"/>
    <w:rsid w:val="46C16C66"/>
    <w:rsid w:val="46FA2178"/>
    <w:rsid w:val="472B0583"/>
    <w:rsid w:val="47342347"/>
    <w:rsid w:val="4737361C"/>
    <w:rsid w:val="473D4B90"/>
    <w:rsid w:val="4743767B"/>
    <w:rsid w:val="477912EF"/>
    <w:rsid w:val="477F442B"/>
    <w:rsid w:val="478101A3"/>
    <w:rsid w:val="47B70069"/>
    <w:rsid w:val="47D6229D"/>
    <w:rsid w:val="47ED5085"/>
    <w:rsid w:val="48384D06"/>
    <w:rsid w:val="483B47F6"/>
    <w:rsid w:val="486F5AC8"/>
    <w:rsid w:val="48AE25B7"/>
    <w:rsid w:val="48E46C3C"/>
    <w:rsid w:val="490C7F41"/>
    <w:rsid w:val="492C244A"/>
    <w:rsid w:val="492F053A"/>
    <w:rsid w:val="49470F79"/>
    <w:rsid w:val="494D2A33"/>
    <w:rsid w:val="49641B2B"/>
    <w:rsid w:val="498E00DE"/>
    <w:rsid w:val="499F40BA"/>
    <w:rsid w:val="49D92519"/>
    <w:rsid w:val="4A1C066B"/>
    <w:rsid w:val="4A654995"/>
    <w:rsid w:val="4AB24681"/>
    <w:rsid w:val="4ABB04EC"/>
    <w:rsid w:val="4AC42904"/>
    <w:rsid w:val="4AC44565"/>
    <w:rsid w:val="4B022E83"/>
    <w:rsid w:val="4B125CE2"/>
    <w:rsid w:val="4B5A2488"/>
    <w:rsid w:val="4B912189"/>
    <w:rsid w:val="4C143C11"/>
    <w:rsid w:val="4C625032"/>
    <w:rsid w:val="4C70382A"/>
    <w:rsid w:val="4C7E2F03"/>
    <w:rsid w:val="4C96024D"/>
    <w:rsid w:val="4CC761A6"/>
    <w:rsid w:val="4CE52F83"/>
    <w:rsid w:val="4D150064"/>
    <w:rsid w:val="4D243AAB"/>
    <w:rsid w:val="4D5325E2"/>
    <w:rsid w:val="4D5819D7"/>
    <w:rsid w:val="4D8E6C34"/>
    <w:rsid w:val="4DD252B5"/>
    <w:rsid w:val="4DD94C11"/>
    <w:rsid w:val="4DE15061"/>
    <w:rsid w:val="4E144291"/>
    <w:rsid w:val="4E49427D"/>
    <w:rsid w:val="4E4A5793"/>
    <w:rsid w:val="4EAD5D22"/>
    <w:rsid w:val="4ECB5243"/>
    <w:rsid w:val="4EE337D8"/>
    <w:rsid w:val="4EED102A"/>
    <w:rsid w:val="4EF851EF"/>
    <w:rsid w:val="4F165675"/>
    <w:rsid w:val="4F1C718D"/>
    <w:rsid w:val="4F310701"/>
    <w:rsid w:val="4F626B0C"/>
    <w:rsid w:val="4F6939F7"/>
    <w:rsid w:val="4F786B55"/>
    <w:rsid w:val="501C6CBB"/>
    <w:rsid w:val="50406E4E"/>
    <w:rsid w:val="50AA442F"/>
    <w:rsid w:val="50F25C6E"/>
    <w:rsid w:val="511E6A63"/>
    <w:rsid w:val="51435B44"/>
    <w:rsid w:val="5147420C"/>
    <w:rsid w:val="51AE7DE7"/>
    <w:rsid w:val="51CF49C3"/>
    <w:rsid w:val="51E52DF9"/>
    <w:rsid w:val="521E2BD5"/>
    <w:rsid w:val="522576DE"/>
    <w:rsid w:val="524631AC"/>
    <w:rsid w:val="526C6E01"/>
    <w:rsid w:val="52720E14"/>
    <w:rsid w:val="527C7404"/>
    <w:rsid w:val="52A76DF3"/>
    <w:rsid w:val="52B11A08"/>
    <w:rsid w:val="53066DB8"/>
    <w:rsid w:val="531F71EB"/>
    <w:rsid w:val="532E7431"/>
    <w:rsid w:val="533D5B8E"/>
    <w:rsid w:val="535E40D6"/>
    <w:rsid w:val="53873999"/>
    <w:rsid w:val="53980D4F"/>
    <w:rsid w:val="53A80A11"/>
    <w:rsid w:val="53BA0CC5"/>
    <w:rsid w:val="53D8739D"/>
    <w:rsid w:val="53DD2AE1"/>
    <w:rsid w:val="53E43F94"/>
    <w:rsid w:val="53F63159"/>
    <w:rsid w:val="5406427D"/>
    <w:rsid w:val="54370568"/>
    <w:rsid w:val="543A1E06"/>
    <w:rsid w:val="544D38E7"/>
    <w:rsid w:val="54574766"/>
    <w:rsid w:val="547838F0"/>
    <w:rsid w:val="547A2CC6"/>
    <w:rsid w:val="5486504B"/>
    <w:rsid w:val="5492579E"/>
    <w:rsid w:val="54E0475B"/>
    <w:rsid w:val="5535405A"/>
    <w:rsid w:val="553E5926"/>
    <w:rsid w:val="55592760"/>
    <w:rsid w:val="55F34962"/>
    <w:rsid w:val="55F8221B"/>
    <w:rsid w:val="561843C9"/>
    <w:rsid w:val="562B7C58"/>
    <w:rsid w:val="565276E9"/>
    <w:rsid w:val="565847C5"/>
    <w:rsid w:val="569021B1"/>
    <w:rsid w:val="569A3030"/>
    <w:rsid w:val="575E22AF"/>
    <w:rsid w:val="5761080B"/>
    <w:rsid w:val="57686C8A"/>
    <w:rsid w:val="578A30A4"/>
    <w:rsid w:val="579D2DD8"/>
    <w:rsid w:val="57E26A3C"/>
    <w:rsid w:val="57E81BD8"/>
    <w:rsid w:val="57FA3D86"/>
    <w:rsid w:val="5815538E"/>
    <w:rsid w:val="58240E03"/>
    <w:rsid w:val="58343859"/>
    <w:rsid w:val="584D2347"/>
    <w:rsid w:val="58A65CBC"/>
    <w:rsid w:val="58AC4A43"/>
    <w:rsid w:val="58B54151"/>
    <w:rsid w:val="58CB5722"/>
    <w:rsid w:val="58E81E30"/>
    <w:rsid w:val="58F702C5"/>
    <w:rsid w:val="59050C34"/>
    <w:rsid w:val="592815DD"/>
    <w:rsid w:val="59586497"/>
    <w:rsid w:val="596516D3"/>
    <w:rsid w:val="59791AEF"/>
    <w:rsid w:val="597F2A62"/>
    <w:rsid w:val="5998107E"/>
    <w:rsid w:val="59AD6101"/>
    <w:rsid w:val="59B94A33"/>
    <w:rsid w:val="5A137381"/>
    <w:rsid w:val="5A1D1FAE"/>
    <w:rsid w:val="5A247BF6"/>
    <w:rsid w:val="5A5359CF"/>
    <w:rsid w:val="5A647BDD"/>
    <w:rsid w:val="5A9304C2"/>
    <w:rsid w:val="5A985AD8"/>
    <w:rsid w:val="5A9D4E9D"/>
    <w:rsid w:val="5ABC17C7"/>
    <w:rsid w:val="5AC909E5"/>
    <w:rsid w:val="5B2F01EA"/>
    <w:rsid w:val="5B3468C9"/>
    <w:rsid w:val="5B3A6B8F"/>
    <w:rsid w:val="5B5813E2"/>
    <w:rsid w:val="5B5A0A21"/>
    <w:rsid w:val="5BAA7C01"/>
    <w:rsid w:val="5BB71F8E"/>
    <w:rsid w:val="5BBF1349"/>
    <w:rsid w:val="5BCB77E7"/>
    <w:rsid w:val="5BD112A2"/>
    <w:rsid w:val="5C2512FC"/>
    <w:rsid w:val="5C2C64D8"/>
    <w:rsid w:val="5C69772C"/>
    <w:rsid w:val="5CA6628A"/>
    <w:rsid w:val="5CAE21CC"/>
    <w:rsid w:val="5CE33C0F"/>
    <w:rsid w:val="5CFD7E74"/>
    <w:rsid w:val="5D086F45"/>
    <w:rsid w:val="5D0B73B6"/>
    <w:rsid w:val="5D3B60DD"/>
    <w:rsid w:val="5D6410B1"/>
    <w:rsid w:val="5D6D0B56"/>
    <w:rsid w:val="5D944335"/>
    <w:rsid w:val="5DA379A4"/>
    <w:rsid w:val="5DBE5856"/>
    <w:rsid w:val="5E1B14BE"/>
    <w:rsid w:val="5E2901BD"/>
    <w:rsid w:val="5E6C7060"/>
    <w:rsid w:val="5EA87839"/>
    <w:rsid w:val="5EAE07E6"/>
    <w:rsid w:val="5EBF1885"/>
    <w:rsid w:val="5EE72B8A"/>
    <w:rsid w:val="5F09745C"/>
    <w:rsid w:val="5F1D65AC"/>
    <w:rsid w:val="5F29277C"/>
    <w:rsid w:val="5F3724B5"/>
    <w:rsid w:val="5F6004A9"/>
    <w:rsid w:val="5F812FDF"/>
    <w:rsid w:val="5F8A5C16"/>
    <w:rsid w:val="5F942D12"/>
    <w:rsid w:val="5FBE38EB"/>
    <w:rsid w:val="5FCE68BC"/>
    <w:rsid w:val="5FCF703D"/>
    <w:rsid w:val="5FD2383A"/>
    <w:rsid w:val="5FD658F4"/>
    <w:rsid w:val="5FF9555F"/>
    <w:rsid w:val="601362FC"/>
    <w:rsid w:val="60151098"/>
    <w:rsid w:val="602B208C"/>
    <w:rsid w:val="603F489B"/>
    <w:rsid w:val="60B359F9"/>
    <w:rsid w:val="60C17585"/>
    <w:rsid w:val="60D3786A"/>
    <w:rsid w:val="60EE1E17"/>
    <w:rsid w:val="60F63558"/>
    <w:rsid w:val="61034584"/>
    <w:rsid w:val="617146A8"/>
    <w:rsid w:val="619012B7"/>
    <w:rsid w:val="61BA60F4"/>
    <w:rsid w:val="61D9058B"/>
    <w:rsid w:val="62015D11"/>
    <w:rsid w:val="62205C3F"/>
    <w:rsid w:val="62CF5E0F"/>
    <w:rsid w:val="62FF465C"/>
    <w:rsid w:val="630261E5"/>
    <w:rsid w:val="63212B0F"/>
    <w:rsid w:val="635740AB"/>
    <w:rsid w:val="639F6A02"/>
    <w:rsid w:val="63C705E7"/>
    <w:rsid w:val="63E3163B"/>
    <w:rsid w:val="64156D21"/>
    <w:rsid w:val="64271C24"/>
    <w:rsid w:val="64340620"/>
    <w:rsid w:val="644161A9"/>
    <w:rsid w:val="64BA2CD3"/>
    <w:rsid w:val="64DD0CB7"/>
    <w:rsid w:val="651054E0"/>
    <w:rsid w:val="652F2B95"/>
    <w:rsid w:val="65515201"/>
    <w:rsid w:val="65683A9A"/>
    <w:rsid w:val="65753CDB"/>
    <w:rsid w:val="65AF3532"/>
    <w:rsid w:val="65BD2F80"/>
    <w:rsid w:val="65C07C91"/>
    <w:rsid w:val="65EB7404"/>
    <w:rsid w:val="65F362B8"/>
    <w:rsid w:val="66625A64"/>
    <w:rsid w:val="66945311"/>
    <w:rsid w:val="66E157CF"/>
    <w:rsid w:val="66EA196D"/>
    <w:rsid w:val="670E0726"/>
    <w:rsid w:val="678A67A9"/>
    <w:rsid w:val="67A2269E"/>
    <w:rsid w:val="67B83316"/>
    <w:rsid w:val="67F0485E"/>
    <w:rsid w:val="67F8211F"/>
    <w:rsid w:val="68356714"/>
    <w:rsid w:val="68695492"/>
    <w:rsid w:val="689751E4"/>
    <w:rsid w:val="689A0C6D"/>
    <w:rsid w:val="68AA3DCB"/>
    <w:rsid w:val="68DB7F16"/>
    <w:rsid w:val="68E048D2"/>
    <w:rsid w:val="68E57D0D"/>
    <w:rsid w:val="68FC521D"/>
    <w:rsid w:val="696E6889"/>
    <w:rsid w:val="69825989"/>
    <w:rsid w:val="699658D9"/>
    <w:rsid w:val="69AD1ECC"/>
    <w:rsid w:val="69F234FA"/>
    <w:rsid w:val="6A0643C7"/>
    <w:rsid w:val="6A1003B9"/>
    <w:rsid w:val="6A121D94"/>
    <w:rsid w:val="6A4246B1"/>
    <w:rsid w:val="6A590DE0"/>
    <w:rsid w:val="6A9E2C97"/>
    <w:rsid w:val="6AA1134D"/>
    <w:rsid w:val="6AC94DB7"/>
    <w:rsid w:val="6B19481B"/>
    <w:rsid w:val="6B357791"/>
    <w:rsid w:val="6B6F1F3D"/>
    <w:rsid w:val="6BA90814"/>
    <w:rsid w:val="6BDC6503"/>
    <w:rsid w:val="6BDF70C3"/>
    <w:rsid w:val="6BE06293"/>
    <w:rsid w:val="6C042F6A"/>
    <w:rsid w:val="6C060AF4"/>
    <w:rsid w:val="6C117498"/>
    <w:rsid w:val="6C2E004A"/>
    <w:rsid w:val="6C341823"/>
    <w:rsid w:val="6C611866"/>
    <w:rsid w:val="6C8728F0"/>
    <w:rsid w:val="6C926196"/>
    <w:rsid w:val="6CA27A34"/>
    <w:rsid w:val="6CB1429F"/>
    <w:rsid w:val="6CC14A1B"/>
    <w:rsid w:val="6CC43F5E"/>
    <w:rsid w:val="6CD24B2F"/>
    <w:rsid w:val="6CDE737B"/>
    <w:rsid w:val="6CEF77DA"/>
    <w:rsid w:val="6D785A21"/>
    <w:rsid w:val="6D8A5754"/>
    <w:rsid w:val="6DBD3434"/>
    <w:rsid w:val="6DD10D65"/>
    <w:rsid w:val="6E190503"/>
    <w:rsid w:val="6E64102E"/>
    <w:rsid w:val="6E677844"/>
    <w:rsid w:val="6E9308BF"/>
    <w:rsid w:val="6EA768C7"/>
    <w:rsid w:val="6EB32A89"/>
    <w:rsid w:val="6EBF0C5B"/>
    <w:rsid w:val="6ECF5BC7"/>
    <w:rsid w:val="6ED36C87"/>
    <w:rsid w:val="6EE75283"/>
    <w:rsid w:val="6F347726"/>
    <w:rsid w:val="6F5F6F1E"/>
    <w:rsid w:val="6F6F075E"/>
    <w:rsid w:val="6F926B42"/>
    <w:rsid w:val="6FA47198"/>
    <w:rsid w:val="6FB95E7D"/>
    <w:rsid w:val="6FBA3333"/>
    <w:rsid w:val="6FBB39A3"/>
    <w:rsid w:val="6FCD1928"/>
    <w:rsid w:val="6FDD13BD"/>
    <w:rsid w:val="70057B4E"/>
    <w:rsid w:val="706C1141"/>
    <w:rsid w:val="70702E07"/>
    <w:rsid w:val="708720A4"/>
    <w:rsid w:val="70B54896"/>
    <w:rsid w:val="70F32E2C"/>
    <w:rsid w:val="71092E7E"/>
    <w:rsid w:val="711C66C3"/>
    <w:rsid w:val="7126791B"/>
    <w:rsid w:val="71657EE6"/>
    <w:rsid w:val="717772A0"/>
    <w:rsid w:val="718C1A9B"/>
    <w:rsid w:val="71AA0173"/>
    <w:rsid w:val="71F4319C"/>
    <w:rsid w:val="721F290F"/>
    <w:rsid w:val="72E6342D"/>
    <w:rsid w:val="72E74AAF"/>
    <w:rsid w:val="72EE057A"/>
    <w:rsid w:val="72EF7A86"/>
    <w:rsid w:val="73387E16"/>
    <w:rsid w:val="734E4B2E"/>
    <w:rsid w:val="735369DB"/>
    <w:rsid w:val="73A17354"/>
    <w:rsid w:val="73CA0659"/>
    <w:rsid w:val="73EE20D2"/>
    <w:rsid w:val="74143C26"/>
    <w:rsid w:val="743A2A0E"/>
    <w:rsid w:val="74661716"/>
    <w:rsid w:val="746A22F1"/>
    <w:rsid w:val="746A5998"/>
    <w:rsid w:val="74820F33"/>
    <w:rsid w:val="74A239DD"/>
    <w:rsid w:val="74AD5D64"/>
    <w:rsid w:val="74E90FB2"/>
    <w:rsid w:val="74EA396C"/>
    <w:rsid w:val="74F00559"/>
    <w:rsid w:val="74F636CF"/>
    <w:rsid w:val="751A107C"/>
    <w:rsid w:val="7524023C"/>
    <w:rsid w:val="753C5586"/>
    <w:rsid w:val="756A1EB2"/>
    <w:rsid w:val="75A45B68"/>
    <w:rsid w:val="75EF25F8"/>
    <w:rsid w:val="760219AD"/>
    <w:rsid w:val="76051E1C"/>
    <w:rsid w:val="7608766F"/>
    <w:rsid w:val="76276E68"/>
    <w:rsid w:val="76487F5B"/>
    <w:rsid w:val="764E6336"/>
    <w:rsid w:val="764F3097"/>
    <w:rsid w:val="76952AF0"/>
    <w:rsid w:val="769D02A6"/>
    <w:rsid w:val="769D3E02"/>
    <w:rsid w:val="76BF14D0"/>
    <w:rsid w:val="76E9395E"/>
    <w:rsid w:val="76EE28B0"/>
    <w:rsid w:val="76F14DF3"/>
    <w:rsid w:val="770F2826"/>
    <w:rsid w:val="771D6104"/>
    <w:rsid w:val="775C0B63"/>
    <w:rsid w:val="77860D3A"/>
    <w:rsid w:val="77976BAF"/>
    <w:rsid w:val="77C35511"/>
    <w:rsid w:val="77D71596"/>
    <w:rsid w:val="77DA1086"/>
    <w:rsid w:val="78054355"/>
    <w:rsid w:val="78471732"/>
    <w:rsid w:val="788D4F1D"/>
    <w:rsid w:val="78C015EB"/>
    <w:rsid w:val="78C55892"/>
    <w:rsid w:val="78D67A98"/>
    <w:rsid w:val="78DB58DC"/>
    <w:rsid w:val="78FB7506"/>
    <w:rsid w:val="79047385"/>
    <w:rsid w:val="790C5849"/>
    <w:rsid w:val="797F3C93"/>
    <w:rsid w:val="798B088A"/>
    <w:rsid w:val="79A33E26"/>
    <w:rsid w:val="79EB1329"/>
    <w:rsid w:val="7A3A5E0C"/>
    <w:rsid w:val="7A552C46"/>
    <w:rsid w:val="7A8F43AA"/>
    <w:rsid w:val="7AAD4830"/>
    <w:rsid w:val="7AB94981"/>
    <w:rsid w:val="7AC06311"/>
    <w:rsid w:val="7B2A40D3"/>
    <w:rsid w:val="7B951326"/>
    <w:rsid w:val="7BE5408E"/>
    <w:rsid w:val="7C0937E6"/>
    <w:rsid w:val="7C1D1629"/>
    <w:rsid w:val="7C2A29F8"/>
    <w:rsid w:val="7C444A98"/>
    <w:rsid w:val="7C5C28B0"/>
    <w:rsid w:val="7CAA7279"/>
    <w:rsid w:val="7CC65341"/>
    <w:rsid w:val="7CCC5441"/>
    <w:rsid w:val="7CDA520E"/>
    <w:rsid w:val="7CE64029"/>
    <w:rsid w:val="7CF979A0"/>
    <w:rsid w:val="7D49396F"/>
    <w:rsid w:val="7D7358BD"/>
    <w:rsid w:val="7D9B4E14"/>
    <w:rsid w:val="7DC65B40"/>
    <w:rsid w:val="7E166FFE"/>
    <w:rsid w:val="7E174EEF"/>
    <w:rsid w:val="7E215319"/>
    <w:rsid w:val="7E3239CA"/>
    <w:rsid w:val="7EB4618D"/>
    <w:rsid w:val="7F2F28EA"/>
    <w:rsid w:val="7F360AC1"/>
    <w:rsid w:val="7F5554D3"/>
    <w:rsid w:val="7F8518D8"/>
    <w:rsid w:val="7F89761A"/>
    <w:rsid w:val="7FCA19E0"/>
    <w:rsid w:val="7FE715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annotation text"/>
    <w:basedOn w:val="1"/>
    <w:link w:val="18"/>
    <w:qFormat/>
    <w:uiPriority w:val="0"/>
    <w:pPr>
      <w:jc w:val="left"/>
    </w:pPr>
  </w:style>
  <w:style w:type="paragraph" w:styleId="3">
    <w:name w:val="Body Text Indent"/>
    <w:basedOn w:val="1"/>
    <w:qFormat/>
    <w:uiPriority w:val="0"/>
    <w:pPr>
      <w:spacing w:line="400" w:lineRule="exact"/>
      <w:ind w:firstLine="480" w:firstLineChars="200"/>
    </w:pPr>
    <w:rPr>
      <w:sz w:val="24"/>
    </w:rPr>
  </w:style>
  <w:style w:type="paragraph" w:styleId="4">
    <w:name w:val="Date"/>
    <w:basedOn w:val="1"/>
    <w:next w:val="1"/>
    <w:link w:val="19"/>
    <w:qFormat/>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8">
    <w:name w:val="footnote text"/>
    <w:basedOn w:val="1"/>
    <w:uiPriority w:val="0"/>
    <w:pPr>
      <w:snapToGrid w:val="0"/>
      <w:jc w:val="left"/>
    </w:pPr>
    <w:rPr>
      <w:sz w:val="18"/>
    </w:rPr>
  </w:style>
  <w:style w:type="paragraph" w:styleId="9">
    <w:name w:val="Normal (Web)"/>
    <w:basedOn w:val="1"/>
    <w:uiPriority w:val="0"/>
    <w:rPr>
      <w:sz w:val="24"/>
    </w:rPr>
  </w:style>
  <w:style w:type="paragraph" w:styleId="10">
    <w:name w:val="annotation subject"/>
    <w:basedOn w:val="2"/>
    <w:next w:val="2"/>
    <w:link w:val="21"/>
    <w:qFormat/>
    <w:uiPriority w:val="0"/>
    <w:rPr>
      <w:b/>
      <w:bCs/>
    </w:rPr>
  </w:style>
  <w:style w:type="table" w:styleId="12">
    <w:name w:val="Table Grid"/>
    <w:basedOn w:val="11"/>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styleId="15">
    <w:name w:val="Emphasis"/>
    <w:qFormat/>
    <w:uiPriority w:val="0"/>
    <w:rPr>
      <w:color w:val="CC0000"/>
    </w:rPr>
  </w:style>
  <w:style w:type="character" w:styleId="16">
    <w:name w:val="annotation reference"/>
    <w:qFormat/>
    <w:uiPriority w:val="0"/>
    <w:rPr>
      <w:sz w:val="21"/>
      <w:szCs w:val="21"/>
    </w:rPr>
  </w:style>
  <w:style w:type="character" w:styleId="17">
    <w:name w:val="footnote reference"/>
    <w:basedOn w:val="13"/>
    <w:uiPriority w:val="0"/>
    <w:rPr>
      <w:vertAlign w:val="superscript"/>
    </w:rPr>
  </w:style>
  <w:style w:type="character" w:customStyle="1" w:styleId="18">
    <w:name w:val="批注文字 Char"/>
    <w:link w:val="2"/>
    <w:qFormat/>
    <w:uiPriority w:val="0"/>
    <w:rPr>
      <w:kern w:val="2"/>
      <w:sz w:val="21"/>
      <w:szCs w:val="24"/>
    </w:rPr>
  </w:style>
  <w:style w:type="character" w:customStyle="1" w:styleId="19">
    <w:name w:val="日期 Char"/>
    <w:link w:val="4"/>
    <w:qFormat/>
    <w:uiPriority w:val="0"/>
    <w:rPr>
      <w:kern w:val="2"/>
      <w:sz w:val="21"/>
      <w:szCs w:val="24"/>
    </w:rPr>
  </w:style>
  <w:style w:type="character" w:customStyle="1" w:styleId="20">
    <w:name w:val="页眉 Char"/>
    <w:link w:val="7"/>
    <w:qFormat/>
    <w:uiPriority w:val="0"/>
    <w:rPr>
      <w:kern w:val="2"/>
      <w:sz w:val="18"/>
      <w:szCs w:val="18"/>
    </w:rPr>
  </w:style>
  <w:style w:type="character" w:customStyle="1" w:styleId="21">
    <w:name w:val="批注主题 Char"/>
    <w:link w:val="10"/>
    <w:qFormat/>
    <w:uiPriority w:val="0"/>
    <w:rPr>
      <w:b/>
      <w:bCs/>
      <w:kern w:val="2"/>
      <w:sz w:val="21"/>
      <w:szCs w:val="24"/>
    </w:rPr>
  </w:style>
  <w:style w:type="character" w:customStyle="1" w:styleId="22">
    <w:name w:val="high-light-bg4"/>
    <w:basedOn w:val="13"/>
    <w:qFormat/>
    <w:uiPriority w:val="0"/>
  </w:style>
  <w:style w:type="character" w:customStyle="1" w:styleId="23">
    <w:name w:val="def"/>
    <w:basedOn w:val="13"/>
    <w:qFormat/>
    <w:uiPriority w:val="0"/>
  </w:style>
  <w:style w:type="paragraph" w:customStyle="1" w:styleId="24">
    <w:name w:val="ordinary-output target-output"/>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styleId="25">
    <w:name w:val="List Paragraph"/>
    <w:basedOn w:val="1"/>
    <w:qFormat/>
    <w:uiPriority w:val="0"/>
    <w:pPr>
      <w:ind w:firstLine="420" w:firstLineChars="200"/>
    </w:pPr>
    <w:rPr>
      <w:rFonts w:ascii="Calibri" w:hAnsi="Calibri"/>
      <w:szCs w:val="22"/>
    </w:rPr>
  </w:style>
  <w:style w:type="character" w:customStyle="1" w:styleId="26">
    <w:name w:val="表头 Char"/>
    <w:link w:val="27"/>
    <w:qFormat/>
    <w:uiPriority w:val="0"/>
    <w:rPr>
      <w:rFonts w:eastAsia="楷体_GB2312"/>
      <w:bCs/>
      <w:kern w:val="44"/>
      <w:sz w:val="21"/>
      <w:szCs w:val="44"/>
    </w:rPr>
  </w:style>
  <w:style w:type="paragraph" w:customStyle="1" w:styleId="27">
    <w:name w:val="表头"/>
    <w:basedOn w:val="1"/>
    <w:link w:val="26"/>
    <w:qFormat/>
    <w:uiPriority w:val="0"/>
    <w:pPr>
      <w:widowControl/>
      <w:jc w:val="center"/>
    </w:pPr>
    <w:rPr>
      <w:rFonts w:eastAsia="楷体_GB2312"/>
      <w:bCs/>
      <w:kern w:val="44"/>
      <w:szCs w:val="44"/>
    </w:rPr>
  </w:style>
  <w:style w:type="character" w:customStyle="1" w:styleId="28">
    <w:name w:val="表内容 Char"/>
    <w:link w:val="29"/>
    <w:qFormat/>
    <w:uiPriority w:val="0"/>
    <w:rPr>
      <w:rFonts w:hAnsi="宋体"/>
      <w:sz w:val="21"/>
      <w:szCs w:val="21"/>
      <w:lang w:val="en-US" w:eastAsia="zh-CN" w:bidi="ar-SA"/>
    </w:rPr>
  </w:style>
  <w:style w:type="paragraph" w:customStyle="1" w:styleId="29">
    <w:name w:val="表内容"/>
    <w:link w:val="28"/>
    <w:qFormat/>
    <w:uiPriority w:val="0"/>
    <w:pPr>
      <w:jc w:val="center"/>
    </w:pPr>
    <w:rPr>
      <w:rFonts w:ascii="Times New Roman" w:hAnsi="宋体" w:eastAsia="宋体" w:cs="Times New Roman"/>
      <w:sz w:val="21"/>
      <w:szCs w:val="21"/>
      <w:lang w:val="en-US" w:eastAsia="zh-CN" w:bidi="ar-SA"/>
    </w:rPr>
  </w:style>
  <w:style w:type="paragraph" w:customStyle="1" w:styleId="30">
    <w:name w:val="ql-long-13535339"/>
    <w:basedOn w:val="1"/>
    <w:qFormat/>
    <w:uiPriority w:val="0"/>
    <w:pPr>
      <w:widowControl/>
      <w:spacing w:before="100" w:beforeAutospacing="1" w:after="100" w:afterAutospacing="1"/>
      <w:jc w:val="left"/>
    </w:pPr>
    <w:rPr>
      <w:rFonts w:ascii="宋体" w:hAnsi="宋体" w:cs="宋体"/>
      <w:kern w:val="0"/>
      <w:sz w:val="24"/>
    </w:rPr>
  </w:style>
  <w:style w:type="character" w:customStyle="1" w:styleId="31">
    <w:name w:val="ql-author-13535339"/>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12</Pages>
  <Words>13069</Words>
  <Characters>17945</Characters>
  <Lines>26</Lines>
  <Paragraphs>7</Paragraphs>
  <TotalTime>6</TotalTime>
  <ScaleCrop>false</ScaleCrop>
  <LinksUpToDate>false</LinksUpToDate>
  <CharactersWithSpaces>18785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Administrator</cp:lastModifiedBy>
  <cp:lastPrinted>2014-10-13T07:27:00Z</cp:lastPrinted>
  <dcterms:modified xsi:type="dcterms:W3CDTF">2023-01-15T03:23:57Z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EF807EFE91DE4E35886A6B2C6C5C0807</vt:lpwstr>
  </property>
</Properties>
</file>